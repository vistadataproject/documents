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BC67" w14:textId="77777777" w:rsidR="00294AFA" w:rsidRDefault="00294AFA">
      <w:pPr>
        <w:rPr>
          <w:color w:val="000000" w:themeColor="text1"/>
        </w:rPr>
      </w:pPr>
    </w:p>
    <w:p w14:paraId="2B7AA31F" w14:textId="77777777" w:rsidR="008E643B" w:rsidRPr="00487FFD" w:rsidRDefault="008E643B" w:rsidP="008E643B">
      <w:pPr>
        <w:rPr>
          <w:rFonts w:ascii="Arial" w:hAnsi="Arial" w:cs="Arial"/>
          <w:color w:val="000000" w:themeColor="text1"/>
          <w:sz w:val="44"/>
          <w:szCs w:val="44"/>
        </w:rPr>
      </w:pPr>
    </w:p>
    <w:p w14:paraId="1AD09EBA"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t>U.S. DEPARTMENT OF VETERANS AFFAIRS</w:t>
      </w:r>
    </w:p>
    <w:p w14:paraId="5065FD77" w14:textId="77777777" w:rsidR="00294AFA" w:rsidRPr="00294AFA" w:rsidRDefault="00294AFA" w:rsidP="00294AFA">
      <w:pPr>
        <w:jc w:val="center"/>
        <w:rPr>
          <w:rFonts w:ascii="Arial" w:hAnsi="Arial" w:cs="Arial"/>
          <w:color w:val="000000" w:themeColor="text1"/>
          <w:sz w:val="32"/>
          <w:szCs w:val="32"/>
        </w:rPr>
      </w:pPr>
    </w:p>
    <w:p w14:paraId="73B9AB66"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object w:dxaOrig="4606" w:dyaOrig="4606" w14:anchorId="71D70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94.25pt" o:ole="">
            <v:imagedata r:id="rId11" o:title=""/>
          </v:shape>
          <o:OLEObject Type="Embed" ProgID="Word.Picture.8" ShapeID="_x0000_i1025" DrawAspect="Content" ObjectID="_1615991819" r:id="rId12"/>
        </w:object>
      </w:r>
    </w:p>
    <w:p w14:paraId="34F15AD9" w14:textId="77777777" w:rsidR="00294AFA" w:rsidRPr="00294AFA" w:rsidRDefault="00294AFA" w:rsidP="00294AFA">
      <w:pPr>
        <w:jc w:val="center"/>
        <w:rPr>
          <w:rFonts w:ascii="Arial" w:hAnsi="Arial" w:cs="Arial"/>
          <w:color w:val="000000" w:themeColor="text1"/>
          <w:sz w:val="32"/>
          <w:szCs w:val="32"/>
        </w:rPr>
      </w:pPr>
    </w:p>
    <w:p w14:paraId="2A36F4CD" w14:textId="79E59AC5" w:rsidR="00294AFA" w:rsidRPr="0039355D" w:rsidRDefault="00B9127E" w:rsidP="00EE1D83">
      <w:pPr>
        <w:jc w:val="center"/>
        <w:rPr>
          <w:rStyle w:val="SubtleEmphasis"/>
          <w:rFonts w:ascii="Arial" w:hAnsi="Arial" w:cs="Arial"/>
          <w:i w:val="0"/>
          <w:color w:val="000000" w:themeColor="text1"/>
          <w:sz w:val="36"/>
          <w:szCs w:val="36"/>
        </w:rPr>
      </w:pPr>
      <w:r w:rsidRPr="0039355D">
        <w:rPr>
          <w:rStyle w:val="SubtleEmphasis"/>
          <w:rFonts w:ascii="Arial" w:hAnsi="Arial" w:cs="Arial"/>
          <w:i w:val="0"/>
          <w:color w:val="000000" w:themeColor="text1"/>
          <w:sz w:val="36"/>
          <w:szCs w:val="36"/>
        </w:rPr>
        <w:t xml:space="preserve">VAEC AWS GovCloud </w:t>
      </w:r>
      <w:r w:rsidR="00EE1D83">
        <w:rPr>
          <w:rStyle w:val="SubtleEmphasis"/>
          <w:rFonts w:ascii="Arial" w:hAnsi="Arial" w:cs="Arial"/>
          <w:i w:val="0"/>
          <w:color w:val="000000" w:themeColor="text1"/>
          <w:sz w:val="36"/>
          <w:szCs w:val="36"/>
        </w:rPr>
        <w:t xml:space="preserve">- </w:t>
      </w:r>
      <w:r w:rsidRPr="0039355D">
        <w:rPr>
          <w:rStyle w:val="SubtleEmphasis"/>
          <w:rFonts w:ascii="Arial" w:hAnsi="Arial" w:cs="Arial"/>
          <w:i w:val="0"/>
          <w:color w:val="000000" w:themeColor="text1"/>
          <w:sz w:val="36"/>
          <w:szCs w:val="36"/>
        </w:rPr>
        <w:t>High</w:t>
      </w:r>
    </w:p>
    <w:p w14:paraId="0463E76C" w14:textId="79184DA5" w:rsidR="00CC6574" w:rsidRPr="00EE1D83" w:rsidRDefault="00EE1D83" w:rsidP="00EE1D83">
      <w:pPr>
        <w:rPr>
          <w:rStyle w:val="SubtleEmphasis"/>
          <w:rFonts w:ascii="Arial" w:hAnsi="Arial" w:cs="Arial"/>
          <w:i w:val="0"/>
          <w:color w:val="000000" w:themeColor="text1"/>
          <w:sz w:val="36"/>
          <w:szCs w:val="36"/>
        </w:rPr>
      </w:pPr>
      <w:r>
        <w:rPr>
          <w:rStyle w:val="SubtleEmphasis"/>
          <w:rFonts w:ascii="Arial" w:hAnsi="Arial" w:cs="Arial"/>
          <w:i w:val="0"/>
          <w:color w:val="000000" w:themeColor="text1"/>
          <w:sz w:val="36"/>
          <w:szCs w:val="36"/>
        </w:rPr>
        <w:t xml:space="preserve">             VISTA ADAPTIVE MAINTENANCE VAEC (VAM)</w:t>
      </w:r>
      <w:r>
        <w:rPr>
          <w:rStyle w:val="SubtleEmphasis"/>
          <w:rFonts w:ascii="Arial" w:hAnsi="Arial" w:cs="Arial"/>
          <w:i w:val="0"/>
          <w:color w:val="000000" w:themeColor="text1"/>
          <w:sz w:val="36"/>
          <w:szCs w:val="36"/>
        </w:rPr>
        <w:br/>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bookmarkStart w:id="0" w:name="_Hlk530585006"/>
      <w:bookmarkStart w:id="1" w:name="_Hlk531332497"/>
      <w:bookmarkEnd w:id="0"/>
    </w:p>
    <w:bookmarkEnd w:id="1"/>
    <w:p w14:paraId="195A1845" w14:textId="77777777" w:rsidR="00294AFA" w:rsidRPr="00294AFA" w:rsidRDefault="00294AFA" w:rsidP="00EE1D83">
      <w:pPr>
        <w:jc w:val="center"/>
        <w:rPr>
          <w:rStyle w:val="SubtleEmphasis"/>
          <w:rFonts w:ascii="Arial" w:hAnsi="Arial" w:cs="Arial"/>
          <w:i w:val="0"/>
          <w:color w:val="000000" w:themeColor="text1"/>
          <w:sz w:val="32"/>
          <w:szCs w:val="32"/>
        </w:rPr>
      </w:pPr>
      <w:r w:rsidRPr="00294AFA">
        <w:rPr>
          <w:rStyle w:val="SubtleEmphasis"/>
          <w:rFonts w:ascii="Arial" w:hAnsi="Arial" w:cs="Arial"/>
          <w:i w:val="0"/>
          <w:color w:val="000000" w:themeColor="text1"/>
          <w:sz w:val="32"/>
          <w:szCs w:val="32"/>
        </w:rPr>
        <w:t>Incident Response Plan</w:t>
      </w:r>
    </w:p>
    <w:p w14:paraId="3061C098" w14:textId="77777777" w:rsidR="00294AFA" w:rsidRPr="00294AFA" w:rsidRDefault="00294AFA" w:rsidP="00294AFA">
      <w:pPr>
        <w:jc w:val="center"/>
        <w:rPr>
          <w:rStyle w:val="SubtleEmphasis"/>
          <w:rFonts w:ascii="Arial" w:hAnsi="Arial" w:cs="Arial"/>
          <w:i w:val="0"/>
          <w:color w:val="000000" w:themeColor="text1"/>
          <w:sz w:val="32"/>
          <w:szCs w:val="32"/>
        </w:rPr>
      </w:pPr>
    </w:p>
    <w:p w14:paraId="31266388" w14:textId="56FF237B" w:rsidR="00B9127E" w:rsidRDefault="00CC6574" w:rsidP="00294AFA">
      <w:pPr>
        <w:jc w:val="center"/>
        <w:rPr>
          <w:rStyle w:val="SubtleEmphasis"/>
          <w:rFonts w:ascii="Arial" w:hAnsi="Arial" w:cs="Arial"/>
          <w:i w:val="0"/>
          <w:color w:val="000000" w:themeColor="text1"/>
          <w:sz w:val="32"/>
          <w:szCs w:val="32"/>
        </w:rPr>
      </w:pPr>
      <w:bookmarkStart w:id="2" w:name="_Hlk531332576"/>
      <w:r>
        <w:rPr>
          <w:rStyle w:val="SubtleEmphasis"/>
          <w:rFonts w:ascii="Arial" w:hAnsi="Arial" w:cs="Arial"/>
          <w:i w:val="0"/>
          <w:color w:val="000000" w:themeColor="text1"/>
          <w:sz w:val="32"/>
          <w:szCs w:val="32"/>
        </w:rPr>
        <w:t xml:space="preserve">Version </w:t>
      </w:r>
      <w:r w:rsidR="00EE1D83">
        <w:rPr>
          <w:rStyle w:val="SubtleEmphasis"/>
          <w:rFonts w:ascii="Arial" w:hAnsi="Arial" w:cs="Arial"/>
          <w:i w:val="0"/>
          <w:color w:val="FF0000"/>
          <w:sz w:val="32"/>
          <w:szCs w:val="32"/>
        </w:rPr>
        <w:t>1</w:t>
      </w:r>
      <w:r w:rsidRPr="00CC6574">
        <w:rPr>
          <w:rStyle w:val="SubtleEmphasis"/>
          <w:rFonts w:ascii="Arial" w:hAnsi="Arial" w:cs="Arial"/>
          <w:i w:val="0"/>
          <w:color w:val="FF0000"/>
          <w:sz w:val="32"/>
          <w:szCs w:val="32"/>
        </w:rPr>
        <w:t>.0</w:t>
      </w:r>
    </w:p>
    <w:p w14:paraId="28C529DB" w14:textId="6057AD9F" w:rsidR="00294AFA" w:rsidRPr="00CC6574" w:rsidRDefault="00EE1D83" w:rsidP="00294AFA">
      <w:pPr>
        <w:jc w:val="center"/>
        <w:rPr>
          <w:rStyle w:val="SubtleEmphasis"/>
          <w:rFonts w:ascii="Arial" w:hAnsi="Arial" w:cs="Arial"/>
          <w:i w:val="0"/>
          <w:color w:val="FF0000"/>
          <w:sz w:val="32"/>
          <w:szCs w:val="32"/>
        </w:rPr>
      </w:pPr>
      <w:r>
        <w:rPr>
          <w:rStyle w:val="SubtleEmphasis"/>
          <w:rFonts w:ascii="Arial" w:hAnsi="Arial" w:cs="Arial"/>
          <w:i w:val="0"/>
          <w:color w:val="FF0000"/>
          <w:sz w:val="32"/>
          <w:szCs w:val="32"/>
        </w:rPr>
        <w:t>04</w:t>
      </w:r>
      <w:r w:rsidR="00687494">
        <w:rPr>
          <w:rStyle w:val="SubtleEmphasis"/>
          <w:rFonts w:ascii="Arial" w:hAnsi="Arial" w:cs="Arial"/>
          <w:i w:val="0"/>
          <w:color w:val="FF0000"/>
          <w:sz w:val="32"/>
          <w:szCs w:val="32"/>
        </w:rPr>
        <w:t>/</w:t>
      </w:r>
      <w:r>
        <w:rPr>
          <w:rStyle w:val="SubtleEmphasis"/>
          <w:rFonts w:ascii="Arial" w:hAnsi="Arial" w:cs="Arial"/>
          <w:i w:val="0"/>
          <w:color w:val="FF0000"/>
          <w:sz w:val="32"/>
          <w:szCs w:val="32"/>
        </w:rPr>
        <w:t>03</w:t>
      </w:r>
      <w:r w:rsidR="00CC6574" w:rsidRPr="00CC6574">
        <w:rPr>
          <w:rStyle w:val="SubtleEmphasis"/>
          <w:rFonts w:ascii="Arial" w:hAnsi="Arial" w:cs="Arial"/>
          <w:i w:val="0"/>
          <w:color w:val="FF0000"/>
          <w:sz w:val="32"/>
          <w:szCs w:val="32"/>
        </w:rPr>
        <w:t>/</w:t>
      </w:r>
      <w:r>
        <w:rPr>
          <w:rStyle w:val="SubtleEmphasis"/>
          <w:rFonts w:ascii="Arial" w:hAnsi="Arial" w:cs="Arial"/>
          <w:i w:val="0"/>
          <w:color w:val="FF0000"/>
          <w:sz w:val="32"/>
          <w:szCs w:val="32"/>
        </w:rPr>
        <w:t>2019</w:t>
      </w:r>
    </w:p>
    <w:bookmarkEnd w:id="2"/>
    <w:p w14:paraId="2EE37B0B" w14:textId="77777777" w:rsidR="00294AFA" w:rsidRPr="00294AFA" w:rsidRDefault="00294AFA" w:rsidP="00294AFA">
      <w:pPr>
        <w:jc w:val="center"/>
        <w:rPr>
          <w:rStyle w:val="SubtleEmphasis"/>
          <w:rFonts w:ascii="Arial" w:hAnsi="Arial" w:cs="Arial"/>
          <w:i w:val="0"/>
          <w:color w:val="000000" w:themeColor="text1"/>
          <w:sz w:val="32"/>
          <w:szCs w:val="32"/>
        </w:rPr>
      </w:pPr>
    </w:p>
    <w:p w14:paraId="67F42F95" w14:textId="3467B70B" w:rsidR="00294AFA" w:rsidRDefault="00294AFA" w:rsidP="00294AFA">
      <w:pPr>
        <w:jc w:val="center"/>
        <w:rPr>
          <w:rStyle w:val="SubtleEmphasis"/>
          <w:rFonts w:ascii="Arial" w:hAnsi="Arial" w:cs="Arial"/>
          <w:i w:val="0"/>
          <w:color w:val="000000" w:themeColor="text1"/>
          <w:sz w:val="32"/>
          <w:szCs w:val="32"/>
        </w:rPr>
      </w:pPr>
    </w:p>
    <w:p w14:paraId="1DD25820" w14:textId="77777777" w:rsidR="00294AFA" w:rsidRPr="00294AFA" w:rsidRDefault="00294AFA" w:rsidP="00966D29">
      <w:pPr>
        <w:jc w:val="center"/>
        <w:rPr>
          <w:rStyle w:val="SubtleEmphasis"/>
          <w:rFonts w:ascii="Arial" w:hAnsi="Arial" w:cs="Arial"/>
          <w:i w:val="0"/>
          <w:color w:val="000000" w:themeColor="text1"/>
          <w:sz w:val="28"/>
          <w:szCs w:val="28"/>
        </w:rPr>
      </w:pPr>
      <w:r w:rsidRPr="00294AFA">
        <w:rPr>
          <w:rStyle w:val="SubtleEmphasis"/>
          <w:rFonts w:ascii="Arial" w:hAnsi="Arial" w:cs="Arial"/>
          <w:i w:val="0"/>
          <w:color w:val="000000" w:themeColor="text1"/>
          <w:sz w:val="32"/>
          <w:szCs w:val="32"/>
        </w:rPr>
        <w:t>SYSTEM SECURITY ARTIFACT</w:t>
      </w:r>
      <w:r w:rsidRPr="00294AFA">
        <w:rPr>
          <w:rStyle w:val="SubtleEmphasis"/>
          <w:rFonts w:ascii="Arial" w:hAnsi="Arial" w:cs="Arial"/>
          <w:i w:val="0"/>
          <w:color w:val="000000" w:themeColor="text1"/>
          <w:sz w:val="32"/>
          <w:szCs w:val="32"/>
        </w:rPr>
        <w:br/>
      </w:r>
      <w:r w:rsidR="000F04FA">
        <w:rPr>
          <w:rStyle w:val="SubtleEmphasis"/>
          <w:rFonts w:ascii="Arial" w:hAnsi="Arial" w:cs="Arial"/>
          <w:i w:val="0"/>
          <w:color w:val="000000" w:themeColor="text1"/>
          <w:sz w:val="32"/>
          <w:szCs w:val="32"/>
        </w:rPr>
        <w:t>ASSESSMENT AND AUTHORIZATION</w:t>
      </w:r>
    </w:p>
    <w:p w14:paraId="298B73CE" w14:textId="77777777" w:rsidR="00B9127E" w:rsidRPr="00A04A66" w:rsidRDefault="00B9127E" w:rsidP="00C66FB4">
      <w:pPr>
        <w:rPr>
          <w:rFonts w:ascii="Arial" w:hAnsi="Arial" w:cs="Arial"/>
          <w:b/>
          <w:bCs/>
        </w:rPr>
      </w:pPr>
      <w:r w:rsidRPr="00A04A66">
        <w:rPr>
          <w:rFonts w:ascii="Arial" w:hAnsi="Arial" w:cs="Arial"/>
          <w:b/>
          <w:bCs/>
        </w:rPr>
        <w:lastRenderedPageBreak/>
        <w:t>We, the undersigned, approve the content of this Incident Response Plan for the VA Enterprise Cloud AWS GovCloud High (VAEC) located in AWS GovCloud’s two Availability Zones within their Region.</w:t>
      </w:r>
    </w:p>
    <w:p w14:paraId="65E677CE" w14:textId="77777777" w:rsidR="00B9127E" w:rsidRDefault="00B9127E" w:rsidP="00B9127E">
      <w:pPr>
        <w:autoSpaceDE w:val="0"/>
        <w:autoSpaceDN w:val="0"/>
        <w:adjustRightInd w:val="0"/>
        <w:spacing w:after="0" w:line="240" w:lineRule="auto"/>
        <w:rPr>
          <w:rFonts w:ascii="Arial" w:hAnsi="Arial" w:cs="Arial"/>
          <w:i/>
          <w:iCs/>
          <w:color w:val="000000"/>
        </w:rPr>
      </w:pPr>
    </w:p>
    <w:p w14:paraId="558F0F19" w14:textId="77777777" w:rsidR="00B9127E" w:rsidRDefault="00B9127E" w:rsidP="00B9127E">
      <w:pPr>
        <w:autoSpaceDE w:val="0"/>
        <w:autoSpaceDN w:val="0"/>
        <w:adjustRightInd w:val="0"/>
        <w:spacing w:after="0" w:line="240" w:lineRule="auto"/>
        <w:rPr>
          <w:rFonts w:ascii="Arial" w:hAnsi="Arial" w:cs="Arial"/>
          <w:i/>
          <w:iCs/>
          <w:color w:val="000000"/>
        </w:rPr>
      </w:pPr>
    </w:p>
    <w:p w14:paraId="4BCA4491" w14:textId="77777777" w:rsidR="00687494" w:rsidRPr="00A17FAA" w:rsidRDefault="00687494" w:rsidP="00687494">
      <w:pPr>
        <w:rPr>
          <w:rFonts w:ascii="Arial" w:hAnsi="Arial" w:cs="Arial"/>
          <w:i/>
          <w:color w:val="0000FF"/>
          <w:sz w:val="23"/>
          <w:szCs w:val="23"/>
        </w:rPr>
      </w:pPr>
      <w:r w:rsidRPr="00A17FAA">
        <w:rPr>
          <w:rFonts w:ascii="Arial" w:hAnsi="Arial" w:cs="Arial"/>
          <w:i/>
          <w:color w:val="0000FF"/>
          <w:sz w:val="23"/>
          <w:szCs w:val="23"/>
        </w:rPr>
        <w:t>A valid PKI can be used to sign in lieu of a handwritten signature.</w:t>
      </w:r>
    </w:p>
    <w:p w14:paraId="64B6FCB0" w14:textId="77777777" w:rsidR="00B9127E" w:rsidRDefault="00B9127E" w:rsidP="00B9127E">
      <w:pPr>
        <w:autoSpaceDE w:val="0"/>
        <w:autoSpaceDN w:val="0"/>
        <w:adjustRightInd w:val="0"/>
        <w:spacing w:after="0" w:line="240" w:lineRule="auto"/>
        <w:rPr>
          <w:rFonts w:ascii="Arial" w:hAnsi="Arial" w:cs="Arial"/>
          <w:i/>
          <w:iCs/>
          <w:color w:val="000000"/>
        </w:rPr>
      </w:pPr>
    </w:p>
    <w:p w14:paraId="5B08D044" w14:textId="77777777" w:rsidR="00B9127E" w:rsidRDefault="00B9127E" w:rsidP="00B9127E">
      <w:pPr>
        <w:autoSpaceDE w:val="0"/>
        <w:autoSpaceDN w:val="0"/>
        <w:adjustRightInd w:val="0"/>
        <w:spacing w:after="0" w:line="240" w:lineRule="auto"/>
        <w:rPr>
          <w:rFonts w:ascii="Arial" w:hAnsi="Arial" w:cs="Arial"/>
          <w:i/>
          <w:iCs/>
          <w:color w:val="000000"/>
        </w:rPr>
      </w:pPr>
    </w:p>
    <w:p w14:paraId="7C2AA2DB" w14:textId="77777777" w:rsidR="00B9127E" w:rsidRDefault="00B9127E" w:rsidP="00B9127E">
      <w:pPr>
        <w:autoSpaceDE w:val="0"/>
        <w:autoSpaceDN w:val="0"/>
        <w:adjustRightInd w:val="0"/>
        <w:spacing w:after="0" w:line="240" w:lineRule="auto"/>
        <w:rPr>
          <w:rFonts w:ascii="Arial" w:hAnsi="Arial" w:cs="Arial"/>
          <w:i/>
          <w:iCs/>
          <w:color w:val="000000"/>
        </w:rPr>
      </w:pPr>
    </w:p>
    <w:p w14:paraId="57686E81"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5C643855"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Signature</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 Date </w:t>
      </w:r>
    </w:p>
    <w:p w14:paraId="0BD1FD2F" w14:textId="556FFA1B" w:rsidR="00B9127E" w:rsidRPr="00B9127E" w:rsidRDefault="00966D29" w:rsidP="00B9127E">
      <w:pPr>
        <w:autoSpaceDE w:val="0"/>
        <w:autoSpaceDN w:val="0"/>
        <w:adjustRightInd w:val="0"/>
        <w:spacing w:after="0" w:line="240" w:lineRule="auto"/>
        <w:rPr>
          <w:rFonts w:ascii="Arial" w:hAnsi="Arial" w:cs="Arial"/>
          <w:color w:val="000000"/>
        </w:rPr>
      </w:pPr>
      <w:r>
        <w:rPr>
          <w:rFonts w:ascii="Arial" w:hAnsi="Arial" w:cs="Arial"/>
          <w:b/>
          <w:bCs/>
          <w:color w:val="000000"/>
        </w:rPr>
        <w:t>Christopher Brown</w:t>
      </w:r>
    </w:p>
    <w:p w14:paraId="11EAA18F"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System Owner </w:t>
      </w:r>
    </w:p>
    <w:p w14:paraId="7144A83D" w14:textId="77777777" w:rsidR="00B9127E" w:rsidRDefault="00B9127E" w:rsidP="00B9127E">
      <w:pPr>
        <w:autoSpaceDE w:val="0"/>
        <w:autoSpaceDN w:val="0"/>
        <w:adjustRightInd w:val="0"/>
        <w:spacing w:after="0" w:line="240" w:lineRule="auto"/>
        <w:rPr>
          <w:rFonts w:ascii="Arial" w:hAnsi="Arial" w:cs="Arial"/>
          <w:b/>
          <w:bCs/>
          <w:color w:val="000000"/>
        </w:rPr>
      </w:pPr>
    </w:p>
    <w:p w14:paraId="71F71C53" w14:textId="77777777" w:rsidR="00B9127E" w:rsidRDefault="00B9127E" w:rsidP="00B9127E">
      <w:pPr>
        <w:autoSpaceDE w:val="0"/>
        <w:autoSpaceDN w:val="0"/>
        <w:adjustRightInd w:val="0"/>
        <w:spacing w:after="0" w:line="240" w:lineRule="auto"/>
        <w:rPr>
          <w:rFonts w:ascii="Arial" w:hAnsi="Arial" w:cs="Arial"/>
          <w:b/>
          <w:bCs/>
          <w:color w:val="000000"/>
        </w:rPr>
      </w:pPr>
    </w:p>
    <w:p w14:paraId="0830663E"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43CEFFC9"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Signature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Date </w:t>
      </w:r>
    </w:p>
    <w:p w14:paraId="7737A2C0" w14:textId="2ED0AB56" w:rsidR="00B9127E" w:rsidRPr="00B9127E" w:rsidRDefault="00966D29" w:rsidP="00B9127E">
      <w:pPr>
        <w:autoSpaceDE w:val="0"/>
        <w:autoSpaceDN w:val="0"/>
        <w:adjustRightInd w:val="0"/>
        <w:spacing w:after="0" w:line="240" w:lineRule="auto"/>
        <w:rPr>
          <w:rFonts w:ascii="Arial" w:hAnsi="Arial" w:cs="Arial"/>
          <w:color w:val="000000"/>
        </w:rPr>
      </w:pPr>
      <w:r>
        <w:rPr>
          <w:rFonts w:ascii="Arial" w:hAnsi="Arial" w:cs="Arial"/>
          <w:b/>
          <w:bCs/>
          <w:color w:val="000000"/>
        </w:rPr>
        <w:t>Bobbie Begay</w:t>
      </w:r>
      <w:r w:rsidR="00B9127E" w:rsidRPr="00B9127E">
        <w:rPr>
          <w:rFonts w:ascii="Arial" w:hAnsi="Arial" w:cs="Arial"/>
          <w:b/>
          <w:bCs/>
          <w:color w:val="000000"/>
        </w:rPr>
        <w:t xml:space="preserve"> </w:t>
      </w:r>
    </w:p>
    <w:p w14:paraId="7A189ABE" w14:textId="28566647" w:rsidR="00830FEC" w:rsidRDefault="00B9127E" w:rsidP="00B9127E">
      <w:pPr>
        <w:rPr>
          <w:rFonts w:ascii="Arial" w:hAnsi="Arial" w:cs="Arial"/>
          <w:b/>
          <w:bCs/>
          <w:color w:val="000000"/>
        </w:rPr>
      </w:pPr>
      <w:r w:rsidRPr="00B9127E">
        <w:rPr>
          <w:rFonts w:ascii="Arial" w:hAnsi="Arial" w:cs="Arial"/>
          <w:b/>
          <w:bCs/>
          <w:color w:val="000000"/>
        </w:rPr>
        <w:t xml:space="preserve">Information Security Officer </w:t>
      </w:r>
    </w:p>
    <w:p w14:paraId="159E8C89" w14:textId="77777777" w:rsidR="00CE6FB8" w:rsidRDefault="00CE6FB8" w:rsidP="00B9127E">
      <w:pPr>
        <w:rPr>
          <w:rFonts w:ascii="Arial" w:hAnsi="Arial" w:cs="Arial"/>
          <w:b/>
          <w:bCs/>
          <w:color w:val="000000"/>
        </w:rPr>
      </w:pPr>
    </w:p>
    <w:p w14:paraId="5DC1F556" w14:textId="77777777" w:rsidR="00830FEC" w:rsidRPr="00716ADE" w:rsidRDefault="00830FEC" w:rsidP="00830FEC">
      <w:pPr>
        <w:rPr>
          <w:rFonts w:ascii="Georgia" w:hAnsi="Georgia" w:cs="Arial"/>
          <w:sz w:val="28"/>
          <w:szCs w:val="28"/>
        </w:rPr>
      </w:pPr>
      <w:bookmarkStart w:id="3" w:name="_Hlk531332857"/>
      <w:commentRangeStart w:id="4"/>
      <w:r w:rsidRPr="00716ADE">
        <w:rPr>
          <w:rFonts w:ascii="Georgia" w:hAnsi="Georgia"/>
          <w:color w:val="FF0000"/>
          <w:sz w:val="28"/>
          <w:szCs w:val="28"/>
        </w:rPr>
        <w:t>[Organization 2 name/acronym]</w:t>
      </w:r>
      <w:r w:rsidRPr="00716ADE">
        <w:rPr>
          <w:rFonts w:ascii="Georgia" w:hAnsi="Georgia" w:cs="Arial"/>
          <w:sz w:val="28"/>
          <w:szCs w:val="28"/>
        </w:rPr>
        <w:t xml:space="preserve"> </w:t>
      </w:r>
      <w:r w:rsidRPr="009F39B4">
        <w:rPr>
          <w:rFonts w:ascii="Arial" w:hAnsi="Arial" w:cs="Arial"/>
          <w:sz w:val="24"/>
          <w:szCs w:val="24"/>
        </w:rPr>
        <w:t xml:space="preserve">signatory </w:t>
      </w:r>
      <w:commentRangeEnd w:id="4"/>
      <w:r w:rsidR="001B2DE9">
        <w:rPr>
          <w:rStyle w:val="CommentReference"/>
        </w:rPr>
        <w:commentReference w:id="4"/>
      </w:r>
      <w:r w:rsidRPr="009F39B4">
        <w:rPr>
          <w:rFonts w:ascii="Arial" w:hAnsi="Arial" w:cs="Arial"/>
          <w:sz w:val="24"/>
          <w:szCs w:val="24"/>
        </w:rPr>
        <w:t>authorities</w:t>
      </w:r>
    </w:p>
    <w:p w14:paraId="74EDDBFA" w14:textId="77777777" w:rsidR="00830FEC" w:rsidRDefault="00830FEC" w:rsidP="00830FEC">
      <w:pPr>
        <w:rPr>
          <w:color w:val="FF0000"/>
        </w:rPr>
      </w:pPr>
    </w:p>
    <w:p w14:paraId="641CE9B3" w14:textId="77777777" w:rsidR="00830FEC" w:rsidRDefault="00830FEC" w:rsidP="00830FEC">
      <w:pPr>
        <w:pStyle w:val="BodyCopy"/>
        <w:spacing w:after="0"/>
      </w:pPr>
      <w:r w:rsidRPr="006163C3">
        <w:t>_____</w:t>
      </w:r>
      <w:r>
        <w:t>______________________________</w:t>
      </w:r>
    </w:p>
    <w:p w14:paraId="443E56D0" w14:textId="77777777" w:rsidR="00830FEC" w:rsidRPr="0014448A" w:rsidRDefault="00830FEC" w:rsidP="00830FEC">
      <w:pPr>
        <w:pStyle w:val="BodyCopy"/>
        <w:spacing w:after="0"/>
        <w:rPr>
          <w:color w:val="FF0000"/>
        </w:rPr>
      </w:pPr>
      <w:r w:rsidRPr="0014448A">
        <w:rPr>
          <w:color w:val="FF0000"/>
        </w:rPr>
        <w:t>&lt;Plan Approver Name&gt;</w:t>
      </w:r>
    </w:p>
    <w:p w14:paraId="26953AC9" w14:textId="77777777" w:rsidR="00830FEC" w:rsidRPr="0014448A" w:rsidRDefault="00830FEC" w:rsidP="00830FEC">
      <w:pPr>
        <w:pStyle w:val="BodyCopy"/>
        <w:spacing w:after="0"/>
        <w:rPr>
          <w:color w:val="FF0000"/>
        </w:rPr>
      </w:pPr>
      <w:r w:rsidRPr="0014448A">
        <w:rPr>
          <w:color w:val="FF0000"/>
        </w:rPr>
        <w:t>&lt;Job Title&gt;</w:t>
      </w:r>
    </w:p>
    <w:p w14:paraId="45FD06F6" w14:textId="77777777" w:rsidR="00830FEC" w:rsidRPr="006163C3" w:rsidRDefault="00830FEC" w:rsidP="00830FEC">
      <w:pPr>
        <w:pStyle w:val="BodyCopy"/>
        <w:spacing w:after="0"/>
      </w:pPr>
    </w:p>
    <w:p w14:paraId="1700F252" w14:textId="77777777" w:rsidR="00830FEC" w:rsidRDefault="00830FEC" w:rsidP="00830FEC">
      <w:pPr>
        <w:pStyle w:val="BodyCopy"/>
        <w:spacing w:after="0"/>
      </w:pPr>
      <w:r w:rsidRPr="006163C3">
        <w:t>_____</w:t>
      </w:r>
      <w:r>
        <w:t>______________________________</w:t>
      </w:r>
    </w:p>
    <w:p w14:paraId="1A5CFD4C" w14:textId="77777777" w:rsidR="00830FEC" w:rsidRPr="0014448A" w:rsidRDefault="00830FEC" w:rsidP="00830FEC">
      <w:pPr>
        <w:pStyle w:val="BodyCopy"/>
        <w:spacing w:after="0"/>
        <w:rPr>
          <w:color w:val="FF0000"/>
        </w:rPr>
      </w:pPr>
      <w:r w:rsidRPr="0014448A">
        <w:rPr>
          <w:color w:val="FF0000"/>
        </w:rPr>
        <w:t>&lt;Plan Approver Name&gt;</w:t>
      </w:r>
    </w:p>
    <w:p w14:paraId="7C6E075A" w14:textId="77777777" w:rsidR="00830FEC" w:rsidRPr="0014448A" w:rsidRDefault="00830FEC" w:rsidP="00830FEC">
      <w:pPr>
        <w:pStyle w:val="BodyCopy"/>
        <w:spacing w:after="0"/>
        <w:rPr>
          <w:color w:val="FF0000"/>
        </w:rPr>
      </w:pPr>
      <w:r w:rsidRPr="0014448A">
        <w:rPr>
          <w:color w:val="FF0000"/>
        </w:rPr>
        <w:t>&lt;Job Title&gt;</w:t>
      </w:r>
    </w:p>
    <w:p w14:paraId="241CF11F" w14:textId="77777777" w:rsidR="00830FEC" w:rsidRDefault="00830FEC" w:rsidP="00830FEC">
      <w:pPr>
        <w:pStyle w:val="BodyCopy"/>
        <w:spacing w:after="0"/>
      </w:pPr>
    </w:p>
    <w:bookmarkEnd w:id="3"/>
    <w:p w14:paraId="055AFB9F" w14:textId="7A402DF8" w:rsidR="00830FEC" w:rsidRDefault="00830FEC" w:rsidP="00830FEC">
      <w:pPr>
        <w:pStyle w:val="BodyCopy"/>
        <w:spacing w:after="0"/>
      </w:pPr>
    </w:p>
    <w:p w14:paraId="2C6B8CB3" w14:textId="503AC807" w:rsidR="00C66FB4" w:rsidRPr="00A17FAA" w:rsidRDefault="00C66FB4" w:rsidP="00B9127E">
      <w:pPr>
        <w:rPr>
          <w:rFonts w:ascii="Arial" w:hAnsi="Arial" w:cs="Arial"/>
          <w:color w:val="000000" w:themeColor="text1"/>
          <w:sz w:val="23"/>
          <w:szCs w:val="23"/>
        </w:rPr>
      </w:pPr>
      <w:r w:rsidRPr="00A17FAA">
        <w:rPr>
          <w:rFonts w:ascii="Arial" w:hAnsi="Arial" w:cs="Arial"/>
          <w:color w:val="000000" w:themeColor="text1"/>
          <w:sz w:val="23"/>
          <w:szCs w:val="23"/>
        </w:rPr>
        <w:br w:type="page"/>
      </w:r>
    </w:p>
    <w:p w14:paraId="350166B3" w14:textId="77777777" w:rsidR="00C66FB4" w:rsidRPr="00083CA3" w:rsidRDefault="00C66FB4" w:rsidP="00C66FB4">
      <w:pPr>
        <w:spacing w:after="0" w:line="240" w:lineRule="auto"/>
        <w:jc w:val="center"/>
        <w:rPr>
          <w:rFonts w:ascii="Arial" w:eastAsia="Times New Roman" w:hAnsi="Arial" w:cs="Arial"/>
          <w:b/>
          <w:color w:val="000000" w:themeColor="text1"/>
          <w:lang w:bidi="en-US"/>
        </w:rPr>
      </w:pPr>
      <w:r w:rsidRPr="00083CA3">
        <w:rPr>
          <w:rFonts w:ascii="Arial" w:eastAsia="Times New Roman" w:hAnsi="Arial" w:cs="Arial"/>
          <w:b/>
          <w:color w:val="000000" w:themeColor="text1"/>
          <w:lang w:bidi="en-US"/>
        </w:rPr>
        <w:lastRenderedPageBreak/>
        <w:t>Record of Changes/Revisions</w:t>
      </w:r>
    </w:p>
    <w:p w14:paraId="11CDB94C" w14:textId="77777777" w:rsidR="00C66FB4" w:rsidRPr="00A17FAA" w:rsidRDefault="00C66FB4" w:rsidP="00C66FB4">
      <w:pPr>
        <w:spacing w:after="0" w:line="240" w:lineRule="auto"/>
        <w:jc w:val="center"/>
        <w:rPr>
          <w:rFonts w:ascii="Arial" w:eastAsia="Times New Roman" w:hAnsi="Arial" w:cs="Arial"/>
          <w:b/>
          <w:color w:val="000000" w:themeColor="text1"/>
          <w:sz w:val="23"/>
          <w:szCs w:val="23"/>
          <w:lang w:bidi="en-US"/>
        </w:rPr>
      </w:pPr>
    </w:p>
    <w:p w14:paraId="1C4A4B0A" w14:textId="77777777" w:rsidR="00C66FB4" w:rsidRPr="00A17FAA" w:rsidRDefault="00C66FB4" w:rsidP="00C66FB4">
      <w:pPr>
        <w:autoSpaceDE w:val="0"/>
        <w:autoSpaceDN w:val="0"/>
        <w:adjustRightInd w:val="0"/>
        <w:spacing w:after="0" w:line="240" w:lineRule="auto"/>
        <w:rPr>
          <w:rFonts w:ascii="Arial" w:eastAsia="Times New Roman" w:hAnsi="Arial" w:cs="Arial"/>
          <w:color w:val="000000" w:themeColor="text1"/>
          <w:sz w:val="23"/>
          <w:szCs w:val="23"/>
          <w:lang w:bidi="en-US"/>
        </w:rPr>
      </w:pPr>
      <w:r w:rsidRPr="00A17FAA">
        <w:rPr>
          <w:rFonts w:ascii="Arial" w:eastAsia="Times New Roman" w:hAnsi="Arial" w:cs="Arial"/>
          <w:color w:val="000000" w:themeColor="text1"/>
          <w:sz w:val="23"/>
          <w:szCs w:val="23"/>
          <w:lang w:bidi="en-US"/>
        </w:rPr>
        <w:t xml:space="preserve">This record shall be maintained throughout the life of the document.  Each published update shall be recorded.  Revisions are a complete re-issue of the entire document.  Increment the version number’s decimal (minor) portion here, on the cover page, and in the headers for each revision.  The version number’s integer (major) portion will </w:t>
      </w:r>
      <w:r w:rsidR="000F04FA" w:rsidRPr="00A17FAA">
        <w:rPr>
          <w:rFonts w:ascii="Arial" w:eastAsia="Times New Roman" w:hAnsi="Arial" w:cs="Arial"/>
          <w:color w:val="000000" w:themeColor="text1"/>
          <w:sz w:val="23"/>
          <w:szCs w:val="23"/>
          <w:lang w:bidi="en-US"/>
        </w:rPr>
        <w:t xml:space="preserve">be updated at each time a </w:t>
      </w:r>
      <w:r w:rsidR="000F04FA" w:rsidRPr="00EC7424">
        <w:rPr>
          <w:rFonts w:ascii="Arial" w:eastAsia="Times New Roman" w:hAnsi="Arial" w:cs="Arial"/>
          <w:color w:val="000000" w:themeColor="text1"/>
          <w:sz w:val="23"/>
          <w:szCs w:val="23"/>
          <w:lang w:bidi="en-US"/>
        </w:rPr>
        <w:t xml:space="preserve">full </w:t>
      </w:r>
      <w:r w:rsidR="0036660F" w:rsidRPr="00EC7424">
        <w:rPr>
          <w:rFonts w:ascii="Arial" w:eastAsia="Times New Roman" w:hAnsi="Arial" w:cs="Arial"/>
          <w:color w:val="000000" w:themeColor="text1"/>
          <w:sz w:val="23"/>
          <w:szCs w:val="23"/>
          <w:lang w:bidi="en-US"/>
        </w:rPr>
        <w:t>Authorization and Accreditation (</w:t>
      </w:r>
      <w:r w:rsidR="000F04FA" w:rsidRPr="00EC7424">
        <w:rPr>
          <w:rFonts w:ascii="Arial" w:eastAsia="Times New Roman" w:hAnsi="Arial" w:cs="Arial"/>
          <w:color w:val="000000" w:themeColor="text1"/>
          <w:sz w:val="23"/>
          <w:szCs w:val="23"/>
          <w:lang w:bidi="en-US"/>
        </w:rPr>
        <w:t>A</w:t>
      </w:r>
      <w:r w:rsidRPr="00A17FAA">
        <w:rPr>
          <w:rFonts w:ascii="Arial" w:eastAsia="Times New Roman" w:hAnsi="Arial" w:cs="Arial"/>
          <w:color w:val="000000" w:themeColor="text1"/>
          <w:sz w:val="23"/>
          <w:szCs w:val="23"/>
          <w:lang w:bidi="en-US"/>
        </w:rPr>
        <w:t>&amp;A</w:t>
      </w:r>
      <w:r w:rsidR="0036660F">
        <w:rPr>
          <w:rFonts w:ascii="Arial" w:eastAsia="Times New Roman" w:hAnsi="Arial" w:cs="Arial"/>
          <w:color w:val="000000" w:themeColor="text1"/>
          <w:sz w:val="23"/>
          <w:szCs w:val="23"/>
          <w:lang w:bidi="en-US"/>
        </w:rPr>
        <w:t>)</w:t>
      </w:r>
      <w:r w:rsidRPr="00A17FAA">
        <w:rPr>
          <w:rFonts w:ascii="Arial" w:eastAsia="Times New Roman" w:hAnsi="Arial" w:cs="Arial"/>
          <w:color w:val="000000" w:themeColor="text1"/>
          <w:sz w:val="23"/>
          <w:szCs w:val="23"/>
          <w:lang w:bidi="en-US"/>
        </w:rPr>
        <w:t xml:space="preserve"> is performed.</w:t>
      </w:r>
    </w:p>
    <w:p w14:paraId="692D7B79" w14:textId="77777777" w:rsidR="00C66FB4" w:rsidRPr="00083CA3" w:rsidRDefault="00C66FB4" w:rsidP="00C66FB4">
      <w:pPr>
        <w:autoSpaceDE w:val="0"/>
        <w:autoSpaceDN w:val="0"/>
        <w:adjustRightInd w:val="0"/>
        <w:spacing w:after="0" w:line="240" w:lineRule="auto"/>
        <w:rPr>
          <w:rFonts w:ascii="Arial" w:eastAsia="Times New Roman" w:hAnsi="Arial" w:cs="Arial"/>
          <w:color w:val="000000" w:themeColor="text1"/>
          <w:lang w:bidi="en-US"/>
        </w:rPr>
      </w:pPr>
    </w:p>
    <w:tbl>
      <w:tblPr>
        <w:tblW w:w="1035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440"/>
        <w:gridCol w:w="1594"/>
        <w:gridCol w:w="3716"/>
        <w:gridCol w:w="2160"/>
      </w:tblGrid>
      <w:tr w:rsidR="00487FFD" w:rsidRPr="00083CA3" w14:paraId="7DEE2A2D" w14:textId="77777777" w:rsidTr="00B9127E">
        <w:tc>
          <w:tcPr>
            <w:tcW w:w="1440" w:type="dxa"/>
            <w:shd w:val="clear" w:color="auto" w:fill="999999"/>
          </w:tcPr>
          <w:p w14:paraId="10E6BDA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Date</w:t>
            </w:r>
          </w:p>
        </w:tc>
        <w:tc>
          <w:tcPr>
            <w:tcW w:w="1440" w:type="dxa"/>
            <w:shd w:val="clear" w:color="auto" w:fill="999999"/>
          </w:tcPr>
          <w:p w14:paraId="7F078530"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Version</w:t>
            </w:r>
          </w:p>
        </w:tc>
        <w:tc>
          <w:tcPr>
            <w:tcW w:w="1594" w:type="dxa"/>
            <w:shd w:val="clear" w:color="auto" w:fill="999999"/>
          </w:tcPr>
          <w:p w14:paraId="5E8D7F7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Pages Affected</w:t>
            </w:r>
          </w:p>
        </w:tc>
        <w:tc>
          <w:tcPr>
            <w:tcW w:w="3716" w:type="dxa"/>
            <w:shd w:val="clear" w:color="auto" w:fill="999999"/>
          </w:tcPr>
          <w:p w14:paraId="7560E4C1"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Description</w:t>
            </w:r>
          </w:p>
        </w:tc>
        <w:tc>
          <w:tcPr>
            <w:tcW w:w="2160" w:type="dxa"/>
            <w:shd w:val="clear" w:color="auto" w:fill="999999"/>
          </w:tcPr>
          <w:p w14:paraId="2134B41B"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Author</w:t>
            </w:r>
          </w:p>
        </w:tc>
      </w:tr>
      <w:tr w:rsidR="00B9127E" w:rsidRPr="00083CA3" w14:paraId="3E638753" w14:textId="77777777" w:rsidTr="00B9127E">
        <w:tc>
          <w:tcPr>
            <w:tcW w:w="1440" w:type="dxa"/>
          </w:tcPr>
          <w:p w14:paraId="34D4ED4B" w14:textId="77777777" w:rsidR="00B9127E" w:rsidRDefault="00B9127E" w:rsidP="00B9127E">
            <w:pPr>
              <w:pStyle w:val="Default"/>
              <w:rPr>
                <w:sz w:val="23"/>
                <w:szCs w:val="23"/>
              </w:rPr>
            </w:pPr>
            <w:r>
              <w:rPr>
                <w:sz w:val="23"/>
                <w:szCs w:val="23"/>
              </w:rPr>
              <w:t xml:space="preserve">6/30/2017 </w:t>
            </w:r>
          </w:p>
        </w:tc>
        <w:tc>
          <w:tcPr>
            <w:tcW w:w="1440" w:type="dxa"/>
          </w:tcPr>
          <w:p w14:paraId="67A03447" w14:textId="77777777" w:rsidR="00B9127E" w:rsidRDefault="00B9127E" w:rsidP="00B9127E">
            <w:pPr>
              <w:pStyle w:val="Default"/>
              <w:rPr>
                <w:sz w:val="23"/>
                <w:szCs w:val="23"/>
              </w:rPr>
            </w:pPr>
            <w:r>
              <w:rPr>
                <w:sz w:val="23"/>
                <w:szCs w:val="23"/>
              </w:rPr>
              <w:t xml:space="preserve">1.0 </w:t>
            </w:r>
          </w:p>
        </w:tc>
        <w:tc>
          <w:tcPr>
            <w:tcW w:w="1594" w:type="dxa"/>
          </w:tcPr>
          <w:p w14:paraId="0802866D" w14:textId="77777777" w:rsidR="00B9127E" w:rsidRDefault="00B9127E" w:rsidP="00B9127E">
            <w:pPr>
              <w:pStyle w:val="Default"/>
              <w:rPr>
                <w:sz w:val="23"/>
                <w:szCs w:val="23"/>
              </w:rPr>
            </w:pPr>
            <w:r>
              <w:rPr>
                <w:sz w:val="23"/>
                <w:szCs w:val="23"/>
              </w:rPr>
              <w:t xml:space="preserve">All </w:t>
            </w:r>
          </w:p>
        </w:tc>
        <w:tc>
          <w:tcPr>
            <w:tcW w:w="3716" w:type="dxa"/>
          </w:tcPr>
          <w:p w14:paraId="63EBB606" w14:textId="77777777" w:rsidR="00B9127E" w:rsidRDefault="00B9127E" w:rsidP="00B9127E">
            <w:pPr>
              <w:pStyle w:val="Default"/>
              <w:rPr>
                <w:sz w:val="23"/>
                <w:szCs w:val="23"/>
              </w:rPr>
            </w:pPr>
            <w:r>
              <w:rPr>
                <w:sz w:val="23"/>
                <w:szCs w:val="23"/>
              </w:rPr>
              <w:t xml:space="preserve">Initial Draft </w:t>
            </w:r>
          </w:p>
        </w:tc>
        <w:tc>
          <w:tcPr>
            <w:tcW w:w="2160" w:type="dxa"/>
          </w:tcPr>
          <w:p w14:paraId="64B2E762" w14:textId="77777777" w:rsidR="00B9127E" w:rsidRDefault="00B9127E" w:rsidP="00B9127E">
            <w:pPr>
              <w:pStyle w:val="Default"/>
              <w:rPr>
                <w:sz w:val="23"/>
                <w:szCs w:val="23"/>
              </w:rPr>
            </w:pPr>
            <w:r>
              <w:rPr>
                <w:sz w:val="23"/>
                <w:szCs w:val="23"/>
              </w:rPr>
              <w:t xml:space="preserve">Peter Davies, CSRA/MPG </w:t>
            </w:r>
          </w:p>
        </w:tc>
      </w:tr>
      <w:tr w:rsidR="00B9127E" w:rsidRPr="00083CA3" w14:paraId="5DFB920A" w14:textId="77777777" w:rsidTr="00B9127E">
        <w:tc>
          <w:tcPr>
            <w:tcW w:w="1440" w:type="dxa"/>
          </w:tcPr>
          <w:p w14:paraId="0B4B4423" w14:textId="77777777" w:rsidR="00B9127E" w:rsidRDefault="00B9127E" w:rsidP="00B9127E">
            <w:pPr>
              <w:pStyle w:val="Default"/>
              <w:rPr>
                <w:sz w:val="23"/>
                <w:szCs w:val="23"/>
              </w:rPr>
            </w:pPr>
            <w:r>
              <w:rPr>
                <w:sz w:val="23"/>
                <w:szCs w:val="23"/>
              </w:rPr>
              <w:t xml:space="preserve">11/14/2017 </w:t>
            </w:r>
          </w:p>
        </w:tc>
        <w:tc>
          <w:tcPr>
            <w:tcW w:w="1440" w:type="dxa"/>
          </w:tcPr>
          <w:p w14:paraId="6181A30B" w14:textId="77777777" w:rsidR="00B9127E" w:rsidRDefault="00B9127E" w:rsidP="00B9127E">
            <w:pPr>
              <w:pStyle w:val="Default"/>
              <w:rPr>
                <w:sz w:val="23"/>
                <w:szCs w:val="23"/>
              </w:rPr>
            </w:pPr>
            <w:r>
              <w:rPr>
                <w:sz w:val="23"/>
                <w:szCs w:val="23"/>
              </w:rPr>
              <w:t xml:space="preserve">1.1 </w:t>
            </w:r>
          </w:p>
        </w:tc>
        <w:tc>
          <w:tcPr>
            <w:tcW w:w="1594" w:type="dxa"/>
          </w:tcPr>
          <w:p w14:paraId="4558BCE8" w14:textId="77777777" w:rsidR="00B9127E" w:rsidRDefault="00B9127E" w:rsidP="00B9127E">
            <w:pPr>
              <w:pStyle w:val="Default"/>
              <w:rPr>
                <w:sz w:val="23"/>
                <w:szCs w:val="23"/>
              </w:rPr>
            </w:pPr>
            <w:r>
              <w:rPr>
                <w:sz w:val="23"/>
                <w:szCs w:val="23"/>
              </w:rPr>
              <w:t xml:space="preserve">All </w:t>
            </w:r>
          </w:p>
        </w:tc>
        <w:tc>
          <w:tcPr>
            <w:tcW w:w="3716" w:type="dxa"/>
          </w:tcPr>
          <w:p w14:paraId="7853D6EF" w14:textId="77777777" w:rsidR="00B9127E" w:rsidRDefault="00B9127E" w:rsidP="00B9127E">
            <w:pPr>
              <w:pStyle w:val="Default"/>
              <w:rPr>
                <w:sz w:val="23"/>
                <w:szCs w:val="23"/>
              </w:rPr>
            </w:pPr>
            <w:r>
              <w:rPr>
                <w:sz w:val="23"/>
                <w:szCs w:val="23"/>
              </w:rPr>
              <w:t xml:space="preserve">Various updates </w:t>
            </w:r>
          </w:p>
        </w:tc>
        <w:tc>
          <w:tcPr>
            <w:tcW w:w="2160" w:type="dxa"/>
          </w:tcPr>
          <w:p w14:paraId="43699A0B" w14:textId="77777777" w:rsidR="00B9127E" w:rsidRDefault="00B9127E" w:rsidP="00B9127E">
            <w:pPr>
              <w:pStyle w:val="Default"/>
              <w:rPr>
                <w:sz w:val="23"/>
                <w:szCs w:val="23"/>
              </w:rPr>
            </w:pPr>
            <w:r>
              <w:rPr>
                <w:sz w:val="23"/>
                <w:szCs w:val="23"/>
              </w:rPr>
              <w:t xml:space="preserve">Daniel Beaver/ Wilbert Francis, </w:t>
            </w:r>
          </w:p>
          <w:p w14:paraId="45475E5B" w14:textId="77777777" w:rsidR="00B9127E" w:rsidRDefault="00B9127E" w:rsidP="00B9127E">
            <w:pPr>
              <w:pStyle w:val="Default"/>
              <w:rPr>
                <w:sz w:val="23"/>
                <w:szCs w:val="23"/>
              </w:rPr>
            </w:pPr>
            <w:r>
              <w:rPr>
                <w:sz w:val="23"/>
                <w:szCs w:val="23"/>
              </w:rPr>
              <w:t xml:space="preserve">CSRA/MPG </w:t>
            </w:r>
          </w:p>
        </w:tc>
      </w:tr>
      <w:tr w:rsidR="00B9127E" w:rsidRPr="00083CA3" w14:paraId="07128894" w14:textId="77777777" w:rsidTr="00B9127E">
        <w:tc>
          <w:tcPr>
            <w:tcW w:w="1440" w:type="dxa"/>
          </w:tcPr>
          <w:p w14:paraId="171E6054" w14:textId="77777777" w:rsidR="00B9127E" w:rsidRDefault="00B9127E" w:rsidP="00B9127E">
            <w:pPr>
              <w:pStyle w:val="Default"/>
              <w:rPr>
                <w:sz w:val="23"/>
                <w:szCs w:val="23"/>
              </w:rPr>
            </w:pPr>
            <w:r>
              <w:rPr>
                <w:sz w:val="23"/>
                <w:szCs w:val="23"/>
              </w:rPr>
              <w:t xml:space="preserve">11/14/2017 </w:t>
            </w:r>
          </w:p>
        </w:tc>
        <w:tc>
          <w:tcPr>
            <w:tcW w:w="1440" w:type="dxa"/>
          </w:tcPr>
          <w:p w14:paraId="03623011" w14:textId="77777777" w:rsidR="00B9127E" w:rsidRDefault="00B9127E" w:rsidP="00B9127E">
            <w:pPr>
              <w:pStyle w:val="Default"/>
              <w:rPr>
                <w:sz w:val="23"/>
                <w:szCs w:val="23"/>
              </w:rPr>
            </w:pPr>
            <w:r>
              <w:rPr>
                <w:sz w:val="23"/>
                <w:szCs w:val="23"/>
              </w:rPr>
              <w:t xml:space="preserve">1.2 </w:t>
            </w:r>
          </w:p>
        </w:tc>
        <w:tc>
          <w:tcPr>
            <w:tcW w:w="1594" w:type="dxa"/>
          </w:tcPr>
          <w:p w14:paraId="68DA9C78" w14:textId="77777777" w:rsidR="00B9127E" w:rsidRDefault="00B9127E" w:rsidP="00B9127E">
            <w:pPr>
              <w:pStyle w:val="Default"/>
              <w:rPr>
                <w:sz w:val="23"/>
                <w:szCs w:val="23"/>
              </w:rPr>
            </w:pPr>
            <w:r>
              <w:rPr>
                <w:sz w:val="23"/>
                <w:szCs w:val="23"/>
              </w:rPr>
              <w:t xml:space="preserve">All </w:t>
            </w:r>
          </w:p>
        </w:tc>
        <w:tc>
          <w:tcPr>
            <w:tcW w:w="3716" w:type="dxa"/>
          </w:tcPr>
          <w:p w14:paraId="25B18C73" w14:textId="77777777" w:rsidR="00B9127E" w:rsidRDefault="00B9127E" w:rsidP="00B9127E">
            <w:pPr>
              <w:pStyle w:val="Default"/>
              <w:rPr>
                <w:sz w:val="23"/>
                <w:szCs w:val="23"/>
              </w:rPr>
            </w:pPr>
            <w:r>
              <w:rPr>
                <w:sz w:val="23"/>
                <w:szCs w:val="23"/>
              </w:rPr>
              <w:t xml:space="preserve">Review </w:t>
            </w:r>
          </w:p>
        </w:tc>
        <w:tc>
          <w:tcPr>
            <w:tcW w:w="2160" w:type="dxa"/>
          </w:tcPr>
          <w:p w14:paraId="2765DDFD" w14:textId="77777777" w:rsidR="00B9127E" w:rsidRDefault="00B9127E" w:rsidP="00B9127E">
            <w:pPr>
              <w:pStyle w:val="Default"/>
              <w:rPr>
                <w:sz w:val="23"/>
                <w:szCs w:val="23"/>
              </w:rPr>
            </w:pPr>
            <w:r>
              <w:rPr>
                <w:sz w:val="23"/>
                <w:szCs w:val="23"/>
              </w:rPr>
              <w:t xml:space="preserve">Peter Davies, </w:t>
            </w:r>
          </w:p>
          <w:p w14:paraId="0A01EDF5" w14:textId="77777777" w:rsidR="00B9127E" w:rsidRDefault="00B9127E" w:rsidP="00B9127E">
            <w:pPr>
              <w:pStyle w:val="Default"/>
              <w:rPr>
                <w:sz w:val="23"/>
                <w:szCs w:val="23"/>
              </w:rPr>
            </w:pPr>
            <w:r>
              <w:rPr>
                <w:sz w:val="23"/>
                <w:szCs w:val="23"/>
              </w:rPr>
              <w:t xml:space="preserve">CSRA/MPG </w:t>
            </w:r>
          </w:p>
        </w:tc>
      </w:tr>
      <w:tr w:rsidR="00B9127E" w:rsidRPr="00083CA3" w14:paraId="6F2C29F6" w14:textId="77777777" w:rsidTr="00B9127E">
        <w:tc>
          <w:tcPr>
            <w:tcW w:w="1440" w:type="dxa"/>
          </w:tcPr>
          <w:p w14:paraId="6D0E4E8F" w14:textId="77777777" w:rsidR="00B9127E" w:rsidRDefault="00B9127E" w:rsidP="00B9127E">
            <w:pPr>
              <w:pStyle w:val="Default"/>
              <w:rPr>
                <w:sz w:val="23"/>
                <w:szCs w:val="23"/>
              </w:rPr>
            </w:pPr>
            <w:r>
              <w:rPr>
                <w:sz w:val="23"/>
                <w:szCs w:val="23"/>
              </w:rPr>
              <w:t xml:space="preserve">10/11/2018 </w:t>
            </w:r>
          </w:p>
        </w:tc>
        <w:tc>
          <w:tcPr>
            <w:tcW w:w="1440" w:type="dxa"/>
          </w:tcPr>
          <w:p w14:paraId="58E8B803" w14:textId="77777777" w:rsidR="00B9127E" w:rsidRDefault="00B9127E" w:rsidP="00B9127E">
            <w:pPr>
              <w:pStyle w:val="Default"/>
              <w:rPr>
                <w:sz w:val="23"/>
                <w:szCs w:val="23"/>
              </w:rPr>
            </w:pPr>
            <w:r>
              <w:rPr>
                <w:sz w:val="23"/>
                <w:szCs w:val="23"/>
              </w:rPr>
              <w:t>1.3</w:t>
            </w:r>
          </w:p>
        </w:tc>
        <w:tc>
          <w:tcPr>
            <w:tcW w:w="1594" w:type="dxa"/>
          </w:tcPr>
          <w:p w14:paraId="72E832DD" w14:textId="77777777" w:rsidR="00B9127E" w:rsidRDefault="00B9127E" w:rsidP="00B9127E">
            <w:pPr>
              <w:pStyle w:val="Default"/>
              <w:rPr>
                <w:sz w:val="23"/>
                <w:szCs w:val="23"/>
              </w:rPr>
            </w:pPr>
            <w:r>
              <w:rPr>
                <w:sz w:val="23"/>
                <w:szCs w:val="23"/>
              </w:rPr>
              <w:t xml:space="preserve">All </w:t>
            </w:r>
          </w:p>
        </w:tc>
        <w:tc>
          <w:tcPr>
            <w:tcW w:w="3716" w:type="dxa"/>
          </w:tcPr>
          <w:p w14:paraId="50F43814" w14:textId="77777777" w:rsidR="00B9127E" w:rsidRDefault="006B090D" w:rsidP="00B9127E">
            <w:pPr>
              <w:pStyle w:val="Default"/>
              <w:rPr>
                <w:sz w:val="23"/>
                <w:szCs w:val="23"/>
              </w:rPr>
            </w:pPr>
            <w:r>
              <w:rPr>
                <w:sz w:val="23"/>
                <w:szCs w:val="23"/>
              </w:rPr>
              <w:t>Template Update</w:t>
            </w:r>
            <w:r w:rsidR="00B9127E">
              <w:rPr>
                <w:sz w:val="23"/>
                <w:szCs w:val="23"/>
              </w:rPr>
              <w:t xml:space="preserve"> &amp; Review </w:t>
            </w:r>
          </w:p>
        </w:tc>
        <w:tc>
          <w:tcPr>
            <w:tcW w:w="2160" w:type="dxa"/>
          </w:tcPr>
          <w:p w14:paraId="2285F5F2" w14:textId="77777777" w:rsidR="00B9127E" w:rsidRDefault="00520A70" w:rsidP="00B9127E">
            <w:pPr>
              <w:pStyle w:val="Default"/>
              <w:rPr>
                <w:sz w:val="23"/>
                <w:szCs w:val="23"/>
              </w:rPr>
            </w:pPr>
            <w:r>
              <w:rPr>
                <w:sz w:val="23"/>
                <w:szCs w:val="23"/>
              </w:rPr>
              <w:t>IMC/Unisys</w:t>
            </w:r>
          </w:p>
          <w:p w14:paraId="7C72CFAB" w14:textId="77777777" w:rsidR="004D1693" w:rsidRDefault="004D1693" w:rsidP="00B9127E">
            <w:pPr>
              <w:pStyle w:val="Default"/>
              <w:rPr>
                <w:sz w:val="23"/>
                <w:szCs w:val="23"/>
              </w:rPr>
            </w:pPr>
          </w:p>
          <w:p w14:paraId="44183168" w14:textId="3B592D4A" w:rsidR="004D1693" w:rsidRDefault="004D1693" w:rsidP="00B9127E">
            <w:pPr>
              <w:pStyle w:val="Default"/>
              <w:rPr>
                <w:sz w:val="23"/>
                <w:szCs w:val="23"/>
              </w:rPr>
            </w:pPr>
          </w:p>
        </w:tc>
      </w:tr>
      <w:tr w:rsidR="00487FFD" w:rsidRPr="00083CA3" w14:paraId="7A7314D4" w14:textId="77777777" w:rsidTr="00B9127E">
        <w:tc>
          <w:tcPr>
            <w:tcW w:w="1440" w:type="dxa"/>
            <w:vAlign w:val="bottom"/>
          </w:tcPr>
          <w:p w14:paraId="0C52B1A4" w14:textId="036FF982" w:rsidR="00C66FB4" w:rsidRPr="00083CA3" w:rsidRDefault="00966D29"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04/03/2019</w:t>
            </w:r>
          </w:p>
        </w:tc>
        <w:tc>
          <w:tcPr>
            <w:tcW w:w="1440" w:type="dxa"/>
            <w:vAlign w:val="bottom"/>
          </w:tcPr>
          <w:p w14:paraId="5B758A03" w14:textId="02DA302D"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1.4</w:t>
            </w:r>
          </w:p>
        </w:tc>
        <w:tc>
          <w:tcPr>
            <w:tcW w:w="1594" w:type="dxa"/>
            <w:vAlign w:val="bottom"/>
          </w:tcPr>
          <w:p w14:paraId="473C8016" w14:textId="69CB9C68"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All</w:t>
            </w:r>
          </w:p>
        </w:tc>
        <w:tc>
          <w:tcPr>
            <w:tcW w:w="3716" w:type="dxa"/>
            <w:vAlign w:val="bottom"/>
          </w:tcPr>
          <w:p w14:paraId="770AB484" w14:textId="475C561E"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General transition and updates from previous IRP</w:t>
            </w:r>
          </w:p>
        </w:tc>
        <w:tc>
          <w:tcPr>
            <w:tcW w:w="2160" w:type="dxa"/>
            <w:vAlign w:val="bottom"/>
          </w:tcPr>
          <w:p w14:paraId="70BC14B3" w14:textId="04439C31"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AbleVets/ David Faulkner</w:t>
            </w:r>
          </w:p>
        </w:tc>
      </w:tr>
      <w:tr w:rsidR="00487FFD" w:rsidRPr="00083CA3" w14:paraId="26065258" w14:textId="77777777" w:rsidTr="00B9127E">
        <w:tc>
          <w:tcPr>
            <w:tcW w:w="1440" w:type="dxa"/>
            <w:vAlign w:val="bottom"/>
          </w:tcPr>
          <w:p w14:paraId="2BF3085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2592FCA5"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594" w:type="dxa"/>
            <w:vAlign w:val="bottom"/>
          </w:tcPr>
          <w:p w14:paraId="12F30B07"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3716" w:type="dxa"/>
            <w:vAlign w:val="bottom"/>
          </w:tcPr>
          <w:p w14:paraId="10FAD128"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0136953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bl>
    <w:p w14:paraId="0922A6D3" w14:textId="32F3F26D" w:rsidR="004D1693" w:rsidRDefault="004D1693" w:rsidP="004D1693">
      <w:pPr>
        <w:rPr>
          <w:color w:val="00B050"/>
        </w:rPr>
      </w:pPr>
      <w:bookmarkStart w:id="5" w:name="_Hlk531332925"/>
      <w:r w:rsidRPr="000566E5">
        <w:rPr>
          <w:color w:val="00B050"/>
        </w:rPr>
        <w:t>Provide organization Author name and System Acronym in the document change control record table</w:t>
      </w:r>
      <w:r>
        <w:rPr>
          <w:color w:val="00B050"/>
        </w:rPr>
        <w:t>.</w:t>
      </w:r>
    </w:p>
    <w:p w14:paraId="2D341518" w14:textId="77777777" w:rsidR="0071205E" w:rsidRPr="00761498" w:rsidRDefault="0071205E" w:rsidP="0071205E">
      <w:pPr>
        <w:pStyle w:val="BodyCopy"/>
        <w:sectPr w:rsidR="0071205E" w:rsidRPr="00761498" w:rsidSect="0071205E">
          <w:footerReference w:type="first" r:id="rId16"/>
          <w:type w:val="continuous"/>
          <w:pgSz w:w="12240" w:h="15840"/>
          <w:pgMar w:top="1080" w:right="1080" w:bottom="1080" w:left="1080" w:header="720" w:footer="720" w:gutter="0"/>
          <w:pgNumType w:start="1"/>
          <w:cols w:space="720"/>
          <w:docGrid w:linePitch="360"/>
        </w:sectPr>
      </w:pPr>
      <w:r>
        <w:rPr>
          <w:noProof/>
        </w:rPr>
        <mc:AlternateContent>
          <mc:Choice Requires="wps">
            <w:drawing>
              <wp:inline distT="0" distB="0" distL="0" distR="0" wp14:anchorId="4219F759" wp14:editId="7932E74F">
                <wp:extent cx="5829300" cy="1645920"/>
                <wp:effectExtent l="19050" t="19050" r="19050" b="1143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2FC20D1" w14:textId="77777777" w:rsidR="00966D29" w:rsidRPr="00FF75E5" w:rsidRDefault="00966D29" w:rsidP="0071205E">
                            <w:pPr>
                              <w:pStyle w:val="BodyCopy"/>
                              <w:rPr>
                                <w:color w:val="00B050"/>
                              </w:rPr>
                            </w:pPr>
                            <w:r w:rsidRPr="00FF75E5">
                              <w:rPr>
                                <w:color w:val="00B050"/>
                              </w:rPr>
                              <w:t>Entries in Green are instructions</w:t>
                            </w:r>
                          </w:p>
                          <w:p w14:paraId="6C84B866" w14:textId="77777777" w:rsidR="00966D29" w:rsidRDefault="00966D29" w:rsidP="0071205E">
                            <w:pPr>
                              <w:widowControl w:val="0"/>
                              <w:rPr>
                                <w:color w:val="FF0000"/>
                              </w:rPr>
                            </w:pPr>
                            <w:r w:rsidRPr="00FF75E5">
                              <w:rPr>
                                <w:color w:val="FF0000"/>
                              </w:rPr>
                              <w:t>Entries in RED are to be completed</w:t>
                            </w:r>
                          </w:p>
                          <w:p w14:paraId="34D7DB5F" w14:textId="3F51B2B8" w:rsidR="00966D29" w:rsidRPr="0071205E" w:rsidRDefault="00966D29" w:rsidP="0071205E">
                            <w:pPr>
                              <w:widowControl w:val="0"/>
                              <w:rPr>
                                <w:color w:val="FF0000"/>
                              </w:rPr>
                            </w:pPr>
                            <w:r w:rsidRPr="00FF75E5">
                              <w:t>Entries in BLACK are not to be changed, they are boiler plate</w:t>
                            </w:r>
                          </w:p>
                          <w:p w14:paraId="350C65A6" w14:textId="17D3EF33"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w:t>
                            </w:r>
                            <w:r>
                              <w:rPr>
                                <w:color w:val="000000" w:themeColor="text1"/>
                              </w:rPr>
                              <w:t xml:space="preserve"> organization joining VAEC AWS</w:t>
                            </w:r>
                          </w:p>
                          <w:p w14:paraId="37A462E7" w14:textId="77777777" w:rsidR="00966D29" w:rsidRPr="00FF75E5" w:rsidRDefault="00966D29" w:rsidP="0071205E">
                            <w:pPr>
                              <w:widowControl w:val="0"/>
                              <w:rPr>
                                <w:color w:val="000000" w:themeColor="text1"/>
                              </w:rPr>
                            </w:pPr>
                            <w:r>
                              <w:rPr>
                                <w:color w:val="000000" w:themeColor="text1"/>
                              </w:rPr>
                              <w:t>All colored texts are to be removed</w:t>
                            </w:r>
                          </w:p>
                          <w:p w14:paraId="0F301B7D" w14:textId="77777777" w:rsidR="00966D29" w:rsidRPr="00FF75E5" w:rsidRDefault="00966D29" w:rsidP="0071205E">
                            <w:pPr>
                              <w:widowControl w:val="0"/>
                            </w:pPr>
                          </w:p>
                          <w:p w14:paraId="439B321F" w14:textId="77777777"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966D29" w:rsidRDefault="00966D29" w:rsidP="0071205E">
                            <w:pPr>
                              <w:widowControl w:val="0"/>
                              <w:rPr>
                                <w:color w:val="000000" w:themeColor="text1"/>
                              </w:rPr>
                            </w:pPr>
                          </w:p>
                          <w:p w14:paraId="0196CA46" w14:textId="77777777" w:rsidR="00966D29" w:rsidRPr="00FF75E5" w:rsidRDefault="00966D29" w:rsidP="0071205E">
                            <w:pPr>
                              <w:widowControl w:val="0"/>
                              <w:rPr>
                                <w:color w:val="000000" w:themeColor="text1"/>
                              </w:rPr>
                            </w:pPr>
                            <w:r>
                              <w:rPr>
                                <w:color w:val="000000" w:themeColor="text1"/>
                              </w:rPr>
                              <w:t>All colored texts are to be removed</w:t>
                            </w:r>
                          </w:p>
                          <w:p w14:paraId="10DA9934" w14:textId="77777777" w:rsidR="00966D29" w:rsidRPr="00FF75E5" w:rsidRDefault="00966D29" w:rsidP="0071205E">
                            <w:pPr>
                              <w:widowControl w:val="0"/>
                              <w:rPr>
                                <w:color w:val="000000" w:themeColor="text1"/>
                              </w:rPr>
                            </w:pPr>
                          </w:p>
                        </w:txbxContent>
                      </wps:txbx>
                      <wps:bodyPr rot="0" vert="horz" wrap="square" lIns="91440" tIns="45720" rIns="91440" bIns="45720" anchor="ctr" anchorCtr="0">
                        <a:noAutofit/>
                      </wps:bodyPr>
                    </wps:wsp>
                  </a:graphicData>
                </a:graphic>
              </wp:inline>
            </w:drawing>
          </mc:Choice>
          <mc:Fallback>
            <w:pict>
              <v:shapetype w14:anchorId="4219F759" id="_x0000_t202" coordsize="21600,21600" o:spt="202" path="m,l,21600r21600,l21600,xe">
                <v:stroke joinstyle="miter"/>
                <v:path gradientshapeok="t" o:connecttype="rect"/>
              </v:shapetype>
              <v:shape id="Text Box 4" o:spid="_x0000_s1026" type="#_x0000_t202" style="width:459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" fillcolor="white [3201]" strokecolor="red" strokeweight="3pt">
                <v:textbox>
                  <w:txbxContent>
                    <w:p w14:paraId="52FC20D1" w14:textId="77777777" w:rsidR="00966D29" w:rsidRPr="00FF75E5" w:rsidRDefault="00966D29" w:rsidP="0071205E">
                      <w:pPr>
                        <w:pStyle w:val="BodyCopy"/>
                        <w:rPr>
                          <w:color w:val="00B050"/>
                        </w:rPr>
                      </w:pPr>
                      <w:r w:rsidRPr="00FF75E5">
                        <w:rPr>
                          <w:color w:val="00B050"/>
                        </w:rPr>
                        <w:t>Entries in Green are instructions</w:t>
                      </w:r>
                    </w:p>
                    <w:p w14:paraId="6C84B866" w14:textId="77777777" w:rsidR="00966D29" w:rsidRDefault="00966D29" w:rsidP="0071205E">
                      <w:pPr>
                        <w:widowControl w:val="0"/>
                        <w:rPr>
                          <w:color w:val="FF0000"/>
                        </w:rPr>
                      </w:pPr>
                      <w:r w:rsidRPr="00FF75E5">
                        <w:rPr>
                          <w:color w:val="FF0000"/>
                        </w:rPr>
                        <w:t>Entries in RED are to be completed</w:t>
                      </w:r>
                    </w:p>
                    <w:p w14:paraId="34D7DB5F" w14:textId="3F51B2B8" w:rsidR="00966D29" w:rsidRPr="0071205E" w:rsidRDefault="00966D29" w:rsidP="0071205E">
                      <w:pPr>
                        <w:widowControl w:val="0"/>
                        <w:rPr>
                          <w:color w:val="FF0000"/>
                        </w:rPr>
                      </w:pPr>
                      <w:r w:rsidRPr="00FF75E5">
                        <w:t>Entries in BLACK are not to be changed, they are boiler plate</w:t>
                      </w:r>
                    </w:p>
                    <w:p w14:paraId="350C65A6" w14:textId="17D3EF33"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w:t>
                      </w:r>
                      <w:r>
                        <w:rPr>
                          <w:color w:val="000000" w:themeColor="text1"/>
                        </w:rPr>
                        <w:t xml:space="preserve"> organization joining VAEC AWS</w:t>
                      </w:r>
                    </w:p>
                    <w:p w14:paraId="37A462E7" w14:textId="77777777" w:rsidR="00966D29" w:rsidRPr="00FF75E5" w:rsidRDefault="00966D29" w:rsidP="0071205E">
                      <w:pPr>
                        <w:widowControl w:val="0"/>
                        <w:rPr>
                          <w:color w:val="000000" w:themeColor="text1"/>
                        </w:rPr>
                      </w:pPr>
                      <w:r>
                        <w:rPr>
                          <w:color w:val="000000" w:themeColor="text1"/>
                        </w:rPr>
                        <w:t>All colored texts are to be removed</w:t>
                      </w:r>
                    </w:p>
                    <w:p w14:paraId="0F301B7D" w14:textId="77777777" w:rsidR="00966D29" w:rsidRPr="00FF75E5" w:rsidRDefault="00966D29" w:rsidP="0071205E">
                      <w:pPr>
                        <w:widowControl w:val="0"/>
                      </w:pPr>
                    </w:p>
                    <w:p w14:paraId="439B321F" w14:textId="77777777"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966D29" w:rsidRDefault="00966D29" w:rsidP="0071205E">
                      <w:pPr>
                        <w:widowControl w:val="0"/>
                        <w:rPr>
                          <w:color w:val="000000" w:themeColor="text1"/>
                        </w:rPr>
                      </w:pPr>
                    </w:p>
                    <w:p w14:paraId="0196CA46" w14:textId="77777777" w:rsidR="00966D29" w:rsidRPr="00FF75E5" w:rsidRDefault="00966D29" w:rsidP="0071205E">
                      <w:pPr>
                        <w:widowControl w:val="0"/>
                        <w:rPr>
                          <w:color w:val="000000" w:themeColor="text1"/>
                        </w:rPr>
                      </w:pPr>
                      <w:r>
                        <w:rPr>
                          <w:color w:val="000000" w:themeColor="text1"/>
                        </w:rPr>
                        <w:t>All colored texts are to be removed</w:t>
                      </w:r>
                    </w:p>
                    <w:p w14:paraId="10DA9934" w14:textId="77777777" w:rsidR="00966D29" w:rsidRPr="00FF75E5" w:rsidRDefault="00966D29" w:rsidP="0071205E">
                      <w:pPr>
                        <w:widowControl w:val="0"/>
                        <w:rPr>
                          <w:color w:val="000000" w:themeColor="text1"/>
                        </w:rPr>
                      </w:pPr>
                    </w:p>
                  </w:txbxContent>
                </v:textbox>
                <w10:anchorlock/>
              </v:shape>
            </w:pict>
          </mc:Fallback>
        </mc:AlternateContent>
      </w:r>
      <w:r>
        <w:rPr>
          <w:color w:val="00B050"/>
        </w:rPr>
        <w:t xml:space="preserve">   </w:t>
      </w:r>
    </w:p>
    <w:bookmarkEnd w:id="5"/>
    <w:p w14:paraId="53A7FD43" w14:textId="77777777" w:rsidR="0071205E" w:rsidRPr="00F64C10" w:rsidRDefault="0071205E" w:rsidP="004D1693"/>
    <w:p w14:paraId="7F10E793" w14:textId="77777777" w:rsidR="00C66FB4" w:rsidRPr="00083CA3" w:rsidRDefault="00C66FB4">
      <w:pPr>
        <w:rPr>
          <w:rFonts w:ascii="Arial" w:eastAsia="Times New Roman" w:hAnsi="Arial" w:cs="Arial"/>
          <w:color w:val="000000" w:themeColor="text1"/>
          <w:lang w:bidi="en-US"/>
        </w:rPr>
      </w:pPr>
      <w:r w:rsidRPr="00083CA3">
        <w:rPr>
          <w:rFonts w:ascii="Arial" w:eastAsia="Times New Roman" w:hAnsi="Arial" w:cs="Arial"/>
          <w:color w:val="000000" w:themeColor="text1"/>
          <w:lang w:bidi="en-US"/>
        </w:rPr>
        <w:br w:type="page"/>
      </w:r>
    </w:p>
    <w:sdt>
      <w:sdtPr>
        <w:rPr>
          <w:rFonts w:ascii="Arial" w:eastAsiaTheme="minorHAnsi" w:hAnsi="Arial" w:cs="Arial"/>
          <w:b w:val="0"/>
          <w:bCs w:val="0"/>
          <w:color w:val="000000" w:themeColor="text1"/>
          <w:sz w:val="22"/>
          <w:szCs w:val="22"/>
          <w:lang w:eastAsia="en-US"/>
        </w:rPr>
        <w:id w:val="-1399667445"/>
        <w:docPartObj>
          <w:docPartGallery w:val="Table of Contents"/>
          <w:docPartUnique/>
        </w:docPartObj>
      </w:sdtPr>
      <w:sdtEndPr>
        <w:rPr>
          <w:noProof/>
        </w:rPr>
      </w:sdtEndPr>
      <w:sdtContent>
        <w:p w14:paraId="4690F42E" w14:textId="77777777" w:rsidR="006D34A0" w:rsidRPr="00083CA3" w:rsidRDefault="006D34A0" w:rsidP="006D34A0">
          <w:pPr>
            <w:pStyle w:val="TOCHeading"/>
            <w:numPr>
              <w:ilvl w:val="0"/>
              <w:numId w:val="0"/>
            </w:numPr>
            <w:ind w:left="432" w:hanging="432"/>
            <w:rPr>
              <w:rFonts w:ascii="Arial" w:hAnsi="Arial" w:cs="Arial"/>
              <w:color w:val="000000" w:themeColor="text1"/>
              <w:sz w:val="22"/>
              <w:szCs w:val="22"/>
            </w:rPr>
          </w:pPr>
          <w:r w:rsidRPr="00083CA3">
            <w:rPr>
              <w:rFonts w:ascii="Arial" w:hAnsi="Arial" w:cs="Arial"/>
              <w:color w:val="000000" w:themeColor="text1"/>
              <w:sz w:val="22"/>
              <w:szCs w:val="22"/>
            </w:rPr>
            <w:t>Table of Contents</w:t>
          </w:r>
        </w:p>
        <w:p w14:paraId="41F45344" w14:textId="77777777" w:rsidR="00147B5A" w:rsidRDefault="006D34A0">
          <w:pPr>
            <w:pStyle w:val="TOC1"/>
            <w:tabs>
              <w:tab w:val="left" w:pos="440"/>
              <w:tab w:val="right" w:leader="dot" w:pos="9350"/>
            </w:tabs>
            <w:rPr>
              <w:rFonts w:eastAsiaTheme="minorEastAsia"/>
              <w:noProof/>
            </w:rPr>
          </w:pPr>
          <w:r w:rsidRPr="00083CA3">
            <w:rPr>
              <w:rFonts w:ascii="Arial" w:hAnsi="Arial" w:cs="Arial"/>
              <w:color w:val="000000" w:themeColor="text1"/>
            </w:rPr>
            <w:fldChar w:fldCharType="begin"/>
          </w:r>
          <w:r w:rsidRPr="00083CA3">
            <w:rPr>
              <w:rFonts w:ascii="Arial" w:hAnsi="Arial" w:cs="Arial"/>
              <w:color w:val="000000" w:themeColor="text1"/>
            </w:rPr>
            <w:instrText xml:space="preserve"> TOC \o "1-3" \h \z \u </w:instrText>
          </w:r>
          <w:r w:rsidRPr="00083CA3">
            <w:rPr>
              <w:rFonts w:ascii="Arial" w:hAnsi="Arial" w:cs="Arial"/>
              <w:color w:val="000000" w:themeColor="text1"/>
            </w:rPr>
            <w:fldChar w:fldCharType="separate"/>
          </w:r>
          <w:hyperlink w:anchor="_Toc527022237" w:history="1">
            <w:r w:rsidR="00147B5A" w:rsidRPr="00366BBD">
              <w:rPr>
                <w:rStyle w:val="Hyperlink"/>
                <w:rFonts w:ascii="Arial" w:hAnsi="Arial" w:cs="Arial"/>
                <w:noProof/>
              </w:rPr>
              <w:t>1</w:t>
            </w:r>
            <w:r w:rsidR="00147B5A">
              <w:rPr>
                <w:rFonts w:eastAsiaTheme="minorEastAsia"/>
                <w:noProof/>
              </w:rPr>
              <w:tab/>
            </w:r>
            <w:r w:rsidR="00147B5A" w:rsidRPr="00366BBD">
              <w:rPr>
                <w:rStyle w:val="Hyperlink"/>
                <w:rFonts w:ascii="Arial" w:hAnsi="Arial" w:cs="Arial"/>
                <w:noProof/>
              </w:rPr>
              <w:t>PURPOSE</w:t>
            </w:r>
            <w:r w:rsidR="00147B5A">
              <w:rPr>
                <w:noProof/>
                <w:webHidden/>
              </w:rPr>
              <w:tab/>
            </w:r>
            <w:r w:rsidR="00147B5A">
              <w:rPr>
                <w:noProof/>
                <w:webHidden/>
              </w:rPr>
              <w:fldChar w:fldCharType="begin"/>
            </w:r>
            <w:r w:rsidR="00147B5A">
              <w:rPr>
                <w:noProof/>
                <w:webHidden/>
              </w:rPr>
              <w:instrText xml:space="preserve"> PAGEREF _Toc527022237 \h </w:instrText>
            </w:r>
            <w:r w:rsidR="00147B5A">
              <w:rPr>
                <w:noProof/>
                <w:webHidden/>
              </w:rPr>
            </w:r>
            <w:r w:rsidR="00147B5A">
              <w:rPr>
                <w:noProof/>
                <w:webHidden/>
              </w:rPr>
              <w:fldChar w:fldCharType="separate"/>
            </w:r>
            <w:r w:rsidR="00147B5A">
              <w:rPr>
                <w:noProof/>
                <w:webHidden/>
              </w:rPr>
              <w:t>1</w:t>
            </w:r>
            <w:r w:rsidR="00147B5A">
              <w:rPr>
                <w:noProof/>
                <w:webHidden/>
              </w:rPr>
              <w:fldChar w:fldCharType="end"/>
            </w:r>
          </w:hyperlink>
        </w:p>
        <w:p w14:paraId="552B2747" w14:textId="77777777" w:rsidR="00147B5A" w:rsidRDefault="008668B4">
          <w:pPr>
            <w:pStyle w:val="TOC1"/>
            <w:tabs>
              <w:tab w:val="left" w:pos="440"/>
              <w:tab w:val="right" w:leader="dot" w:pos="9350"/>
            </w:tabs>
            <w:rPr>
              <w:rFonts w:eastAsiaTheme="minorEastAsia"/>
              <w:noProof/>
            </w:rPr>
          </w:pPr>
          <w:hyperlink w:anchor="_Toc527022238" w:history="1">
            <w:r w:rsidR="00147B5A" w:rsidRPr="00366BBD">
              <w:rPr>
                <w:rStyle w:val="Hyperlink"/>
                <w:rFonts w:ascii="Arial" w:hAnsi="Arial" w:cs="Arial"/>
                <w:noProof/>
              </w:rPr>
              <w:t>2</w:t>
            </w:r>
            <w:r w:rsidR="00147B5A">
              <w:rPr>
                <w:rFonts w:eastAsiaTheme="minorEastAsia"/>
                <w:noProof/>
              </w:rPr>
              <w:tab/>
            </w:r>
            <w:r w:rsidR="00147B5A" w:rsidRPr="00366BBD">
              <w:rPr>
                <w:rStyle w:val="Hyperlink"/>
                <w:rFonts w:ascii="Arial" w:hAnsi="Arial" w:cs="Arial"/>
                <w:noProof/>
              </w:rPr>
              <w:t>POLICY AND AUTHORITY</w:t>
            </w:r>
            <w:r w:rsidR="00147B5A">
              <w:rPr>
                <w:noProof/>
                <w:webHidden/>
              </w:rPr>
              <w:tab/>
            </w:r>
            <w:r w:rsidR="00147B5A">
              <w:rPr>
                <w:noProof/>
                <w:webHidden/>
              </w:rPr>
              <w:fldChar w:fldCharType="begin"/>
            </w:r>
            <w:r w:rsidR="00147B5A">
              <w:rPr>
                <w:noProof/>
                <w:webHidden/>
              </w:rPr>
              <w:instrText xml:space="preserve"> PAGEREF _Toc527022238 \h </w:instrText>
            </w:r>
            <w:r w:rsidR="00147B5A">
              <w:rPr>
                <w:noProof/>
                <w:webHidden/>
              </w:rPr>
            </w:r>
            <w:r w:rsidR="00147B5A">
              <w:rPr>
                <w:noProof/>
                <w:webHidden/>
              </w:rPr>
              <w:fldChar w:fldCharType="separate"/>
            </w:r>
            <w:r w:rsidR="00147B5A">
              <w:rPr>
                <w:noProof/>
                <w:webHidden/>
              </w:rPr>
              <w:t>2</w:t>
            </w:r>
            <w:r w:rsidR="00147B5A">
              <w:rPr>
                <w:noProof/>
                <w:webHidden/>
              </w:rPr>
              <w:fldChar w:fldCharType="end"/>
            </w:r>
          </w:hyperlink>
        </w:p>
        <w:p w14:paraId="738EA4E2" w14:textId="77777777" w:rsidR="00147B5A" w:rsidRDefault="008668B4">
          <w:pPr>
            <w:pStyle w:val="TOC1"/>
            <w:tabs>
              <w:tab w:val="left" w:pos="440"/>
              <w:tab w:val="right" w:leader="dot" w:pos="9350"/>
            </w:tabs>
            <w:rPr>
              <w:rFonts w:eastAsiaTheme="minorEastAsia"/>
              <w:noProof/>
            </w:rPr>
          </w:pPr>
          <w:hyperlink w:anchor="_Toc527022239" w:history="1">
            <w:r w:rsidR="00147B5A" w:rsidRPr="00366BBD">
              <w:rPr>
                <w:rStyle w:val="Hyperlink"/>
                <w:rFonts w:ascii="Arial" w:hAnsi="Arial" w:cs="Arial"/>
                <w:noProof/>
              </w:rPr>
              <w:t>3</w:t>
            </w:r>
            <w:r w:rsidR="00147B5A">
              <w:rPr>
                <w:rFonts w:eastAsiaTheme="minorEastAsia"/>
                <w:noProof/>
              </w:rPr>
              <w:tab/>
            </w:r>
            <w:r w:rsidR="00147B5A" w:rsidRPr="00366BBD">
              <w:rPr>
                <w:rStyle w:val="Hyperlink"/>
                <w:rFonts w:ascii="Arial" w:hAnsi="Arial" w:cs="Arial"/>
                <w:noProof/>
              </w:rPr>
              <w:t>SYSTEM INFORMATION</w:t>
            </w:r>
            <w:r w:rsidR="00147B5A">
              <w:rPr>
                <w:noProof/>
                <w:webHidden/>
              </w:rPr>
              <w:tab/>
            </w:r>
            <w:r w:rsidR="00147B5A">
              <w:rPr>
                <w:noProof/>
                <w:webHidden/>
              </w:rPr>
              <w:fldChar w:fldCharType="begin"/>
            </w:r>
            <w:r w:rsidR="00147B5A">
              <w:rPr>
                <w:noProof/>
                <w:webHidden/>
              </w:rPr>
              <w:instrText xml:space="preserve"> PAGEREF _Toc527022239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425866FD" w14:textId="77777777" w:rsidR="00147B5A" w:rsidRDefault="008668B4">
          <w:pPr>
            <w:pStyle w:val="TOC2"/>
            <w:tabs>
              <w:tab w:val="left" w:pos="880"/>
              <w:tab w:val="right" w:leader="dot" w:pos="9350"/>
            </w:tabs>
            <w:rPr>
              <w:noProof/>
              <w:lang w:eastAsia="en-US"/>
            </w:rPr>
          </w:pPr>
          <w:hyperlink w:anchor="_Toc527022240" w:history="1">
            <w:r w:rsidR="00147B5A" w:rsidRPr="00366BBD">
              <w:rPr>
                <w:rStyle w:val="Hyperlink"/>
                <w:rFonts w:ascii="Arial" w:hAnsi="Arial" w:cs="Arial"/>
                <w:noProof/>
              </w:rPr>
              <w:t>3.1</w:t>
            </w:r>
            <w:r w:rsidR="00147B5A">
              <w:rPr>
                <w:noProof/>
                <w:lang w:eastAsia="en-US"/>
              </w:rPr>
              <w:tab/>
            </w:r>
            <w:r w:rsidR="00147B5A" w:rsidRPr="00366BBD">
              <w:rPr>
                <w:rStyle w:val="Hyperlink"/>
                <w:rFonts w:ascii="Arial" w:hAnsi="Arial" w:cs="Arial"/>
                <w:noProof/>
              </w:rPr>
              <w:t>System Description</w:t>
            </w:r>
            <w:r w:rsidR="00147B5A">
              <w:rPr>
                <w:noProof/>
                <w:webHidden/>
              </w:rPr>
              <w:tab/>
            </w:r>
            <w:r w:rsidR="00147B5A">
              <w:rPr>
                <w:noProof/>
                <w:webHidden/>
              </w:rPr>
              <w:fldChar w:fldCharType="begin"/>
            </w:r>
            <w:r w:rsidR="00147B5A">
              <w:rPr>
                <w:noProof/>
                <w:webHidden/>
              </w:rPr>
              <w:instrText xml:space="preserve"> PAGEREF _Toc527022240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5473DF89" w14:textId="77777777" w:rsidR="00147B5A" w:rsidRDefault="008668B4">
          <w:pPr>
            <w:pStyle w:val="TOC3"/>
            <w:rPr>
              <w:rFonts w:eastAsiaTheme="minorEastAsia"/>
            </w:rPr>
          </w:pPr>
          <w:hyperlink w:anchor="_Toc527022241" w:history="1">
            <w:r w:rsidR="00147B5A" w:rsidRPr="00366BBD">
              <w:rPr>
                <w:rStyle w:val="Hyperlink"/>
                <w:rFonts w:ascii="Arial" w:hAnsi="Arial" w:cs="Arial"/>
              </w:rPr>
              <w:t>3.1.1</w:t>
            </w:r>
            <w:r w:rsidR="00147B5A">
              <w:rPr>
                <w:rFonts w:eastAsiaTheme="minorEastAsia"/>
              </w:rPr>
              <w:tab/>
            </w:r>
            <w:r w:rsidR="00147B5A" w:rsidRPr="00366BBD">
              <w:rPr>
                <w:rStyle w:val="Hyperlink"/>
                <w:rFonts w:ascii="Arial" w:hAnsi="Arial" w:cs="Arial"/>
              </w:rPr>
              <w:t>System Name</w:t>
            </w:r>
            <w:r w:rsidR="00147B5A">
              <w:rPr>
                <w:webHidden/>
              </w:rPr>
              <w:tab/>
            </w:r>
            <w:r w:rsidR="00147B5A">
              <w:rPr>
                <w:webHidden/>
              </w:rPr>
              <w:fldChar w:fldCharType="begin"/>
            </w:r>
            <w:r w:rsidR="00147B5A">
              <w:rPr>
                <w:webHidden/>
              </w:rPr>
              <w:instrText xml:space="preserve"> PAGEREF _Toc527022241 \h </w:instrText>
            </w:r>
            <w:r w:rsidR="00147B5A">
              <w:rPr>
                <w:webHidden/>
              </w:rPr>
            </w:r>
            <w:r w:rsidR="00147B5A">
              <w:rPr>
                <w:webHidden/>
              </w:rPr>
              <w:fldChar w:fldCharType="separate"/>
            </w:r>
            <w:r w:rsidR="00147B5A">
              <w:rPr>
                <w:webHidden/>
              </w:rPr>
              <w:t>3</w:t>
            </w:r>
            <w:r w:rsidR="00147B5A">
              <w:rPr>
                <w:webHidden/>
              </w:rPr>
              <w:fldChar w:fldCharType="end"/>
            </w:r>
          </w:hyperlink>
        </w:p>
        <w:p w14:paraId="7C536C9F" w14:textId="77777777" w:rsidR="00147B5A" w:rsidRDefault="008668B4">
          <w:pPr>
            <w:pStyle w:val="TOC3"/>
            <w:rPr>
              <w:rFonts w:eastAsiaTheme="minorEastAsia"/>
            </w:rPr>
          </w:pPr>
          <w:hyperlink w:anchor="_Toc527022242" w:history="1">
            <w:r w:rsidR="00147B5A" w:rsidRPr="00366BBD">
              <w:rPr>
                <w:rStyle w:val="Hyperlink"/>
                <w:rFonts w:ascii="Arial" w:hAnsi="Arial" w:cs="Arial"/>
              </w:rPr>
              <w:t>3.1.2</w:t>
            </w:r>
            <w:r w:rsidR="00147B5A">
              <w:rPr>
                <w:rFonts w:eastAsiaTheme="minorEastAsia"/>
              </w:rPr>
              <w:tab/>
            </w:r>
            <w:r w:rsidR="00147B5A" w:rsidRPr="00366BBD">
              <w:rPr>
                <w:rStyle w:val="Hyperlink"/>
                <w:rFonts w:ascii="Arial" w:hAnsi="Arial" w:cs="Arial"/>
              </w:rPr>
              <w:t>System Description</w:t>
            </w:r>
            <w:r w:rsidR="00147B5A">
              <w:rPr>
                <w:webHidden/>
              </w:rPr>
              <w:tab/>
            </w:r>
            <w:r w:rsidR="00147B5A">
              <w:rPr>
                <w:webHidden/>
              </w:rPr>
              <w:fldChar w:fldCharType="begin"/>
            </w:r>
            <w:r w:rsidR="00147B5A">
              <w:rPr>
                <w:webHidden/>
              </w:rPr>
              <w:instrText xml:space="preserve"> PAGEREF _Toc527022242 \h </w:instrText>
            </w:r>
            <w:r w:rsidR="00147B5A">
              <w:rPr>
                <w:webHidden/>
              </w:rPr>
            </w:r>
            <w:r w:rsidR="00147B5A">
              <w:rPr>
                <w:webHidden/>
              </w:rPr>
              <w:fldChar w:fldCharType="separate"/>
            </w:r>
            <w:r w:rsidR="00147B5A">
              <w:rPr>
                <w:webHidden/>
              </w:rPr>
              <w:t>3</w:t>
            </w:r>
            <w:r w:rsidR="00147B5A">
              <w:rPr>
                <w:webHidden/>
              </w:rPr>
              <w:fldChar w:fldCharType="end"/>
            </w:r>
          </w:hyperlink>
        </w:p>
        <w:p w14:paraId="277B1882" w14:textId="77777777" w:rsidR="00147B5A" w:rsidRDefault="008668B4">
          <w:pPr>
            <w:pStyle w:val="TOC3"/>
            <w:rPr>
              <w:rFonts w:eastAsiaTheme="minorEastAsia"/>
            </w:rPr>
          </w:pPr>
          <w:hyperlink w:anchor="_Toc527022243" w:history="1">
            <w:r w:rsidR="00147B5A" w:rsidRPr="00366BBD">
              <w:rPr>
                <w:rStyle w:val="Hyperlink"/>
                <w:rFonts w:ascii="Arial" w:hAnsi="Arial" w:cs="Arial"/>
              </w:rPr>
              <w:t>3.1.3</w:t>
            </w:r>
            <w:r w:rsidR="00147B5A">
              <w:rPr>
                <w:rFonts w:eastAsiaTheme="minorEastAsia"/>
              </w:rPr>
              <w:tab/>
            </w:r>
            <w:r w:rsidR="00147B5A" w:rsidRPr="00366BBD">
              <w:rPr>
                <w:rStyle w:val="Hyperlink"/>
                <w:rFonts w:ascii="Arial" w:hAnsi="Arial" w:cs="Arial"/>
              </w:rPr>
              <w:t>System Categorization</w:t>
            </w:r>
            <w:r w:rsidR="00147B5A">
              <w:rPr>
                <w:webHidden/>
              </w:rPr>
              <w:tab/>
            </w:r>
            <w:r w:rsidR="00147B5A">
              <w:rPr>
                <w:webHidden/>
              </w:rPr>
              <w:fldChar w:fldCharType="begin"/>
            </w:r>
            <w:r w:rsidR="00147B5A">
              <w:rPr>
                <w:webHidden/>
              </w:rPr>
              <w:instrText xml:space="preserve"> PAGEREF _Toc527022243 \h </w:instrText>
            </w:r>
            <w:r w:rsidR="00147B5A">
              <w:rPr>
                <w:webHidden/>
              </w:rPr>
            </w:r>
            <w:r w:rsidR="00147B5A">
              <w:rPr>
                <w:webHidden/>
              </w:rPr>
              <w:fldChar w:fldCharType="separate"/>
            </w:r>
            <w:r w:rsidR="00147B5A">
              <w:rPr>
                <w:webHidden/>
              </w:rPr>
              <w:t>4</w:t>
            </w:r>
            <w:r w:rsidR="00147B5A">
              <w:rPr>
                <w:webHidden/>
              </w:rPr>
              <w:fldChar w:fldCharType="end"/>
            </w:r>
          </w:hyperlink>
        </w:p>
        <w:p w14:paraId="3867F9BC" w14:textId="77777777" w:rsidR="00147B5A" w:rsidRDefault="008668B4">
          <w:pPr>
            <w:pStyle w:val="TOC2"/>
            <w:tabs>
              <w:tab w:val="left" w:pos="880"/>
              <w:tab w:val="right" w:leader="dot" w:pos="9350"/>
            </w:tabs>
            <w:rPr>
              <w:noProof/>
              <w:lang w:eastAsia="en-US"/>
            </w:rPr>
          </w:pPr>
          <w:hyperlink w:anchor="_Toc527022244" w:history="1">
            <w:r w:rsidR="00147B5A" w:rsidRPr="00366BBD">
              <w:rPr>
                <w:rStyle w:val="Hyperlink"/>
                <w:rFonts w:ascii="Arial" w:hAnsi="Arial" w:cs="Arial"/>
                <w:noProof/>
              </w:rPr>
              <w:t>3.2</w:t>
            </w:r>
            <w:r w:rsidR="00147B5A">
              <w:rPr>
                <w:noProof/>
                <w:lang w:eastAsia="en-US"/>
              </w:rPr>
              <w:tab/>
            </w:r>
            <w:r w:rsidR="00147B5A" w:rsidRPr="00366BBD">
              <w:rPr>
                <w:rStyle w:val="Hyperlink"/>
                <w:rFonts w:ascii="Arial" w:hAnsi="Arial" w:cs="Arial"/>
                <w:noProof/>
              </w:rPr>
              <w:t>System Contacts</w:t>
            </w:r>
            <w:r w:rsidR="00147B5A">
              <w:rPr>
                <w:noProof/>
                <w:webHidden/>
              </w:rPr>
              <w:tab/>
            </w:r>
            <w:r w:rsidR="00147B5A">
              <w:rPr>
                <w:noProof/>
                <w:webHidden/>
              </w:rPr>
              <w:fldChar w:fldCharType="begin"/>
            </w:r>
            <w:r w:rsidR="00147B5A">
              <w:rPr>
                <w:noProof/>
                <w:webHidden/>
              </w:rPr>
              <w:instrText xml:space="preserve"> PAGEREF _Toc527022244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7E47838" w14:textId="77777777" w:rsidR="00147B5A" w:rsidRDefault="008668B4">
          <w:pPr>
            <w:pStyle w:val="TOC3"/>
            <w:rPr>
              <w:rFonts w:eastAsiaTheme="minorEastAsia"/>
            </w:rPr>
          </w:pPr>
          <w:hyperlink w:anchor="_Toc527022245" w:history="1">
            <w:r w:rsidR="00147B5A" w:rsidRPr="00366BBD">
              <w:rPr>
                <w:rStyle w:val="Hyperlink"/>
                <w:rFonts w:ascii="Arial" w:hAnsi="Arial" w:cs="Arial"/>
              </w:rPr>
              <w:t>3.2.1</w:t>
            </w:r>
            <w:r w:rsidR="00147B5A">
              <w:rPr>
                <w:rFonts w:eastAsiaTheme="minorEastAsia"/>
              </w:rPr>
              <w:tab/>
            </w:r>
            <w:r w:rsidR="00147B5A" w:rsidRPr="00366BBD">
              <w:rPr>
                <w:rStyle w:val="Hyperlink"/>
                <w:rFonts w:ascii="Arial" w:hAnsi="Arial" w:cs="Arial"/>
              </w:rPr>
              <w:t>System Owner</w:t>
            </w:r>
            <w:r w:rsidR="00147B5A">
              <w:rPr>
                <w:webHidden/>
              </w:rPr>
              <w:tab/>
            </w:r>
            <w:r w:rsidR="00147B5A">
              <w:rPr>
                <w:webHidden/>
              </w:rPr>
              <w:fldChar w:fldCharType="begin"/>
            </w:r>
            <w:r w:rsidR="00147B5A">
              <w:rPr>
                <w:webHidden/>
              </w:rPr>
              <w:instrText xml:space="preserve"> PAGEREF _Toc527022245 \h </w:instrText>
            </w:r>
            <w:r w:rsidR="00147B5A">
              <w:rPr>
                <w:webHidden/>
              </w:rPr>
            </w:r>
            <w:r w:rsidR="00147B5A">
              <w:rPr>
                <w:webHidden/>
              </w:rPr>
              <w:fldChar w:fldCharType="separate"/>
            </w:r>
            <w:r w:rsidR="00147B5A">
              <w:rPr>
                <w:webHidden/>
              </w:rPr>
              <w:t>5</w:t>
            </w:r>
            <w:r w:rsidR="00147B5A">
              <w:rPr>
                <w:webHidden/>
              </w:rPr>
              <w:fldChar w:fldCharType="end"/>
            </w:r>
          </w:hyperlink>
        </w:p>
        <w:p w14:paraId="62E4A46E" w14:textId="77777777" w:rsidR="00147B5A" w:rsidRDefault="008668B4">
          <w:pPr>
            <w:pStyle w:val="TOC3"/>
            <w:rPr>
              <w:rFonts w:eastAsiaTheme="minorEastAsia"/>
            </w:rPr>
          </w:pPr>
          <w:hyperlink w:anchor="_Toc527022246" w:history="1">
            <w:r w:rsidR="00147B5A" w:rsidRPr="00366BBD">
              <w:rPr>
                <w:rStyle w:val="Hyperlink"/>
                <w:rFonts w:ascii="Arial" w:hAnsi="Arial" w:cs="Arial"/>
              </w:rPr>
              <w:t>3.2.2</w:t>
            </w:r>
            <w:r w:rsidR="00147B5A">
              <w:rPr>
                <w:rFonts w:eastAsiaTheme="minorEastAsia"/>
              </w:rPr>
              <w:tab/>
            </w:r>
            <w:r w:rsidR="00147B5A" w:rsidRPr="00366BBD">
              <w:rPr>
                <w:rStyle w:val="Hyperlink"/>
                <w:rFonts w:ascii="Arial" w:hAnsi="Arial" w:cs="Arial"/>
              </w:rPr>
              <w:t>System/Facility Chief Information Officer</w:t>
            </w:r>
            <w:r w:rsidR="00147B5A">
              <w:rPr>
                <w:webHidden/>
              </w:rPr>
              <w:tab/>
            </w:r>
            <w:r w:rsidR="00147B5A">
              <w:rPr>
                <w:webHidden/>
              </w:rPr>
              <w:fldChar w:fldCharType="begin"/>
            </w:r>
            <w:r w:rsidR="00147B5A">
              <w:rPr>
                <w:webHidden/>
              </w:rPr>
              <w:instrText xml:space="preserve"> PAGEREF _Toc527022246 \h </w:instrText>
            </w:r>
            <w:r w:rsidR="00147B5A">
              <w:rPr>
                <w:webHidden/>
              </w:rPr>
            </w:r>
            <w:r w:rsidR="00147B5A">
              <w:rPr>
                <w:webHidden/>
              </w:rPr>
              <w:fldChar w:fldCharType="separate"/>
            </w:r>
            <w:r w:rsidR="00147B5A">
              <w:rPr>
                <w:webHidden/>
              </w:rPr>
              <w:t>5</w:t>
            </w:r>
            <w:r w:rsidR="00147B5A">
              <w:rPr>
                <w:webHidden/>
              </w:rPr>
              <w:fldChar w:fldCharType="end"/>
            </w:r>
          </w:hyperlink>
        </w:p>
        <w:p w14:paraId="7884F09E" w14:textId="77777777" w:rsidR="00147B5A" w:rsidRDefault="008668B4">
          <w:pPr>
            <w:pStyle w:val="TOC3"/>
            <w:rPr>
              <w:rFonts w:eastAsiaTheme="minorEastAsia"/>
            </w:rPr>
          </w:pPr>
          <w:hyperlink w:anchor="_Toc527022247" w:history="1">
            <w:r w:rsidR="00147B5A" w:rsidRPr="00366BBD">
              <w:rPr>
                <w:rStyle w:val="Hyperlink"/>
                <w:rFonts w:ascii="Arial" w:hAnsi="Arial" w:cs="Arial"/>
              </w:rPr>
              <w:t>3.2.3</w:t>
            </w:r>
            <w:r w:rsidR="00147B5A">
              <w:rPr>
                <w:rFonts w:eastAsiaTheme="minorEastAsia"/>
              </w:rPr>
              <w:tab/>
            </w:r>
            <w:r w:rsidR="00147B5A" w:rsidRPr="00366BBD">
              <w:rPr>
                <w:rStyle w:val="Hyperlink"/>
                <w:rFonts w:ascii="Arial" w:hAnsi="Arial" w:cs="Arial"/>
              </w:rPr>
              <w:t>System/Facility Information Security Officer</w:t>
            </w:r>
            <w:r w:rsidR="00147B5A">
              <w:rPr>
                <w:webHidden/>
              </w:rPr>
              <w:tab/>
            </w:r>
            <w:r w:rsidR="00147B5A">
              <w:rPr>
                <w:webHidden/>
              </w:rPr>
              <w:fldChar w:fldCharType="begin"/>
            </w:r>
            <w:r w:rsidR="00147B5A">
              <w:rPr>
                <w:webHidden/>
              </w:rPr>
              <w:instrText xml:space="preserve"> PAGEREF _Toc527022247 \h </w:instrText>
            </w:r>
            <w:r w:rsidR="00147B5A">
              <w:rPr>
                <w:webHidden/>
              </w:rPr>
            </w:r>
            <w:r w:rsidR="00147B5A">
              <w:rPr>
                <w:webHidden/>
              </w:rPr>
              <w:fldChar w:fldCharType="separate"/>
            </w:r>
            <w:r w:rsidR="00147B5A">
              <w:rPr>
                <w:webHidden/>
              </w:rPr>
              <w:t>5</w:t>
            </w:r>
            <w:r w:rsidR="00147B5A">
              <w:rPr>
                <w:webHidden/>
              </w:rPr>
              <w:fldChar w:fldCharType="end"/>
            </w:r>
          </w:hyperlink>
        </w:p>
        <w:p w14:paraId="1F0FC361" w14:textId="77777777" w:rsidR="00147B5A" w:rsidRDefault="008668B4">
          <w:pPr>
            <w:pStyle w:val="TOC3"/>
            <w:rPr>
              <w:rFonts w:eastAsiaTheme="minorEastAsia"/>
            </w:rPr>
          </w:pPr>
          <w:hyperlink w:anchor="_Toc527022248" w:history="1">
            <w:r w:rsidR="00147B5A" w:rsidRPr="00366BBD">
              <w:rPr>
                <w:rStyle w:val="Hyperlink"/>
                <w:rFonts w:ascii="Arial" w:hAnsi="Arial" w:cs="Arial"/>
              </w:rPr>
              <w:t>3.2.4</w:t>
            </w:r>
            <w:r w:rsidR="00147B5A">
              <w:rPr>
                <w:rFonts w:eastAsiaTheme="minorEastAsia"/>
              </w:rPr>
              <w:tab/>
            </w:r>
            <w:r w:rsidR="00147B5A" w:rsidRPr="00366BBD">
              <w:rPr>
                <w:rStyle w:val="Hyperlink"/>
                <w:rFonts w:ascii="Arial" w:hAnsi="Arial" w:cs="Arial"/>
              </w:rPr>
              <w:t>System/Facility Privacy Officer</w:t>
            </w:r>
            <w:r w:rsidR="00147B5A">
              <w:rPr>
                <w:webHidden/>
              </w:rPr>
              <w:tab/>
            </w:r>
            <w:r w:rsidR="00147B5A">
              <w:rPr>
                <w:webHidden/>
              </w:rPr>
              <w:fldChar w:fldCharType="begin"/>
            </w:r>
            <w:r w:rsidR="00147B5A">
              <w:rPr>
                <w:webHidden/>
              </w:rPr>
              <w:instrText xml:space="preserve"> PAGEREF _Toc527022248 \h </w:instrText>
            </w:r>
            <w:r w:rsidR="00147B5A">
              <w:rPr>
                <w:webHidden/>
              </w:rPr>
            </w:r>
            <w:r w:rsidR="00147B5A">
              <w:rPr>
                <w:webHidden/>
              </w:rPr>
              <w:fldChar w:fldCharType="separate"/>
            </w:r>
            <w:r w:rsidR="00147B5A">
              <w:rPr>
                <w:webHidden/>
              </w:rPr>
              <w:t>5</w:t>
            </w:r>
            <w:r w:rsidR="00147B5A">
              <w:rPr>
                <w:webHidden/>
              </w:rPr>
              <w:fldChar w:fldCharType="end"/>
            </w:r>
          </w:hyperlink>
        </w:p>
        <w:p w14:paraId="3AC71BF5" w14:textId="77777777" w:rsidR="00147B5A" w:rsidRDefault="008668B4">
          <w:pPr>
            <w:pStyle w:val="TOC2"/>
            <w:tabs>
              <w:tab w:val="left" w:pos="880"/>
              <w:tab w:val="right" w:leader="dot" w:pos="9350"/>
            </w:tabs>
            <w:rPr>
              <w:noProof/>
              <w:lang w:eastAsia="en-US"/>
            </w:rPr>
          </w:pPr>
          <w:hyperlink w:anchor="_Toc527022249" w:history="1">
            <w:r w:rsidR="00147B5A" w:rsidRPr="00366BBD">
              <w:rPr>
                <w:rStyle w:val="Hyperlink"/>
                <w:rFonts w:ascii="Arial" w:hAnsi="Arial" w:cs="Arial"/>
                <w:noProof/>
              </w:rPr>
              <w:t>3.3</w:t>
            </w:r>
            <w:r w:rsidR="00147B5A">
              <w:rPr>
                <w:noProof/>
                <w:lang w:eastAsia="en-US"/>
              </w:rPr>
              <w:tab/>
            </w:r>
            <w:r w:rsidR="00147B5A" w:rsidRPr="00366BBD">
              <w:rPr>
                <w:rStyle w:val="Hyperlink"/>
                <w:rFonts w:ascii="Arial" w:hAnsi="Arial" w:cs="Arial"/>
                <w:noProof/>
              </w:rPr>
              <w:t>System Location</w:t>
            </w:r>
            <w:r w:rsidR="00147B5A">
              <w:rPr>
                <w:noProof/>
                <w:webHidden/>
              </w:rPr>
              <w:tab/>
            </w:r>
            <w:r w:rsidR="00147B5A">
              <w:rPr>
                <w:noProof/>
                <w:webHidden/>
              </w:rPr>
              <w:fldChar w:fldCharType="begin"/>
            </w:r>
            <w:r w:rsidR="00147B5A">
              <w:rPr>
                <w:noProof/>
                <w:webHidden/>
              </w:rPr>
              <w:instrText xml:space="preserve"> PAGEREF _Toc527022249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38856EE" w14:textId="77777777" w:rsidR="00147B5A" w:rsidRDefault="008668B4">
          <w:pPr>
            <w:pStyle w:val="TOC1"/>
            <w:tabs>
              <w:tab w:val="left" w:pos="440"/>
              <w:tab w:val="right" w:leader="dot" w:pos="9350"/>
            </w:tabs>
            <w:rPr>
              <w:rFonts w:eastAsiaTheme="minorEastAsia"/>
              <w:noProof/>
            </w:rPr>
          </w:pPr>
          <w:hyperlink w:anchor="_Toc527022250" w:history="1">
            <w:r w:rsidR="00147B5A" w:rsidRPr="00366BBD">
              <w:rPr>
                <w:rStyle w:val="Hyperlink"/>
                <w:rFonts w:ascii="Arial" w:hAnsi="Arial" w:cs="Arial"/>
                <w:noProof/>
              </w:rPr>
              <w:t>4</w:t>
            </w:r>
            <w:r w:rsidR="00147B5A">
              <w:rPr>
                <w:rFonts w:eastAsiaTheme="minorEastAsia"/>
                <w:noProof/>
              </w:rPr>
              <w:tab/>
            </w:r>
            <w:r w:rsidR="00147B5A" w:rsidRPr="00366BBD">
              <w:rPr>
                <w:rStyle w:val="Hyperlink"/>
                <w:rFonts w:ascii="Arial" w:hAnsi="Arial" w:cs="Arial"/>
                <w:noProof/>
              </w:rPr>
              <w:t>SYSTEM INTERCONNECTIONS</w:t>
            </w:r>
            <w:r w:rsidR="00147B5A">
              <w:rPr>
                <w:noProof/>
                <w:webHidden/>
              </w:rPr>
              <w:tab/>
            </w:r>
            <w:r w:rsidR="00147B5A">
              <w:rPr>
                <w:noProof/>
                <w:webHidden/>
              </w:rPr>
              <w:fldChar w:fldCharType="begin"/>
            </w:r>
            <w:r w:rsidR="00147B5A">
              <w:rPr>
                <w:noProof/>
                <w:webHidden/>
              </w:rPr>
              <w:instrText xml:space="preserve"> PAGEREF _Toc527022250 \h </w:instrText>
            </w:r>
            <w:r w:rsidR="00147B5A">
              <w:rPr>
                <w:noProof/>
                <w:webHidden/>
              </w:rPr>
            </w:r>
            <w:r w:rsidR="00147B5A">
              <w:rPr>
                <w:noProof/>
                <w:webHidden/>
              </w:rPr>
              <w:fldChar w:fldCharType="separate"/>
            </w:r>
            <w:r w:rsidR="00147B5A">
              <w:rPr>
                <w:noProof/>
                <w:webHidden/>
              </w:rPr>
              <w:t>7</w:t>
            </w:r>
            <w:r w:rsidR="00147B5A">
              <w:rPr>
                <w:noProof/>
                <w:webHidden/>
              </w:rPr>
              <w:fldChar w:fldCharType="end"/>
            </w:r>
          </w:hyperlink>
        </w:p>
        <w:p w14:paraId="207BA288" w14:textId="77777777" w:rsidR="00147B5A" w:rsidRDefault="008668B4">
          <w:pPr>
            <w:pStyle w:val="TOC1"/>
            <w:tabs>
              <w:tab w:val="left" w:pos="440"/>
              <w:tab w:val="right" w:leader="dot" w:pos="9350"/>
            </w:tabs>
            <w:rPr>
              <w:rFonts w:eastAsiaTheme="minorEastAsia"/>
              <w:noProof/>
            </w:rPr>
          </w:pPr>
          <w:hyperlink w:anchor="_Toc527022251" w:history="1">
            <w:r w:rsidR="00147B5A" w:rsidRPr="00366BBD">
              <w:rPr>
                <w:rStyle w:val="Hyperlink"/>
                <w:noProof/>
              </w:rPr>
              <w:t>5</w:t>
            </w:r>
            <w:r w:rsidR="00147B5A">
              <w:rPr>
                <w:rFonts w:eastAsiaTheme="minorEastAsia"/>
                <w:noProof/>
              </w:rPr>
              <w:tab/>
            </w:r>
            <w:r w:rsidR="00147B5A" w:rsidRPr="00366BBD">
              <w:rPr>
                <w:rStyle w:val="Hyperlink"/>
                <w:noProof/>
              </w:rPr>
              <w:t>ROLES AND RESPONSIBILITIES</w:t>
            </w:r>
            <w:r w:rsidR="00147B5A">
              <w:rPr>
                <w:noProof/>
                <w:webHidden/>
              </w:rPr>
              <w:tab/>
            </w:r>
            <w:r w:rsidR="00147B5A">
              <w:rPr>
                <w:noProof/>
                <w:webHidden/>
              </w:rPr>
              <w:fldChar w:fldCharType="begin"/>
            </w:r>
            <w:r w:rsidR="00147B5A">
              <w:rPr>
                <w:noProof/>
                <w:webHidden/>
              </w:rPr>
              <w:instrText xml:space="preserve"> PAGEREF _Toc527022251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42170C7B" w14:textId="77777777" w:rsidR="00147B5A" w:rsidRDefault="008668B4">
          <w:pPr>
            <w:pStyle w:val="TOC2"/>
            <w:tabs>
              <w:tab w:val="left" w:pos="880"/>
              <w:tab w:val="right" w:leader="dot" w:pos="9350"/>
            </w:tabs>
            <w:rPr>
              <w:noProof/>
              <w:lang w:eastAsia="en-US"/>
            </w:rPr>
          </w:pPr>
          <w:hyperlink w:anchor="_Toc527022252" w:history="1">
            <w:r w:rsidR="00147B5A" w:rsidRPr="00366BBD">
              <w:rPr>
                <w:rStyle w:val="Hyperlink"/>
                <w:noProof/>
              </w:rPr>
              <w:t>5.1</w:t>
            </w:r>
            <w:r w:rsidR="00147B5A">
              <w:rPr>
                <w:noProof/>
                <w:lang w:eastAsia="en-US"/>
              </w:rPr>
              <w:tab/>
            </w:r>
            <w:r w:rsidR="00147B5A" w:rsidRPr="00366BBD">
              <w:rPr>
                <w:rStyle w:val="Hyperlink"/>
                <w:noProof/>
              </w:rPr>
              <w:t>System Owner</w:t>
            </w:r>
            <w:r w:rsidR="00147B5A">
              <w:rPr>
                <w:noProof/>
                <w:webHidden/>
              </w:rPr>
              <w:tab/>
            </w:r>
            <w:r w:rsidR="00147B5A">
              <w:rPr>
                <w:noProof/>
                <w:webHidden/>
              </w:rPr>
              <w:fldChar w:fldCharType="begin"/>
            </w:r>
            <w:r w:rsidR="00147B5A">
              <w:rPr>
                <w:noProof/>
                <w:webHidden/>
              </w:rPr>
              <w:instrText xml:space="preserve"> PAGEREF _Toc527022252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094692B1" w14:textId="77777777" w:rsidR="00147B5A" w:rsidRDefault="008668B4">
          <w:pPr>
            <w:pStyle w:val="TOC2"/>
            <w:tabs>
              <w:tab w:val="left" w:pos="880"/>
              <w:tab w:val="right" w:leader="dot" w:pos="9350"/>
            </w:tabs>
            <w:rPr>
              <w:noProof/>
              <w:lang w:eastAsia="en-US"/>
            </w:rPr>
          </w:pPr>
          <w:hyperlink w:anchor="_Toc527022253" w:history="1">
            <w:r w:rsidR="00147B5A" w:rsidRPr="00366BBD">
              <w:rPr>
                <w:rStyle w:val="Hyperlink"/>
                <w:noProof/>
              </w:rPr>
              <w:t>5.2</w:t>
            </w:r>
            <w:r w:rsidR="00147B5A">
              <w:rPr>
                <w:noProof/>
                <w:lang w:eastAsia="en-US"/>
              </w:rPr>
              <w:tab/>
            </w:r>
            <w:r w:rsidR="00147B5A" w:rsidRPr="00366BBD">
              <w:rPr>
                <w:rStyle w:val="Hyperlink"/>
                <w:noProof/>
              </w:rPr>
              <w:t>Facility CIO</w:t>
            </w:r>
            <w:r w:rsidR="00147B5A">
              <w:rPr>
                <w:noProof/>
                <w:webHidden/>
              </w:rPr>
              <w:tab/>
            </w:r>
            <w:r w:rsidR="00147B5A">
              <w:rPr>
                <w:noProof/>
                <w:webHidden/>
              </w:rPr>
              <w:fldChar w:fldCharType="begin"/>
            </w:r>
            <w:r w:rsidR="00147B5A">
              <w:rPr>
                <w:noProof/>
                <w:webHidden/>
              </w:rPr>
              <w:instrText xml:space="preserve"> PAGEREF _Toc527022253 \h </w:instrText>
            </w:r>
            <w:r w:rsidR="00147B5A">
              <w:rPr>
                <w:noProof/>
                <w:webHidden/>
              </w:rPr>
            </w:r>
            <w:r w:rsidR="00147B5A">
              <w:rPr>
                <w:noProof/>
                <w:webHidden/>
              </w:rPr>
              <w:fldChar w:fldCharType="separate"/>
            </w:r>
            <w:r w:rsidR="00147B5A">
              <w:rPr>
                <w:noProof/>
                <w:webHidden/>
              </w:rPr>
              <w:t>10</w:t>
            </w:r>
            <w:r w:rsidR="00147B5A">
              <w:rPr>
                <w:noProof/>
                <w:webHidden/>
              </w:rPr>
              <w:fldChar w:fldCharType="end"/>
            </w:r>
          </w:hyperlink>
        </w:p>
        <w:p w14:paraId="73765921" w14:textId="77777777" w:rsidR="00147B5A" w:rsidRDefault="008668B4">
          <w:pPr>
            <w:pStyle w:val="TOC2"/>
            <w:tabs>
              <w:tab w:val="left" w:pos="880"/>
              <w:tab w:val="right" w:leader="dot" w:pos="9350"/>
            </w:tabs>
            <w:rPr>
              <w:noProof/>
              <w:lang w:eastAsia="en-US"/>
            </w:rPr>
          </w:pPr>
          <w:hyperlink w:anchor="_Toc527022254" w:history="1">
            <w:r w:rsidR="00147B5A" w:rsidRPr="00366BBD">
              <w:rPr>
                <w:rStyle w:val="Hyperlink"/>
                <w:noProof/>
              </w:rPr>
              <w:t>5.3</w:t>
            </w:r>
            <w:r w:rsidR="00147B5A">
              <w:rPr>
                <w:noProof/>
                <w:lang w:eastAsia="en-US"/>
              </w:rPr>
              <w:tab/>
            </w:r>
            <w:r w:rsidR="00147B5A" w:rsidRPr="00366BBD">
              <w:rPr>
                <w:rStyle w:val="Hyperlink"/>
                <w:noProof/>
              </w:rPr>
              <w:t>Facility ISO</w:t>
            </w:r>
            <w:r w:rsidR="00147B5A">
              <w:rPr>
                <w:noProof/>
                <w:webHidden/>
              </w:rPr>
              <w:tab/>
            </w:r>
            <w:r w:rsidR="00147B5A">
              <w:rPr>
                <w:noProof/>
                <w:webHidden/>
              </w:rPr>
              <w:fldChar w:fldCharType="begin"/>
            </w:r>
            <w:r w:rsidR="00147B5A">
              <w:rPr>
                <w:noProof/>
                <w:webHidden/>
              </w:rPr>
              <w:instrText xml:space="preserve"> PAGEREF _Toc527022254 \h </w:instrText>
            </w:r>
            <w:r w:rsidR="00147B5A">
              <w:rPr>
                <w:noProof/>
                <w:webHidden/>
              </w:rPr>
            </w:r>
            <w:r w:rsidR="00147B5A">
              <w:rPr>
                <w:noProof/>
                <w:webHidden/>
              </w:rPr>
              <w:fldChar w:fldCharType="separate"/>
            </w:r>
            <w:r w:rsidR="00147B5A">
              <w:rPr>
                <w:noProof/>
                <w:webHidden/>
              </w:rPr>
              <w:t>11</w:t>
            </w:r>
            <w:r w:rsidR="00147B5A">
              <w:rPr>
                <w:noProof/>
                <w:webHidden/>
              </w:rPr>
              <w:fldChar w:fldCharType="end"/>
            </w:r>
          </w:hyperlink>
        </w:p>
        <w:p w14:paraId="1E46361C" w14:textId="77777777" w:rsidR="00147B5A" w:rsidRDefault="008668B4">
          <w:pPr>
            <w:pStyle w:val="TOC2"/>
            <w:tabs>
              <w:tab w:val="left" w:pos="880"/>
              <w:tab w:val="right" w:leader="dot" w:pos="9350"/>
            </w:tabs>
            <w:rPr>
              <w:noProof/>
              <w:lang w:eastAsia="en-US"/>
            </w:rPr>
          </w:pPr>
          <w:hyperlink w:anchor="_Toc527022255" w:history="1">
            <w:r w:rsidR="00147B5A" w:rsidRPr="00366BBD">
              <w:rPr>
                <w:rStyle w:val="Hyperlink"/>
                <w:noProof/>
              </w:rPr>
              <w:t>5.4</w:t>
            </w:r>
            <w:r w:rsidR="00147B5A">
              <w:rPr>
                <w:noProof/>
                <w:lang w:eastAsia="en-US"/>
              </w:rPr>
              <w:tab/>
            </w:r>
            <w:r w:rsidR="00147B5A" w:rsidRPr="00366BBD">
              <w:rPr>
                <w:rStyle w:val="Hyperlink"/>
                <w:noProof/>
              </w:rPr>
              <w:t>Facility Privacy Officer</w:t>
            </w:r>
            <w:r w:rsidR="00147B5A">
              <w:rPr>
                <w:noProof/>
                <w:webHidden/>
              </w:rPr>
              <w:tab/>
            </w:r>
            <w:r w:rsidR="00147B5A">
              <w:rPr>
                <w:noProof/>
                <w:webHidden/>
              </w:rPr>
              <w:fldChar w:fldCharType="begin"/>
            </w:r>
            <w:r w:rsidR="00147B5A">
              <w:rPr>
                <w:noProof/>
                <w:webHidden/>
              </w:rPr>
              <w:instrText xml:space="preserve"> PAGEREF _Toc527022255 \h </w:instrText>
            </w:r>
            <w:r w:rsidR="00147B5A">
              <w:rPr>
                <w:noProof/>
                <w:webHidden/>
              </w:rPr>
            </w:r>
            <w:r w:rsidR="00147B5A">
              <w:rPr>
                <w:noProof/>
                <w:webHidden/>
              </w:rPr>
              <w:fldChar w:fldCharType="separate"/>
            </w:r>
            <w:r w:rsidR="00147B5A">
              <w:rPr>
                <w:noProof/>
                <w:webHidden/>
              </w:rPr>
              <w:t>12</w:t>
            </w:r>
            <w:r w:rsidR="00147B5A">
              <w:rPr>
                <w:noProof/>
                <w:webHidden/>
              </w:rPr>
              <w:fldChar w:fldCharType="end"/>
            </w:r>
          </w:hyperlink>
        </w:p>
        <w:p w14:paraId="0696920A" w14:textId="77777777" w:rsidR="00147B5A" w:rsidRDefault="008668B4">
          <w:pPr>
            <w:pStyle w:val="TOC1"/>
            <w:tabs>
              <w:tab w:val="left" w:pos="440"/>
              <w:tab w:val="right" w:leader="dot" w:pos="9350"/>
            </w:tabs>
            <w:rPr>
              <w:rFonts w:eastAsiaTheme="minorEastAsia"/>
              <w:noProof/>
            </w:rPr>
          </w:pPr>
          <w:hyperlink w:anchor="_Toc527022256" w:history="1">
            <w:r w:rsidR="00147B5A" w:rsidRPr="00366BBD">
              <w:rPr>
                <w:rStyle w:val="Hyperlink"/>
                <w:rFonts w:ascii="Arial" w:hAnsi="Arial" w:cs="Arial"/>
                <w:noProof/>
              </w:rPr>
              <w:t>6</w:t>
            </w:r>
            <w:r w:rsidR="00147B5A">
              <w:rPr>
                <w:rFonts w:eastAsiaTheme="minorEastAsia"/>
                <w:noProof/>
              </w:rPr>
              <w:tab/>
            </w:r>
            <w:r w:rsidR="00147B5A" w:rsidRPr="00366BBD">
              <w:rPr>
                <w:rStyle w:val="Hyperlink"/>
                <w:rFonts w:ascii="Arial" w:hAnsi="Arial" w:cs="Arial"/>
                <w:noProof/>
              </w:rPr>
              <w:t>SYSTEM SPECIFIC INCIDENT HANDLING PROCEDURES</w:t>
            </w:r>
            <w:r w:rsidR="00147B5A">
              <w:rPr>
                <w:noProof/>
                <w:webHidden/>
              </w:rPr>
              <w:tab/>
            </w:r>
            <w:r w:rsidR="00147B5A">
              <w:rPr>
                <w:noProof/>
                <w:webHidden/>
              </w:rPr>
              <w:fldChar w:fldCharType="begin"/>
            </w:r>
            <w:r w:rsidR="00147B5A">
              <w:rPr>
                <w:noProof/>
                <w:webHidden/>
              </w:rPr>
              <w:instrText xml:space="preserve"> PAGEREF _Toc527022256 \h </w:instrText>
            </w:r>
            <w:r w:rsidR="00147B5A">
              <w:rPr>
                <w:noProof/>
                <w:webHidden/>
              </w:rPr>
            </w:r>
            <w:r w:rsidR="00147B5A">
              <w:rPr>
                <w:noProof/>
                <w:webHidden/>
              </w:rPr>
              <w:fldChar w:fldCharType="separate"/>
            </w:r>
            <w:r w:rsidR="00147B5A">
              <w:rPr>
                <w:noProof/>
                <w:webHidden/>
              </w:rPr>
              <w:t>14</w:t>
            </w:r>
            <w:r w:rsidR="00147B5A">
              <w:rPr>
                <w:noProof/>
                <w:webHidden/>
              </w:rPr>
              <w:fldChar w:fldCharType="end"/>
            </w:r>
          </w:hyperlink>
        </w:p>
        <w:p w14:paraId="596D3025" w14:textId="77777777" w:rsidR="00147B5A" w:rsidRDefault="008668B4">
          <w:pPr>
            <w:pStyle w:val="TOC1"/>
            <w:tabs>
              <w:tab w:val="left" w:pos="440"/>
              <w:tab w:val="right" w:leader="dot" w:pos="9350"/>
            </w:tabs>
            <w:rPr>
              <w:rFonts w:eastAsiaTheme="minorEastAsia"/>
              <w:noProof/>
            </w:rPr>
          </w:pPr>
          <w:hyperlink w:anchor="_Toc527022257" w:history="1">
            <w:r w:rsidR="00147B5A" w:rsidRPr="00366BBD">
              <w:rPr>
                <w:rStyle w:val="Hyperlink"/>
                <w:rFonts w:ascii="Arial" w:hAnsi="Arial" w:cs="Arial"/>
                <w:noProof/>
              </w:rPr>
              <w:t>7.</w:t>
            </w:r>
            <w:r w:rsidR="00147B5A">
              <w:rPr>
                <w:rFonts w:eastAsiaTheme="minorEastAsia"/>
                <w:noProof/>
              </w:rPr>
              <w:tab/>
            </w:r>
            <w:r w:rsidR="00147B5A" w:rsidRPr="00366BBD">
              <w:rPr>
                <w:rStyle w:val="Hyperlink"/>
                <w:rFonts w:ascii="Arial" w:hAnsi="Arial" w:cs="Arial"/>
                <w:noProof/>
              </w:rPr>
              <w:t>CONTACT INFORMATION</w:t>
            </w:r>
            <w:r w:rsidR="00147B5A">
              <w:rPr>
                <w:noProof/>
                <w:webHidden/>
              </w:rPr>
              <w:tab/>
            </w:r>
            <w:r w:rsidR="00147B5A">
              <w:rPr>
                <w:noProof/>
                <w:webHidden/>
              </w:rPr>
              <w:fldChar w:fldCharType="begin"/>
            </w:r>
            <w:r w:rsidR="00147B5A">
              <w:rPr>
                <w:noProof/>
                <w:webHidden/>
              </w:rPr>
              <w:instrText xml:space="preserve"> PAGEREF _Toc527022257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4CDCE337" w14:textId="77777777" w:rsidR="00147B5A" w:rsidRDefault="008668B4">
          <w:pPr>
            <w:pStyle w:val="TOC1"/>
            <w:tabs>
              <w:tab w:val="left" w:pos="440"/>
              <w:tab w:val="right" w:leader="dot" w:pos="9350"/>
            </w:tabs>
            <w:rPr>
              <w:rFonts w:eastAsiaTheme="minorEastAsia"/>
              <w:noProof/>
            </w:rPr>
          </w:pPr>
          <w:hyperlink w:anchor="_Toc527022258" w:history="1">
            <w:r w:rsidR="00147B5A" w:rsidRPr="00366BBD">
              <w:rPr>
                <w:rStyle w:val="Hyperlink"/>
                <w:rFonts w:ascii="Arial" w:hAnsi="Arial" w:cs="Arial"/>
                <w:noProof/>
              </w:rPr>
              <w:t>8</w:t>
            </w:r>
            <w:r w:rsidR="00147B5A">
              <w:rPr>
                <w:rFonts w:eastAsiaTheme="minorEastAsia"/>
                <w:noProof/>
              </w:rPr>
              <w:tab/>
            </w:r>
            <w:r w:rsidR="00147B5A" w:rsidRPr="00366BBD">
              <w:rPr>
                <w:rStyle w:val="Hyperlink"/>
                <w:rFonts w:ascii="Arial" w:hAnsi="Arial" w:cs="Arial"/>
                <w:noProof/>
              </w:rPr>
              <w:t>REFERENCES</w:t>
            </w:r>
            <w:r w:rsidR="00147B5A">
              <w:rPr>
                <w:noProof/>
                <w:webHidden/>
              </w:rPr>
              <w:tab/>
            </w:r>
            <w:r w:rsidR="00147B5A">
              <w:rPr>
                <w:noProof/>
                <w:webHidden/>
              </w:rPr>
              <w:fldChar w:fldCharType="begin"/>
            </w:r>
            <w:r w:rsidR="00147B5A">
              <w:rPr>
                <w:noProof/>
                <w:webHidden/>
              </w:rPr>
              <w:instrText xml:space="preserve"> PAGEREF _Toc527022258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5105A4C6" w14:textId="77777777" w:rsidR="00147B5A" w:rsidRDefault="008668B4">
          <w:pPr>
            <w:pStyle w:val="TOC2"/>
            <w:tabs>
              <w:tab w:val="left" w:pos="880"/>
              <w:tab w:val="right" w:leader="dot" w:pos="9350"/>
            </w:tabs>
            <w:rPr>
              <w:noProof/>
              <w:lang w:eastAsia="en-US"/>
            </w:rPr>
          </w:pPr>
          <w:hyperlink w:anchor="_Toc527022259" w:history="1">
            <w:r w:rsidR="00147B5A" w:rsidRPr="00366BBD">
              <w:rPr>
                <w:rStyle w:val="Hyperlink"/>
                <w:rFonts w:ascii="Arial" w:hAnsi="Arial" w:cs="Arial"/>
                <w:noProof/>
              </w:rPr>
              <w:t>8.1</w:t>
            </w:r>
            <w:r w:rsidR="00147B5A">
              <w:rPr>
                <w:noProof/>
                <w:lang w:eastAsia="en-US"/>
              </w:rPr>
              <w:tab/>
            </w:r>
            <w:r w:rsidR="00147B5A" w:rsidRPr="00366BBD">
              <w:rPr>
                <w:rStyle w:val="Hyperlink"/>
                <w:rFonts w:ascii="Arial" w:hAnsi="Arial" w:cs="Arial"/>
                <w:noProof/>
              </w:rPr>
              <w:t>Acronyms</w:t>
            </w:r>
            <w:r w:rsidR="00147B5A">
              <w:rPr>
                <w:noProof/>
                <w:webHidden/>
              </w:rPr>
              <w:tab/>
            </w:r>
            <w:r w:rsidR="00147B5A">
              <w:rPr>
                <w:noProof/>
                <w:webHidden/>
              </w:rPr>
              <w:fldChar w:fldCharType="begin"/>
            </w:r>
            <w:r w:rsidR="00147B5A">
              <w:rPr>
                <w:noProof/>
                <w:webHidden/>
              </w:rPr>
              <w:instrText xml:space="preserve"> PAGEREF _Toc527022259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608F1A11" w14:textId="77777777" w:rsidR="00147B5A" w:rsidRDefault="008668B4">
          <w:pPr>
            <w:pStyle w:val="TOC2"/>
            <w:tabs>
              <w:tab w:val="left" w:pos="880"/>
              <w:tab w:val="right" w:leader="dot" w:pos="9350"/>
            </w:tabs>
            <w:rPr>
              <w:noProof/>
              <w:lang w:eastAsia="en-US"/>
            </w:rPr>
          </w:pPr>
          <w:hyperlink w:anchor="_Toc527022260" w:history="1">
            <w:r w:rsidR="00147B5A" w:rsidRPr="00366BBD">
              <w:rPr>
                <w:rStyle w:val="Hyperlink"/>
                <w:rFonts w:ascii="Arial" w:hAnsi="Arial" w:cs="Arial"/>
                <w:noProof/>
              </w:rPr>
              <w:t>8.2</w:t>
            </w:r>
            <w:r w:rsidR="00147B5A">
              <w:rPr>
                <w:noProof/>
                <w:lang w:eastAsia="en-US"/>
              </w:rPr>
              <w:tab/>
            </w:r>
            <w:r w:rsidR="00147B5A" w:rsidRPr="00366BBD">
              <w:rPr>
                <w:rStyle w:val="Hyperlink"/>
                <w:rFonts w:ascii="Arial" w:hAnsi="Arial" w:cs="Arial"/>
                <w:noProof/>
              </w:rPr>
              <w:t>Definitions</w:t>
            </w:r>
            <w:r w:rsidR="00147B5A">
              <w:rPr>
                <w:noProof/>
                <w:webHidden/>
              </w:rPr>
              <w:tab/>
            </w:r>
            <w:r w:rsidR="00147B5A">
              <w:rPr>
                <w:noProof/>
                <w:webHidden/>
              </w:rPr>
              <w:fldChar w:fldCharType="begin"/>
            </w:r>
            <w:r w:rsidR="00147B5A">
              <w:rPr>
                <w:noProof/>
                <w:webHidden/>
              </w:rPr>
              <w:instrText xml:space="preserve"> PAGEREF _Toc527022260 \h </w:instrText>
            </w:r>
            <w:r w:rsidR="00147B5A">
              <w:rPr>
                <w:noProof/>
                <w:webHidden/>
              </w:rPr>
            </w:r>
            <w:r w:rsidR="00147B5A">
              <w:rPr>
                <w:noProof/>
                <w:webHidden/>
              </w:rPr>
              <w:fldChar w:fldCharType="separate"/>
            </w:r>
            <w:r w:rsidR="00147B5A">
              <w:rPr>
                <w:noProof/>
                <w:webHidden/>
              </w:rPr>
              <w:t>18</w:t>
            </w:r>
            <w:r w:rsidR="00147B5A">
              <w:rPr>
                <w:noProof/>
                <w:webHidden/>
              </w:rPr>
              <w:fldChar w:fldCharType="end"/>
            </w:r>
          </w:hyperlink>
        </w:p>
        <w:p w14:paraId="6CE7EBB8" w14:textId="77777777" w:rsidR="00147B5A" w:rsidRDefault="008668B4">
          <w:pPr>
            <w:pStyle w:val="TOC1"/>
            <w:tabs>
              <w:tab w:val="right" w:leader="dot" w:pos="9350"/>
            </w:tabs>
            <w:rPr>
              <w:rFonts w:eastAsiaTheme="minorEastAsia"/>
              <w:noProof/>
            </w:rPr>
          </w:pPr>
          <w:hyperlink w:anchor="_Toc527022261" w:history="1">
            <w:r w:rsidR="00147B5A" w:rsidRPr="00366BBD">
              <w:rPr>
                <w:rStyle w:val="Hyperlink"/>
                <w:rFonts w:ascii="Arial" w:hAnsi="Arial" w:cs="Arial"/>
                <w:noProof/>
              </w:rPr>
              <w:t>Appendix A – 800-53 CONTROL FAMILY Incident Response (IR)</w:t>
            </w:r>
            <w:r w:rsidR="00147B5A">
              <w:rPr>
                <w:noProof/>
                <w:webHidden/>
              </w:rPr>
              <w:tab/>
            </w:r>
            <w:r w:rsidR="00147B5A">
              <w:rPr>
                <w:noProof/>
                <w:webHidden/>
              </w:rPr>
              <w:fldChar w:fldCharType="begin"/>
            </w:r>
            <w:r w:rsidR="00147B5A">
              <w:rPr>
                <w:noProof/>
                <w:webHidden/>
              </w:rPr>
              <w:instrText xml:space="preserve"> PAGEREF _Toc527022261 \h </w:instrText>
            </w:r>
            <w:r w:rsidR="00147B5A">
              <w:rPr>
                <w:noProof/>
                <w:webHidden/>
              </w:rPr>
            </w:r>
            <w:r w:rsidR="00147B5A">
              <w:rPr>
                <w:noProof/>
                <w:webHidden/>
              </w:rPr>
              <w:fldChar w:fldCharType="separate"/>
            </w:r>
            <w:r w:rsidR="00147B5A">
              <w:rPr>
                <w:noProof/>
                <w:webHidden/>
              </w:rPr>
              <w:t>19</w:t>
            </w:r>
            <w:r w:rsidR="00147B5A">
              <w:rPr>
                <w:noProof/>
                <w:webHidden/>
              </w:rPr>
              <w:fldChar w:fldCharType="end"/>
            </w:r>
          </w:hyperlink>
        </w:p>
        <w:p w14:paraId="184AE11D" w14:textId="77777777" w:rsidR="00147B5A" w:rsidRDefault="008668B4">
          <w:pPr>
            <w:pStyle w:val="TOC1"/>
            <w:tabs>
              <w:tab w:val="right" w:leader="dot" w:pos="9350"/>
            </w:tabs>
            <w:rPr>
              <w:rFonts w:eastAsiaTheme="minorEastAsia"/>
              <w:noProof/>
            </w:rPr>
          </w:pPr>
          <w:hyperlink w:anchor="_Toc527022262" w:history="1">
            <w:r w:rsidR="00147B5A" w:rsidRPr="00366BBD">
              <w:rPr>
                <w:rStyle w:val="Hyperlink"/>
                <w:rFonts w:ascii="Arial" w:hAnsi="Arial" w:cs="Arial"/>
                <w:noProof/>
              </w:rPr>
              <w:t>Appendix B – Incident Response and Management Resources</w:t>
            </w:r>
            <w:r w:rsidR="00147B5A">
              <w:rPr>
                <w:noProof/>
                <w:webHidden/>
              </w:rPr>
              <w:tab/>
            </w:r>
            <w:r w:rsidR="00147B5A">
              <w:rPr>
                <w:noProof/>
                <w:webHidden/>
              </w:rPr>
              <w:fldChar w:fldCharType="begin"/>
            </w:r>
            <w:r w:rsidR="00147B5A">
              <w:rPr>
                <w:noProof/>
                <w:webHidden/>
              </w:rPr>
              <w:instrText xml:space="preserve"> PAGEREF _Toc527022262 \h </w:instrText>
            </w:r>
            <w:r w:rsidR="00147B5A">
              <w:rPr>
                <w:noProof/>
                <w:webHidden/>
              </w:rPr>
            </w:r>
            <w:r w:rsidR="00147B5A">
              <w:rPr>
                <w:noProof/>
                <w:webHidden/>
              </w:rPr>
              <w:fldChar w:fldCharType="separate"/>
            </w:r>
            <w:r w:rsidR="00147B5A">
              <w:rPr>
                <w:noProof/>
                <w:webHidden/>
              </w:rPr>
              <w:t>26</w:t>
            </w:r>
            <w:r w:rsidR="00147B5A">
              <w:rPr>
                <w:noProof/>
                <w:webHidden/>
              </w:rPr>
              <w:fldChar w:fldCharType="end"/>
            </w:r>
          </w:hyperlink>
        </w:p>
        <w:p w14:paraId="0BAAE556" w14:textId="77777777" w:rsidR="00147B5A" w:rsidRDefault="008668B4">
          <w:pPr>
            <w:pStyle w:val="TOC1"/>
            <w:tabs>
              <w:tab w:val="right" w:leader="dot" w:pos="9350"/>
            </w:tabs>
            <w:rPr>
              <w:rFonts w:eastAsiaTheme="minorEastAsia"/>
              <w:noProof/>
            </w:rPr>
          </w:pPr>
          <w:hyperlink w:anchor="_Toc527022263" w:history="1">
            <w:r w:rsidR="00147B5A" w:rsidRPr="00366BBD">
              <w:rPr>
                <w:rStyle w:val="Hyperlink"/>
                <w:rFonts w:ascii="Arial" w:eastAsia="Times New Roman" w:hAnsi="Arial" w:cs="Times New Roman"/>
                <w:noProof/>
                <w:w w:val="105"/>
              </w:rPr>
              <w:t>Appendix C – Policy and Document References</w:t>
            </w:r>
            <w:r w:rsidR="00147B5A">
              <w:rPr>
                <w:noProof/>
                <w:webHidden/>
              </w:rPr>
              <w:tab/>
            </w:r>
            <w:r w:rsidR="00147B5A">
              <w:rPr>
                <w:noProof/>
                <w:webHidden/>
              </w:rPr>
              <w:fldChar w:fldCharType="begin"/>
            </w:r>
            <w:r w:rsidR="00147B5A">
              <w:rPr>
                <w:noProof/>
                <w:webHidden/>
              </w:rPr>
              <w:instrText xml:space="preserve"> PAGEREF _Toc527022263 \h </w:instrText>
            </w:r>
            <w:r w:rsidR="00147B5A">
              <w:rPr>
                <w:noProof/>
                <w:webHidden/>
              </w:rPr>
            </w:r>
            <w:r w:rsidR="00147B5A">
              <w:rPr>
                <w:noProof/>
                <w:webHidden/>
              </w:rPr>
              <w:fldChar w:fldCharType="separate"/>
            </w:r>
            <w:r w:rsidR="00147B5A">
              <w:rPr>
                <w:noProof/>
                <w:webHidden/>
              </w:rPr>
              <w:t>29</w:t>
            </w:r>
            <w:r w:rsidR="00147B5A">
              <w:rPr>
                <w:noProof/>
                <w:webHidden/>
              </w:rPr>
              <w:fldChar w:fldCharType="end"/>
            </w:r>
          </w:hyperlink>
        </w:p>
        <w:p w14:paraId="362CD8E1" w14:textId="77777777" w:rsidR="006D34A0" w:rsidRPr="00083CA3" w:rsidRDefault="006D34A0">
          <w:pPr>
            <w:rPr>
              <w:rFonts w:ascii="Arial" w:hAnsi="Arial" w:cs="Arial"/>
              <w:color w:val="000000" w:themeColor="text1"/>
            </w:rPr>
          </w:pPr>
          <w:r w:rsidRPr="00083CA3">
            <w:rPr>
              <w:rFonts w:ascii="Arial" w:hAnsi="Arial" w:cs="Arial"/>
              <w:b/>
              <w:bCs/>
              <w:noProof/>
              <w:color w:val="000000" w:themeColor="text1"/>
            </w:rPr>
            <w:fldChar w:fldCharType="end"/>
          </w:r>
        </w:p>
      </w:sdtContent>
    </w:sdt>
    <w:p w14:paraId="7188F1E6" w14:textId="77777777" w:rsidR="00ED6828" w:rsidRDefault="00ED6828">
      <w:pPr>
        <w:rPr>
          <w:rFonts w:ascii="Arial" w:hAnsi="Arial" w:cs="Arial"/>
          <w:color w:val="000000" w:themeColor="text1"/>
          <w:lang w:bidi="en-US"/>
        </w:rPr>
        <w:sectPr w:rsidR="00ED6828" w:rsidSect="00911B03">
          <w:headerReference w:type="default" r:id="rId17"/>
          <w:footerReference w:type="default" r:id="rId18"/>
          <w:footerReference w:type="first" r:id="rId19"/>
          <w:type w:val="continuous"/>
          <w:pgSz w:w="12240" w:h="15840" w:code="1"/>
          <w:pgMar w:top="1296" w:right="1440" w:bottom="1296" w:left="1440" w:header="720" w:footer="720" w:gutter="0"/>
          <w:cols w:space="720"/>
          <w:titlePg/>
          <w:docGrid w:linePitch="360"/>
        </w:sectPr>
      </w:pPr>
    </w:p>
    <w:p w14:paraId="2DB4ED4E" w14:textId="77777777" w:rsidR="006D34A0" w:rsidRPr="00083CA3" w:rsidRDefault="006D34A0">
      <w:pPr>
        <w:rPr>
          <w:rFonts w:ascii="Arial" w:hAnsi="Arial" w:cs="Arial"/>
          <w:color w:val="000000" w:themeColor="text1"/>
          <w:lang w:bidi="en-US"/>
        </w:rPr>
      </w:pPr>
    </w:p>
    <w:p w14:paraId="1100A0C8" w14:textId="77777777" w:rsidR="006D34A0" w:rsidRPr="00BD0201" w:rsidRDefault="00722DA7" w:rsidP="006D34A0">
      <w:pPr>
        <w:pStyle w:val="Heading1"/>
        <w:rPr>
          <w:rFonts w:ascii="Arial" w:hAnsi="Arial" w:cs="Arial"/>
          <w:color w:val="000000" w:themeColor="text1"/>
          <w:sz w:val="24"/>
          <w:szCs w:val="24"/>
        </w:rPr>
      </w:pPr>
      <w:bookmarkStart w:id="6" w:name="_Toc527022237"/>
      <w:r w:rsidRPr="00BD0201">
        <w:rPr>
          <w:rFonts w:ascii="Arial" w:hAnsi="Arial" w:cs="Arial"/>
          <w:color w:val="000000" w:themeColor="text1"/>
          <w:sz w:val="24"/>
          <w:szCs w:val="24"/>
        </w:rPr>
        <w:t>PURPOSE</w:t>
      </w:r>
      <w:bookmarkEnd w:id="6"/>
    </w:p>
    <w:p w14:paraId="6024CB28"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7E92A7B3"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An Incident Response Plan must be formulated for every information system (IS) at the U.S. Department of Veterans Affairs. The Incident Response Plan (IRP) is a required document that must be included in the Security Artifacts package. The purpose of an incident response plan is the establishment of procedures and protocol for the reporting and handling of information security incidents as required by the policies and laws of the U.S. Federal Government and the U.S. Department of Veterans Affairs. </w:t>
      </w:r>
    </w:p>
    <w:p w14:paraId="5B388CFD"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The guidelines contained herein include fundamental information about responding to security incidents and provides a practical source of guidance and incident response. A structured, systematic incident response program will assist VA personnel to: </w:t>
      </w:r>
    </w:p>
    <w:p w14:paraId="2385B5A1"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p>
    <w:p w14:paraId="5B95B4A8"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Quick and efficient recovery through proven response measures </w:t>
      </w:r>
    </w:p>
    <w:p w14:paraId="194082B3"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Minimal loss or theft of information or disruption of critical computing services </w:t>
      </w:r>
    </w:p>
    <w:p w14:paraId="5AE2D58E"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Systematic response by outlining the recommended response times </w:t>
      </w:r>
    </w:p>
    <w:p w14:paraId="4B27A232"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Protection of IS and data through quick detection and recovery</w:t>
      </w:r>
    </w:p>
    <w:p w14:paraId="4A862A6F"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Protection of personnel through sound incident response practices </w:t>
      </w:r>
    </w:p>
    <w:p w14:paraId="1816CF1A"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Efficient use of resources through quick resolution of incidents </w:t>
      </w:r>
    </w:p>
    <w:p w14:paraId="3E13C5B4" w14:textId="77777777" w:rsidR="00B9127E" w:rsidRDefault="00B9127E" w:rsidP="00B9127E">
      <w:pPr>
        <w:autoSpaceDE w:val="0"/>
        <w:autoSpaceDN w:val="0"/>
        <w:adjustRightInd w:val="0"/>
        <w:spacing w:after="0" w:line="240" w:lineRule="auto"/>
        <w:rPr>
          <w:rFonts w:ascii="Arial" w:hAnsi="Arial" w:cs="Arial"/>
          <w:color w:val="000000"/>
        </w:rPr>
      </w:pPr>
    </w:p>
    <w:p w14:paraId="1DED8CA9" w14:textId="77777777" w:rsidR="009669A4" w:rsidRPr="00B9127E" w:rsidRDefault="009669A4" w:rsidP="00B9127E">
      <w:pPr>
        <w:autoSpaceDE w:val="0"/>
        <w:autoSpaceDN w:val="0"/>
        <w:adjustRightInd w:val="0"/>
        <w:spacing w:after="0" w:line="240" w:lineRule="auto"/>
        <w:rPr>
          <w:rFonts w:ascii="Arial" w:hAnsi="Arial" w:cs="Arial"/>
          <w:color w:val="000000"/>
        </w:rPr>
      </w:pPr>
    </w:p>
    <w:p w14:paraId="3D39FBF9" w14:textId="77777777" w:rsidR="00487FFD" w:rsidRPr="00A17FAA" w:rsidRDefault="00487FFD" w:rsidP="00487FFD">
      <w:pPr>
        <w:rPr>
          <w:rFonts w:ascii="Arial" w:hAnsi="Arial" w:cs="Arial"/>
          <w:sz w:val="23"/>
          <w:szCs w:val="23"/>
        </w:rPr>
      </w:pPr>
    </w:p>
    <w:p w14:paraId="74844B5B" w14:textId="77777777" w:rsidR="00D2794A" w:rsidRPr="00A17FAA" w:rsidRDefault="00D2794A">
      <w:pPr>
        <w:rPr>
          <w:rFonts w:ascii="Arial" w:hAnsi="Arial" w:cs="Arial"/>
          <w:sz w:val="23"/>
          <w:szCs w:val="23"/>
        </w:rPr>
      </w:pPr>
      <w:r w:rsidRPr="00A17FAA">
        <w:rPr>
          <w:rFonts w:ascii="Arial" w:hAnsi="Arial" w:cs="Arial"/>
          <w:sz w:val="23"/>
          <w:szCs w:val="23"/>
        </w:rPr>
        <w:br w:type="page"/>
      </w:r>
    </w:p>
    <w:p w14:paraId="124BE257" w14:textId="77777777" w:rsidR="00722DA7" w:rsidRPr="00BD0201" w:rsidRDefault="006D34A0" w:rsidP="006D34A0">
      <w:pPr>
        <w:pStyle w:val="Heading1"/>
        <w:rPr>
          <w:rFonts w:ascii="Arial" w:hAnsi="Arial" w:cs="Arial"/>
          <w:color w:val="000000" w:themeColor="text1"/>
          <w:sz w:val="24"/>
          <w:szCs w:val="24"/>
        </w:rPr>
      </w:pPr>
      <w:bookmarkStart w:id="7" w:name="_Toc527022238"/>
      <w:r w:rsidRPr="00BD0201">
        <w:rPr>
          <w:rFonts w:ascii="Arial" w:hAnsi="Arial" w:cs="Arial"/>
          <w:color w:val="000000" w:themeColor="text1"/>
          <w:sz w:val="24"/>
          <w:szCs w:val="24"/>
        </w:rPr>
        <w:lastRenderedPageBreak/>
        <w:t>POL</w:t>
      </w:r>
      <w:r w:rsidR="00722DA7" w:rsidRPr="00BD0201">
        <w:rPr>
          <w:rFonts w:ascii="Arial" w:hAnsi="Arial" w:cs="Arial"/>
          <w:color w:val="000000" w:themeColor="text1"/>
          <w:sz w:val="24"/>
          <w:szCs w:val="24"/>
        </w:rPr>
        <w:t>ICY AND AUTHORITY</w:t>
      </w:r>
      <w:bookmarkEnd w:id="7"/>
    </w:p>
    <w:p w14:paraId="0436D5E3" w14:textId="77777777" w:rsidR="00BD7020" w:rsidRPr="00892ABD" w:rsidRDefault="00BD7020" w:rsidP="00BD7020">
      <w:pPr>
        <w:rPr>
          <w:rFonts w:ascii="Arial" w:eastAsia="Times New Roman" w:hAnsi="Arial" w:cs="Arial"/>
          <w:color w:val="000000"/>
          <w:sz w:val="24"/>
          <w:szCs w:val="24"/>
          <w:lang w:bidi="en-US"/>
        </w:rPr>
      </w:pPr>
      <w:r w:rsidRPr="00A17FAA">
        <w:rPr>
          <w:rFonts w:ascii="Arial" w:hAnsi="Arial" w:cs="Arial"/>
          <w:sz w:val="23"/>
          <w:szCs w:val="23"/>
        </w:rPr>
        <w:br/>
      </w:r>
      <w:r w:rsidRPr="00892ABD">
        <w:rPr>
          <w:rFonts w:ascii="Arial" w:eastAsia="Times New Roman" w:hAnsi="Arial" w:cs="Arial"/>
          <w:color w:val="000000"/>
          <w:sz w:val="24"/>
          <w:szCs w:val="24"/>
          <w:lang w:bidi="en-US"/>
        </w:rPr>
        <w:t xml:space="preserve">This section shows the Federal laws, regulatory guidance, and directives that drive Department of Veterans Affairs Information Security Programs including the formation of an Incident Response Plan.  </w:t>
      </w:r>
    </w:p>
    <w:p w14:paraId="46B8145F"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42A9D9C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Security Management Act (FISMA) of 2002</w:t>
      </w:r>
    </w:p>
    <w:p w14:paraId="0913F19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Health Insurance Portability and Accountability Act of 1996 (HIPAA)</w:t>
      </w:r>
    </w:p>
    <w:p w14:paraId="5D273ECF"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Computer Fraud and Abuse Act of 1986, as amended</w:t>
      </w:r>
    </w:p>
    <w:p w14:paraId="45A1840F"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OMB Circular No. A 130, Appendix III “Security of Federal Automated Information Resources”</w:t>
      </w:r>
    </w:p>
    <w:p w14:paraId="60540CC3"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- 199 “Standards for Security Categorization of Federal Information and Information Systems” February 2004.</w:t>
      </w:r>
    </w:p>
    <w:p w14:paraId="137A8277"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200 “Minimum Security Requirements for Federal Information and Information Systems” March 2006.</w:t>
      </w:r>
    </w:p>
    <w:p w14:paraId="5DEBB8BD"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NIST SP 800-12 - </w:t>
      </w:r>
      <w:r w:rsidRPr="00A17FAA">
        <w:rPr>
          <w:rFonts w:ascii="Arial" w:hAnsi="Arial" w:cs="Arial"/>
          <w:sz w:val="23"/>
          <w:szCs w:val="23"/>
        </w:rPr>
        <w:t>An Introduction to Computer Security: The NIST Handbook</w:t>
      </w:r>
      <w:r w:rsidRPr="00A17FAA">
        <w:rPr>
          <w:rFonts w:ascii="Arial" w:eastAsia="Times New Roman" w:hAnsi="Arial" w:cs="Arial"/>
          <w:color w:val="000000"/>
          <w:sz w:val="23"/>
          <w:szCs w:val="23"/>
          <w:lang w:bidi="en-US"/>
        </w:rPr>
        <w:t>, Oct 1995</w:t>
      </w:r>
    </w:p>
    <w:p w14:paraId="371B1CA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800-18 Rev. 1 - Guide for Developing Security Plans for Federal Information Systems, February 2006</w:t>
      </w:r>
    </w:p>
    <w:p w14:paraId="26260A88"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800-37 Rev. 1 – Guide for Applying the Risk Management Framework to Federal Information Systems: A Security Life Cycle Approach, Feb 2010</w:t>
      </w:r>
    </w:p>
    <w:p w14:paraId="1C6EC62B"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 Rev. 4 – Security and Privacy Controls for Federal Information Systems and Organizations, Apr 2013</w:t>
      </w:r>
    </w:p>
    <w:p w14:paraId="60B53364"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w:t>
      </w:r>
      <w:r w:rsidRPr="00A17FAA">
        <w:rPr>
          <w:rFonts w:ascii="Arial" w:hAnsi="Arial" w:cs="Arial"/>
          <w:sz w:val="23"/>
          <w:szCs w:val="23"/>
        </w:rPr>
        <w:t>A Rev. 4 - Assessing Security and Privacy Controls in Federal Information Systems and Organizations: Building Effective Assessment Plans, Dec 2014</w:t>
      </w:r>
    </w:p>
    <w:p w14:paraId="22816004"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800-61 Rev. 2 – Computer Security Incident Handling Guide, Aug 2012</w:t>
      </w:r>
    </w:p>
    <w:p w14:paraId="584D476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Directive 6500, Managing Information Security Risk: VA Information Security Program</w:t>
      </w:r>
    </w:p>
    <w:p w14:paraId="27B82A7C"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 Risk Management Framework for VA Information Systems - Tier 3: VA Information Security Program</w:t>
      </w:r>
    </w:p>
    <w:p w14:paraId="5F428D25"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VA Handbook 6500.2, Management of Data Breaches Involving Sensitive Personal Information (SPI)  </w:t>
      </w:r>
    </w:p>
    <w:p w14:paraId="172DA3D4" w14:textId="77777777" w:rsidR="003017FC" w:rsidRPr="00A17FAA" w:rsidRDefault="003017FC" w:rsidP="003017FC">
      <w:pPr>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6500.5, Incorporating Security and Privacy into the System Development Life Cycle</w:t>
      </w:r>
    </w:p>
    <w:p w14:paraId="009007E1" w14:textId="77777777" w:rsidR="00BD7020" w:rsidRPr="00A17FAA" w:rsidRDefault="00BD7020" w:rsidP="00BD7020">
      <w:pPr>
        <w:spacing w:after="0" w:line="240" w:lineRule="auto"/>
        <w:rPr>
          <w:rFonts w:ascii="Arial" w:eastAsia="Times New Roman" w:hAnsi="Arial" w:cs="Arial"/>
          <w:sz w:val="23"/>
          <w:szCs w:val="23"/>
          <w:lang w:bidi="en-US"/>
        </w:rPr>
      </w:pPr>
    </w:p>
    <w:p w14:paraId="308AF431" w14:textId="77777777" w:rsidR="00BD7020" w:rsidRPr="00A17FAA" w:rsidRDefault="00BD7020" w:rsidP="00BD7020">
      <w:pPr>
        <w:spacing w:after="0" w:line="240" w:lineRule="auto"/>
        <w:rPr>
          <w:rFonts w:ascii="Arial" w:eastAsia="Times New Roman" w:hAnsi="Arial" w:cs="Arial"/>
          <w:sz w:val="23"/>
          <w:szCs w:val="23"/>
          <w:lang w:bidi="en-US"/>
        </w:rPr>
      </w:pPr>
    </w:p>
    <w:p w14:paraId="5DC6D125" w14:textId="77777777" w:rsidR="00D2794A" w:rsidRPr="00A17FAA" w:rsidRDefault="00D2794A">
      <w:pPr>
        <w:rPr>
          <w:rFonts w:ascii="Arial" w:eastAsia="Times New Roman" w:hAnsi="Arial" w:cs="Arial"/>
          <w:sz w:val="23"/>
          <w:szCs w:val="23"/>
          <w:lang w:bidi="en-US"/>
        </w:rPr>
      </w:pPr>
      <w:r w:rsidRPr="00A17FAA">
        <w:rPr>
          <w:rFonts w:ascii="Arial" w:eastAsia="Times New Roman" w:hAnsi="Arial" w:cs="Arial"/>
          <w:sz w:val="23"/>
          <w:szCs w:val="23"/>
          <w:lang w:bidi="en-US"/>
        </w:rPr>
        <w:br w:type="page"/>
      </w:r>
    </w:p>
    <w:p w14:paraId="2F525983" w14:textId="77777777" w:rsidR="006D34A0" w:rsidRPr="009C6375" w:rsidRDefault="00722DA7" w:rsidP="006D34A0">
      <w:pPr>
        <w:pStyle w:val="Heading1"/>
        <w:rPr>
          <w:rFonts w:ascii="Arial" w:hAnsi="Arial" w:cs="Arial"/>
          <w:color w:val="000000" w:themeColor="text1"/>
          <w:sz w:val="24"/>
          <w:szCs w:val="24"/>
        </w:rPr>
      </w:pPr>
      <w:bookmarkStart w:id="8" w:name="_Toc527022239"/>
      <w:r w:rsidRPr="009C6375">
        <w:rPr>
          <w:rFonts w:ascii="Arial" w:hAnsi="Arial" w:cs="Arial"/>
          <w:color w:val="000000" w:themeColor="text1"/>
          <w:sz w:val="24"/>
          <w:szCs w:val="24"/>
        </w:rPr>
        <w:lastRenderedPageBreak/>
        <w:t>SYSTEM INFORMATION</w:t>
      </w:r>
      <w:bookmarkEnd w:id="8"/>
    </w:p>
    <w:p w14:paraId="0540C951" w14:textId="330AAB44" w:rsidR="00BD7020" w:rsidRPr="009C6375" w:rsidRDefault="00BD7020" w:rsidP="00BD7020">
      <w:pPr>
        <w:rPr>
          <w:rFonts w:cs="Arial"/>
          <w:sz w:val="24"/>
          <w:szCs w:val="24"/>
        </w:rPr>
      </w:pPr>
      <w:r w:rsidRPr="00A17FAA">
        <w:rPr>
          <w:rFonts w:ascii="Arial" w:hAnsi="Arial" w:cs="Arial"/>
          <w:sz w:val="23"/>
          <w:szCs w:val="23"/>
        </w:rPr>
        <w:br/>
      </w:r>
      <w:r w:rsidRPr="009C6375">
        <w:rPr>
          <w:rFonts w:eastAsia="Times New Roman" w:cs="Arial"/>
          <w:color w:val="000000"/>
          <w:sz w:val="24"/>
          <w:szCs w:val="24"/>
          <w:lang w:bidi="en-US"/>
        </w:rPr>
        <w:t xml:space="preserve">This section describes information defining and relating to the </w:t>
      </w:r>
      <w:r w:rsidR="007F12E4" w:rsidRPr="009C6375">
        <w:rPr>
          <w:iCs/>
          <w:sz w:val="24"/>
          <w:szCs w:val="24"/>
        </w:rPr>
        <w:t xml:space="preserve">VAEC AWS GovCloud High </w:t>
      </w:r>
      <w:bookmarkStart w:id="9" w:name="_Hlk531333136"/>
      <w:r w:rsidR="007F12E4" w:rsidRPr="009C6375">
        <w:rPr>
          <w:iCs/>
          <w:sz w:val="24"/>
          <w:szCs w:val="24"/>
        </w:rPr>
        <w:t xml:space="preserve">and </w:t>
      </w:r>
      <w:bookmarkEnd w:id="9"/>
      <w:r w:rsidR="00696E4D" w:rsidRPr="00DB6C5C">
        <w:rPr>
          <w:color w:val="000000" w:themeColor="text1"/>
          <w:sz w:val="24"/>
          <w:szCs w:val="24"/>
        </w:rPr>
        <w:t xml:space="preserve">Vista </w:t>
      </w:r>
      <w:r w:rsidR="00DB6C5C" w:rsidRPr="00DB6C5C">
        <w:rPr>
          <w:color w:val="000000" w:themeColor="text1"/>
          <w:sz w:val="24"/>
          <w:szCs w:val="24"/>
        </w:rPr>
        <w:t>Adaptative</w:t>
      </w:r>
      <w:r w:rsidR="00696E4D" w:rsidRPr="00DB6C5C">
        <w:rPr>
          <w:color w:val="000000" w:themeColor="text1"/>
          <w:sz w:val="24"/>
          <w:szCs w:val="24"/>
        </w:rPr>
        <w:t xml:space="preserve"> Maintenance VAEC (VAM) </w:t>
      </w:r>
    </w:p>
    <w:p w14:paraId="2177C9EC" w14:textId="77777777" w:rsidR="006D34A0" w:rsidRPr="009C6375" w:rsidRDefault="006D34A0" w:rsidP="006D34A0">
      <w:pPr>
        <w:pStyle w:val="Heading2"/>
        <w:rPr>
          <w:rFonts w:ascii="Arial" w:hAnsi="Arial" w:cs="Arial"/>
          <w:color w:val="000000" w:themeColor="text1"/>
          <w:sz w:val="22"/>
          <w:szCs w:val="22"/>
        </w:rPr>
      </w:pPr>
      <w:bookmarkStart w:id="10" w:name="_Toc527022240"/>
      <w:r w:rsidRPr="009C6375">
        <w:rPr>
          <w:rFonts w:ascii="Arial" w:hAnsi="Arial" w:cs="Arial"/>
          <w:color w:val="000000" w:themeColor="text1"/>
          <w:sz w:val="22"/>
          <w:szCs w:val="22"/>
        </w:rPr>
        <w:t>System Description</w:t>
      </w:r>
      <w:bookmarkEnd w:id="10"/>
    </w:p>
    <w:p w14:paraId="0B8A1DA2" w14:textId="77777777" w:rsidR="006D34A0" w:rsidRPr="009C6375" w:rsidRDefault="006D34A0" w:rsidP="00487FFD">
      <w:pPr>
        <w:pStyle w:val="Heading3"/>
        <w:rPr>
          <w:rFonts w:ascii="Arial" w:hAnsi="Arial" w:cs="Arial"/>
          <w:color w:val="000000" w:themeColor="text1"/>
        </w:rPr>
      </w:pPr>
      <w:bookmarkStart w:id="11" w:name="_Toc527022241"/>
      <w:r w:rsidRPr="009C6375">
        <w:rPr>
          <w:rFonts w:ascii="Arial" w:hAnsi="Arial" w:cs="Arial"/>
          <w:color w:val="000000" w:themeColor="text1"/>
        </w:rPr>
        <w:t>System Name</w:t>
      </w:r>
      <w:bookmarkEnd w:id="11"/>
    </w:p>
    <w:p w14:paraId="4C9F7A7C" w14:textId="77777777" w:rsidR="00B9127E" w:rsidRPr="00892ABD" w:rsidRDefault="00E141C9" w:rsidP="00B9127E">
      <w:pPr>
        <w:pStyle w:val="Default"/>
        <w:ind w:left="720"/>
        <w:rPr>
          <w:rFonts w:ascii="Arial" w:hAnsi="Arial" w:cs="Arial"/>
        </w:rPr>
      </w:pPr>
      <w:r w:rsidRPr="00A17FAA">
        <w:rPr>
          <w:rFonts w:ascii="Arial" w:hAnsi="Arial" w:cs="Arial"/>
          <w:sz w:val="23"/>
          <w:szCs w:val="23"/>
        </w:rPr>
        <w:br/>
      </w:r>
      <w:r w:rsidR="00B9127E" w:rsidRPr="00892ABD">
        <w:rPr>
          <w:rFonts w:ascii="Arial" w:hAnsi="Arial" w:cs="Arial"/>
        </w:rPr>
        <w:t xml:space="preserve">System Name: VAEC AWS GovCloud High </w:t>
      </w:r>
    </w:p>
    <w:p w14:paraId="1D2ACE73" w14:textId="77777777" w:rsidR="00B9127E" w:rsidRPr="00892ABD" w:rsidRDefault="00B9127E" w:rsidP="00B9127E">
      <w:pPr>
        <w:pStyle w:val="Default"/>
        <w:ind w:left="720"/>
        <w:rPr>
          <w:rFonts w:ascii="Arial" w:hAnsi="Arial" w:cs="Arial"/>
        </w:rPr>
      </w:pPr>
      <w:r w:rsidRPr="00892ABD">
        <w:rPr>
          <w:rFonts w:ascii="Arial" w:hAnsi="Arial" w:cs="Arial"/>
        </w:rPr>
        <w:t xml:space="preserve">System Acronym: VAEC </w:t>
      </w:r>
    </w:p>
    <w:p w14:paraId="0E3EDEBB" w14:textId="7A52CCDA" w:rsidR="00E141C9" w:rsidRPr="00892ABD" w:rsidRDefault="00B9127E" w:rsidP="00B9127E">
      <w:pPr>
        <w:ind w:left="720"/>
        <w:rPr>
          <w:rFonts w:ascii="Arial" w:hAnsi="Arial" w:cs="Arial"/>
          <w:sz w:val="24"/>
          <w:szCs w:val="24"/>
        </w:rPr>
      </w:pPr>
      <w:r w:rsidRPr="00892ABD">
        <w:rPr>
          <w:rFonts w:ascii="Arial" w:hAnsi="Arial" w:cs="Arial"/>
          <w:sz w:val="24"/>
          <w:szCs w:val="24"/>
        </w:rPr>
        <w:t>Unique Identifier: VAEC AWS GovCloud High</w:t>
      </w:r>
    </w:p>
    <w:p w14:paraId="5589B39E" w14:textId="731DE794" w:rsidR="007F12E4" w:rsidRPr="00892ABD" w:rsidDel="009C5C49" w:rsidRDefault="004D4A5E" w:rsidP="00B9127E">
      <w:pPr>
        <w:ind w:left="720"/>
        <w:rPr>
          <w:del w:id="12" w:author="Faulkner, David A. (Accenture Federal Services)" w:date="2019-04-03T17:32:00Z"/>
          <w:rFonts w:ascii="Arial" w:eastAsia="Times New Roman" w:hAnsi="Arial" w:cs="Arial"/>
          <w:color w:val="00B050"/>
          <w:sz w:val="24"/>
          <w:szCs w:val="24"/>
          <w:lang w:bidi="en-US"/>
        </w:rPr>
      </w:pPr>
      <w:bookmarkStart w:id="13" w:name="_Hlk531333150"/>
      <w:del w:id="14" w:author="Faulkner, David A. (Accenture Federal Services)" w:date="2019-04-03T17:32:00Z">
        <w:r w:rsidRPr="00892ABD" w:rsidDel="009C5C49">
          <w:rPr>
            <w:rFonts w:ascii="Arial" w:hAnsi="Arial" w:cs="Arial"/>
            <w:color w:val="00B050"/>
            <w:sz w:val="24"/>
            <w:szCs w:val="24"/>
          </w:rPr>
          <w:delText>Enter your organization</w:delText>
        </w:r>
        <w:r w:rsidR="007F12E4" w:rsidRPr="00892ABD" w:rsidDel="009C5C49">
          <w:rPr>
            <w:rFonts w:ascii="Arial" w:hAnsi="Arial" w:cs="Arial"/>
            <w:color w:val="00B050"/>
            <w:sz w:val="24"/>
            <w:szCs w:val="24"/>
          </w:rPr>
          <w:delText xml:space="preserve"> system name below</w:delText>
        </w:r>
      </w:del>
    </w:p>
    <w:p w14:paraId="4079A6E4" w14:textId="3EE5F43D" w:rsidR="007F12E4" w:rsidRPr="00892ABD" w:rsidRDefault="007F12E4" w:rsidP="007F12E4">
      <w:pPr>
        <w:pStyle w:val="Default"/>
        <w:ind w:left="720"/>
        <w:rPr>
          <w:rFonts w:ascii="Arial" w:hAnsi="Arial" w:cs="Arial"/>
        </w:rPr>
      </w:pPr>
      <w:r w:rsidRPr="00892ABD">
        <w:rPr>
          <w:rFonts w:ascii="Arial" w:hAnsi="Arial" w:cs="Arial"/>
        </w:rPr>
        <w:t>System Name:</w:t>
      </w:r>
      <w:r w:rsidRPr="00892ABD">
        <w:rPr>
          <w:rFonts w:ascii="Arial" w:hAnsi="Arial" w:cs="Arial"/>
          <w:color w:val="FF0000"/>
        </w:rPr>
        <w:t xml:space="preserve"> </w:t>
      </w:r>
      <w:r w:rsidR="00DB6C5C" w:rsidRPr="00DB6C5C">
        <w:rPr>
          <w:rFonts w:ascii="Arial" w:hAnsi="Arial" w:cs="Arial"/>
          <w:color w:val="000000" w:themeColor="text1"/>
        </w:rPr>
        <w:t xml:space="preserve">Vista Adaptative Maintenance VAEC (VAM) </w:t>
      </w:r>
      <w:del w:id="15" w:author="Faulkner, David A. (Accenture Federal Services)" w:date="2019-04-03T17:32:00Z">
        <w:r w:rsidRPr="00892ABD" w:rsidDel="009C5C49">
          <w:rPr>
            <w:rFonts w:ascii="Arial" w:hAnsi="Arial" w:cs="Arial"/>
          </w:rPr>
          <w:delText xml:space="preserve"> </w:delText>
        </w:r>
        <w:r w:rsidRPr="00892ABD" w:rsidDel="009C5C49">
          <w:rPr>
            <w:rFonts w:ascii="Arial" w:hAnsi="Arial" w:cs="Arial"/>
            <w:color w:val="FF0000"/>
          </w:rPr>
          <w:delText xml:space="preserve">[GRC Boundary Alignment] </w:delText>
        </w:r>
        <w:r w:rsidRPr="002C7CED" w:rsidDel="009C5C49">
          <w:rPr>
            <w:rFonts w:ascii="Arial" w:hAnsi="Arial" w:cs="Arial"/>
            <w:color w:val="000000" w:themeColor="text1"/>
          </w:rPr>
          <w:delText>[</w:delText>
        </w:r>
        <w:r w:rsidR="00DB6C5C" w:rsidRPr="002C7CED" w:rsidDel="009C5C49">
          <w:rPr>
            <w:rFonts w:ascii="Arial" w:hAnsi="Arial" w:cs="Arial"/>
            <w:color w:val="000000" w:themeColor="text1"/>
          </w:rPr>
          <w:delText>High</w:delText>
        </w:r>
        <w:r w:rsidRPr="002C7CED" w:rsidDel="009C5C49">
          <w:rPr>
            <w:rFonts w:ascii="Arial" w:hAnsi="Arial" w:cs="Arial"/>
            <w:color w:val="000000" w:themeColor="text1"/>
          </w:rPr>
          <w:delText>]</w:delText>
        </w:r>
      </w:del>
      <w:r w:rsidRPr="002C7CED">
        <w:rPr>
          <w:rFonts w:ascii="Arial" w:hAnsi="Arial" w:cs="Arial"/>
          <w:color w:val="000000" w:themeColor="text1"/>
        </w:rPr>
        <w:t xml:space="preserve"> </w:t>
      </w:r>
    </w:p>
    <w:p w14:paraId="16043D17" w14:textId="26F88C6F" w:rsidR="007F12E4" w:rsidRPr="00892ABD" w:rsidRDefault="007F12E4" w:rsidP="007F12E4">
      <w:pPr>
        <w:pStyle w:val="Default"/>
        <w:ind w:left="720"/>
        <w:rPr>
          <w:rFonts w:ascii="Arial" w:hAnsi="Arial" w:cs="Arial"/>
        </w:rPr>
      </w:pPr>
      <w:r w:rsidRPr="00892ABD">
        <w:rPr>
          <w:rFonts w:ascii="Arial" w:hAnsi="Arial" w:cs="Arial"/>
        </w:rPr>
        <w:t>System Acronym:</w:t>
      </w:r>
      <w:r w:rsidRPr="00892ABD">
        <w:rPr>
          <w:rFonts w:ascii="Arial" w:hAnsi="Arial" w:cs="Arial"/>
          <w:color w:val="FF0000"/>
        </w:rPr>
        <w:t xml:space="preserve"> </w:t>
      </w:r>
      <w:r w:rsidR="002C7CED" w:rsidRPr="002C7CED">
        <w:rPr>
          <w:rFonts w:ascii="Arial" w:hAnsi="Arial" w:cs="Arial"/>
          <w:color w:val="000000" w:themeColor="text1"/>
        </w:rPr>
        <w:t>VAM</w:t>
      </w:r>
      <w:r w:rsidRPr="002C7CED">
        <w:rPr>
          <w:rFonts w:ascii="Arial" w:hAnsi="Arial" w:cs="Arial"/>
          <w:color w:val="000000" w:themeColor="text1"/>
        </w:rPr>
        <w:t xml:space="preserve">  </w:t>
      </w:r>
    </w:p>
    <w:p w14:paraId="1CF37451" w14:textId="04A141F8" w:rsidR="00E141C9" w:rsidRPr="00892ABD" w:rsidRDefault="007F12E4" w:rsidP="007F12E4">
      <w:pPr>
        <w:ind w:left="720"/>
        <w:rPr>
          <w:rFonts w:ascii="Arial" w:eastAsia="Times New Roman" w:hAnsi="Arial" w:cs="Arial"/>
          <w:color w:val="000000"/>
          <w:sz w:val="24"/>
          <w:szCs w:val="24"/>
          <w:lang w:bidi="en-US"/>
        </w:rPr>
      </w:pPr>
      <w:r w:rsidRPr="00892ABD">
        <w:rPr>
          <w:rFonts w:ascii="Arial" w:hAnsi="Arial" w:cs="Arial"/>
          <w:sz w:val="24"/>
          <w:szCs w:val="24"/>
        </w:rPr>
        <w:t xml:space="preserve">Unique Identifier: </w:t>
      </w:r>
      <w:ins w:id="16" w:author="Faulkner, David A. (Accenture Federal Services)" w:date="2019-04-03T16:39:00Z">
        <w:r w:rsidR="00D926A8" w:rsidRPr="00D926A8">
          <w:rPr>
            <w:rFonts w:ascii="Arial" w:hAnsi="Arial" w:cs="Arial"/>
            <w:sz w:val="24"/>
            <w:szCs w:val="24"/>
          </w:rPr>
          <w:t>029-555555302</w:t>
        </w:r>
      </w:ins>
      <w:del w:id="17" w:author="Faulkner, David A. (Accenture Federal Services)" w:date="2019-04-03T16:39:00Z">
        <w:r w:rsidR="002C7CED" w:rsidDel="00D926A8">
          <w:rPr>
            <w:rFonts w:ascii="Arial" w:hAnsi="Arial" w:cs="Arial"/>
            <w:sz w:val="24"/>
            <w:szCs w:val="24"/>
          </w:rPr>
          <w:delText>VAM</w:delText>
        </w:r>
      </w:del>
    </w:p>
    <w:p w14:paraId="42C20CBC" w14:textId="77777777" w:rsidR="006D34A0" w:rsidRPr="00A17FAA" w:rsidRDefault="006D34A0" w:rsidP="00487FFD">
      <w:pPr>
        <w:pStyle w:val="Heading3"/>
        <w:rPr>
          <w:rFonts w:ascii="Arial" w:hAnsi="Arial" w:cs="Arial"/>
          <w:color w:val="000000" w:themeColor="text1"/>
          <w:sz w:val="23"/>
          <w:szCs w:val="23"/>
        </w:rPr>
      </w:pPr>
      <w:bookmarkStart w:id="18" w:name="_Toc527022242"/>
      <w:bookmarkEnd w:id="13"/>
      <w:r w:rsidRPr="00A17FAA">
        <w:rPr>
          <w:rFonts w:ascii="Arial" w:hAnsi="Arial" w:cs="Arial"/>
          <w:color w:val="000000" w:themeColor="text1"/>
          <w:sz w:val="23"/>
          <w:szCs w:val="23"/>
        </w:rPr>
        <w:t>System Description</w:t>
      </w:r>
      <w:bookmarkEnd w:id="18"/>
    </w:p>
    <w:p w14:paraId="296F62D0" w14:textId="77777777" w:rsidR="00B9127E" w:rsidRPr="000568F1" w:rsidRDefault="00E141C9" w:rsidP="00B9127E">
      <w:pPr>
        <w:pStyle w:val="Default"/>
        <w:rPr>
          <w:rFonts w:asciiTheme="minorHAnsi" w:hAnsiTheme="minorHAnsi" w:cs="Arial"/>
        </w:rPr>
      </w:pPr>
      <w:r w:rsidRPr="00A17FAA">
        <w:rPr>
          <w:rFonts w:ascii="Arial" w:hAnsi="Arial" w:cs="Arial"/>
          <w:sz w:val="23"/>
          <w:szCs w:val="23"/>
        </w:rPr>
        <w:br/>
      </w:r>
      <w:r w:rsidR="00B9127E" w:rsidRPr="000568F1">
        <w:rPr>
          <w:rFonts w:asciiTheme="minorHAnsi" w:hAnsiTheme="minorHAnsi" w:cs="Arial"/>
        </w:rPr>
        <w:t xml:space="preserve">The VA Enterprise Cloud AWS GovCloud High (VAEC) is a General Support System that provides a secure application and hosting environment for VA applications, content, and utilities that are used to deliver content and applications to an audience made up of employees, veterans, contractors, and partners across all VA medical centers and component facilities and the Federal government, veterans and the general public. Content and applications are provided by Veterans Benefits Administration (VBA), Veterans Health Administration (VHA), National Cemetery Administration (NCA) and Support Offices. VAEC provides the following services: Content delivery, Application Hosting and Management Services. </w:t>
      </w:r>
    </w:p>
    <w:p w14:paraId="3EA91044" w14:textId="77777777" w:rsidR="008668B4" w:rsidRDefault="008668B4" w:rsidP="00B9127E">
      <w:pPr>
        <w:pStyle w:val="Default"/>
        <w:rPr>
          <w:ins w:id="19" w:author="Richards, Rafael M." w:date="2019-04-05T17:42:00Z"/>
          <w:rFonts w:asciiTheme="minorHAnsi" w:hAnsiTheme="minorHAnsi" w:cs="Arial"/>
        </w:rPr>
      </w:pPr>
    </w:p>
    <w:p w14:paraId="312E8939" w14:textId="087D0157"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The VAEC infrastructure is hosted by AWS GovCloud, a cloud service provider. The AWS GovCloud platform is used to provide a variety of hosting environments to suit a variety of needs. AWS GovCloud can support applications categorized up to High as rated in accordance with Federal Information Processing Standard (FIPS) 199. VA applications available to the public are hosted in AWS GovCloud. </w:t>
      </w:r>
    </w:p>
    <w:p w14:paraId="517E58AF" w14:textId="77777777" w:rsidR="008668B4" w:rsidRDefault="008668B4" w:rsidP="00B9127E">
      <w:pPr>
        <w:pStyle w:val="Default"/>
        <w:rPr>
          <w:ins w:id="20" w:author="Richards, Rafael M." w:date="2019-04-05T17:42:00Z"/>
          <w:rFonts w:asciiTheme="minorHAnsi" w:hAnsiTheme="minorHAnsi" w:cs="Arial"/>
        </w:rPr>
      </w:pPr>
    </w:p>
    <w:p w14:paraId="61532A5E" w14:textId="76E1DA3D"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A dedicated private data link (AWS Direct Connect) provides all connectivity for VA resources communicating to the environment. Virtual Private Clouds (VPCs) wrap the applications within AWS GovCloud to encapsulate network access. Access from the applications to VA internal resources such as Identity, Credential, and Access Management (ICAM) and Active Directory (AD) Services are conducted over the encrypted private data link to the VA Network. </w:t>
      </w:r>
    </w:p>
    <w:p w14:paraId="4E8D501C" w14:textId="3FA60CA9" w:rsidR="00E141C9" w:rsidRPr="000568F1" w:rsidRDefault="00B9127E" w:rsidP="00A7750D">
      <w:pPr>
        <w:pStyle w:val="Default"/>
        <w:rPr>
          <w:rFonts w:asciiTheme="minorHAnsi" w:hAnsiTheme="minorHAnsi" w:cstheme="minorHAnsi"/>
        </w:rPr>
      </w:pPr>
      <w:r w:rsidRPr="000568F1">
        <w:rPr>
          <w:rFonts w:asciiTheme="minorHAnsi" w:hAnsiTheme="minorHAnsi" w:cs="Arial"/>
        </w:rPr>
        <w:t xml:space="preserve">VAEC is located in one AWS GovCloud Region with two Availability Zones (AZs) designed to allow U.S. government agencies, contractors and customers to move sensitive workloads into the cloud for addressing specific regulatory and compliance requirements. AWS GovCloud does not manage logical access controls within the VAEC system boundary. VAEC offers the same level of security as other VA physical technology centers and supports existing VA security </w:t>
      </w:r>
      <w:r w:rsidRPr="000568F1">
        <w:rPr>
          <w:rFonts w:asciiTheme="minorHAnsi" w:hAnsiTheme="minorHAnsi" w:cs="Arial"/>
        </w:rPr>
        <w:lastRenderedPageBreak/>
        <w:t>controls and certification requirements such as FISMA, HIPAA, HITECH, SAS-70, ISO 27001, FIPS 140-2 compliant end points, and PCI DSS.</w:t>
      </w:r>
    </w:p>
    <w:p w14:paraId="6040778D" w14:textId="27CB6BA6" w:rsidR="004D4A5E" w:rsidRDefault="004D4A5E" w:rsidP="00A7750D">
      <w:pPr>
        <w:pStyle w:val="Default"/>
        <w:rPr>
          <w:rFonts w:cstheme="minorHAnsi"/>
        </w:rPr>
      </w:pPr>
    </w:p>
    <w:p w14:paraId="1FF37A93" w14:textId="3F5EE6F1" w:rsidR="002C7CED" w:rsidRPr="00D926A8" w:rsidRDefault="002C7CED">
      <w:pPr>
        <w:ind w:left="720"/>
        <w:rPr>
          <w:rFonts w:eastAsia="Times New Roman" w:cstheme="minorHAnsi"/>
          <w:color w:val="000000" w:themeColor="text1"/>
          <w:sz w:val="23"/>
          <w:szCs w:val="23"/>
          <w:lang w:bidi="en-US"/>
          <w:rPrChange w:id="21" w:author="Faulkner, David A. (Accenture Federal Services)" w:date="2019-04-03T16:36:00Z">
            <w:rPr>
              <w:rFonts w:ascii="Arial" w:eastAsia="Times New Roman" w:hAnsi="Arial" w:cs="Arial"/>
              <w:color w:val="000000" w:themeColor="text1"/>
              <w:sz w:val="23"/>
              <w:szCs w:val="23"/>
              <w:lang w:bidi="en-US"/>
            </w:rPr>
          </w:rPrChange>
        </w:rPr>
      </w:pPr>
      <w:r w:rsidRPr="00D926A8">
        <w:rPr>
          <w:rFonts w:eastAsia="Times New Roman" w:cstheme="minorHAnsi"/>
          <w:b/>
          <w:color w:val="000000" w:themeColor="text1"/>
          <w:sz w:val="23"/>
          <w:szCs w:val="23"/>
          <w:lang w:bidi="en-US"/>
          <w:rPrChange w:id="22" w:author="Faulkner, David A. (Accenture Federal Services)" w:date="2019-04-03T16:36:00Z">
            <w:rPr>
              <w:rFonts w:ascii="Arial" w:eastAsia="Times New Roman" w:hAnsi="Arial" w:cs="Arial"/>
              <w:b/>
              <w:color w:val="000000" w:themeColor="text1"/>
              <w:sz w:val="23"/>
              <w:szCs w:val="23"/>
              <w:lang w:bidi="en-US"/>
            </w:rPr>
          </w:rPrChange>
        </w:rPr>
        <w:t>VistA Adaptive Maintenanc</w:t>
      </w:r>
      <w:ins w:id="23" w:author="Richards, Rafael M." w:date="2019-04-05T17:42:00Z">
        <w:r w:rsidR="008668B4">
          <w:rPr>
            <w:rFonts w:eastAsia="Times New Roman" w:cstheme="minorHAnsi"/>
            <w:b/>
            <w:color w:val="000000" w:themeColor="text1"/>
            <w:sz w:val="23"/>
            <w:szCs w:val="23"/>
            <w:lang w:bidi="en-US"/>
          </w:rPr>
          <w:t xml:space="preserve">e – </w:t>
        </w:r>
      </w:ins>
      <w:del w:id="24" w:author="Richards, Rafael M." w:date="2019-04-05T17:42:00Z">
        <w:r w:rsidRPr="00D926A8" w:rsidDel="008668B4">
          <w:rPr>
            <w:rFonts w:eastAsia="Times New Roman" w:cstheme="minorHAnsi"/>
            <w:b/>
            <w:color w:val="000000" w:themeColor="text1"/>
            <w:sz w:val="23"/>
            <w:szCs w:val="23"/>
            <w:lang w:bidi="en-US"/>
            <w:rPrChange w:id="25" w:author="Faulkner, David A. (Accenture Federal Services)" w:date="2019-04-03T16:36:00Z">
              <w:rPr>
                <w:rFonts w:ascii="Arial" w:eastAsia="Times New Roman" w:hAnsi="Arial" w:cs="Arial"/>
                <w:b/>
                <w:color w:val="000000" w:themeColor="text1"/>
                <w:sz w:val="23"/>
                <w:szCs w:val="23"/>
                <w:lang w:bidi="en-US"/>
              </w:rPr>
            </w:rPrChange>
          </w:rPr>
          <w:delText>e</w:delText>
        </w:r>
      </w:del>
      <w:r w:rsidRPr="00D926A8">
        <w:rPr>
          <w:rFonts w:eastAsia="Times New Roman" w:cstheme="minorHAnsi"/>
          <w:b/>
          <w:color w:val="000000" w:themeColor="text1"/>
          <w:sz w:val="23"/>
          <w:szCs w:val="23"/>
          <w:lang w:bidi="en-US"/>
          <w:rPrChange w:id="26" w:author="Faulkner, David A. (Accenture Federal Services)" w:date="2019-04-03T16:36:00Z">
            <w:rPr>
              <w:rFonts w:ascii="Arial" w:eastAsia="Times New Roman" w:hAnsi="Arial" w:cs="Arial"/>
              <w:b/>
              <w:color w:val="000000" w:themeColor="text1"/>
              <w:sz w:val="23"/>
              <w:szCs w:val="23"/>
              <w:lang w:bidi="en-US"/>
            </w:rPr>
          </w:rPrChange>
        </w:rPr>
        <w:t xml:space="preserve"> VA</w:t>
      </w:r>
      <w:ins w:id="27" w:author="Richards, Rafael M." w:date="2019-04-05T17:42:00Z">
        <w:r w:rsidR="008668B4">
          <w:rPr>
            <w:rFonts w:eastAsia="Times New Roman" w:cstheme="minorHAnsi"/>
            <w:b/>
            <w:color w:val="000000" w:themeColor="text1"/>
            <w:sz w:val="23"/>
            <w:szCs w:val="23"/>
            <w:lang w:bidi="en-US"/>
          </w:rPr>
          <w:t xml:space="preserve"> Enterprise Cloud</w:t>
        </w:r>
      </w:ins>
      <w:del w:id="28" w:author="Richards, Rafael M." w:date="2019-04-05T17:42:00Z">
        <w:r w:rsidRPr="00D926A8" w:rsidDel="008668B4">
          <w:rPr>
            <w:rFonts w:eastAsia="Times New Roman" w:cstheme="minorHAnsi"/>
            <w:b/>
            <w:color w:val="000000" w:themeColor="text1"/>
            <w:sz w:val="23"/>
            <w:szCs w:val="23"/>
            <w:lang w:bidi="en-US"/>
            <w:rPrChange w:id="29" w:author="Faulkner, David A. (Accenture Federal Services)" w:date="2019-04-03T16:36:00Z">
              <w:rPr>
                <w:rFonts w:ascii="Arial" w:eastAsia="Times New Roman" w:hAnsi="Arial" w:cs="Arial"/>
                <w:b/>
                <w:color w:val="000000" w:themeColor="text1"/>
                <w:sz w:val="23"/>
                <w:szCs w:val="23"/>
                <w:lang w:bidi="en-US"/>
              </w:rPr>
            </w:rPrChange>
          </w:rPr>
          <w:delText>EC</w:delText>
        </w:r>
      </w:del>
      <w:r w:rsidRPr="00D926A8">
        <w:rPr>
          <w:rFonts w:eastAsia="Times New Roman" w:cstheme="minorHAnsi"/>
          <w:b/>
          <w:color w:val="000000" w:themeColor="text1"/>
          <w:sz w:val="23"/>
          <w:szCs w:val="23"/>
          <w:lang w:bidi="en-US"/>
          <w:rPrChange w:id="30" w:author="Faulkner, David A. (Accenture Federal Services)" w:date="2019-04-03T16:36:00Z">
            <w:rPr>
              <w:rFonts w:ascii="Arial" w:eastAsia="Times New Roman" w:hAnsi="Arial" w:cs="Arial"/>
              <w:b/>
              <w:color w:val="000000" w:themeColor="text1"/>
              <w:sz w:val="23"/>
              <w:szCs w:val="23"/>
              <w:lang w:bidi="en-US"/>
            </w:rPr>
          </w:rPrChange>
        </w:rPr>
        <w:t xml:space="preserve"> (VAM VAEC) </w:t>
      </w:r>
      <w:r w:rsidRPr="00D926A8">
        <w:rPr>
          <w:rFonts w:eastAsia="Times New Roman" w:cstheme="minorHAnsi"/>
          <w:color w:val="000000" w:themeColor="text1"/>
          <w:sz w:val="23"/>
          <w:szCs w:val="23"/>
          <w:lang w:bidi="en-US"/>
          <w:rPrChange w:id="31" w:author="Faulkner, David A. (Accenture Federal Services)" w:date="2019-04-03T16:36:00Z">
            <w:rPr>
              <w:rFonts w:ascii="Arial" w:eastAsia="Times New Roman" w:hAnsi="Arial" w:cs="Arial"/>
              <w:color w:val="000000" w:themeColor="text1"/>
              <w:sz w:val="23"/>
              <w:szCs w:val="23"/>
              <w:lang w:bidi="en-US"/>
            </w:rPr>
          </w:rPrChange>
        </w:rPr>
        <w:t xml:space="preserve">Security </w:t>
      </w:r>
      <w:del w:id="32" w:author="Richards, Rafael M." w:date="2019-04-05T17:42:00Z">
        <w:r w:rsidRPr="00D926A8" w:rsidDel="008668B4">
          <w:rPr>
            <w:rFonts w:eastAsia="Times New Roman" w:cstheme="minorHAnsi"/>
            <w:color w:val="000000" w:themeColor="text1"/>
            <w:sz w:val="23"/>
            <w:szCs w:val="23"/>
            <w:lang w:bidi="en-US"/>
            <w:rPrChange w:id="33" w:author="Faulkner, David A. (Accenture Federal Services)" w:date="2019-04-03T16:36:00Z">
              <w:rPr>
                <w:rFonts w:ascii="Arial" w:eastAsia="Times New Roman" w:hAnsi="Arial" w:cs="Arial"/>
                <w:color w:val="000000" w:themeColor="text1"/>
                <w:sz w:val="23"/>
                <w:szCs w:val="23"/>
                <w:lang w:bidi="en-US"/>
              </w:rPr>
            </w:rPrChange>
          </w:rPr>
          <w:delText>project is to deploy an application named, VistA Adaptive Maintenance (VAM) in VAEC. VAM VAEC, will provide</w:delText>
        </w:r>
      </w:del>
      <w:ins w:id="34" w:author="Richards, Rafael M." w:date="2019-04-05T17:42:00Z">
        <w:r w:rsidR="008668B4">
          <w:rPr>
            <w:rFonts w:eastAsia="Times New Roman" w:cstheme="minorHAnsi"/>
            <w:color w:val="000000" w:themeColor="text1"/>
            <w:sz w:val="23"/>
            <w:szCs w:val="23"/>
            <w:lang w:bidi="en-US"/>
          </w:rPr>
          <w:t>provides a</w:t>
        </w:r>
      </w:ins>
      <w:r w:rsidRPr="00D926A8">
        <w:rPr>
          <w:rFonts w:eastAsia="Times New Roman" w:cstheme="minorHAnsi"/>
          <w:color w:val="000000" w:themeColor="text1"/>
          <w:sz w:val="23"/>
          <w:szCs w:val="23"/>
          <w:lang w:bidi="en-US"/>
          <w:rPrChange w:id="35" w:author="Faulkner, David A. (Accenture Federal Services)" w:date="2019-04-03T16:36:00Z">
            <w:rPr>
              <w:rFonts w:ascii="Arial" w:eastAsia="Times New Roman" w:hAnsi="Arial" w:cs="Arial"/>
              <w:color w:val="000000" w:themeColor="text1"/>
              <w:sz w:val="23"/>
              <w:szCs w:val="23"/>
              <w:lang w:bidi="en-US"/>
            </w:rPr>
          </w:rPrChange>
        </w:rPr>
        <w:t xml:space="preserve"> complete audit, analysis, and translation of the entire VistA RPC interface into a modern machine-processable form. VAM VAEC, is operational and scaled for the production enterprise’s use on the VAEC CloudWatch monitoring tool in order  to provide a comprehensive cloud-based VistA RPC Interface monitoring and security for all VistA systems migrated to the VAEC.</w:t>
      </w:r>
    </w:p>
    <w:p w14:paraId="5AB20F0D" w14:textId="77777777" w:rsidR="002C7CED" w:rsidRPr="00D926A8" w:rsidDel="008668B4" w:rsidRDefault="002C7CED">
      <w:pPr>
        <w:ind w:left="720"/>
        <w:rPr>
          <w:del w:id="36" w:author="Richards, Rafael M." w:date="2019-04-05T17:43:00Z"/>
          <w:rFonts w:eastAsia="Times New Roman" w:cstheme="minorHAnsi"/>
          <w:color w:val="000000" w:themeColor="text1"/>
          <w:sz w:val="23"/>
          <w:szCs w:val="23"/>
          <w:lang w:bidi="en-US"/>
          <w:rPrChange w:id="37" w:author="Faulkner, David A. (Accenture Federal Services)" w:date="2019-04-03T16:36:00Z">
            <w:rPr>
              <w:del w:id="38" w:author="Richards, Rafael M." w:date="2019-04-05T17:43:00Z"/>
              <w:rFonts w:ascii="Arial" w:eastAsia="Times New Roman" w:hAnsi="Arial" w:cs="Arial"/>
              <w:color w:val="000000" w:themeColor="text1"/>
              <w:sz w:val="23"/>
              <w:szCs w:val="23"/>
              <w:lang w:bidi="en-US"/>
            </w:rPr>
          </w:rPrChange>
        </w:rPr>
      </w:pPr>
      <w:r w:rsidRPr="00D926A8">
        <w:rPr>
          <w:rFonts w:eastAsia="Times New Roman" w:cstheme="minorHAnsi"/>
          <w:color w:val="000000" w:themeColor="text1"/>
          <w:sz w:val="23"/>
          <w:szCs w:val="23"/>
          <w:lang w:bidi="en-US"/>
          <w:rPrChange w:id="39" w:author="Faulkner, David A. (Accenture Federal Services)" w:date="2019-04-03T16:36:00Z">
            <w:rPr>
              <w:rFonts w:ascii="Arial" w:eastAsia="Times New Roman" w:hAnsi="Arial" w:cs="Arial"/>
              <w:color w:val="000000" w:themeColor="text1"/>
              <w:sz w:val="23"/>
              <w:szCs w:val="23"/>
              <w:lang w:bidi="en-US"/>
            </w:rPr>
          </w:rPrChange>
        </w:rPr>
        <w:t>As the VA continues to strengthen its cybersecurity profile, VAM provides a quadruple initiative of reducing the cost and complexity of maintenance for VistA systems by resolving severe security vulnerabilities within all VistA systems that migrated to VAEC, while taking full advantage of the features and scaling of VA’s new commercial cloud capabilities, and ensuring the safe, secure, and seamless continuity of veteran care and services as VistA systems are migrated to the VAEC.</w:t>
      </w:r>
    </w:p>
    <w:p w14:paraId="3215F70C" w14:textId="027090C3" w:rsidR="004D4A5E" w:rsidRPr="00D926A8" w:rsidDel="008668B4" w:rsidRDefault="002C7CED">
      <w:pPr>
        <w:ind w:left="720"/>
        <w:rPr>
          <w:del w:id="40" w:author="Richards, Rafael M." w:date="2019-04-05T17:43:00Z"/>
          <w:rFonts w:eastAsia="Times New Roman" w:cstheme="minorHAnsi"/>
          <w:color w:val="000000" w:themeColor="text1"/>
          <w:sz w:val="23"/>
          <w:szCs w:val="23"/>
          <w:lang w:bidi="en-US"/>
          <w:rPrChange w:id="41" w:author="Faulkner, David A. (Accenture Federal Services)" w:date="2019-04-03T16:36:00Z">
            <w:rPr>
              <w:del w:id="42" w:author="Richards, Rafael M." w:date="2019-04-05T17:43:00Z"/>
              <w:rFonts w:ascii="Arial" w:eastAsia="Times New Roman" w:hAnsi="Arial" w:cs="Arial"/>
              <w:color w:val="000000" w:themeColor="text1"/>
              <w:sz w:val="23"/>
              <w:szCs w:val="23"/>
              <w:lang w:bidi="en-US"/>
            </w:rPr>
          </w:rPrChange>
        </w:rPr>
      </w:pPr>
      <w:del w:id="43" w:author="Richards, Rafael M." w:date="2019-04-05T17:43:00Z">
        <w:r w:rsidRPr="00D926A8" w:rsidDel="008668B4">
          <w:rPr>
            <w:rFonts w:eastAsia="Times New Roman" w:cstheme="minorHAnsi"/>
            <w:b/>
            <w:color w:val="000000" w:themeColor="text1"/>
            <w:sz w:val="23"/>
            <w:szCs w:val="23"/>
            <w:lang w:bidi="en-US"/>
            <w:rPrChange w:id="44" w:author="Faulkner, David A. (Accenture Federal Services)" w:date="2019-04-03T16:36:00Z">
              <w:rPr>
                <w:rFonts w:ascii="Arial" w:eastAsia="Times New Roman" w:hAnsi="Arial" w:cs="Arial"/>
                <w:b/>
                <w:color w:val="000000" w:themeColor="text1"/>
                <w:sz w:val="23"/>
                <w:szCs w:val="23"/>
                <w:lang w:bidi="en-US"/>
              </w:rPr>
            </w:rPrChange>
          </w:rPr>
          <w:delText>AbleVets LLC (Prime Contractor)</w:delText>
        </w:r>
        <w:r w:rsidRPr="00D926A8" w:rsidDel="008668B4">
          <w:rPr>
            <w:rFonts w:eastAsia="Times New Roman" w:cstheme="minorHAnsi"/>
            <w:color w:val="000000" w:themeColor="text1"/>
            <w:sz w:val="23"/>
            <w:szCs w:val="23"/>
            <w:lang w:bidi="en-US"/>
            <w:rPrChange w:id="45" w:author="Faulkner, David A. (Accenture Federal Services)" w:date="2019-04-03T16:36:00Z">
              <w:rPr>
                <w:rFonts w:ascii="Arial" w:eastAsia="Times New Roman" w:hAnsi="Arial" w:cs="Arial"/>
                <w:color w:val="000000" w:themeColor="text1"/>
                <w:sz w:val="23"/>
                <w:szCs w:val="23"/>
                <w:lang w:bidi="en-US"/>
              </w:rPr>
            </w:rPrChange>
          </w:rPr>
          <w:delText xml:space="preserve"> provides VistA adaptive maintenance through enhanced Veteran data security via comprehensive VistA RPC content audit and monitoring so that all VAEC-deployed VistA systems are adequately secured. Over the course of the project, AbleVets will provide support for Project Management, Software Design and Development, System Testing, Cybersecurity Testing and Remediation, Performance &amp; Regression Testing, System and Software Documentation, Risk and Defect Management, Release and Deployment, and Support for Authority to Operate (ATO), and A&amp;A assessment.</w:delText>
        </w:r>
      </w:del>
    </w:p>
    <w:p w14:paraId="41ED9A58" w14:textId="77777777" w:rsidR="004D4A5E" w:rsidRDefault="004D4A5E" w:rsidP="008668B4">
      <w:pPr>
        <w:ind w:left="720"/>
        <w:pPrChange w:id="46" w:author="Richards, Rafael M." w:date="2019-04-05T17:43:00Z">
          <w:pPr>
            <w:pStyle w:val="Default"/>
          </w:pPr>
        </w:pPrChange>
      </w:pPr>
    </w:p>
    <w:p w14:paraId="1E471498" w14:textId="77777777" w:rsidR="00A7750D" w:rsidRPr="00B9127E" w:rsidRDefault="00A7750D" w:rsidP="00A7750D">
      <w:pPr>
        <w:pStyle w:val="Default"/>
        <w:rPr>
          <w:rFonts w:cstheme="minorHAnsi"/>
        </w:rPr>
      </w:pPr>
    </w:p>
    <w:p w14:paraId="27EDDD91" w14:textId="77777777" w:rsidR="006D34A0" w:rsidRPr="009C6375" w:rsidRDefault="006D34A0" w:rsidP="00487FFD">
      <w:pPr>
        <w:pStyle w:val="Heading3"/>
        <w:rPr>
          <w:rFonts w:ascii="Arial" w:hAnsi="Arial" w:cs="Arial"/>
          <w:color w:val="000000" w:themeColor="text1"/>
          <w:sz w:val="24"/>
          <w:szCs w:val="24"/>
        </w:rPr>
      </w:pPr>
      <w:bookmarkStart w:id="47" w:name="_Toc527022243"/>
      <w:r w:rsidRPr="009C6375">
        <w:rPr>
          <w:rFonts w:ascii="Arial" w:hAnsi="Arial" w:cs="Arial"/>
          <w:color w:val="000000" w:themeColor="text1"/>
          <w:sz w:val="24"/>
          <w:szCs w:val="24"/>
        </w:rPr>
        <w:t>System Categorization</w:t>
      </w:r>
      <w:bookmarkEnd w:id="47"/>
    </w:p>
    <w:p w14:paraId="6B59CF0D" w14:textId="6D5197F5" w:rsidR="00E141C9" w:rsidRPr="00A22C53" w:rsidRDefault="00E141C9" w:rsidP="00E141C9">
      <w:pPr>
        <w:rPr>
          <w:rFonts w:cs="Arial"/>
          <w:sz w:val="24"/>
          <w:szCs w:val="24"/>
        </w:rPr>
      </w:pPr>
      <w:r w:rsidRPr="00A17FAA">
        <w:rPr>
          <w:rFonts w:ascii="Arial" w:hAnsi="Arial" w:cs="Arial"/>
          <w:sz w:val="23"/>
          <w:szCs w:val="23"/>
        </w:rPr>
        <w:br/>
      </w:r>
      <w:ins w:id="48" w:author="Faulkner, David A. (Accenture Federal Services)" w:date="2019-04-03T16:41:00Z">
        <w:r w:rsidR="00D926A8">
          <w:rPr>
            <w:rFonts w:cs="Arial"/>
            <w:sz w:val="24"/>
            <w:szCs w:val="24"/>
          </w:rPr>
          <w:t xml:space="preserve">Overall </w:t>
        </w:r>
      </w:ins>
      <w:ins w:id="49" w:author="Faulkner, David A. (Accenture Federal Services)" w:date="2019-04-03T16:42:00Z">
        <w:r w:rsidR="00D926A8">
          <w:rPr>
            <w:rFonts w:cs="Arial"/>
            <w:sz w:val="24"/>
            <w:szCs w:val="24"/>
          </w:rPr>
          <w:t>categorization</w:t>
        </w:r>
      </w:ins>
      <w:ins w:id="50" w:author="Faulkner, David A. (Accenture Federal Services)" w:date="2019-04-03T16:44:00Z">
        <w:r w:rsidR="003F1300">
          <w:rPr>
            <w:rFonts w:cs="Arial"/>
            <w:sz w:val="24"/>
            <w:szCs w:val="24"/>
          </w:rPr>
          <w:t xml:space="preserve"> for VAM</w:t>
        </w:r>
      </w:ins>
      <w:ins w:id="51" w:author="Faulkner, David A. (Accenture Federal Services)" w:date="2019-04-03T16:41:00Z">
        <w:r w:rsidR="00D926A8">
          <w:rPr>
            <w:rFonts w:cs="Arial"/>
            <w:sz w:val="24"/>
            <w:szCs w:val="24"/>
          </w:rPr>
          <w:t xml:space="preserve">: </w:t>
        </w:r>
      </w:ins>
      <w:commentRangeStart w:id="52"/>
      <w:r w:rsidRPr="00A22C53">
        <w:rPr>
          <w:rFonts w:cs="Arial"/>
          <w:sz w:val="24"/>
          <w:szCs w:val="24"/>
        </w:rPr>
        <w:t>HIGH</w:t>
      </w:r>
      <w:commentRangeEnd w:id="52"/>
      <w:r w:rsidR="007153C9" w:rsidRPr="00A22C53">
        <w:rPr>
          <w:rStyle w:val="CommentReference"/>
          <w:rFonts w:cs="Arial"/>
          <w:sz w:val="24"/>
          <w:szCs w:val="24"/>
        </w:rPr>
        <w:commentReference w:id="52"/>
      </w:r>
    </w:p>
    <w:p w14:paraId="6C91E84E" w14:textId="2B22028A" w:rsidR="00D926A8" w:rsidRDefault="00D926A8" w:rsidP="00E141C9">
      <w:pPr>
        <w:rPr>
          <w:ins w:id="53" w:author="Faulkner, David A. (Accenture Federal Services)" w:date="2019-04-03T16:41:00Z"/>
          <w:rFonts w:cs="Times New Roman"/>
          <w:color w:val="00B050"/>
        </w:rPr>
      </w:pPr>
      <w:bookmarkStart w:id="54" w:name="_Hlk531333389"/>
      <w:commentRangeStart w:id="55"/>
      <w:ins w:id="56" w:author="Faulkner, David A. (Accenture Federal Services)" w:date="2019-04-03T16:41:00Z">
        <w:r>
          <w:rPr>
            <w:rFonts w:cs="Times New Roman"/>
            <w:noProof/>
            <w:color w:val="00B050"/>
          </w:rPr>
          <w:drawing>
            <wp:inline distT="0" distB="0" distL="0" distR="0" wp14:anchorId="52C83E4D" wp14:editId="610FEB60">
              <wp:extent cx="6533243" cy="10553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at.PNG"/>
                      <pic:cNvPicPr/>
                    </pic:nvPicPr>
                    <pic:blipFill>
                      <a:blip r:embed="rId20">
                        <a:extLst>
                          <a:ext uri="{28A0092B-C50C-407E-A947-70E740481C1C}">
                            <a14:useLocalDpi xmlns:a14="http://schemas.microsoft.com/office/drawing/2010/main" val="0"/>
                          </a:ext>
                        </a:extLst>
                      </a:blip>
                      <a:stretch>
                        <a:fillRect/>
                      </a:stretch>
                    </pic:blipFill>
                    <pic:spPr>
                      <a:xfrm>
                        <a:off x="0" y="0"/>
                        <a:ext cx="6583040" cy="1063414"/>
                      </a:xfrm>
                      <a:prstGeom prst="rect">
                        <a:avLst/>
                      </a:prstGeom>
                    </pic:spPr>
                  </pic:pic>
                </a:graphicData>
              </a:graphic>
            </wp:inline>
          </w:drawing>
        </w:r>
      </w:ins>
      <w:commentRangeEnd w:id="55"/>
      <w:ins w:id="57" w:author="Faulkner, David A. (Accenture Federal Services)" w:date="2019-04-03T17:31:00Z">
        <w:r w:rsidR="00324223">
          <w:rPr>
            <w:rStyle w:val="CommentReference"/>
          </w:rPr>
          <w:commentReference w:id="55"/>
        </w:r>
      </w:ins>
    </w:p>
    <w:p w14:paraId="595F8708" w14:textId="138EE91E" w:rsidR="004D4A5E" w:rsidRPr="00811571" w:rsidDel="00D926A8" w:rsidRDefault="00D926A8" w:rsidP="004D4A5E">
      <w:pPr>
        <w:ind w:left="720"/>
        <w:rPr>
          <w:del w:id="58" w:author="Faulkner, David A. (Accenture Federal Services)" w:date="2019-04-03T16:41:00Z"/>
          <w:rFonts w:eastAsia="Times New Roman" w:cs="Arial"/>
          <w:color w:val="00B050"/>
          <w:sz w:val="23"/>
          <w:szCs w:val="23"/>
          <w:lang w:bidi="en-US"/>
        </w:rPr>
      </w:pPr>
      <w:ins w:id="59" w:author="Faulkner, David A. (Accenture Federal Services)" w:date="2019-04-03T16:41:00Z">
        <w:r w:rsidRPr="00811571" w:rsidDel="00D926A8">
          <w:rPr>
            <w:rFonts w:cs="Times New Roman"/>
            <w:color w:val="00B050"/>
          </w:rPr>
          <w:t xml:space="preserve"> </w:t>
        </w:r>
      </w:ins>
      <w:del w:id="60" w:author="Faulkner, David A. (Accenture Federal Services)" w:date="2019-04-03T16:41:00Z">
        <w:r w:rsidR="004D4A5E" w:rsidRPr="00811571" w:rsidDel="00D926A8">
          <w:rPr>
            <w:rFonts w:cs="Times New Roman"/>
            <w:color w:val="00B050"/>
          </w:rPr>
          <w:delText>Enter your organization system categorization below.</w:delText>
        </w:r>
      </w:del>
    </w:p>
    <w:p w14:paraId="3BDDC7EA" w14:textId="492E89A1" w:rsidR="004D4A5E" w:rsidRDefault="004D4A5E" w:rsidP="00E141C9">
      <w:pPr>
        <w:rPr>
          <w:color w:val="FF0000"/>
        </w:rPr>
      </w:pPr>
      <w:r w:rsidRPr="00E332BC">
        <w:rPr>
          <w:color w:val="FF0000"/>
        </w:rPr>
        <w:t>[</w:t>
      </w:r>
      <w:commentRangeStart w:id="61"/>
      <w:r w:rsidRPr="00E332BC">
        <w:rPr>
          <w:color w:val="FF0000"/>
        </w:rPr>
        <w:t>Organization 2</w:t>
      </w:r>
      <w:r>
        <w:rPr>
          <w:color w:val="FF0000"/>
        </w:rPr>
        <w:t xml:space="preserve">] </w:t>
      </w:r>
      <w:r w:rsidRPr="00A22C53">
        <w:rPr>
          <w:rFonts w:cs="Arial"/>
          <w:sz w:val="24"/>
          <w:szCs w:val="24"/>
        </w:rPr>
        <w:t>System Categorization</w:t>
      </w:r>
    </w:p>
    <w:p w14:paraId="438CAA3E" w14:textId="7F691F88" w:rsidR="004D4A5E" w:rsidRPr="004D4A5E" w:rsidRDefault="004D4A5E" w:rsidP="00E141C9">
      <w:pPr>
        <w:rPr>
          <w:rFonts w:ascii="Arial" w:hAnsi="Arial" w:cs="Arial"/>
          <w:color w:val="FF0000"/>
          <w:sz w:val="23"/>
          <w:szCs w:val="23"/>
        </w:rPr>
      </w:pPr>
      <w:r w:rsidRPr="004D4A5E">
        <w:rPr>
          <w:rFonts w:ascii="Arial" w:hAnsi="Arial" w:cs="Arial"/>
          <w:color w:val="FF0000"/>
          <w:sz w:val="23"/>
          <w:szCs w:val="23"/>
        </w:rPr>
        <w:t>[LOW/MEDIUM/HIGH]</w:t>
      </w:r>
      <w:commentRangeEnd w:id="61"/>
      <w:r w:rsidR="00324223">
        <w:rPr>
          <w:rStyle w:val="CommentReference"/>
        </w:rPr>
        <w:commentReference w:id="61"/>
      </w:r>
    </w:p>
    <w:bookmarkEnd w:id="54"/>
    <w:p w14:paraId="6F691B95" w14:textId="77777777" w:rsidR="00E141C9" w:rsidRPr="00EE163F" w:rsidRDefault="00E141C9" w:rsidP="00E141C9">
      <w:pPr>
        <w:spacing w:after="0" w:line="240" w:lineRule="auto"/>
        <w:ind w:left="720" w:firstLine="720"/>
        <w:rPr>
          <w:rFonts w:ascii="Arial" w:eastAsia="Times New Roman" w:hAnsi="Arial" w:cs="Arial"/>
          <w:sz w:val="23"/>
          <w:szCs w:val="23"/>
          <w:lang w:bidi="en-US"/>
        </w:rPr>
      </w:pPr>
    </w:p>
    <w:p w14:paraId="2E5418B1" w14:textId="77777777" w:rsidR="00E141C9" w:rsidRPr="007772E6" w:rsidRDefault="00E141C9" w:rsidP="00E141C9">
      <w:pPr>
        <w:pBdr>
          <w:top w:val="single" w:sz="6" w:space="1" w:color="0000FF"/>
          <w:left w:val="single" w:sz="6" w:space="4" w:color="0000FF"/>
          <w:bottom w:val="single" w:sz="6" w:space="1" w:color="0000FF"/>
          <w:right w:val="single" w:sz="6" w:space="4" w:color="0000FF"/>
        </w:pBdr>
        <w:tabs>
          <w:tab w:val="left" w:pos="360"/>
        </w:tabs>
        <w:spacing w:after="0" w:line="240" w:lineRule="auto"/>
        <w:contextualSpacing/>
        <w:rPr>
          <w:rFonts w:ascii="Arial" w:eastAsia="Times New Roman" w:hAnsi="Arial" w:cs="Arial"/>
          <w:color w:val="0070C0"/>
          <w:sz w:val="23"/>
          <w:szCs w:val="23"/>
          <w:lang w:bidi="en-US"/>
        </w:rPr>
      </w:pPr>
      <w:r w:rsidRPr="007772E6">
        <w:rPr>
          <w:rFonts w:ascii="Arial" w:eastAsia="Times New Roman" w:hAnsi="Arial" w:cs="Arial"/>
          <w:color w:val="0070C0"/>
          <w:sz w:val="23"/>
          <w:szCs w:val="23"/>
          <w:lang w:bidi="en-US"/>
        </w:rPr>
        <w:t xml:space="preserve">System Categorization is derived in the System Security Plan. Indicate the overall system sensitivity level by using exact level calculated in the SSP. </w:t>
      </w:r>
    </w:p>
    <w:p w14:paraId="2E592F03" w14:textId="65DD8877" w:rsidR="002D3903" w:rsidRPr="00A17FAA" w:rsidRDefault="00E141C9">
      <w:pPr>
        <w:rPr>
          <w:rFonts w:ascii="Arial" w:hAnsi="Arial" w:cs="Arial"/>
          <w:sz w:val="23"/>
          <w:szCs w:val="23"/>
        </w:rPr>
      </w:pPr>
      <w:r w:rsidRPr="00EE163F">
        <w:rPr>
          <w:rFonts w:ascii="Arial" w:hAnsi="Arial" w:cs="Arial"/>
          <w:sz w:val="23"/>
          <w:szCs w:val="23"/>
        </w:rPr>
        <w:br/>
      </w:r>
    </w:p>
    <w:p w14:paraId="2E6D415C" w14:textId="77777777" w:rsidR="006D34A0" w:rsidRPr="0086609C" w:rsidRDefault="006D34A0" w:rsidP="00487FFD">
      <w:pPr>
        <w:pStyle w:val="Heading2"/>
        <w:rPr>
          <w:rFonts w:ascii="Arial" w:hAnsi="Arial" w:cs="Arial"/>
          <w:color w:val="000000" w:themeColor="text1"/>
          <w:sz w:val="24"/>
          <w:szCs w:val="24"/>
        </w:rPr>
      </w:pPr>
      <w:bookmarkStart w:id="62" w:name="_Toc527022244"/>
      <w:r w:rsidRPr="0086609C">
        <w:rPr>
          <w:rFonts w:ascii="Arial" w:hAnsi="Arial" w:cs="Arial"/>
          <w:color w:val="000000" w:themeColor="text1"/>
          <w:sz w:val="24"/>
          <w:szCs w:val="24"/>
        </w:rPr>
        <w:t>System Contacts</w:t>
      </w:r>
      <w:bookmarkEnd w:id="62"/>
    </w:p>
    <w:p w14:paraId="307133E6" w14:textId="77777777" w:rsidR="00E141C9" w:rsidRPr="0086609C" w:rsidRDefault="00E141C9" w:rsidP="00E141C9">
      <w:pPr>
        <w:pStyle w:val="Heading3"/>
        <w:rPr>
          <w:rFonts w:ascii="Arial" w:hAnsi="Arial" w:cs="Arial"/>
          <w:color w:val="000000" w:themeColor="text1"/>
          <w:sz w:val="24"/>
          <w:szCs w:val="24"/>
        </w:rPr>
      </w:pPr>
      <w:bookmarkStart w:id="63" w:name="_Toc432061217"/>
      <w:bookmarkStart w:id="64" w:name="_Toc527022245"/>
      <w:r w:rsidRPr="0086609C">
        <w:rPr>
          <w:rFonts w:ascii="Arial" w:hAnsi="Arial" w:cs="Arial"/>
          <w:color w:val="000000" w:themeColor="text1"/>
          <w:sz w:val="24"/>
          <w:szCs w:val="24"/>
        </w:rPr>
        <w:t>System Owner</w:t>
      </w:r>
      <w:bookmarkEnd w:id="63"/>
      <w:bookmarkEnd w:id="64"/>
    </w:p>
    <w:p w14:paraId="01E0D15B" w14:textId="2FF9B1BF"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t>Title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65" w:author="Faulkner, David A. (Accenture Federal Services)" w:date="2019-04-03T16:44:00Z">
        <w:r w:rsidR="003F1300" w:rsidRPr="003F1300">
          <w:rPr>
            <w:rFonts w:ascii="Arial" w:hAnsi="Arial" w:cs="Arial"/>
            <w:bCs/>
            <w:color w:val="333333"/>
            <w:sz w:val="23"/>
            <w:szCs w:val="23"/>
          </w:rPr>
          <w:t>System Owner</w:t>
        </w:r>
        <w:r w:rsidR="003F1300" w:rsidRPr="003F1300" w:rsidDel="003F1300">
          <w:rPr>
            <w:rFonts w:ascii="Arial" w:hAnsi="Arial" w:cs="Arial"/>
            <w:bCs/>
            <w:color w:val="333333"/>
            <w:sz w:val="23"/>
            <w:szCs w:val="23"/>
          </w:rPr>
          <w:t xml:space="preserve"> </w:t>
        </w:r>
      </w:ins>
      <w:del w:id="66" w:author="Faulkner, David A. (Accenture Federal Services)" w:date="2019-04-03T16:44:00Z">
        <w:r w:rsidR="00A7750D" w:rsidDel="003F1300">
          <w:rPr>
            <w:rFonts w:ascii="Arial" w:hAnsi="Arial" w:cs="Arial"/>
            <w:bCs/>
            <w:color w:val="333333"/>
            <w:sz w:val="23"/>
            <w:szCs w:val="23"/>
          </w:rPr>
          <w:delText>XXX</w:delText>
        </w:r>
      </w:del>
    </w:p>
    <w:p w14:paraId="28CC3886" w14:textId="394967DB" w:rsidR="00E141C9" w:rsidRPr="00A7750D" w:rsidRDefault="00E141C9" w:rsidP="00A7750D">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lastRenderedPageBreak/>
        <w:t>Name</w:t>
      </w:r>
      <w:r w:rsidR="00207B56" w:rsidRPr="00A17FAA">
        <w:rPr>
          <w:rFonts w:ascii="Arial" w:hAnsi="Arial" w:cs="Arial"/>
          <w:b/>
          <w:bCs/>
          <w:color w:val="333333"/>
          <w:sz w:val="23"/>
          <w:szCs w:val="23"/>
        </w:rPr>
        <w:t>:</w:t>
      </w:r>
      <w:r w:rsidR="00A7750D">
        <w:rPr>
          <w:rFonts w:ascii="Arial" w:hAnsi="Arial" w:cs="Arial"/>
          <w:bCs/>
          <w:color w:val="333333"/>
          <w:sz w:val="23"/>
          <w:szCs w:val="23"/>
        </w:rPr>
        <w:t xml:space="preserve">  </w:t>
      </w:r>
      <w:ins w:id="67" w:author="Faulkner, David A. (Accenture Federal Services)" w:date="2019-04-03T16:45:00Z">
        <w:r w:rsidR="003F1300">
          <w:rPr>
            <w:rFonts w:ascii="Arial" w:hAnsi="Arial" w:cs="Arial"/>
            <w:bCs/>
            <w:color w:val="333333"/>
            <w:sz w:val="23"/>
            <w:szCs w:val="23"/>
          </w:rPr>
          <w:t>Christo</w:t>
        </w:r>
      </w:ins>
      <w:ins w:id="68" w:author="Faulkner, David A. (Accenture Federal Services)" w:date="2019-04-03T16:46:00Z">
        <w:r w:rsidR="003F1300">
          <w:rPr>
            <w:rFonts w:ascii="Arial" w:hAnsi="Arial" w:cs="Arial"/>
            <w:bCs/>
            <w:color w:val="333333"/>
            <w:sz w:val="23"/>
            <w:szCs w:val="23"/>
          </w:rPr>
          <w:t>pher Brown</w:t>
        </w:r>
      </w:ins>
      <w:del w:id="69" w:author="Faulkner, David A. (Accenture Federal Services)" w:date="2019-04-03T16:45:00Z">
        <w:r w:rsidR="00A05000" w:rsidDel="003F1300">
          <w:rPr>
            <w:rFonts w:ascii="Arial" w:hAnsi="Arial" w:cs="Arial"/>
            <w:bCs/>
            <w:color w:val="333333"/>
            <w:sz w:val="23"/>
            <w:szCs w:val="23"/>
          </w:rPr>
          <w:delText>David Cantanoso</w:delText>
        </w:r>
      </w:del>
    </w:p>
    <w:p w14:paraId="3DA12375" w14:textId="0452FC89"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70" w:author="Faulkner, David A. (Accenture Federal Services)" w:date="2019-04-03T16:46:00Z">
        <w:r w:rsidR="003F1300">
          <w:rPr>
            <w:rFonts w:ascii="Arial" w:hAnsi="Arial" w:cs="Arial"/>
            <w:bCs/>
            <w:color w:val="333333"/>
            <w:sz w:val="23"/>
            <w:szCs w:val="23"/>
          </w:rPr>
          <w:t>Christopher.brown1@va.gov</w:t>
        </w:r>
      </w:ins>
      <w:del w:id="71" w:author="Faulkner, David A. (Accenture Federal Services)" w:date="2019-04-03T16:46:00Z">
        <w:r w:rsidR="00207B56" w:rsidRPr="00A17FAA" w:rsidDel="003F1300">
          <w:rPr>
            <w:rFonts w:ascii="Arial" w:hAnsi="Arial" w:cs="Arial"/>
            <w:bCs/>
            <w:color w:val="333333"/>
            <w:sz w:val="23"/>
            <w:szCs w:val="23"/>
          </w:rPr>
          <w:delText>XXX</w:delText>
        </w:r>
      </w:del>
    </w:p>
    <w:p w14:paraId="69DA0183" w14:textId="77AA13AF"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72" w:author="Faulkner, David A. (Accenture Federal Services)" w:date="2019-04-03T16:46:00Z">
        <w:r w:rsidR="003F1300" w:rsidRPr="003F1300">
          <w:rPr>
            <w:rFonts w:ascii="Arial" w:hAnsi="Arial" w:cs="Arial"/>
            <w:bCs/>
            <w:color w:val="333333"/>
            <w:sz w:val="23"/>
            <w:szCs w:val="23"/>
          </w:rPr>
          <w:t>202-270-1432</w:t>
        </w:r>
      </w:ins>
      <w:del w:id="73" w:author="Faulkner, David A. (Accenture Federal Services)" w:date="2019-04-03T16:46:00Z">
        <w:r w:rsidR="00207B56" w:rsidRPr="00A17FAA" w:rsidDel="003F1300">
          <w:rPr>
            <w:rFonts w:ascii="Arial" w:hAnsi="Arial" w:cs="Arial"/>
            <w:bCs/>
            <w:color w:val="333333"/>
            <w:sz w:val="23"/>
            <w:szCs w:val="23"/>
          </w:rPr>
          <w:delText>XXX</w:delText>
        </w:r>
      </w:del>
    </w:p>
    <w:p w14:paraId="6B78FFC4" w14:textId="690DC638" w:rsidR="00207B56" w:rsidDel="003F1300" w:rsidRDefault="00E141C9" w:rsidP="00E141C9">
      <w:pPr>
        <w:rPr>
          <w:del w:id="74" w:author="Faulkner, David A. (Accenture Federal Services)" w:date="2019-04-03T16:47:00Z"/>
          <w:rFonts w:ascii="Arial" w:hAnsi="Arial" w:cs="Arial"/>
          <w:bCs/>
          <w:color w:val="333333"/>
          <w:sz w:val="23"/>
          <w:szCs w:val="23"/>
        </w:rPr>
      </w:pPr>
      <w:r w:rsidRPr="00A17FAA">
        <w:rPr>
          <w:rFonts w:ascii="Arial" w:hAnsi="Arial" w:cs="Arial"/>
          <w:b/>
          <w:bCs/>
          <w:color w:val="333333"/>
          <w:sz w:val="23"/>
          <w:szCs w:val="23"/>
        </w:rPr>
        <w:t>Mobile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XXX</w:t>
      </w:r>
    </w:p>
    <w:p w14:paraId="4E1B2F0C" w14:textId="316508AD" w:rsidR="00042016" w:rsidRPr="005C5B1E" w:rsidDel="003F1300" w:rsidRDefault="00042016" w:rsidP="0040150C">
      <w:pPr>
        <w:pStyle w:val="NoSpacing"/>
        <w:ind w:firstLine="720"/>
        <w:rPr>
          <w:del w:id="75" w:author="Faulkner, David A. (Accenture Federal Services)" w:date="2019-04-03T16:47:00Z"/>
          <w:rFonts w:eastAsia="Times New Roman" w:cs="Arial"/>
          <w:color w:val="00B050"/>
          <w:sz w:val="23"/>
          <w:szCs w:val="23"/>
        </w:rPr>
      </w:pPr>
      <w:del w:id="76" w:author="Faulkner, David A. (Accenture Federal Services)" w:date="2019-04-03T16:47:00Z">
        <w:r w:rsidRPr="005C5B1E" w:rsidDel="003F1300">
          <w:rPr>
            <w:color w:val="00B050"/>
          </w:rPr>
          <w:delText xml:space="preserve">Enter your organization system </w:delText>
        </w:r>
        <w:r w:rsidR="00AA3B82" w:rsidRPr="005C5B1E" w:rsidDel="003F1300">
          <w:rPr>
            <w:color w:val="00B050"/>
          </w:rPr>
          <w:delText xml:space="preserve">owner </w:delText>
        </w:r>
        <w:r w:rsidRPr="005C5B1E" w:rsidDel="003F1300">
          <w:rPr>
            <w:color w:val="00B050"/>
          </w:rPr>
          <w:delText>below.</w:delText>
        </w:r>
      </w:del>
    </w:p>
    <w:p w14:paraId="03E8CB2F" w14:textId="1B66FC86" w:rsidR="00042016" w:rsidDel="003F1300" w:rsidRDefault="00042016" w:rsidP="005C5B1E">
      <w:pPr>
        <w:pStyle w:val="NoSpacing"/>
        <w:rPr>
          <w:del w:id="77" w:author="Faulkner, David A. (Accenture Federal Services)" w:date="2019-04-03T16:47:00Z"/>
          <w:color w:val="FF0000"/>
        </w:rPr>
      </w:pPr>
      <w:del w:id="78" w:author="Faulkner, David A. (Accenture Federal Services)" w:date="2019-04-03T16:47:00Z">
        <w:r w:rsidRPr="00E332BC" w:rsidDel="003F1300">
          <w:rPr>
            <w:color w:val="FF0000"/>
          </w:rPr>
          <w:delText>[Organization 2</w:delText>
        </w:r>
        <w:r w:rsidDel="003F1300">
          <w:rPr>
            <w:color w:val="FF0000"/>
          </w:rPr>
          <w:delText xml:space="preserve">] </w:delText>
        </w:r>
        <w:r w:rsidRPr="006E5407" w:rsidDel="003F1300">
          <w:rPr>
            <w:sz w:val="24"/>
            <w:szCs w:val="24"/>
          </w:rPr>
          <w:delText>System owner</w:delText>
        </w:r>
      </w:del>
    </w:p>
    <w:p w14:paraId="15C28E51" w14:textId="5A267312" w:rsidR="00042016" w:rsidRPr="00A17FAA" w:rsidDel="003F1300" w:rsidRDefault="00042016" w:rsidP="00042016">
      <w:pPr>
        <w:autoSpaceDE w:val="0"/>
        <w:autoSpaceDN w:val="0"/>
        <w:adjustRightInd w:val="0"/>
        <w:spacing w:after="0" w:line="240" w:lineRule="auto"/>
        <w:rPr>
          <w:del w:id="79" w:author="Faulkner, David A. (Accenture Federal Services)" w:date="2019-04-03T16:47:00Z"/>
          <w:rFonts w:ascii="Arial" w:hAnsi="Arial" w:cs="Arial"/>
          <w:color w:val="333333"/>
          <w:sz w:val="23"/>
          <w:szCs w:val="23"/>
        </w:rPr>
      </w:pPr>
      <w:del w:id="80" w:author="Faulkner, David A. (Accenture Federal Services)" w:date="2019-04-03T16:47: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63DA7F8F" w14:textId="37184B77" w:rsidR="00042016" w:rsidRPr="00A7750D" w:rsidDel="003F1300" w:rsidRDefault="00042016" w:rsidP="00042016">
      <w:pPr>
        <w:autoSpaceDE w:val="0"/>
        <w:autoSpaceDN w:val="0"/>
        <w:adjustRightInd w:val="0"/>
        <w:spacing w:after="0" w:line="240" w:lineRule="auto"/>
        <w:rPr>
          <w:del w:id="81" w:author="Faulkner, David A. (Accenture Federal Services)" w:date="2019-04-03T16:47:00Z"/>
          <w:rFonts w:ascii="Arial" w:hAnsi="Arial" w:cs="Arial"/>
          <w:color w:val="333333"/>
          <w:sz w:val="23"/>
          <w:szCs w:val="23"/>
        </w:rPr>
      </w:pPr>
      <w:del w:id="82" w:author="Faulkner, David A. (Accenture Federal Services)" w:date="2019-04-03T16:47: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05C6B63" w14:textId="55AD5E73" w:rsidR="00042016" w:rsidRPr="00A17FAA" w:rsidDel="003F1300" w:rsidRDefault="00042016" w:rsidP="00042016">
      <w:pPr>
        <w:autoSpaceDE w:val="0"/>
        <w:autoSpaceDN w:val="0"/>
        <w:adjustRightInd w:val="0"/>
        <w:spacing w:after="0" w:line="240" w:lineRule="auto"/>
        <w:rPr>
          <w:del w:id="83" w:author="Faulkner, David A. (Accenture Federal Services)" w:date="2019-04-03T16:47:00Z"/>
          <w:rFonts w:ascii="Arial" w:hAnsi="Arial" w:cs="Arial"/>
          <w:color w:val="333333"/>
          <w:sz w:val="23"/>
          <w:szCs w:val="23"/>
        </w:rPr>
      </w:pPr>
      <w:del w:id="84" w:author="Faulkner, David A. (Accenture Federal Services)" w:date="2019-04-03T16:47: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04909806" w14:textId="357CB06A" w:rsidR="00042016" w:rsidRPr="00A17FAA" w:rsidDel="003F1300" w:rsidRDefault="00042016" w:rsidP="00042016">
      <w:pPr>
        <w:autoSpaceDE w:val="0"/>
        <w:autoSpaceDN w:val="0"/>
        <w:adjustRightInd w:val="0"/>
        <w:spacing w:after="0" w:line="240" w:lineRule="auto"/>
        <w:rPr>
          <w:del w:id="85" w:author="Faulkner, David A. (Accenture Federal Services)" w:date="2019-04-03T16:47:00Z"/>
          <w:rFonts w:ascii="Arial" w:hAnsi="Arial" w:cs="Arial"/>
          <w:color w:val="333333"/>
          <w:sz w:val="23"/>
          <w:szCs w:val="23"/>
        </w:rPr>
      </w:pPr>
      <w:del w:id="86" w:author="Faulkner, David A. (Accenture Federal Services)" w:date="2019-04-03T16:47: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A24D69A" w14:textId="376CE3C6" w:rsidR="00042016" w:rsidDel="003F1300" w:rsidRDefault="00042016" w:rsidP="00042016">
      <w:pPr>
        <w:rPr>
          <w:del w:id="87" w:author="Faulkner, David A. (Accenture Federal Services)" w:date="2019-04-03T16:47:00Z"/>
          <w:rFonts w:ascii="Arial" w:hAnsi="Arial" w:cs="Arial"/>
          <w:bCs/>
          <w:color w:val="333333"/>
          <w:sz w:val="23"/>
          <w:szCs w:val="23"/>
        </w:rPr>
      </w:pPr>
      <w:del w:id="88" w:author="Faulkner, David A. (Accenture Federal Services)" w:date="2019-04-03T16:47: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07A3699" w14:textId="77777777" w:rsidR="00042016" w:rsidRPr="0086609C" w:rsidRDefault="00042016" w:rsidP="00E141C9">
      <w:pPr>
        <w:rPr>
          <w:rFonts w:ascii="Arial" w:hAnsi="Arial" w:cs="Arial"/>
          <w:color w:val="333333"/>
          <w:sz w:val="24"/>
          <w:szCs w:val="24"/>
        </w:rPr>
      </w:pPr>
    </w:p>
    <w:p w14:paraId="1BF8E1BD" w14:textId="77777777" w:rsidR="00E141C9" w:rsidRPr="0086609C" w:rsidRDefault="00E141C9" w:rsidP="00E141C9">
      <w:pPr>
        <w:pStyle w:val="Heading3"/>
        <w:rPr>
          <w:rFonts w:ascii="Arial" w:hAnsi="Arial" w:cs="Arial"/>
          <w:color w:val="000000" w:themeColor="text1"/>
          <w:sz w:val="24"/>
          <w:szCs w:val="24"/>
        </w:rPr>
      </w:pPr>
      <w:bookmarkStart w:id="89" w:name="_Toc432061218"/>
      <w:bookmarkStart w:id="90" w:name="_Toc527022246"/>
      <w:r w:rsidRPr="0086609C">
        <w:rPr>
          <w:rFonts w:ascii="Arial" w:hAnsi="Arial" w:cs="Arial"/>
          <w:color w:val="000000" w:themeColor="text1"/>
          <w:sz w:val="24"/>
          <w:szCs w:val="24"/>
        </w:rPr>
        <w:t>System/Facility Chief Information Officer</w:t>
      </w:r>
      <w:bookmarkEnd w:id="89"/>
      <w:bookmarkEnd w:id="90"/>
    </w:p>
    <w:p w14:paraId="35F8D9EA" w14:textId="336E3A98"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ins w:id="91" w:author="Faulkner, David A. (Accenture Federal Services)" w:date="2019-04-03T16:47:00Z">
        <w:del w:id="92" w:author="Richards, Rafael M." w:date="2019-04-05T17:44:00Z">
          <w:r w:rsidR="003F1300" w:rsidDel="008668B4">
            <w:rPr>
              <w:rFonts w:ascii="Arial" w:hAnsi="Arial" w:cs="Arial"/>
              <w:bCs/>
              <w:color w:val="333333"/>
              <w:sz w:val="23"/>
              <w:szCs w:val="23"/>
            </w:rPr>
            <w:delText>AbleVets CIO</w:delText>
          </w:r>
        </w:del>
      </w:ins>
      <w:del w:id="93" w:author="Faulkner, David A. (Accenture Federal Services)" w:date="2019-04-03T16:47:00Z">
        <w:r w:rsidR="00207B56" w:rsidRPr="00A17FAA" w:rsidDel="003F1300">
          <w:rPr>
            <w:rFonts w:ascii="Arial" w:hAnsi="Arial" w:cs="Arial"/>
            <w:bCs/>
            <w:color w:val="333333"/>
            <w:sz w:val="23"/>
            <w:szCs w:val="23"/>
          </w:rPr>
          <w:delText>XXX</w:delText>
        </w:r>
      </w:del>
    </w:p>
    <w:p w14:paraId="26CCC013" w14:textId="470548FD"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del w:id="94" w:author="Faulkner, David A. (Accenture Federal Services)" w:date="2019-04-03T16:47:00Z">
        <w:r w:rsidR="00A05000" w:rsidDel="003F1300">
          <w:rPr>
            <w:rFonts w:ascii="Arial" w:hAnsi="Arial" w:cs="Arial"/>
            <w:bCs/>
            <w:color w:val="333333"/>
            <w:sz w:val="23"/>
            <w:szCs w:val="23"/>
          </w:rPr>
          <w:delText>Christopher Cardella</w:delText>
        </w:r>
      </w:del>
      <w:ins w:id="95" w:author="Faulkner, David A. (Accenture Federal Services)" w:date="2019-04-03T16:47:00Z">
        <w:del w:id="96" w:author="Richards, Rafael M." w:date="2019-04-05T17:44:00Z">
          <w:r w:rsidR="003F1300" w:rsidDel="008668B4">
            <w:rPr>
              <w:rFonts w:ascii="Arial" w:hAnsi="Arial" w:cs="Arial"/>
              <w:bCs/>
              <w:color w:val="333333"/>
              <w:sz w:val="23"/>
              <w:szCs w:val="23"/>
            </w:rPr>
            <w:delText>Tom Willcox</w:delText>
          </w:r>
        </w:del>
      </w:ins>
    </w:p>
    <w:p w14:paraId="17F1591E" w14:textId="109DF4D9"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97" w:author="Richards, Rafael M." w:date="2019-04-05T17:44:00Z">
        <w:r w:rsidR="008668B4">
          <w:rPr>
            <w:rFonts w:ascii="Arial" w:hAnsi="Arial" w:cs="Arial"/>
            <w:bCs/>
            <w:color w:val="333333"/>
            <w:sz w:val="23"/>
            <w:szCs w:val="23"/>
          </w:rPr>
          <w:t>@va.gov</w:t>
        </w:r>
      </w:ins>
      <w:ins w:id="98" w:author="Faulkner, David A. (Accenture Federal Services)" w:date="2019-04-03T16:48:00Z">
        <w:del w:id="99" w:author="Richards, Rafael M." w:date="2019-04-05T17:44:00Z">
          <w:r w:rsidR="003F1300" w:rsidDel="008668B4">
            <w:rPr>
              <w:rFonts w:ascii="Arial" w:hAnsi="Arial" w:cs="Arial"/>
              <w:bCs/>
              <w:color w:val="333333"/>
              <w:sz w:val="23"/>
              <w:szCs w:val="23"/>
            </w:rPr>
            <w:fldChar w:fldCharType="begin"/>
          </w:r>
          <w:r w:rsidR="003F1300" w:rsidDel="008668B4">
            <w:rPr>
              <w:rFonts w:ascii="Arial" w:hAnsi="Arial" w:cs="Arial"/>
              <w:bCs/>
              <w:color w:val="333333"/>
              <w:sz w:val="23"/>
              <w:szCs w:val="23"/>
            </w:rPr>
            <w:delInstrText xml:space="preserve"> HYPERLINK "mailto:</w:delInstrText>
          </w:r>
        </w:del>
      </w:ins>
      <w:ins w:id="100" w:author="Faulkner, David A. (Accenture Federal Services)" w:date="2019-04-03T16:47:00Z">
        <w:del w:id="101" w:author="Richards, Rafael M." w:date="2019-04-05T17:44:00Z">
          <w:r w:rsidR="003F1300" w:rsidDel="008668B4">
            <w:rPr>
              <w:rFonts w:ascii="Arial" w:hAnsi="Arial" w:cs="Arial"/>
              <w:bCs/>
              <w:color w:val="333333"/>
              <w:sz w:val="23"/>
              <w:szCs w:val="23"/>
            </w:rPr>
            <w:delInstrText>tom.willcox@able</w:delInstrText>
          </w:r>
        </w:del>
      </w:ins>
      <w:ins w:id="102" w:author="Faulkner, David A. (Accenture Federal Services)" w:date="2019-04-03T16:48:00Z">
        <w:del w:id="103" w:author="Richards, Rafael M." w:date="2019-04-05T17:44:00Z">
          <w:r w:rsidR="003F1300" w:rsidDel="008668B4">
            <w:rPr>
              <w:rFonts w:ascii="Arial" w:hAnsi="Arial" w:cs="Arial"/>
              <w:bCs/>
              <w:color w:val="333333"/>
              <w:sz w:val="23"/>
              <w:szCs w:val="23"/>
            </w:rPr>
            <w:delInstrText xml:space="preserve">vets.com" </w:delInstrText>
          </w:r>
          <w:r w:rsidR="003F1300" w:rsidDel="008668B4">
            <w:rPr>
              <w:rFonts w:ascii="Arial" w:hAnsi="Arial" w:cs="Arial"/>
              <w:bCs/>
              <w:color w:val="333333"/>
              <w:sz w:val="23"/>
              <w:szCs w:val="23"/>
            </w:rPr>
            <w:fldChar w:fldCharType="separate"/>
          </w:r>
        </w:del>
      </w:ins>
      <w:ins w:id="104" w:author="Faulkner, David A. (Accenture Federal Services)" w:date="2019-04-03T16:47:00Z">
        <w:del w:id="105" w:author="Richards, Rafael M." w:date="2019-04-05T17:44:00Z">
          <w:r w:rsidR="003F1300" w:rsidRPr="00261164" w:rsidDel="008668B4">
            <w:rPr>
              <w:rStyle w:val="Hyperlink"/>
              <w:rFonts w:ascii="Arial" w:hAnsi="Arial" w:cs="Arial"/>
              <w:bCs/>
              <w:sz w:val="23"/>
              <w:szCs w:val="23"/>
            </w:rPr>
            <w:delText>tom.willcox@able</w:delText>
          </w:r>
        </w:del>
      </w:ins>
      <w:ins w:id="106" w:author="Faulkner, David A. (Accenture Federal Services)" w:date="2019-04-03T16:48:00Z">
        <w:del w:id="107" w:author="Richards, Rafael M." w:date="2019-04-05T17:44:00Z">
          <w:r w:rsidR="003F1300" w:rsidRPr="00261164" w:rsidDel="008668B4">
            <w:rPr>
              <w:rStyle w:val="Hyperlink"/>
              <w:rFonts w:ascii="Arial" w:hAnsi="Arial" w:cs="Arial"/>
              <w:bCs/>
              <w:sz w:val="23"/>
              <w:szCs w:val="23"/>
            </w:rPr>
            <w:delText>vets.com</w:delText>
          </w:r>
          <w:r w:rsidR="003F1300" w:rsidDel="008668B4">
            <w:rPr>
              <w:rFonts w:ascii="Arial" w:hAnsi="Arial" w:cs="Arial"/>
              <w:bCs/>
              <w:color w:val="333333"/>
              <w:sz w:val="23"/>
              <w:szCs w:val="23"/>
            </w:rPr>
            <w:fldChar w:fldCharType="end"/>
          </w:r>
          <w:r w:rsidR="003F1300" w:rsidDel="008668B4">
            <w:rPr>
              <w:rFonts w:ascii="Arial" w:hAnsi="Arial" w:cs="Arial"/>
              <w:bCs/>
              <w:color w:val="333333"/>
              <w:sz w:val="23"/>
              <w:szCs w:val="23"/>
            </w:rPr>
            <w:delText xml:space="preserve"> &amp; </w:delText>
          </w:r>
          <w:r w:rsidR="003F1300" w:rsidDel="008668B4">
            <w:rPr>
              <w:rFonts w:ascii="Arial" w:hAnsi="Arial" w:cs="Arial"/>
              <w:bCs/>
              <w:color w:val="333333"/>
              <w:sz w:val="23"/>
              <w:szCs w:val="23"/>
            </w:rPr>
            <w:fldChar w:fldCharType="begin"/>
          </w:r>
          <w:r w:rsidR="003F1300" w:rsidDel="008668B4">
            <w:rPr>
              <w:rFonts w:ascii="Arial" w:hAnsi="Arial" w:cs="Arial"/>
              <w:bCs/>
              <w:color w:val="333333"/>
              <w:sz w:val="23"/>
              <w:szCs w:val="23"/>
            </w:rPr>
            <w:delInstrText xml:space="preserve"> HYPERLINK "mailto:</w:delInstrText>
          </w:r>
          <w:r w:rsidR="003F1300" w:rsidRPr="003F1300" w:rsidDel="008668B4">
            <w:rPr>
              <w:color w:val="333333"/>
              <w:rPrChange w:id="108" w:author="Faulkner, David A. (Accenture Federal Services)" w:date="2019-04-03T16:48:00Z">
                <w:rPr>
                  <w:rStyle w:val="Hyperlink"/>
                  <w:rFonts w:ascii="Arial" w:hAnsi="Arial" w:cs="Arial"/>
                  <w:bCs/>
                  <w:sz w:val="23"/>
                  <w:szCs w:val="23"/>
                </w:rPr>
              </w:rPrChange>
            </w:rPr>
            <w:delInstrText>galen.willcox2@va.gov</w:delInstrText>
          </w:r>
          <w:r w:rsidR="003F1300" w:rsidDel="008668B4">
            <w:rPr>
              <w:rFonts w:ascii="Arial" w:hAnsi="Arial" w:cs="Arial"/>
              <w:bCs/>
              <w:color w:val="333333"/>
              <w:sz w:val="23"/>
              <w:szCs w:val="23"/>
            </w:rPr>
            <w:delInstrText xml:space="preserve">" </w:delInstrText>
          </w:r>
          <w:r w:rsidR="003F1300" w:rsidDel="008668B4">
            <w:rPr>
              <w:rFonts w:ascii="Arial" w:hAnsi="Arial" w:cs="Arial"/>
              <w:bCs/>
              <w:color w:val="333333"/>
              <w:sz w:val="23"/>
              <w:szCs w:val="23"/>
            </w:rPr>
            <w:fldChar w:fldCharType="separate"/>
          </w:r>
          <w:r w:rsidR="003F1300" w:rsidRPr="00261164" w:rsidDel="008668B4">
            <w:rPr>
              <w:rStyle w:val="Hyperlink"/>
              <w:rFonts w:ascii="Arial" w:hAnsi="Arial" w:cs="Arial"/>
              <w:bCs/>
              <w:sz w:val="23"/>
              <w:szCs w:val="23"/>
            </w:rPr>
            <w:delText>galen.willcox2@va.gov</w:delText>
          </w:r>
          <w:r w:rsidR="003F1300" w:rsidDel="008668B4">
            <w:rPr>
              <w:rFonts w:ascii="Arial" w:hAnsi="Arial" w:cs="Arial"/>
              <w:bCs/>
              <w:color w:val="333333"/>
              <w:sz w:val="23"/>
              <w:szCs w:val="23"/>
            </w:rPr>
            <w:fldChar w:fldCharType="end"/>
          </w:r>
          <w:r w:rsidR="003F1300" w:rsidDel="008668B4">
            <w:rPr>
              <w:rFonts w:ascii="Arial" w:hAnsi="Arial" w:cs="Arial"/>
              <w:bCs/>
              <w:color w:val="333333"/>
              <w:sz w:val="23"/>
              <w:szCs w:val="23"/>
            </w:rPr>
            <w:delText xml:space="preserve"> </w:delText>
          </w:r>
        </w:del>
      </w:ins>
      <w:del w:id="109" w:author="Faulkner, David A. (Accenture Federal Services)" w:date="2019-04-03T16:47:00Z">
        <w:r w:rsidRPr="00A17FAA" w:rsidDel="003F1300">
          <w:rPr>
            <w:rFonts w:ascii="Arial" w:hAnsi="Arial" w:cs="Arial"/>
            <w:bCs/>
            <w:color w:val="333333"/>
            <w:sz w:val="23"/>
            <w:szCs w:val="23"/>
          </w:rPr>
          <w:delText>XXX</w:delText>
        </w:r>
      </w:del>
    </w:p>
    <w:p w14:paraId="20F4A0ED" w14:textId="388AE632"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ins w:id="110" w:author="Faulkner, David A. (Accenture Federal Services)" w:date="2019-04-03T16:49:00Z">
        <w:del w:id="111" w:author="Richards, Rafael M." w:date="2019-04-05T17:44:00Z">
          <w:r w:rsidR="003F1300" w:rsidDel="008668B4">
            <w:rPr>
              <w:rFonts w:ascii="Arial" w:hAnsi="Arial" w:cs="Arial"/>
              <w:bCs/>
              <w:color w:val="333333"/>
              <w:sz w:val="23"/>
              <w:szCs w:val="23"/>
            </w:rPr>
            <w:delText>703-291-4478</w:delText>
          </w:r>
        </w:del>
      </w:ins>
      <w:del w:id="112" w:author="Faulkner, David A. (Accenture Federal Services)" w:date="2019-04-03T16:49:00Z">
        <w:r w:rsidRPr="00A17FAA" w:rsidDel="003F1300">
          <w:rPr>
            <w:rFonts w:ascii="Arial" w:hAnsi="Arial" w:cs="Arial"/>
            <w:bCs/>
            <w:color w:val="333333"/>
            <w:sz w:val="23"/>
            <w:szCs w:val="23"/>
          </w:rPr>
          <w:delText>XXX</w:delText>
        </w:r>
      </w:del>
    </w:p>
    <w:p w14:paraId="63CE7372" w14:textId="77777777" w:rsidR="00207B56" w:rsidRPr="00A17FAA" w:rsidRDefault="00207B56" w:rsidP="00207B56">
      <w:pPr>
        <w:rPr>
          <w:rFonts w:ascii="Arial" w:hAnsi="Arial" w:cs="Arial"/>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p w14:paraId="32AE4612" w14:textId="02129381" w:rsidR="00042016" w:rsidRPr="00811571" w:rsidDel="003F1300" w:rsidRDefault="00042016" w:rsidP="00042016">
      <w:pPr>
        <w:pStyle w:val="Heading3"/>
        <w:numPr>
          <w:ilvl w:val="0"/>
          <w:numId w:val="0"/>
        </w:numPr>
        <w:ind w:left="720"/>
        <w:rPr>
          <w:del w:id="113" w:author="Faulkner, David A. (Accenture Federal Services)" w:date="2019-04-03T16:49:00Z"/>
          <w:rFonts w:asciiTheme="minorHAnsi" w:hAnsiTheme="minorHAnsi" w:cs="Times New Roman"/>
          <w:b w:val="0"/>
          <w:color w:val="00B050"/>
        </w:rPr>
      </w:pPr>
      <w:del w:id="114" w:author="Faulkner, David A. (Accenture Federal Services)" w:date="2019-04-03T16:49:00Z">
        <w:r w:rsidRPr="00811571" w:rsidDel="003F1300">
          <w:rPr>
            <w:rFonts w:asciiTheme="minorHAnsi" w:hAnsiTheme="minorHAnsi" w:cs="Times New Roman"/>
            <w:b w:val="0"/>
            <w:color w:val="00B050"/>
          </w:rPr>
          <w:delText>Enter your organization System/Facility Chief Information Officer below.</w:delText>
        </w:r>
      </w:del>
    </w:p>
    <w:p w14:paraId="62C2F5E1" w14:textId="5E7A9A7B" w:rsidR="00042016" w:rsidRPr="006E5407" w:rsidDel="003F1300" w:rsidRDefault="00042016" w:rsidP="00042016">
      <w:pPr>
        <w:rPr>
          <w:del w:id="115" w:author="Faulkner, David A. (Accenture Federal Services)" w:date="2019-04-03T16:49:00Z"/>
          <w:rFonts w:cs="Arial"/>
          <w:sz w:val="24"/>
          <w:szCs w:val="24"/>
        </w:rPr>
      </w:pPr>
      <w:del w:id="116" w:author="Faulkner, David A. (Accenture Federal Services)" w:date="2019-04-03T16:49:00Z">
        <w:r w:rsidRPr="00811571" w:rsidDel="003F1300">
          <w:rPr>
            <w:rFonts w:ascii="Arial" w:hAnsi="Arial" w:cs="Arial"/>
            <w:color w:val="FF0000"/>
            <w:sz w:val="23"/>
            <w:szCs w:val="23"/>
          </w:rPr>
          <w:delText xml:space="preserve">[Organization 2] </w:delText>
        </w:r>
        <w:r w:rsidR="00811571" w:rsidRPr="006E5407" w:rsidDel="003F1300">
          <w:rPr>
            <w:rFonts w:cs="Arial"/>
            <w:sz w:val="24"/>
            <w:szCs w:val="24"/>
          </w:rPr>
          <w:delText>System/Facility Chief Information Officer</w:delText>
        </w:r>
      </w:del>
    </w:p>
    <w:p w14:paraId="6C5FB4AB" w14:textId="42FF1AC8" w:rsidR="00042016" w:rsidRPr="00A17FAA" w:rsidDel="003F1300" w:rsidRDefault="00042016" w:rsidP="00042016">
      <w:pPr>
        <w:autoSpaceDE w:val="0"/>
        <w:autoSpaceDN w:val="0"/>
        <w:adjustRightInd w:val="0"/>
        <w:spacing w:after="0" w:line="240" w:lineRule="auto"/>
        <w:rPr>
          <w:del w:id="117" w:author="Faulkner, David A. (Accenture Federal Services)" w:date="2019-04-03T16:49:00Z"/>
          <w:rFonts w:ascii="Arial" w:hAnsi="Arial" w:cs="Arial"/>
          <w:color w:val="333333"/>
          <w:sz w:val="23"/>
          <w:szCs w:val="23"/>
        </w:rPr>
      </w:pPr>
      <w:del w:id="118" w:author="Faulkner, David A. (Accenture Federal Services)" w:date="2019-04-03T16:49: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2EA2EE98" w14:textId="473F2187" w:rsidR="00042016" w:rsidRPr="00A7750D" w:rsidDel="003F1300" w:rsidRDefault="00042016" w:rsidP="00042016">
      <w:pPr>
        <w:autoSpaceDE w:val="0"/>
        <w:autoSpaceDN w:val="0"/>
        <w:adjustRightInd w:val="0"/>
        <w:spacing w:after="0" w:line="240" w:lineRule="auto"/>
        <w:rPr>
          <w:del w:id="119" w:author="Faulkner, David A. (Accenture Federal Services)" w:date="2019-04-03T16:49:00Z"/>
          <w:rFonts w:ascii="Arial" w:hAnsi="Arial" w:cs="Arial"/>
          <w:color w:val="333333"/>
          <w:sz w:val="23"/>
          <w:szCs w:val="23"/>
        </w:rPr>
      </w:pPr>
      <w:del w:id="120" w:author="Faulkner, David A. (Accenture Federal Services)" w:date="2019-04-03T16:49: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BA81B67" w14:textId="2808E434" w:rsidR="00042016" w:rsidRPr="00A17FAA" w:rsidDel="003F1300" w:rsidRDefault="00042016" w:rsidP="00042016">
      <w:pPr>
        <w:autoSpaceDE w:val="0"/>
        <w:autoSpaceDN w:val="0"/>
        <w:adjustRightInd w:val="0"/>
        <w:spacing w:after="0" w:line="240" w:lineRule="auto"/>
        <w:rPr>
          <w:del w:id="121" w:author="Faulkner, David A. (Accenture Federal Services)" w:date="2019-04-03T16:49:00Z"/>
          <w:rFonts w:ascii="Arial" w:hAnsi="Arial" w:cs="Arial"/>
          <w:color w:val="333333"/>
          <w:sz w:val="23"/>
          <w:szCs w:val="23"/>
        </w:rPr>
      </w:pPr>
      <w:del w:id="122" w:author="Faulkner, David A. (Accenture Federal Services)" w:date="2019-04-03T16:49: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B30249F" w14:textId="4B6B6EFE" w:rsidR="00042016" w:rsidRPr="00A17FAA" w:rsidDel="003F1300" w:rsidRDefault="00042016" w:rsidP="00042016">
      <w:pPr>
        <w:autoSpaceDE w:val="0"/>
        <w:autoSpaceDN w:val="0"/>
        <w:adjustRightInd w:val="0"/>
        <w:spacing w:after="0" w:line="240" w:lineRule="auto"/>
        <w:rPr>
          <w:del w:id="123" w:author="Faulkner, David A. (Accenture Federal Services)" w:date="2019-04-03T16:49:00Z"/>
          <w:rFonts w:ascii="Arial" w:hAnsi="Arial" w:cs="Arial"/>
          <w:color w:val="333333"/>
          <w:sz w:val="23"/>
          <w:szCs w:val="23"/>
        </w:rPr>
      </w:pPr>
      <w:del w:id="124" w:author="Faulkner, David A. (Accenture Federal Services)" w:date="2019-04-03T16:49: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4DE2A1F6" w14:textId="44BB4F8F" w:rsidR="00AE29C5" w:rsidRPr="00E22F30" w:rsidDel="003F1300" w:rsidRDefault="00042016" w:rsidP="00E141C9">
      <w:pPr>
        <w:rPr>
          <w:del w:id="125" w:author="Faulkner, David A. (Accenture Federal Services)" w:date="2019-04-03T16:49:00Z"/>
          <w:rFonts w:ascii="Arial" w:hAnsi="Arial" w:cs="Arial"/>
          <w:bCs/>
          <w:color w:val="333333"/>
          <w:sz w:val="23"/>
          <w:szCs w:val="23"/>
        </w:rPr>
      </w:pPr>
      <w:del w:id="126" w:author="Faulkner, David A. (Accenture Federal Services)" w:date="2019-04-03T16:49: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7D7DB59D" w14:textId="77777777" w:rsidR="00E141C9" w:rsidRPr="00A673BC" w:rsidRDefault="00E141C9" w:rsidP="00E141C9">
      <w:pPr>
        <w:pStyle w:val="Heading3"/>
        <w:rPr>
          <w:rFonts w:ascii="Arial" w:hAnsi="Arial" w:cs="Arial"/>
          <w:color w:val="000000" w:themeColor="text1"/>
          <w:sz w:val="24"/>
          <w:szCs w:val="24"/>
        </w:rPr>
      </w:pPr>
      <w:bookmarkStart w:id="127" w:name="_Toc432061219"/>
      <w:bookmarkStart w:id="128" w:name="_Toc527022247"/>
      <w:r w:rsidRPr="00A673BC">
        <w:rPr>
          <w:rFonts w:ascii="Arial" w:hAnsi="Arial" w:cs="Arial"/>
          <w:color w:val="000000" w:themeColor="text1"/>
          <w:sz w:val="24"/>
          <w:szCs w:val="24"/>
        </w:rPr>
        <w:t>System/Facility Information Security Officer</w:t>
      </w:r>
      <w:bookmarkEnd w:id="127"/>
      <w:bookmarkEnd w:id="128"/>
    </w:p>
    <w:p w14:paraId="5AAD54E7" w14:textId="3C7EE0EF"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ins w:id="129" w:author="Faulkner, David A. (Accenture Federal Services)" w:date="2019-04-03T16:50:00Z">
        <w:r w:rsidR="003F1300">
          <w:rPr>
            <w:rFonts w:ascii="Arial" w:hAnsi="Arial" w:cs="Arial"/>
            <w:bCs/>
            <w:color w:val="333333"/>
            <w:sz w:val="23"/>
            <w:szCs w:val="23"/>
          </w:rPr>
          <w:t>ISO</w:t>
        </w:r>
      </w:ins>
      <w:del w:id="130" w:author="Faulkner, David A. (Accenture Federal Services)" w:date="2019-04-03T16:50:00Z">
        <w:r w:rsidR="00207B56" w:rsidRPr="00A17FAA" w:rsidDel="003F1300">
          <w:rPr>
            <w:rFonts w:ascii="Arial" w:hAnsi="Arial" w:cs="Arial"/>
            <w:bCs/>
            <w:color w:val="333333"/>
            <w:sz w:val="23"/>
            <w:szCs w:val="23"/>
          </w:rPr>
          <w:delText>XXX</w:delText>
        </w:r>
      </w:del>
    </w:p>
    <w:p w14:paraId="469EFF0E" w14:textId="232589BF"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ins w:id="131" w:author="Faulkner, David A. (Accenture Federal Services)" w:date="2019-04-03T16:50:00Z">
        <w:r w:rsidR="003F1300">
          <w:rPr>
            <w:rFonts w:ascii="Arial" w:hAnsi="Arial" w:cs="Arial"/>
            <w:bCs/>
            <w:color w:val="333333"/>
            <w:sz w:val="23"/>
            <w:szCs w:val="23"/>
          </w:rPr>
          <w:t>Bobbi Begay</w:t>
        </w:r>
      </w:ins>
      <w:del w:id="132" w:author="Faulkner, David A. (Accenture Federal Services)" w:date="2019-04-03T16:50:00Z">
        <w:r w:rsidR="00A7750D" w:rsidDel="003F1300">
          <w:rPr>
            <w:rFonts w:ascii="Arial" w:hAnsi="Arial" w:cs="Arial"/>
            <w:bCs/>
            <w:color w:val="333333"/>
            <w:sz w:val="23"/>
            <w:szCs w:val="23"/>
          </w:rPr>
          <w:delText>Charles Solomon-Jackson</w:delText>
        </w:r>
      </w:del>
    </w:p>
    <w:p w14:paraId="5CAB8D75" w14:textId="47C4C62E"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133" w:author="Faulkner, David A. (Accenture Federal Services)" w:date="2019-04-03T16:50:00Z">
        <w:r w:rsidR="003F1300">
          <w:rPr>
            <w:rFonts w:ascii="Arial" w:hAnsi="Arial" w:cs="Arial"/>
            <w:bCs/>
            <w:color w:val="333333"/>
            <w:sz w:val="23"/>
            <w:szCs w:val="23"/>
          </w:rPr>
          <w:t>bobbi.begay@va.gov</w:t>
        </w:r>
      </w:ins>
      <w:del w:id="134" w:author="Faulkner, David A. (Accenture Federal Services)" w:date="2019-04-03T16:50:00Z">
        <w:r w:rsidRPr="00A17FAA" w:rsidDel="003F1300">
          <w:rPr>
            <w:rFonts w:ascii="Arial" w:hAnsi="Arial" w:cs="Arial"/>
            <w:bCs/>
            <w:color w:val="333333"/>
            <w:sz w:val="23"/>
            <w:szCs w:val="23"/>
          </w:rPr>
          <w:delText>XXX</w:delText>
        </w:r>
      </w:del>
    </w:p>
    <w:p w14:paraId="3C5EA562" w14:textId="66EBEB11"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ins w:id="135" w:author="Faulkner, David A. (Accenture Federal Services)" w:date="2019-04-03T16:50:00Z">
        <w:r w:rsidR="003F1300" w:rsidRPr="003F1300">
          <w:rPr>
            <w:rFonts w:ascii="Arial" w:hAnsi="Arial" w:cs="Arial"/>
            <w:bCs/>
            <w:color w:val="333333"/>
            <w:sz w:val="23"/>
            <w:szCs w:val="23"/>
          </w:rPr>
          <w:t>303-331-7837</w:t>
        </w:r>
      </w:ins>
      <w:del w:id="136" w:author="Faulkner, David A. (Accenture Federal Services)" w:date="2019-04-03T16:50:00Z">
        <w:r w:rsidRPr="00A17FAA" w:rsidDel="003F1300">
          <w:rPr>
            <w:rFonts w:ascii="Arial" w:hAnsi="Arial" w:cs="Arial"/>
            <w:bCs/>
            <w:color w:val="333333"/>
            <w:sz w:val="23"/>
            <w:szCs w:val="23"/>
          </w:rPr>
          <w:delText>XXX</w:delText>
        </w:r>
      </w:del>
    </w:p>
    <w:p w14:paraId="15FB7F50" w14:textId="6C7460BD"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p w14:paraId="630EEC02" w14:textId="43D0D407" w:rsidR="00811571" w:rsidRPr="003F1300" w:rsidDel="003F1300" w:rsidRDefault="00811571" w:rsidP="00811571">
      <w:pPr>
        <w:pStyle w:val="Heading3"/>
        <w:numPr>
          <w:ilvl w:val="0"/>
          <w:numId w:val="0"/>
        </w:numPr>
        <w:ind w:left="720"/>
        <w:rPr>
          <w:del w:id="137" w:author="Faulkner, David A. (Accenture Federal Services)" w:date="2019-04-03T16:50:00Z"/>
          <w:rFonts w:asciiTheme="minorHAnsi" w:hAnsiTheme="minorHAnsi" w:cs="Times New Roman"/>
          <w:b w:val="0"/>
          <w:color w:val="00B050"/>
          <w:highlight w:val="yellow"/>
          <w:rPrChange w:id="138" w:author="Faulkner, David A. (Accenture Federal Services)" w:date="2019-04-03T16:51:00Z">
            <w:rPr>
              <w:del w:id="139" w:author="Faulkner, David A. (Accenture Federal Services)" w:date="2019-04-03T16:50:00Z"/>
              <w:rFonts w:asciiTheme="minorHAnsi" w:hAnsiTheme="minorHAnsi" w:cs="Times New Roman"/>
              <w:b w:val="0"/>
              <w:color w:val="00B050"/>
            </w:rPr>
          </w:rPrChange>
        </w:rPr>
      </w:pPr>
      <w:del w:id="140" w:author="Faulkner, David A. (Accenture Federal Services)" w:date="2019-04-03T16:50:00Z">
        <w:r w:rsidRPr="003F1300" w:rsidDel="003F1300">
          <w:rPr>
            <w:rFonts w:cs="Times New Roman"/>
            <w:bCs w:val="0"/>
            <w:color w:val="00B050"/>
            <w:highlight w:val="yellow"/>
            <w:rPrChange w:id="141" w:author="Faulkner, David A. (Accenture Federal Services)" w:date="2019-04-03T16:51:00Z">
              <w:rPr>
                <w:rFonts w:cs="Times New Roman"/>
                <w:bCs w:val="0"/>
                <w:color w:val="00B050"/>
              </w:rPr>
            </w:rPrChange>
          </w:rPr>
          <w:delText xml:space="preserve">Enter your organization </w:delText>
        </w:r>
        <w:r w:rsidR="00C40069" w:rsidRPr="003F1300" w:rsidDel="003F1300">
          <w:rPr>
            <w:rFonts w:cs="Times New Roman"/>
            <w:bCs w:val="0"/>
            <w:color w:val="00B050"/>
            <w:highlight w:val="yellow"/>
            <w:rPrChange w:id="142" w:author="Faulkner, David A. (Accenture Federal Services)" w:date="2019-04-03T16:51:00Z">
              <w:rPr>
                <w:rFonts w:cs="Times New Roman"/>
                <w:bCs w:val="0"/>
                <w:color w:val="00B050"/>
              </w:rPr>
            </w:rPrChange>
          </w:rPr>
          <w:delText xml:space="preserve">System/Facility </w:delText>
        </w:r>
        <w:r w:rsidRPr="003F1300" w:rsidDel="003F1300">
          <w:rPr>
            <w:rFonts w:cs="Times New Roman"/>
            <w:bCs w:val="0"/>
            <w:color w:val="00B050"/>
            <w:highlight w:val="yellow"/>
            <w:rPrChange w:id="143" w:author="Faulkner, David A. (Accenture Federal Services)" w:date="2019-04-03T16:51:00Z">
              <w:rPr>
                <w:rFonts w:cs="Times New Roman"/>
                <w:bCs w:val="0"/>
                <w:color w:val="00B050"/>
              </w:rPr>
            </w:rPrChange>
          </w:rPr>
          <w:delText>Information</w:delText>
        </w:r>
        <w:r w:rsidR="00C40069" w:rsidRPr="003F1300" w:rsidDel="003F1300">
          <w:rPr>
            <w:rFonts w:cs="Times New Roman"/>
            <w:bCs w:val="0"/>
            <w:color w:val="00B050"/>
            <w:highlight w:val="yellow"/>
            <w:rPrChange w:id="144" w:author="Faulkner, David A. (Accenture Federal Services)" w:date="2019-04-03T16:51:00Z">
              <w:rPr>
                <w:rFonts w:cs="Times New Roman"/>
                <w:bCs w:val="0"/>
                <w:color w:val="00B050"/>
              </w:rPr>
            </w:rPrChange>
          </w:rPr>
          <w:delText xml:space="preserve"> Security</w:delText>
        </w:r>
        <w:r w:rsidRPr="003F1300" w:rsidDel="003F1300">
          <w:rPr>
            <w:rFonts w:cs="Times New Roman"/>
            <w:bCs w:val="0"/>
            <w:color w:val="00B050"/>
            <w:highlight w:val="yellow"/>
            <w:rPrChange w:id="145" w:author="Faulkner, David A. (Accenture Federal Services)" w:date="2019-04-03T16:51:00Z">
              <w:rPr>
                <w:rFonts w:cs="Times New Roman"/>
                <w:bCs w:val="0"/>
                <w:color w:val="00B050"/>
              </w:rPr>
            </w:rPrChange>
          </w:rPr>
          <w:delText xml:space="preserve"> Officer below.</w:delText>
        </w:r>
      </w:del>
    </w:p>
    <w:p w14:paraId="4E80EB8E" w14:textId="205E2A68" w:rsidR="00811571" w:rsidRPr="003F1300" w:rsidDel="003F1300" w:rsidRDefault="00811571" w:rsidP="00811571">
      <w:pPr>
        <w:rPr>
          <w:del w:id="146" w:author="Faulkner, David A. (Accenture Federal Services)" w:date="2019-04-03T16:50:00Z"/>
          <w:rFonts w:ascii="Arial" w:hAnsi="Arial" w:cs="Arial"/>
          <w:color w:val="FF0000"/>
          <w:sz w:val="23"/>
          <w:szCs w:val="23"/>
          <w:highlight w:val="yellow"/>
          <w:rPrChange w:id="147" w:author="Faulkner, David A. (Accenture Federal Services)" w:date="2019-04-03T16:51:00Z">
            <w:rPr>
              <w:del w:id="148" w:author="Faulkner, David A. (Accenture Federal Services)" w:date="2019-04-03T16:50:00Z"/>
              <w:rFonts w:ascii="Arial" w:hAnsi="Arial" w:cs="Arial"/>
              <w:color w:val="FF0000"/>
              <w:sz w:val="23"/>
              <w:szCs w:val="23"/>
            </w:rPr>
          </w:rPrChange>
        </w:rPr>
      </w:pPr>
      <w:del w:id="149" w:author="Faulkner, David A. (Accenture Federal Services)" w:date="2019-04-03T16:50:00Z">
        <w:r w:rsidRPr="003F1300" w:rsidDel="003F1300">
          <w:rPr>
            <w:rFonts w:ascii="Arial" w:hAnsi="Arial" w:cs="Arial"/>
            <w:color w:val="FF0000"/>
            <w:sz w:val="23"/>
            <w:szCs w:val="23"/>
            <w:highlight w:val="yellow"/>
            <w:rPrChange w:id="150" w:author="Faulkner, David A. (Accenture Federal Services)" w:date="2019-04-03T16:51:00Z">
              <w:rPr>
                <w:rFonts w:ascii="Arial" w:hAnsi="Arial" w:cs="Arial"/>
                <w:color w:val="FF0000"/>
                <w:sz w:val="23"/>
                <w:szCs w:val="23"/>
              </w:rPr>
            </w:rPrChange>
          </w:rPr>
          <w:delText xml:space="preserve">[Organization 2] </w:delText>
        </w:r>
        <w:r w:rsidRPr="003F1300" w:rsidDel="003F1300">
          <w:rPr>
            <w:rFonts w:cs="Arial"/>
            <w:sz w:val="24"/>
            <w:szCs w:val="24"/>
            <w:highlight w:val="yellow"/>
            <w:rPrChange w:id="151" w:author="Faulkner, David A. (Accenture Federal Services)" w:date="2019-04-03T16:51:00Z">
              <w:rPr>
                <w:rFonts w:cs="Arial"/>
                <w:sz w:val="24"/>
                <w:szCs w:val="24"/>
              </w:rPr>
            </w:rPrChange>
          </w:rPr>
          <w:delText>System/Facility Information</w:delText>
        </w:r>
        <w:r w:rsidR="00C40069" w:rsidRPr="003F1300" w:rsidDel="003F1300">
          <w:rPr>
            <w:rFonts w:cs="Arial"/>
            <w:sz w:val="24"/>
            <w:szCs w:val="24"/>
            <w:highlight w:val="yellow"/>
            <w:rPrChange w:id="152" w:author="Faulkner, David A. (Accenture Federal Services)" w:date="2019-04-03T16:51:00Z">
              <w:rPr>
                <w:rFonts w:cs="Arial"/>
                <w:sz w:val="24"/>
                <w:szCs w:val="24"/>
              </w:rPr>
            </w:rPrChange>
          </w:rPr>
          <w:delText xml:space="preserve"> Security</w:delText>
        </w:r>
        <w:r w:rsidRPr="003F1300" w:rsidDel="003F1300">
          <w:rPr>
            <w:rFonts w:cs="Arial"/>
            <w:sz w:val="24"/>
            <w:szCs w:val="24"/>
            <w:highlight w:val="yellow"/>
            <w:rPrChange w:id="153" w:author="Faulkner, David A. (Accenture Federal Services)" w:date="2019-04-03T16:51:00Z">
              <w:rPr>
                <w:rFonts w:cs="Arial"/>
                <w:sz w:val="24"/>
                <w:szCs w:val="24"/>
              </w:rPr>
            </w:rPrChange>
          </w:rPr>
          <w:delText xml:space="preserve"> Officer</w:delText>
        </w:r>
      </w:del>
    </w:p>
    <w:p w14:paraId="42D996D4" w14:textId="4FBF0826" w:rsidR="00811571" w:rsidRPr="003F1300" w:rsidDel="003F1300" w:rsidRDefault="00811571" w:rsidP="00811571">
      <w:pPr>
        <w:autoSpaceDE w:val="0"/>
        <w:autoSpaceDN w:val="0"/>
        <w:adjustRightInd w:val="0"/>
        <w:spacing w:after="0" w:line="240" w:lineRule="auto"/>
        <w:rPr>
          <w:del w:id="154" w:author="Faulkner, David A. (Accenture Federal Services)" w:date="2019-04-03T16:50:00Z"/>
          <w:rFonts w:ascii="Arial" w:hAnsi="Arial" w:cs="Arial"/>
          <w:color w:val="333333"/>
          <w:sz w:val="23"/>
          <w:szCs w:val="23"/>
          <w:highlight w:val="yellow"/>
          <w:rPrChange w:id="155" w:author="Faulkner, David A. (Accenture Federal Services)" w:date="2019-04-03T16:51:00Z">
            <w:rPr>
              <w:del w:id="156" w:author="Faulkner, David A. (Accenture Federal Services)" w:date="2019-04-03T16:50:00Z"/>
              <w:rFonts w:ascii="Arial" w:hAnsi="Arial" w:cs="Arial"/>
              <w:color w:val="333333"/>
              <w:sz w:val="23"/>
              <w:szCs w:val="23"/>
            </w:rPr>
          </w:rPrChange>
        </w:rPr>
      </w:pPr>
      <w:del w:id="157" w:author="Faulkner, David A. (Accenture Federal Services)" w:date="2019-04-03T16:50:00Z">
        <w:r w:rsidRPr="003F1300" w:rsidDel="003F1300">
          <w:rPr>
            <w:rFonts w:ascii="Arial" w:hAnsi="Arial" w:cs="Arial"/>
            <w:b/>
            <w:bCs/>
            <w:color w:val="333333"/>
            <w:sz w:val="23"/>
            <w:szCs w:val="23"/>
            <w:highlight w:val="yellow"/>
            <w:rPrChange w:id="158" w:author="Faulkner, David A. (Accenture Federal Services)" w:date="2019-04-03T16:51:00Z">
              <w:rPr>
                <w:rFonts w:ascii="Arial" w:hAnsi="Arial" w:cs="Arial"/>
                <w:b/>
                <w:bCs/>
                <w:color w:val="333333"/>
                <w:sz w:val="23"/>
                <w:szCs w:val="23"/>
              </w:rPr>
            </w:rPrChange>
          </w:rPr>
          <w:delText>Title:</w:delText>
        </w:r>
        <w:r w:rsidRPr="003F1300" w:rsidDel="003F1300">
          <w:rPr>
            <w:rFonts w:ascii="Arial" w:hAnsi="Arial" w:cs="Arial"/>
            <w:bCs/>
            <w:color w:val="333333"/>
            <w:sz w:val="23"/>
            <w:szCs w:val="23"/>
            <w:highlight w:val="yellow"/>
            <w:rPrChange w:id="159"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60" w:author="Faulkner, David A. (Accenture Federal Services)" w:date="2019-04-03T16:51:00Z">
              <w:rPr>
                <w:rFonts w:ascii="Arial" w:hAnsi="Arial" w:cs="Arial"/>
                <w:bCs/>
                <w:color w:val="FF0000"/>
                <w:sz w:val="23"/>
                <w:szCs w:val="23"/>
              </w:rPr>
            </w:rPrChange>
          </w:rPr>
          <w:delText>XXX</w:delText>
        </w:r>
      </w:del>
    </w:p>
    <w:p w14:paraId="307C209A" w14:textId="54D64FBD" w:rsidR="00811571" w:rsidRPr="003F1300" w:rsidDel="003F1300" w:rsidRDefault="00811571" w:rsidP="00811571">
      <w:pPr>
        <w:autoSpaceDE w:val="0"/>
        <w:autoSpaceDN w:val="0"/>
        <w:adjustRightInd w:val="0"/>
        <w:spacing w:after="0" w:line="240" w:lineRule="auto"/>
        <w:rPr>
          <w:del w:id="161" w:author="Faulkner, David A. (Accenture Federal Services)" w:date="2019-04-03T16:50:00Z"/>
          <w:rFonts w:ascii="Arial" w:hAnsi="Arial" w:cs="Arial"/>
          <w:color w:val="333333"/>
          <w:sz w:val="23"/>
          <w:szCs w:val="23"/>
          <w:highlight w:val="yellow"/>
          <w:rPrChange w:id="162" w:author="Faulkner, David A. (Accenture Federal Services)" w:date="2019-04-03T16:51:00Z">
            <w:rPr>
              <w:del w:id="163" w:author="Faulkner, David A. (Accenture Federal Services)" w:date="2019-04-03T16:50:00Z"/>
              <w:rFonts w:ascii="Arial" w:hAnsi="Arial" w:cs="Arial"/>
              <w:color w:val="333333"/>
              <w:sz w:val="23"/>
              <w:szCs w:val="23"/>
            </w:rPr>
          </w:rPrChange>
        </w:rPr>
      </w:pPr>
      <w:del w:id="164" w:author="Faulkner, David A. (Accenture Federal Services)" w:date="2019-04-03T16:50:00Z">
        <w:r w:rsidRPr="003F1300" w:rsidDel="003F1300">
          <w:rPr>
            <w:rFonts w:ascii="Arial" w:hAnsi="Arial" w:cs="Arial"/>
            <w:b/>
            <w:bCs/>
            <w:color w:val="333333"/>
            <w:sz w:val="23"/>
            <w:szCs w:val="23"/>
            <w:highlight w:val="yellow"/>
            <w:rPrChange w:id="165" w:author="Faulkner, David A. (Accenture Federal Services)" w:date="2019-04-03T16:51:00Z">
              <w:rPr>
                <w:rFonts w:ascii="Arial" w:hAnsi="Arial" w:cs="Arial"/>
                <w:b/>
                <w:bCs/>
                <w:color w:val="333333"/>
                <w:sz w:val="23"/>
                <w:szCs w:val="23"/>
              </w:rPr>
            </w:rPrChange>
          </w:rPr>
          <w:delText>Name:</w:delText>
        </w:r>
        <w:r w:rsidRPr="003F1300" w:rsidDel="003F1300">
          <w:rPr>
            <w:rFonts w:ascii="Arial" w:hAnsi="Arial" w:cs="Arial"/>
            <w:bCs/>
            <w:color w:val="333333"/>
            <w:sz w:val="23"/>
            <w:szCs w:val="23"/>
            <w:highlight w:val="yellow"/>
            <w:rPrChange w:id="166"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67" w:author="Faulkner, David A. (Accenture Federal Services)" w:date="2019-04-03T16:51:00Z">
              <w:rPr>
                <w:rFonts w:ascii="Arial" w:hAnsi="Arial" w:cs="Arial"/>
                <w:bCs/>
                <w:color w:val="FF0000"/>
                <w:sz w:val="23"/>
                <w:szCs w:val="23"/>
              </w:rPr>
            </w:rPrChange>
          </w:rPr>
          <w:delText>XXX</w:delText>
        </w:r>
      </w:del>
    </w:p>
    <w:p w14:paraId="24FB88C4" w14:textId="367A9AC3" w:rsidR="00811571" w:rsidRPr="003F1300" w:rsidDel="003F1300" w:rsidRDefault="00811571" w:rsidP="00811571">
      <w:pPr>
        <w:autoSpaceDE w:val="0"/>
        <w:autoSpaceDN w:val="0"/>
        <w:adjustRightInd w:val="0"/>
        <w:spacing w:after="0" w:line="240" w:lineRule="auto"/>
        <w:rPr>
          <w:del w:id="168" w:author="Faulkner, David A. (Accenture Federal Services)" w:date="2019-04-03T16:50:00Z"/>
          <w:rFonts w:ascii="Arial" w:hAnsi="Arial" w:cs="Arial"/>
          <w:color w:val="333333"/>
          <w:sz w:val="23"/>
          <w:szCs w:val="23"/>
          <w:highlight w:val="yellow"/>
          <w:rPrChange w:id="169" w:author="Faulkner, David A. (Accenture Federal Services)" w:date="2019-04-03T16:51:00Z">
            <w:rPr>
              <w:del w:id="170" w:author="Faulkner, David A. (Accenture Federal Services)" w:date="2019-04-03T16:50:00Z"/>
              <w:rFonts w:ascii="Arial" w:hAnsi="Arial" w:cs="Arial"/>
              <w:color w:val="333333"/>
              <w:sz w:val="23"/>
              <w:szCs w:val="23"/>
            </w:rPr>
          </w:rPrChange>
        </w:rPr>
      </w:pPr>
      <w:del w:id="171" w:author="Faulkner, David A. (Accenture Federal Services)" w:date="2019-04-03T16:50:00Z">
        <w:r w:rsidRPr="003F1300" w:rsidDel="003F1300">
          <w:rPr>
            <w:rFonts w:ascii="Arial" w:hAnsi="Arial" w:cs="Arial"/>
            <w:b/>
            <w:bCs/>
            <w:color w:val="333333"/>
            <w:sz w:val="23"/>
            <w:szCs w:val="23"/>
            <w:highlight w:val="yellow"/>
            <w:rPrChange w:id="172" w:author="Faulkner, David A. (Accenture Federal Services)" w:date="2019-04-03T16:51:00Z">
              <w:rPr>
                <w:rFonts w:ascii="Arial" w:hAnsi="Arial" w:cs="Arial"/>
                <w:b/>
                <w:bCs/>
                <w:color w:val="333333"/>
                <w:sz w:val="23"/>
                <w:szCs w:val="23"/>
              </w:rPr>
            </w:rPrChange>
          </w:rPr>
          <w:delText>Email:</w:delText>
        </w:r>
        <w:r w:rsidRPr="003F1300" w:rsidDel="003F1300">
          <w:rPr>
            <w:rFonts w:ascii="Arial" w:hAnsi="Arial" w:cs="Arial"/>
            <w:bCs/>
            <w:color w:val="333333"/>
            <w:sz w:val="23"/>
            <w:szCs w:val="23"/>
            <w:highlight w:val="yellow"/>
            <w:rPrChange w:id="173"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74" w:author="Faulkner, David A. (Accenture Federal Services)" w:date="2019-04-03T16:51:00Z">
              <w:rPr>
                <w:rFonts w:ascii="Arial" w:hAnsi="Arial" w:cs="Arial"/>
                <w:bCs/>
                <w:color w:val="FF0000"/>
                <w:sz w:val="23"/>
                <w:szCs w:val="23"/>
              </w:rPr>
            </w:rPrChange>
          </w:rPr>
          <w:delText>XXX</w:delText>
        </w:r>
      </w:del>
    </w:p>
    <w:p w14:paraId="60BA925B" w14:textId="603EC48B" w:rsidR="00811571" w:rsidRPr="003F1300" w:rsidDel="003F1300" w:rsidRDefault="00811571" w:rsidP="00811571">
      <w:pPr>
        <w:autoSpaceDE w:val="0"/>
        <w:autoSpaceDN w:val="0"/>
        <w:adjustRightInd w:val="0"/>
        <w:spacing w:after="0" w:line="240" w:lineRule="auto"/>
        <w:rPr>
          <w:del w:id="175" w:author="Faulkner, David A. (Accenture Federal Services)" w:date="2019-04-03T16:50:00Z"/>
          <w:rFonts w:ascii="Arial" w:hAnsi="Arial" w:cs="Arial"/>
          <w:color w:val="333333"/>
          <w:sz w:val="23"/>
          <w:szCs w:val="23"/>
          <w:highlight w:val="yellow"/>
          <w:rPrChange w:id="176" w:author="Faulkner, David A. (Accenture Federal Services)" w:date="2019-04-03T16:51:00Z">
            <w:rPr>
              <w:del w:id="177" w:author="Faulkner, David A. (Accenture Federal Services)" w:date="2019-04-03T16:50:00Z"/>
              <w:rFonts w:ascii="Arial" w:hAnsi="Arial" w:cs="Arial"/>
              <w:color w:val="333333"/>
              <w:sz w:val="23"/>
              <w:szCs w:val="23"/>
            </w:rPr>
          </w:rPrChange>
        </w:rPr>
      </w:pPr>
      <w:del w:id="178" w:author="Faulkner, David A. (Accenture Federal Services)" w:date="2019-04-03T16:50:00Z">
        <w:r w:rsidRPr="003F1300" w:rsidDel="003F1300">
          <w:rPr>
            <w:rFonts w:ascii="Arial" w:hAnsi="Arial" w:cs="Arial"/>
            <w:b/>
            <w:bCs/>
            <w:color w:val="333333"/>
            <w:sz w:val="23"/>
            <w:szCs w:val="23"/>
            <w:highlight w:val="yellow"/>
            <w:rPrChange w:id="179" w:author="Faulkner, David A. (Accenture Federal Services)" w:date="2019-04-03T16:51:00Z">
              <w:rPr>
                <w:rFonts w:ascii="Arial" w:hAnsi="Arial" w:cs="Arial"/>
                <w:b/>
                <w:bCs/>
                <w:color w:val="333333"/>
                <w:sz w:val="23"/>
                <w:szCs w:val="23"/>
              </w:rPr>
            </w:rPrChange>
          </w:rPr>
          <w:delText>Phone:</w:delText>
        </w:r>
        <w:r w:rsidRPr="003F1300" w:rsidDel="003F1300">
          <w:rPr>
            <w:rFonts w:ascii="Arial" w:hAnsi="Arial" w:cs="Arial"/>
            <w:bCs/>
            <w:color w:val="333333"/>
            <w:sz w:val="23"/>
            <w:szCs w:val="23"/>
            <w:highlight w:val="yellow"/>
            <w:rPrChange w:id="180"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81" w:author="Faulkner, David A. (Accenture Federal Services)" w:date="2019-04-03T16:51:00Z">
              <w:rPr>
                <w:rFonts w:ascii="Arial" w:hAnsi="Arial" w:cs="Arial"/>
                <w:bCs/>
                <w:color w:val="FF0000"/>
                <w:sz w:val="23"/>
                <w:szCs w:val="23"/>
              </w:rPr>
            </w:rPrChange>
          </w:rPr>
          <w:delText>XXX</w:delText>
        </w:r>
      </w:del>
    </w:p>
    <w:p w14:paraId="6C4FEA50" w14:textId="3556355D" w:rsidR="00E141C9" w:rsidRPr="003F1300" w:rsidDel="003F1300" w:rsidRDefault="00811571" w:rsidP="00D01463">
      <w:pPr>
        <w:rPr>
          <w:del w:id="182" w:author="Faulkner, David A. (Accenture Federal Services)" w:date="2019-04-03T16:50:00Z"/>
          <w:rFonts w:ascii="Arial" w:hAnsi="Arial" w:cs="Arial"/>
          <w:bCs/>
          <w:color w:val="333333"/>
          <w:sz w:val="24"/>
          <w:szCs w:val="24"/>
          <w:highlight w:val="yellow"/>
          <w:rPrChange w:id="183" w:author="Faulkner, David A. (Accenture Federal Services)" w:date="2019-04-03T16:51:00Z">
            <w:rPr>
              <w:del w:id="184" w:author="Faulkner, David A. (Accenture Federal Services)" w:date="2019-04-03T16:50:00Z"/>
              <w:rFonts w:ascii="Arial" w:hAnsi="Arial" w:cs="Arial"/>
              <w:bCs/>
              <w:color w:val="333333"/>
              <w:sz w:val="24"/>
              <w:szCs w:val="24"/>
            </w:rPr>
          </w:rPrChange>
        </w:rPr>
      </w:pPr>
      <w:del w:id="185" w:author="Faulkner, David A. (Accenture Federal Services)" w:date="2019-04-03T16:50:00Z">
        <w:r w:rsidRPr="003F1300" w:rsidDel="003F1300">
          <w:rPr>
            <w:rFonts w:ascii="Arial" w:hAnsi="Arial" w:cs="Arial"/>
            <w:b/>
            <w:bCs/>
            <w:color w:val="333333"/>
            <w:sz w:val="23"/>
            <w:szCs w:val="23"/>
            <w:highlight w:val="yellow"/>
            <w:rPrChange w:id="186" w:author="Faulkner, David A. (Accenture Federal Services)" w:date="2019-04-03T16:51:00Z">
              <w:rPr>
                <w:rFonts w:ascii="Arial" w:hAnsi="Arial" w:cs="Arial"/>
                <w:b/>
                <w:bCs/>
                <w:color w:val="333333"/>
                <w:sz w:val="23"/>
                <w:szCs w:val="23"/>
              </w:rPr>
            </w:rPrChange>
          </w:rPr>
          <w:delText>Mobile:</w:delText>
        </w:r>
        <w:r w:rsidRPr="003F1300" w:rsidDel="003F1300">
          <w:rPr>
            <w:rFonts w:ascii="Arial" w:hAnsi="Arial" w:cs="Arial"/>
            <w:bCs/>
            <w:color w:val="333333"/>
            <w:sz w:val="23"/>
            <w:szCs w:val="23"/>
            <w:highlight w:val="yellow"/>
            <w:rPrChange w:id="187"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88" w:author="Faulkner, David A. (Accenture Federal Services)" w:date="2019-04-03T16:51:00Z">
              <w:rPr>
                <w:rFonts w:ascii="Arial" w:hAnsi="Arial" w:cs="Arial"/>
                <w:bCs/>
                <w:color w:val="FF0000"/>
                <w:sz w:val="23"/>
                <w:szCs w:val="23"/>
              </w:rPr>
            </w:rPrChange>
          </w:rPr>
          <w:delText>XXX</w:delText>
        </w:r>
      </w:del>
    </w:p>
    <w:p w14:paraId="50DCFF7D" w14:textId="77777777" w:rsidR="00E141C9" w:rsidRPr="008668B4" w:rsidRDefault="00E141C9" w:rsidP="00E141C9">
      <w:pPr>
        <w:pStyle w:val="Heading3"/>
        <w:rPr>
          <w:rFonts w:ascii="Arial" w:hAnsi="Arial" w:cs="Arial"/>
          <w:color w:val="000000" w:themeColor="text1"/>
          <w:sz w:val="24"/>
          <w:szCs w:val="24"/>
          <w:rPrChange w:id="189" w:author="Richards, Rafael M." w:date="2019-04-05T17:48:00Z">
            <w:rPr>
              <w:rFonts w:ascii="Arial" w:hAnsi="Arial" w:cs="Arial"/>
              <w:color w:val="000000" w:themeColor="text1"/>
              <w:sz w:val="24"/>
              <w:szCs w:val="24"/>
            </w:rPr>
          </w:rPrChange>
        </w:rPr>
      </w:pPr>
      <w:bookmarkStart w:id="190" w:name="_Toc432061220"/>
      <w:bookmarkStart w:id="191" w:name="_Toc527022248"/>
      <w:r w:rsidRPr="008668B4">
        <w:rPr>
          <w:rFonts w:ascii="Arial" w:hAnsi="Arial" w:cs="Arial"/>
          <w:color w:val="000000" w:themeColor="text1"/>
          <w:sz w:val="24"/>
          <w:szCs w:val="24"/>
          <w:rPrChange w:id="192" w:author="Richards, Rafael M." w:date="2019-04-05T17:48:00Z">
            <w:rPr>
              <w:rFonts w:ascii="Arial" w:hAnsi="Arial" w:cs="Arial"/>
              <w:color w:val="000000" w:themeColor="text1"/>
              <w:sz w:val="24"/>
              <w:szCs w:val="24"/>
            </w:rPr>
          </w:rPrChange>
        </w:rPr>
        <w:t>System/Facility Privacy Officer</w:t>
      </w:r>
      <w:bookmarkEnd w:id="190"/>
      <w:bookmarkEnd w:id="191"/>
    </w:p>
    <w:p w14:paraId="49424523" w14:textId="77777777"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bookmarkStart w:id="193" w:name="_Hlk531343482"/>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del w:id="194" w:author="Faulkner, David A. (Accenture Federal Services)" w:date="2019-04-03T16:51:00Z">
        <w:r w:rsidR="00207B56" w:rsidRPr="00A17FAA" w:rsidDel="003F1300">
          <w:rPr>
            <w:rFonts w:ascii="Arial" w:hAnsi="Arial" w:cs="Arial"/>
            <w:bCs/>
            <w:color w:val="333333"/>
            <w:sz w:val="23"/>
            <w:szCs w:val="23"/>
          </w:rPr>
          <w:delText xml:space="preserve"> XXX</w:delText>
        </w:r>
      </w:del>
    </w:p>
    <w:p w14:paraId="0E632AAE"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del w:id="195" w:author="Faulkner, David A. (Accenture Federal Services)" w:date="2019-04-03T16:51:00Z">
        <w:r w:rsidR="00A7750D" w:rsidDel="003F1300">
          <w:rPr>
            <w:rFonts w:ascii="Arial" w:hAnsi="Arial" w:cs="Arial"/>
            <w:bCs/>
            <w:color w:val="333333"/>
            <w:sz w:val="23"/>
            <w:szCs w:val="23"/>
          </w:rPr>
          <w:delText>Rita Grewal</w:delText>
        </w:r>
      </w:del>
    </w:p>
    <w:p w14:paraId="0D691C52" w14:textId="531CE290"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196" w:author="Faulkner, David A. (Accenture Federal Services)" w:date="2019-04-03T16:51:00Z">
        <w:r w:rsidR="003F1300">
          <w:rPr>
            <w:rFonts w:ascii="Arial" w:hAnsi="Arial" w:cs="Arial"/>
            <w:bCs/>
            <w:color w:val="333333"/>
            <w:sz w:val="23"/>
            <w:szCs w:val="23"/>
          </w:rPr>
          <w:t xml:space="preserve"> @va.gov</w:t>
        </w:r>
      </w:ins>
      <w:del w:id="197" w:author="Faulkner, David A. (Accenture Federal Services)" w:date="2019-04-03T16:51:00Z">
        <w:r w:rsidRPr="00A17FAA" w:rsidDel="003F1300">
          <w:rPr>
            <w:rFonts w:ascii="Arial" w:hAnsi="Arial" w:cs="Arial"/>
            <w:bCs/>
            <w:color w:val="333333"/>
            <w:sz w:val="23"/>
            <w:szCs w:val="23"/>
          </w:rPr>
          <w:delText xml:space="preserve"> XXX</w:delText>
        </w:r>
      </w:del>
    </w:p>
    <w:p w14:paraId="147037BB"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del w:id="198" w:author="Faulkner, David A. (Accenture Federal Services)" w:date="2019-04-03T16:51:00Z">
        <w:r w:rsidRPr="00A17FAA" w:rsidDel="003F1300">
          <w:rPr>
            <w:rFonts w:ascii="Arial" w:hAnsi="Arial" w:cs="Arial"/>
            <w:bCs/>
            <w:color w:val="333333"/>
            <w:sz w:val="23"/>
            <w:szCs w:val="23"/>
          </w:rPr>
          <w:delText>XXX</w:delText>
        </w:r>
      </w:del>
    </w:p>
    <w:p w14:paraId="3016AE6B" w14:textId="3CC80141"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bookmarkEnd w:id="193"/>
    <w:p w14:paraId="0D826D8C" w14:textId="77777777" w:rsidR="000568F1" w:rsidRDefault="000568F1" w:rsidP="00D01463">
      <w:pPr>
        <w:pStyle w:val="Heading3"/>
        <w:numPr>
          <w:ilvl w:val="0"/>
          <w:numId w:val="0"/>
        </w:numPr>
        <w:ind w:left="720"/>
        <w:rPr>
          <w:rFonts w:asciiTheme="minorHAnsi" w:hAnsiTheme="minorHAnsi" w:cs="Times New Roman"/>
          <w:b w:val="0"/>
          <w:color w:val="00B050"/>
        </w:rPr>
      </w:pPr>
    </w:p>
    <w:p w14:paraId="2DB01C5C" w14:textId="5FE8EEB4" w:rsidR="000568F1" w:rsidRDefault="000568F1" w:rsidP="00D01463">
      <w:pPr>
        <w:pStyle w:val="Heading3"/>
        <w:numPr>
          <w:ilvl w:val="0"/>
          <w:numId w:val="0"/>
        </w:numPr>
        <w:ind w:left="720"/>
        <w:rPr>
          <w:ins w:id="199" w:author="Faulkner, David A. (Accenture Federal Services)" w:date="2019-04-03T16:51:00Z"/>
          <w:rFonts w:asciiTheme="minorHAnsi" w:hAnsiTheme="minorHAnsi" w:cs="Times New Roman"/>
          <w:b w:val="0"/>
          <w:color w:val="00B050"/>
        </w:rPr>
      </w:pPr>
    </w:p>
    <w:p w14:paraId="061A50C4" w14:textId="3A991112" w:rsidR="003F1300" w:rsidRDefault="003F1300" w:rsidP="003F1300">
      <w:pPr>
        <w:rPr>
          <w:ins w:id="200" w:author="Faulkner, David A. (Accenture Federal Services)" w:date="2019-04-03T16:51:00Z"/>
        </w:rPr>
      </w:pPr>
    </w:p>
    <w:p w14:paraId="1D30BD47" w14:textId="77777777" w:rsidR="003F1300" w:rsidRPr="003F1300" w:rsidRDefault="003F1300">
      <w:pPr>
        <w:rPr>
          <w:b/>
          <w:rPrChange w:id="201" w:author="Faulkner, David A. (Accenture Federal Services)" w:date="2019-04-03T16:51:00Z">
            <w:rPr>
              <w:rFonts w:asciiTheme="minorHAnsi" w:hAnsiTheme="minorHAnsi" w:cs="Times New Roman"/>
              <w:b w:val="0"/>
              <w:color w:val="00B050"/>
            </w:rPr>
          </w:rPrChange>
        </w:rPr>
        <w:pPrChange w:id="202" w:author="Faulkner, David A. (Accenture Federal Services)" w:date="2019-04-03T16:51:00Z">
          <w:pPr>
            <w:pStyle w:val="Heading3"/>
            <w:numPr>
              <w:ilvl w:val="0"/>
              <w:numId w:val="0"/>
            </w:numPr>
            <w:ind w:left="0" w:firstLine="0"/>
          </w:pPr>
        </w:pPrChange>
      </w:pPr>
    </w:p>
    <w:p w14:paraId="30FCD6E7" w14:textId="474A0C1F" w:rsidR="003633AE" w:rsidRPr="003633AE" w:rsidDel="003F1300" w:rsidRDefault="003633AE" w:rsidP="003633AE">
      <w:pPr>
        <w:rPr>
          <w:del w:id="203" w:author="Faulkner, David A. (Accenture Federal Services)" w:date="2019-04-03T16:51:00Z"/>
        </w:rPr>
      </w:pPr>
    </w:p>
    <w:p w14:paraId="7D9D5B13" w14:textId="7EBFEB35" w:rsidR="00D01463" w:rsidRPr="00811571" w:rsidDel="003F1300" w:rsidRDefault="00D01463" w:rsidP="00D01463">
      <w:pPr>
        <w:pStyle w:val="Heading3"/>
        <w:numPr>
          <w:ilvl w:val="0"/>
          <w:numId w:val="0"/>
        </w:numPr>
        <w:ind w:left="720"/>
        <w:rPr>
          <w:del w:id="204" w:author="Faulkner, David A. (Accenture Federal Services)" w:date="2019-04-03T16:51:00Z"/>
          <w:rFonts w:asciiTheme="minorHAnsi" w:hAnsiTheme="minorHAnsi" w:cs="Times New Roman"/>
          <w:b w:val="0"/>
          <w:color w:val="00B050"/>
        </w:rPr>
      </w:pPr>
      <w:del w:id="205" w:author="Faulkner, David A. (Accenture Federal Services)" w:date="2019-04-03T16:51:00Z">
        <w:r w:rsidRPr="00811571" w:rsidDel="003F1300">
          <w:rPr>
            <w:rFonts w:asciiTheme="minorHAnsi" w:hAnsiTheme="minorHAnsi" w:cs="Times New Roman"/>
            <w:b w:val="0"/>
            <w:color w:val="00B050"/>
          </w:rPr>
          <w:delText>Enter your organization System/Facility Chief Information Officer below.</w:delText>
        </w:r>
      </w:del>
    </w:p>
    <w:p w14:paraId="18BBD41A" w14:textId="70BB6529" w:rsidR="00D01463" w:rsidRPr="00811571" w:rsidDel="003F1300" w:rsidRDefault="00D01463" w:rsidP="00D01463">
      <w:pPr>
        <w:rPr>
          <w:del w:id="206" w:author="Faulkner, David A. (Accenture Federal Services)" w:date="2019-04-03T16:51:00Z"/>
          <w:rFonts w:ascii="Arial" w:hAnsi="Arial" w:cs="Arial"/>
          <w:color w:val="FF0000"/>
          <w:sz w:val="23"/>
          <w:szCs w:val="23"/>
        </w:rPr>
      </w:pPr>
      <w:del w:id="207" w:author="Faulkner, David A. (Accenture Federal Services)" w:date="2019-04-03T16:51:00Z">
        <w:r w:rsidRPr="00811571" w:rsidDel="003F1300">
          <w:rPr>
            <w:rFonts w:ascii="Arial" w:hAnsi="Arial" w:cs="Arial"/>
            <w:color w:val="FF0000"/>
            <w:sz w:val="23"/>
            <w:szCs w:val="23"/>
          </w:rPr>
          <w:delText xml:space="preserve">[Organization 2] </w:delText>
        </w:r>
        <w:r w:rsidRPr="00811571" w:rsidDel="003F1300">
          <w:rPr>
            <w:rFonts w:ascii="Arial" w:hAnsi="Arial" w:cs="Arial"/>
            <w:color w:val="00B050"/>
            <w:sz w:val="23"/>
            <w:szCs w:val="23"/>
          </w:rPr>
          <w:delText>S</w:delText>
        </w:r>
        <w:r w:rsidDel="003F1300">
          <w:rPr>
            <w:rFonts w:ascii="Arial" w:hAnsi="Arial" w:cs="Arial"/>
            <w:color w:val="00B050"/>
            <w:sz w:val="23"/>
            <w:szCs w:val="23"/>
          </w:rPr>
          <w:delText>ystem/Facility Privacy</w:delText>
        </w:r>
        <w:r w:rsidRPr="00811571" w:rsidDel="003F1300">
          <w:rPr>
            <w:rFonts w:ascii="Arial" w:hAnsi="Arial" w:cs="Arial"/>
            <w:color w:val="00B050"/>
            <w:sz w:val="23"/>
            <w:szCs w:val="23"/>
          </w:rPr>
          <w:delText xml:space="preserve"> Officer</w:delText>
        </w:r>
      </w:del>
    </w:p>
    <w:p w14:paraId="78C4A802" w14:textId="5A709166" w:rsidR="00D01463" w:rsidRPr="00A17FAA" w:rsidDel="003F1300" w:rsidRDefault="00D01463" w:rsidP="00D01463">
      <w:pPr>
        <w:autoSpaceDE w:val="0"/>
        <w:autoSpaceDN w:val="0"/>
        <w:adjustRightInd w:val="0"/>
        <w:spacing w:after="0" w:line="240" w:lineRule="auto"/>
        <w:rPr>
          <w:del w:id="208" w:author="Faulkner, David A. (Accenture Federal Services)" w:date="2019-04-03T16:51:00Z"/>
          <w:rFonts w:ascii="Arial" w:hAnsi="Arial" w:cs="Arial"/>
          <w:color w:val="333333"/>
          <w:sz w:val="23"/>
          <w:szCs w:val="23"/>
        </w:rPr>
      </w:pPr>
      <w:del w:id="209" w:author="Faulkner, David A. (Accenture Federal Services)" w:date="2019-04-03T16:51: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2B6E4845" w14:textId="10C05AC3" w:rsidR="00D01463" w:rsidRPr="00A7750D" w:rsidDel="003F1300" w:rsidRDefault="00D01463" w:rsidP="00D01463">
      <w:pPr>
        <w:autoSpaceDE w:val="0"/>
        <w:autoSpaceDN w:val="0"/>
        <w:adjustRightInd w:val="0"/>
        <w:spacing w:after="0" w:line="240" w:lineRule="auto"/>
        <w:rPr>
          <w:del w:id="210" w:author="Faulkner, David A. (Accenture Federal Services)" w:date="2019-04-03T16:51:00Z"/>
          <w:rFonts w:ascii="Arial" w:hAnsi="Arial" w:cs="Arial"/>
          <w:color w:val="333333"/>
          <w:sz w:val="23"/>
          <w:szCs w:val="23"/>
        </w:rPr>
      </w:pPr>
      <w:del w:id="211" w:author="Faulkner, David A. (Accenture Federal Services)" w:date="2019-04-03T16:51: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40D73624" w14:textId="2370848C" w:rsidR="00D01463" w:rsidRPr="00A17FAA" w:rsidDel="003F1300" w:rsidRDefault="00D01463" w:rsidP="00D01463">
      <w:pPr>
        <w:autoSpaceDE w:val="0"/>
        <w:autoSpaceDN w:val="0"/>
        <w:adjustRightInd w:val="0"/>
        <w:spacing w:after="0" w:line="240" w:lineRule="auto"/>
        <w:rPr>
          <w:del w:id="212" w:author="Faulkner, David A. (Accenture Federal Services)" w:date="2019-04-03T16:51:00Z"/>
          <w:rFonts w:ascii="Arial" w:hAnsi="Arial" w:cs="Arial"/>
          <w:color w:val="333333"/>
          <w:sz w:val="23"/>
          <w:szCs w:val="23"/>
        </w:rPr>
      </w:pPr>
      <w:del w:id="213" w:author="Faulkner, David A. (Accenture Federal Services)" w:date="2019-04-03T16:51: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1B44C9F6" w14:textId="1533F55E" w:rsidR="00D01463" w:rsidRPr="00A17FAA" w:rsidDel="003F1300" w:rsidRDefault="00D01463" w:rsidP="00D01463">
      <w:pPr>
        <w:autoSpaceDE w:val="0"/>
        <w:autoSpaceDN w:val="0"/>
        <w:adjustRightInd w:val="0"/>
        <w:spacing w:after="0" w:line="240" w:lineRule="auto"/>
        <w:rPr>
          <w:del w:id="214" w:author="Faulkner, David A. (Accenture Federal Services)" w:date="2019-04-03T16:51:00Z"/>
          <w:rFonts w:ascii="Arial" w:hAnsi="Arial" w:cs="Arial"/>
          <w:color w:val="333333"/>
          <w:sz w:val="23"/>
          <w:szCs w:val="23"/>
        </w:rPr>
      </w:pPr>
      <w:del w:id="215" w:author="Faulkner, David A. (Accenture Federal Services)" w:date="2019-04-03T16:51: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FE4E025" w14:textId="130C74C9" w:rsidR="00D01463" w:rsidRPr="00D01463" w:rsidDel="003F1300" w:rsidRDefault="00D01463" w:rsidP="00207B56">
      <w:pPr>
        <w:rPr>
          <w:del w:id="216" w:author="Faulkner, David A. (Accenture Federal Services)" w:date="2019-04-03T16:51:00Z"/>
          <w:rFonts w:ascii="Arial" w:hAnsi="Arial" w:cs="Arial"/>
          <w:bCs/>
          <w:color w:val="333333"/>
          <w:sz w:val="23"/>
          <w:szCs w:val="23"/>
        </w:rPr>
      </w:pPr>
      <w:del w:id="217" w:author="Faulkner, David A. (Accenture Federal Services)" w:date="2019-04-03T16:51: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712DFC29" w14:textId="77777777" w:rsidR="00207B56" w:rsidRPr="00A17FAA" w:rsidRDefault="00207B56" w:rsidP="00207B56">
      <w:pPr>
        <w:pBdr>
          <w:top w:val="single" w:sz="6" w:space="1" w:color="0000FF"/>
          <w:left w:val="single" w:sz="6" w:space="4" w:color="0000FF"/>
          <w:bottom w:val="single" w:sz="6" w:space="1" w:color="0000FF"/>
          <w:right w:val="single" w:sz="6" w:space="4" w:color="0000FF"/>
        </w:pBdr>
        <w:tabs>
          <w:tab w:val="left" w:pos="360"/>
        </w:tabs>
        <w:spacing w:after="0" w:line="240" w:lineRule="auto"/>
        <w:rPr>
          <w:rFonts w:ascii="Arial" w:eastAsia="Times New Roman" w:hAnsi="Arial" w:cs="Arial"/>
          <w:b/>
          <w:color w:val="0000FF"/>
          <w:sz w:val="23"/>
          <w:szCs w:val="23"/>
          <w:lang w:bidi="en-US"/>
        </w:rPr>
      </w:pPr>
      <w:r w:rsidRPr="00A17FAA">
        <w:rPr>
          <w:rFonts w:ascii="Arial" w:eastAsia="Times New Roman" w:hAnsi="Arial" w:cs="Arial"/>
          <w:b/>
          <w:color w:val="0000FF"/>
          <w:sz w:val="23"/>
          <w:szCs w:val="23"/>
          <w:lang w:bidi="en-US"/>
        </w:rPr>
        <w:t xml:space="preserve">Discussion:  </w:t>
      </w:r>
      <w:r w:rsidRPr="00A17FAA">
        <w:rPr>
          <w:rFonts w:ascii="Arial" w:eastAsia="Times New Roman" w:hAnsi="Arial" w:cs="Arial"/>
          <w:color w:val="0000FF"/>
          <w:sz w:val="23"/>
          <w:szCs w:val="23"/>
          <w:lang w:bidi="en-US"/>
        </w:rPr>
        <w:t>Enter the name of the system/facility Privacy Officer as defined in the systems Security Plan</w:t>
      </w:r>
      <w:r w:rsidR="00D2794A" w:rsidRPr="00A17FAA">
        <w:rPr>
          <w:rFonts w:ascii="Arial" w:eastAsia="Times New Roman" w:hAnsi="Arial" w:cs="Arial"/>
          <w:color w:val="0000FF"/>
          <w:sz w:val="23"/>
          <w:szCs w:val="23"/>
          <w:lang w:bidi="en-US"/>
        </w:rPr>
        <w:t xml:space="preserve"> </w:t>
      </w:r>
      <w:r w:rsidRPr="00A17FAA">
        <w:rPr>
          <w:rFonts w:ascii="Arial" w:eastAsia="Times New Roman" w:hAnsi="Arial" w:cs="Arial"/>
          <w:color w:val="0000FF"/>
          <w:sz w:val="23"/>
          <w:szCs w:val="23"/>
          <w:lang w:bidi="en-US"/>
        </w:rPr>
        <w:t>(SSP).</w:t>
      </w:r>
    </w:p>
    <w:p w14:paraId="3019C98A" w14:textId="77C732F7" w:rsidR="0072400E" w:rsidRDefault="006D34A0" w:rsidP="0072400E">
      <w:pPr>
        <w:pStyle w:val="Heading2"/>
        <w:rPr>
          <w:rFonts w:ascii="Arial" w:hAnsi="Arial" w:cs="Arial"/>
          <w:color w:val="000000" w:themeColor="text1"/>
          <w:sz w:val="24"/>
          <w:szCs w:val="24"/>
        </w:rPr>
      </w:pPr>
      <w:bookmarkStart w:id="218" w:name="_Toc527022249"/>
      <w:r w:rsidRPr="001807DE">
        <w:rPr>
          <w:rFonts w:ascii="Arial" w:hAnsi="Arial" w:cs="Arial"/>
          <w:color w:val="000000" w:themeColor="text1"/>
          <w:sz w:val="24"/>
          <w:szCs w:val="24"/>
        </w:rPr>
        <w:t>System Location</w:t>
      </w:r>
      <w:bookmarkEnd w:id="218"/>
    </w:p>
    <w:p w14:paraId="2FFB294A" w14:textId="77777777" w:rsidR="0072400E" w:rsidRPr="0072400E" w:rsidRDefault="0072400E" w:rsidP="0072400E"/>
    <w:p w14:paraId="1A42B982" w14:textId="3EC2FB1B" w:rsidR="00A7750D" w:rsidRDefault="00A7750D" w:rsidP="00A7750D">
      <w:pPr>
        <w:autoSpaceDE w:val="0"/>
        <w:autoSpaceDN w:val="0"/>
        <w:adjustRightInd w:val="0"/>
        <w:spacing w:after="0" w:line="240" w:lineRule="auto"/>
        <w:rPr>
          <w:ins w:id="219" w:author="Faulkner, David A. (Accenture Federal Services)" w:date="2019-04-03T16:52:00Z"/>
          <w:rFonts w:ascii="Arial" w:hAnsi="Arial" w:cs="Arial"/>
          <w:b/>
          <w:bCs/>
          <w:color w:val="000000"/>
          <w:sz w:val="24"/>
          <w:szCs w:val="24"/>
        </w:rPr>
      </w:pPr>
      <w:r w:rsidRPr="0072400E">
        <w:rPr>
          <w:rFonts w:cs="Arial"/>
          <w:b/>
          <w:color w:val="000000"/>
          <w:sz w:val="24"/>
          <w:szCs w:val="24"/>
        </w:rPr>
        <w:t>3.3.1</w:t>
      </w:r>
      <w:r w:rsidRPr="0072400E">
        <w:rPr>
          <w:rFonts w:cs="Arial"/>
          <w:color w:val="000000"/>
          <w:sz w:val="24"/>
          <w:szCs w:val="24"/>
        </w:rPr>
        <w:t xml:space="preserve"> </w:t>
      </w:r>
      <w:r w:rsidRPr="0072400E">
        <w:rPr>
          <w:rFonts w:cs="Arial"/>
          <w:b/>
          <w:bCs/>
          <w:color w:val="000000"/>
          <w:sz w:val="24"/>
          <w:szCs w:val="24"/>
        </w:rPr>
        <w:t>Geographical Location of the Physical</w:t>
      </w:r>
      <w:r w:rsidRPr="001807DE">
        <w:rPr>
          <w:rFonts w:ascii="Arial" w:hAnsi="Arial" w:cs="Arial"/>
          <w:b/>
          <w:bCs/>
          <w:color w:val="000000"/>
          <w:sz w:val="24"/>
          <w:szCs w:val="24"/>
        </w:rPr>
        <w:t xml:space="preserve"> System </w:t>
      </w:r>
    </w:p>
    <w:p w14:paraId="592807C2" w14:textId="77777777" w:rsidR="00972D7E" w:rsidRPr="001807DE" w:rsidRDefault="00972D7E" w:rsidP="00A7750D">
      <w:pPr>
        <w:autoSpaceDE w:val="0"/>
        <w:autoSpaceDN w:val="0"/>
        <w:adjustRightInd w:val="0"/>
        <w:spacing w:after="0" w:line="240" w:lineRule="auto"/>
        <w:rPr>
          <w:rFonts w:ascii="Arial" w:hAnsi="Arial" w:cs="Arial"/>
          <w:color w:val="000000"/>
          <w:sz w:val="24"/>
          <w:szCs w:val="24"/>
        </w:rPr>
      </w:pPr>
    </w:p>
    <w:p w14:paraId="0CD369C6" w14:textId="109B88CC" w:rsidR="00A7750D" w:rsidRPr="001807DE" w:rsidRDefault="00A7750D" w:rsidP="00A7750D">
      <w:pPr>
        <w:autoSpaceDE w:val="0"/>
        <w:autoSpaceDN w:val="0"/>
        <w:adjustRightInd w:val="0"/>
        <w:spacing w:after="0" w:line="240" w:lineRule="auto"/>
        <w:rPr>
          <w:rFonts w:cstheme="minorHAnsi"/>
          <w:color w:val="000000"/>
          <w:sz w:val="24"/>
          <w:szCs w:val="24"/>
        </w:rPr>
      </w:pPr>
      <w:r w:rsidRPr="001807DE">
        <w:rPr>
          <w:rFonts w:cstheme="minorHAnsi"/>
          <w:color w:val="000000"/>
          <w:sz w:val="24"/>
          <w:szCs w:val="24"/>
        </w:rPr>
        <w:t xml:space="preserve">The VAEC AWS GovCloud High (VAEC) is located in one AWS GovCloud region with two Availability Zones. AWS does not disclose the physical address of its data centers. </w:t>
      </w:r>
    </w:p>
    <w:p w14:paraId="3D18B49B" w14:textId="09773F45" w:rsidR="00AE29C5" w:rsidRPr="00811571" w:rsidDel="00972D7E" w:rsidRDefault="00AE29C5" w:rsidP="00AE29C5">
      <w:pPr>
        <w:pStyle w:val="Heading3"/>
        <w:numPr>
          <w:ilvl w:val="0"/>
          <w:numId w:val="0"/>
        </w:numPr>
        <w:ind w:firstLine="720"/>
        <w:rPr>
          <w:del w:id="220" w:author="Faulkner, David A. (Accenture Federal Services)" w:date="2019-04-03T16:52:00Z"/>
          <w:rFonts w:asciiTheme="minorHAnsi" w:hAnsiTheme="minorHAnsi" w:cs="Times New Roman"/>
          <w:b w:val="0"/>
          <w:color w:val="00B050"/>
        </w:rPr>
      </w:pPr>
      <w:del w:id="221" w:author="Faulkner, David A. (Accenture Federal Services)" w:date="2019-04-03T16:52:00Z">
        <w:r w:rsidRPr="00811571" w:rsidDel="00972D7E">
          <w:rPr>
            <w:rFonts w:asciiTheme="minorHAnsi" w:hAnsiTheme="minorHAnsi" w:cs="Times New Roman"/>
            <w:b w:val="0"/>
            <w:color w:val="00B050"/>
          </w:rPr>
          <w:delText xml:space="preserve">Enter your </w:delText>
        </w:r>
        <w:r w:rsidRPr="00AE29C5" w:rsidDel="00972D7E">
          <w:rPr>
            <w:rFonts w:asciiTheme="minorHAnsi" w:hAnsiTheme="minorHAnsi" w:cs="Times New Roman"/>
            <w:b w:val="0"/>
            <w:color w:val="00B050"/>
          </w:rPr>
          <w:delText xml:space="preserve">organization </w:delText>
        </w:r>
        <w:r w:rsidRPr="00AE29C5" w:rsidDel="00972D7E">
          <w:rPr>
            <w:rFonts w:asciiTheme="minorHAnsi" w:hAnsiTheme="minorHAnsi" w:cstheme="minorHAnsi"/>
            <w:b w:val="0"/>
            <w:bCs w:val="0"/>
            <w:color w:val="00B050"/>
          </w:rPr>
          <w:delText xml:space="preserve">Geographical Location of the Physical System </w:delText>
        </w:r>
        <w:r w:rsidR="008D0A32" w:rsidDel="00972D7E">
          <w:rPr>
            <w:rFonts w:asciiTheme="minorHAnsi" w:hAnsiTheme="minorHAnsi" w:cs="Times New Roman"/>
            <w:b w:val="0"/>
            <w:color w:val="00B050"/>
          </w:rPr>
          <w:delText>here</w:delText>
        </w:r>
        <w:r w:rsidRPr="00AE29C5" w:rsidDel="00972D7E">
          <w:rPr>
            <w:rFonts w:asciiTheme="minorHAnsi" w:hAnsiTheme="minorHAnsi" w:cs="Times New Roman"/>
            <w:b w:val="0"/>
            <w:color w:val="00B050"/>
          </w:rPr>
          <w:delText>.</w:delText>
        </w:r>
      </w:del>
    </w:p>
    <w:p w14:paraId="2F770F74" w14:textId="77777777" w:rsidR="00B46193" w:rsidRPr="00A7750D" w:rsidRDefault="00B46193" w:rsidP="00A7750D">
      <w:pPr>
        <w:autoSpaceDE w:val="0"/>
        <w:autoSpaceDN w:val="0"/>
        <w:adjustRightInd w:val="0"/>
        <w:spacing w:after="0" w:line="240" w:lineRule="auto"/>
        <w:rPr>
          <w:rFonts w:cstheme="minorHAnsi"/>
          <w:color w:val="000000"/>
          <w:sz w:val="24"/>
          <w:szCs w:val="24"/>
        </w:rPr>
      </w:pPr>
    </w:p>
    <w:p w14:paraId="258D9797" w14:textId="77777777" w:rsidR="00A7750D" w:rsidRPr="00A7750D" w:rsidRDefault="00A7750D" w:rsidP="00A7750D">
      <w:pPr>
        <w:autoSpaceDE w:val="0"/>
        <w:autoSpaceDN w:val="0"/>
        <w:adjustRightInd w:val="0"/>
        <w:spacing w:after="0" w:line="240" w:lineRule="auto"/>
        <w:rPr>
          <w:rFonts w:cstheme="minorHAnsi"/>
          <w:color w:val="000000"/>
          <w:sz w:val="24"/>
          <w:szCs w:val="24"/>
        </w:rPr>
      </w:pPr>
    </w:p>
    <w:p w14:paraId="43FD3A59"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lastRenderedPageBreak/>
        <w:t>3.3.2</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Logical Location of the Management System </w:t>
      </w:r>
    </w:p>
    <w:p w14:paraId="754C8C7D" w14:textId="61930B71" w:rsidR="00A65C99" w:rsidRDefault="00A7750D" w:rsidP="00A65C99">
      <w:pPr>
        <w:autoSpaceDE w:val="0"/>
        <w:autoSpaceDN w:val="0"/>
        <w:adjustRightInd w:val="0"/>
        <w:spacing w:after="0" w:line="240" w:lineRule="auto"/>
        <w:rPr>
          <w:ins w:id="222" w:author="Faulkner, David A. (Accenture Federal Services)" w:date="2019-04-03T16:53:00Z"/>
          <w:rFonts w:cstheme="minorHAnsi"/>
          <w:color w:val="000000"/>
          <w:sz w:val="23"/>
          <w:szCs w:val="23"/>
        </w:rPr>
      </w:pPr>
      <w:r w:rsidRPr="007A6933">
        <w:rPr>
          <w:rFonts w:cstheme="minorHAnsi"/>
          <w:color w:val="000000"/>
          <w:sz w:val="23"/>
          <w:szCs w:val="23"/>
        </w:rPr>
        <w:t xml:space="preserve">The VAEC AWS GovCloud High (VAEC) is located in one AWS GovCloud region with two Availability Zones. </w:t>
      </w:r>
    </w:p>
    <w:p w14:paraId="612AC7BD" w14:textId="77777777" w:rsidR="00972D7E" w:rsidRDefault="00972D7E" w:rsidP="00A65C99">
      <w:pPr>
        <w:autoSpaceDE w:val="0"/>
        <w:autoSpaceDN w:val="0"/>
        <w:adjustRightInd w:val="0"/>
        <w:spacing w:after="0" w:line="240" w:lineRule="auto"/>
        <w:rPr>
          <w:rFonts w:cstheme="minorHAnsi"/>
          <w:color w:val="000000"/>
          <w:sz w:val="23"/>
          <w:szCs w:val="23"/>
        </w:rPr>
      </w:pPr>
    </w:p>
    <w:p w14:paraId="42AA672E" w14:textId="10211E46" w:rsidR="00AF542F" w:rsidRPr="00A65C99" w:rsidRDefault="00972D7E">
      <w:pPr>
        <w:autoSpaceDE w:val="0"/>
        <w:autoSpaceDN w:val="0"/>
        <w:adjustRightInd w:val="0"/>
        <w:spacing w:after="0" w:line="240" w:lineRule="auto"/>
        <w:rPr>
          <w:rFonts w:cstheme="minorHAnsi"/>
          <w:color w:val="000000"/>
          <w:sz w:val="23"/>
          <w:szCs w:val="23"/>
        </w:rPr>
        <w:pPrChange w:id="223" w:author="Faulkner, David A. (Accenture Federal Services)" w:date="2019-04-03T16:52:00Z">
          <w:pPr>
            <w:autoSpaceDE w:val="0"/>
            <w:autoSpaceDN w:val="0"/>
            <w:adjustRightInd w:val="0"/>
            <w:spacing w:after="0" w:line="240" w:lineRule="auto"/>
            <w:ind w:firstLine="720"/>
          </w:pPr>
        </w:pPrChange>
      </w:pPr>
      <w:ins w:id="224" w:author="Faulkner, David A. (Accenture Federal Services)" w:date="2019-04-03T16:52:00Z">
        <w:r w:rsidRPr="00972D7E">
          <w:rPr>
            <w:rFonts w:cs="Times New Roman"/>
            <w:color w:val="000000" w:themeColor="text1"/>
            <w:sz w:val="24"/>
            <w:rPrChange w:id="225" w:author="Faulkner, David A. (Accenture Federal Services)" w:date="2019-04-03T16:53:00Z">
              <w:rPr>
                <w:rFonts w:cs="Times New Roman"/>
                <w:color w:val="00B050"/>
              </w:rPr>
            </w:rPrChange>
          </w:rPr>
          <w:t>VAM is located in one AWS GovCloud region with two Availability Zones.</w:t>
        </w:r>
      </w:ins>
      <w:del w:id="226" w:author="Faulkner, David A. (Accenture Federal Services)" w:date="2019-04-03T16:52:00Z">
        <w:r w:rsidR="008D0A32" w:rsidRPr="008D0A32" w:rsidDel="00972D7E">
          <w:rPr>
            <w:rFonts w:cs="Times New Roman"/>
            <w:color w:val="00B050"/>
          </w:rPr>
          <w:delText xml:space="preserve">Enter your organization </w:delText>
        </w:r>
        <w:r w:rsidR="008D0A32" w:rsidRPr="008D0A32" w:rsidDel="00972D7E">
          <w:rPr>
            <w:rFonts w:cstheme="minorHAnsi"/>
            <w:b/>
            <w:bCs/>
            <w:color w:val="00B050"/>
          </w:rPr>
          <w:delText xml:space="preserve">Logical Location of the Management System </w:delText>
        </w:r>
        <w:r w:rsidR="008D0A32" w:rsidRPr="008D0A32" w:rsidDel="00972D7E">
          <w:rPr>
            <w:rFonts w:cs="Times New Roman"/>
            <w:b/>
            <w:color w:val="00B050"/>
          </w:rPr>
          <w:delText>here</w:delText>
        </w:r>
        <w:r w:rsidR="008D0A32" w:rsidRPr="008D0A32" w:rsidDel="00972D7E">
          <w:rPr>
            <w:rFonts w:cs="Times New Roman"/>
            <w:color w:val="00B050"/>
          </w:rPr>
          <w:delText>.</w:delText>
        </w:r>
      </w:del>
    </w:p>
    <w:p w14:paraId="2BBFC5A7" w14:textId="52AE2C6A" w:rsidR="008D0A32" w:rsidRDefault="008D0A32" w:rsidP="00A7750D">
      <w:pPr>
        <w:autoSpaceDE w:val="0"/>
        <w:autoSpaceDN w:val="0"/>
        <w:adjustRightInd w:val="0"/>
        <w:spacing w:after="0" w:line="240" w:lineRule="auto"/>
        <w:rPr>
          <w:rFonts w:cstheme="minorHAnsi"/>
          <w:color w:val="000000"/>
          <w:sz w:val="24"/>
          <w:szCs w:val="24"/>
        </w:rPr>
      </w:pPr>
    </w:p>
    <w:p w14:paraId="7EEAC1DC" w14:textId="77777777" w:rsidR="008D0A32" w:rsidRPr="001807DE" w:rsidRDefault="008D0A32" w:rsidP="00A7750D">
      <w:pPr>
        <w:autoSpaceDE w:val="0"/>
        <w:autoSpaceDN w:val="0"/>
        <w:adjustRightInd w:val="0"/>
        <w:spacing w:after="0" w:line="240" w:lineRule="auto"/>
        <w:rPr>
          <w:rFonts w:ascii="Arial" w:hAnsi="Arial" w:cs="Arial"/>
          <w:color w:val="000000"/>
          <w:sz w:val="24"/>
          <w:szCs w:val="24"/>
        </w:rPr>
      </w:pPr>
    </w:p>
    <w:p w14:paraId="5AFA9E11"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t>3.3.3</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Location of System Backups </w:t>
      </w:r>
    </w:p>
    <w:p w14:paraId="35EE3DC8" w14:textId="77777777" w:rsidR="00632B52" w:rsidRDefault="00A7750D" w:rsidP="00632B52">
      <w:pPr>
        <w:rPr>
          <w:rFonts w:cstheme="minorHAnsi"/>
          <w:color w:val="000000"/>
          <w:sz w:val="24"/>
          <w:szCs w:val="24"/>
        </w:rPr>
      </w:pPr>
      <w:r w:rsidRPr="00A7750D">
        <w:rPr>
          <w:rFonts w:cstheme="minorHAnsi"/>
          <w:color w:val="000000"/>
          <w:sz w:val="24"/>
          <w:szCs w:val="24"/>
        </w:rPr>
        <w:t xml:space="preserve">The VAEC AWS GovCloud High (VAEC) is located in one AWS GovCloud region with two Availability Zones. </w:t>
      </w:r>
      <w:bookmarkStart w:id="227" w:name="_Hlk531333726"/>
    </w:p>
    <w:p w14:paraId="1186C49F" w14:textId="6B7CD36C" w:rsidR="008D0A32" w:rsidRDefault="00972D7E" w:rsidP="00632B52">
      <w:pPr>
        <w:ind w:firstLine="720"/>
        <w:rPr>
          <w:ins w:id="228" w:author="Faulkner, David A. (Accenture Federal Services)" w:date="2019-04-03T16:53:00Z"/>
          <w:rFonts w:ascii="Arial" w:hAnsi="Arial" w:cs="Arial"/>
          <w:sz w:val="23"/>
          <w:szCs w:val="23"/>
        </w:rPr>
      </w:pPr>
      <w:ins w:id="229" w:author="Faulkner, David A. (Accenture Federal Services)" w:date="2019-04-03T16:53:00Z">
        <w:r>
          <w:rPr>
            <w:rFonts w:ascii="Arial" w:hAnsi="Arial" w:cs="Arial"/>
            <w:sz w:val="23"/>
            <w:szCs w:val="23"/>
          </w:rPr>
          <w:t>VAM</w:t>
        </w:r>
        <w:r w:rsidRPr="00645835">
          <w:rPr>
            <w:rFonts w:ascii="Arial" w:hAnsi="Arial" w:cs="Arial"/>
            <w:sz w:val="23"/>
            <w:szCs w:val="23"/>
          </w:rPr>
          <w:t xml:space="preserve"> is located in one </w:t>
        </w:r>
        <w:r>
          <w:rPr>
            <w:rFonts w:ascii="Arial" w:hAnsi="Arial" w:cs="Arial"/>
            <w:sz w:val="23"/>
            <w:szCs w:val="23"/>
          </w:rPr>
          <w:t xml:space="preserve">VAEC </w:t>
        </w:r>
        <w:r w:rsidRPr="00645835">
          <w:rPr>
            <w:rFonts w:ascii="Arial" w:hAnsi="Arial" w:cs="Arial"/>
            <w:sz w:val="23"/>
            <w:szCs w:val="23"/>
          </w:rPr>
          <w:t>AWS GovCloud</w:t>
        </w:r>
        <w:r>
          <w:rPr>
            <w:rFonts w:ascii="Arial" w:hAnsi="Arial" w:cs="Arial"/>
            <w:sz w:val="23"/>
            <w:szCs w:val="23"/>
          </w:rPr>
          <w:t xml:space="preserve"> High</w:t>
        </w:r>
        <w:r w:rsidRPr="00645835">
          <w:rPr>
            <w:rFonts w:ascii="Arial" w:hAnsi="Arial" w:cs="Arial"/>
            <w:sz w:val="23"/>
            <w:szCs w:val="23"/>
          </w:rPr>
          <w:t xml:space="preserve"> region</w:t>
        </w:r>
        <w:r>
          <w:rPr>
            <w:rFonts w:ascii="Arial" w:hAnsi="Arial" w:cs="Arial"/>
            <w:sz w:val="23"/>
            <w:szCs w:val="23"/>
          </w:rPr>
          <w:t>s</w:t>
        </w:r>
        <w:r w:rsidRPr="00645835">
          <w:rPr>
            <w:rFonts w:ascii="Arial" w:hAnsi="Arial" w:cs="Arial"/>
            <w:sz w:val="23"/>
            <w:szCs w:val="23"/>
          </w:rPr>
          <w:t xml:space="preserve"> with two Availability Zones. </w:t>
        </w:r>
        <w:r>
          <w:rPr>
            <w:rFonts w:ascii="Arial" w:hAnsi="Arial" w:cs="Arial"/>
            <w:sz w:val="23"/>
            <w:szCs w:val="23"/>
          </w:rPr>
          <w:t xml:space="preserve">   </w:t>
        </w:r>
      </w:ins>
      <w:del w:id="230" w:author="Faulkner, David A. (Accenture Federal Services)" w:date="2019-04-03T16:53:00Z">
        <w:r w:rsidR="008D0A32" w:rsidRPr="008D0A32" w:rsidDel="00972D7E">
          <w:rPr>
            <w:rFonts w:cs="Times New Roman"/>
            <w:color w:val="00B050"/>
          </w:rPr>
          <w:delText xml:space="preserve">Enter your organization </w:delText>
        </w:r>
        <w:r w:rsidR="008D0A32" w:rsidRPr="008D0A32" w:rsidDel="00972D7E">
          <w:rPr>
            <w:rFonts w:cstheme="minorHAnsi"/>
            <w:b/>
            <w:bCs/>
            <w:color w:val="00B050"/>
          </w:rPr>
          <w:delText xml:space="preserve">Location of System Backups </w:delText>
        </w:r>
        <w:r w:rsidR="008D0A32" w:rsidRPr="008D0A32" w:rsidDel="00972D7E">
          <w:rPr>
            <w:rFonts w:cs="Times New Roman"/>
            <w:b/>
            <w:color w:val="00B050"/>
          </w:rPr>
          <w:delText>here</w:delText>
        </w:r>
        <w:r w:rsidR="008D0A32" w:rsidRPr="008D0A32" w:rsidDel="00972D7E">
          <w:rPr>
            <w:rFonts w:cs="Times New Roman"/>
            <w:color w:val="00B050"/>
          </w:rPr>
          <w:delText>.</w:delText>
        </w:r>
      </w:del>
      <w:bookmarkEnd w:id="227"/>
    </w:p>
    <w:p w14:paraId="2EC7D7C9" w14:textId="43AE161B" w:rsidR="00972D7E" w:rsidRDefault="00972D7E" w:rsidP="00632B52">
      <w:pPr>
        <w:ind w:firstLine="720"/>
        <w:rPr>
          <w:ins w:id="231" w:author="Faulkner, David A. (Accenture Federal Services)" w:date="2019-04-03T16:53:00Z"/>
          <w:rFonts w:cstheme="minorHAnsi"/>
          <w:color w:val="000000"/>
          <w:sz w:val="24"/>
          <w:szCs w:val="24"/>
        </w:rPr>
      </w:pPr>
    </w:p>
    <w:p w14:paraId="0892ECB8" w14:textId="078FF955" w:rsidR="00972D7E" w:rsidRDefault="00972D7E" w:rsidP="00632B52">
      <w:pPr>
        <w:ind w:firstLine="720"/>
        <w:rPr>
          <w:ins w:id="232" w:author="Faulkner, David A. (Accenture Federal Services)" w:date="2019-04-03T16:53:00Z"/>
          <w:rFonts w:cstheme="minorHAnsi"/>
          <w:color w:val="000000"/>
          <w:sz w:val="24"/>
          <w:szCs w:val="24"/>
        </w:rPr>
      </w:pPr>
    </w:p>
    <w:p w14:paraId="395CE4FB" w14:textId="3BC94661" w:rsidR="00972D7E" w:rsidRDefault="00972D7E" w:rsidP="00632B52">
      <w:pPr>
        <w:ind w:firstLine="720"/>
        <w:rPr>
          <w:ins w:id="233" w:author="Faulkner, David A. (Accenture Federal Services)" w:date="2019-04-03T16:53:00Z"/>
          <w:rFonts w:cstheme="minorHAnsi"/>
          <w:color w:val="000000"/>
          <w:sz w:val="24"/>
          <w:szCs w:val="24"/>
        </w:rPr>
      </w:pPr>
    </w:p>
    <w:p w14:paraId="339DBEDF" w14:textId="45B03D5D" w:rsidR="00972D7E" w:rsidRDefault="00972D7E" w:rsidP="00632B52">
      <w:pPr>
        <w:ind w:firstLine="720"/>
        <w:rPr>
          <w:ins w:id="234" w:author="Faulkner, David A. (Accenture Federal Services)" w:date="2019-04-03T16:53:00Z"/>
          <w:rFonts w:cstheme="minorHAnsi"/>
          <w:color w:val="000000"/>
          <w:sz w:val="24"/>
          <w:szCs w:val="24"/>
        </w:rPr>
      </w:pPr>
    </w:p>
    <w:p w14:paraId="152EF626" w14:textId="45A5CFB8" w:rsidR="00972D7E" w:rsidRDefault="00972D7E" w:rsidP="00632B52">
      <w:pPr>
        <w:ind w:firstLine="720"/>
        <w:rPr>
          <w:ins w:id="235" w:author="Faulkner, David A. (Accenture Federal Services)" w:date="2019-04-03T16:53:00Z"/>
          <w:rFonts w:cstheme="minorHAnsi"/>
          <w:color w:val="000000"/>
          <w:sz w:val="24"/>
          <w:szCs w:val="24"/>
        </w:rPr>
      </w:pPr>
    </w:p>
    <w:p w14:paraId="051E9D5D" w14:textId="0287B242" w:rsidR="00972D7E" w:rsidRDefault="00972D7E" w:rsidP="00632B52">
      <w:pPr>
        <w:ind w:firstLine="720"/>
        <w:rPr>
          <w:ins w:id="236" w:author="Faulkner, David A. (Accenture Federal Services)" w:date="2019-04-03T16:53:00Z"/>
          <w:rFonts w:cstheme="minorHAnsi"/>
          <w:color w:val="000000"/>
          <w:sz w:val="24"/>
          <w:szCs w:val="24"/>
        </w:rPr>
      </w:pPr>
    </w:p>
    <w:p w14:paraId="2ACE4DAB" w14:textId="47865BBC" w:rsidR="00972D7E" w:rsidRDefault="00972D7E" w:rsidP="00632B52">
      <w:pPr>
        <w:ind w:firstLine="720"/>
        <w:rPr>
          <w:ins w:id="237" w:author="Faulkner, David A. (Accenture Federal Services)" w:date="2019-04-03T16:53:00Z"/>
          <w:rFonts w:cstheme="minorHAnsi"/>
          <w:color w:val="000000"/>
          <w:sz w:val="24"/>
          <w:szCs w:val="24"/>
        </w:rPr>
      </w:pPr>
    </w:p>
    <w:p w14:paraId="087A1823" w14:textId="77777777" w:rsidR="00972D7E" w:rsidRPr="00632B52" w:rsidRDefault="00972D7E" w:rsidP="00632B52">
      <w:pPr>
        <w:ind w:firstLine="720"/>
        <w:rPr>
          <w:rFonts w:cstheme="minorHAnsi"/>
          <w:color w:val="000000"/>
          <w:sz w:val="24"/>
          <w:szCs w:val="24"/>
        </w:rPr>
      </w:pPr>
    </w:p>
    <w:p w14:paraId="0AB821A0" w14:textId="703FCA5F" w:rsidR="008D0A32" w:rsidRPr="00A9723C" w:rsidRDefault="008D0A32" w:rsidP="001913A9">
      <w:pPr>
        <w:pStyle w:val="Heading1"/>
        <w:numPr>
          <w:ilvl w:val="0"/>
          <w:numId w:val="31"/>
        </w:numPr>
        <w:rPr>
          <w:rFonts w:ascii="Arial" w:hAnsi="Arial" w:cs="Arial"/>
          <w:color w:val="000000" w:themeColor="text1"/>
          <w:sz w:val="24"/>
          <w:szCs w:val="24"/>
        </w:rPr>
      </w:pPr>
      <w:r w:rsidRPr="00A9723C">
        <w:rPr>
          <w:rFonts w:ascii="Arial" w:hAnsi="Arial" w:cs="Arial"/>
          <w:color w:val="000000" w:themeColor="text1"/>
          <w:sz w:val="24"/>
          <w:szCs w:val="24"/>
        </w:rPr>
        <w:t>SYSTEM INTERCONNECTIONS</w:t>
      </w:r>
    </w:p>
    <w:p w14:paraId="54EEAF65" w14:textId="77777777" w:rsidR="008D0A32" w:rsidRDefault="008D0A32" w:rsidP="008D0A32">
      <w:pPr>
        <w:pStyle w:val="Default"/>
        <w:rPr>
          <w:sz w:val="22"/>
          <w:szCs w:val="22"/>
        </w:rPr>
      </w:pPr>
      <w:r w:rsidRPr="00A17FAA">
        <w:rPr>
          <w:rFonts w:ascii="Arial" w:hAnsi="Arial" w:cs="Arial"/>
          <w:sz w:val="23"/>
          <w:szCs w:val="23"/>
        </w:rPr>
        <w:br/>
      </w:r>
      <w:r>
        <w:rPr>
          <w:sz w:val="22"/>
          <w:szCs w:val="22"/>
        </w:rPr>
        <w:t xml:space="preserve">The VAEC system is VA’s enterprise cloud-based provider for applications hosted in AWS clouds. The VAEC utilizes internal system interconnections with: </w:t>
      </w:r>
    </w:p>
    <w:p w14:paraId="63CB9F57" w14:textId="77777777" w:rsidR="008D0A32" w:rsidRDefault="008D0A32" w:rsidP="009F328B">
      <w:pPr>
        <w:pStyle w:val="Default"/>
        <w:spacing w:after="17"/>
        <w:contextualSpacing/>
        <w:rPr>
          <w:sz w:val="22"/>
          <w:szCs w:val="22"/>
        </w:rPr>
      </w:pPr>
      <w:r>
        <w:rPr>
          <w:sz w:val="22"/>
          <w:szCs w:val="22"/>
        </w:rPr>
        <w:t xml:space="preserve">• VA AD Service: Identification, Authentication, and Authorization services for application servers and the cloud infrastructure </w:t>
      </w:r>
    </w:p>
    <w:p w14:paraId="15ACAACB" w14:textId="77777777" w:rsidR="008D0A32" w:rsidRDefault="008D0A32" w:rsidP="009F328B">
      <w:pPr>
        <w:pStyle w:val="Default"/>
        <w:spacing w:after="17"/>
        <w:contextualSpacing/>
        <w:rPr>
          <w:sz w:val="22"/>
          <w:szCs w:val="22"/>
        </w:rPr>
      </w:pPr>
      <w:r>
        <w:rPr>
          <w:sz w:val="22"/>
          <w:szCs w:val="22"/>
        </w:rPr>
        <w:t xml:space="preserve">• VA NSOC: Auditing, Monitoring, and Incident Response </w:t>
      </w:r>
    </w:p>
    <w:p w14:paraId="1C20ED96" w14:textId="77777777" w:rsidR="008D0A32" w:rsidRDefault="008D0A32" w:rsidP="009F328B">
      <w:pPr>
        <w:pStyle w:val="Default"/>
        <w:spacing w:after="17"/>
        <w:contextualSpacing/>
        <w:rPr>
          <w:sz w:val="22"/>
          <w:szCs w:val="22"/>
        </w:rPr>
      </w:pPr>
      <w:r>
        <w:rPr>
          <w:sz w:val="22"/>
          <w:szCs w:val="22"/>
        </w:rPr>
        <w:t xml:space="preserve">• VA NSOC: Trusted Internet Connection to the CSP. </w:t>
      </w:r>
    </w:p>
    <w:p w14:paraId="3647640B" w14:textId="77777777" w:rsidR="008D0A32" w:rsidRDefault="008D0A32" w:rsidP="009F328B">
      <w:pPr>
        <w:pStyle w:val="Default"/>
        <w:contextualSpacing/>
        <w:rPr>
          <w:sz w:val="22"/>
          <w:szCs w:val="22"/>
        </w:rPr>
      </w:pPr>
      <w:r>
        <w:rPr>
          <w:sz w:val="22"/>
          <w:szCs w:val="22"/>
        </w:rPr>
        <w:t xml:space="preserve">• VA NSOC: Network termination and firewall management </w:t>
      </w:r>
    </w:p>
    <w:p w14:paraId="63401630" w14:textId="77777777" w:rsidR="00355124" w:rsidRDefault="00355124" w:rsidP="009F328B">
      <w:pPr>
        <w:pStyle w:val="Heading3"/>
        <w:numPr>
          <w:ilvl w:val="0"/>
          <w:numId w:val="0"/>
        </w:numPr>
        <w:ind w:firstLine="720"/>
        <w:contextualSpacing/>
        <w:rPr>
          <w:rFonts w:ascii="Arial" w:hAnsi="Arial" w:cs="Arial"/>
          <w:sz w:val="23"/>
          <w:szCs w:val="23"/>
        </w:rPr>
      </w:pPr>
    </w:p>
    <w:p w14:paraId="13BFA9CF" w14:textId="56F5AFD5" w:rsidR="009F328B" w:rsidRDefault="00355124" w:rsidP="009F328B">
      <w:pPr>
        <w:pStyle w:val="Heading3"/>
        <w:numPr>
          <w:ilvl w:val="0"/>
          <w:numId w:val="0"/>
        </w:numPr>
        <w:ind w:firstLine="720"/>
        <w:contextualSpacing/>
        <w:rPr>
          <w:rFonts w:asciiTheme="minorHAnsi" w:hAnsiTheme="minorHAnsi" w:cs="Times New Roman"/>
          <w:b w:val="0"/>
          <w:color w:val="00B050"/>
        </w:rPr>
      </w:pPr>
      <w:bookmarkStart w:id="238" w:name="_Hlk531335734"/>
      <w:del w:id="239" w:author="Faulkner, David A. (Accenture Federal Services)" w:date="2019-04-03T16:54:00Z">
        <w:r w:rsidRPr="00066251" w:rsidDel="00066251">
          <w:rPr>
            <w:rFonts w:asciiTheme="minorHAnsi" w:hAnsiTheme="minorHAnsi" w:cs="Times New Roman"/>
            <w:b w:val="0"/>
            <w:color w:val="000000" w:themeColor="text1"/>
            <w:sz w:val="24"/>
            <w:rPrChange w:id="240" w:author="Faulkner, David A. (Accenture Federal Services)" w:date="2019-04-03T16:54:00Z">
              <w:rPr>
                <w:rFonts w:asciiTheme="minorHAnsi" w:hAnsiTheme="minorHAnsi" w:cs="Times New Roman"/>
                <w:b w:val="0"/>
                <w:color w:val="00B050"/>
              </w:rPr>
            </w:rPrChange>
          </w:rPr>
          <w:delText xml:space="preserve">Enter your organization </w:delText>
        </w:r>
        <w:r w:rsidRPr="00066251" w:rsidDel="00066251">
          <w:rPr>
            <w:rFonts w:asciiTheme="minorHAnsi" w:hAnsiTheme="minorHAnsi" w:cstheme="minorHAnsi"/>
            <w:b w:val="0"/>
            <w:bCs w:val="0"/>
            <w:color w:val="000000" w:themeColor="text1"/>
            <w:sz w:val="24"/>
            <w:rPrChange w:id="241" w:author="Faulkner, David A. (Accenture Federal Services)" w:date="2019-04-03T16:54:00Z">
              <w:rPr>
                <w:rFonts w:asciiTheme="minorHAnsi" w:hAnsiTheme="minorHAnsi" w:cstheme="minorHAnsi"/>
                <w:b w:val="0"/>
                <w:bCs w:val="0"/>
                <w:color w:val="00B050"/>
              </w:rPr>
            </w:rPrChange>
          </w:rPr>
          <w:delText xml:space="preserve">system interconnections </w:delText>
        </w:r>
        <w:r w:rsidRPr="00066251" w:rsidDel="00066251">
          <w:rPr>
            <w:rFonts w:asciiTheme="minorHAnsi" w:hAnsiTheme="minorHAnsi" w:cs="Times New Roman"/>
            <w:b w:val="0"/>
            <w:color w:val="000000" w:themeColor="text1"/>
            <w:sz w:val="24"/>
            <w:rPrChange w:id="242" w:author="Faulkner, David A. (Accenture Federal Services)" w:date="2019-04-03T16:54:00Z">
              <w:rPr>
                <w:rFonts w:asciiTheme="minorHAnsi" w:hAnsiTheme="minorHAnsi" w:cs="Times New Roman"/>
                <w:b w:val="0"/>
                <w:color w:val="00B050"/>
              </w:rPr>
            </w:rPrChange>
          </w:rPr>
          <w:delText>here.</w:delText>
        </w:r>
      </w:del>
      <w:ins w:id="243" w:author="Faulkner, David A. (Accenture Federal Services)" w:date="2019-04-03T16:54:00Z">
        <w:r w:rsidR="00066251" w:rsidRPr="00066251">
          <w:rPr>
            <w:rFonts w:asciiTheme="minorHAnsi" w:hAnsiTheme="minorHAnsi" w:cs="Times New Roman"/>
            <w:b w:val="0"/>
            <w:color w:val="000000" w:themeColor="text1"/>
            <w:sz w:val="24"/>
            <w:rPrChange w:id="244" w:author="Faulkner, David A. (Accenture Federal Services)" w:date="2019-04-03T16:54:00Z">
              <w:rPr>
                <w:rFonts w:asciiTheme="minorHAnsi" w:hAnsiTheme="minorHAnsi" w:cs="Times New Roman"/>
                <w:b w:val="0"/>
                <w:color w:val="00B050"/>
              </w:rPr>
            </w:rPrChange>
          </w:rPr>
          <w:t xml:space="preserve">VAM is installed and only located in the VAEC environment </w:t>
        </w:r>
      </w:ins>
    </w:p>
    <w:bookmarkEnd w:id="238"/>
    <w:p w14:paraId="1E4B3217" w14:textId="4B418FA9" w:rsidR="00DC4964" w:rsidRPr="009F328B" w:rsidRDefault="00DC4964" w:rsidP="009F328B">
      <w:pPr>
        <w:pStyle w:val="Heading3"/>
        <w:numPr>
          <w:ilvl w:val="0"/>
          <w:numId w:val="0"/>
        </w:numPr>
        <w:contextualSpacing/>
        <w:rPr>
          <w:rFonts w:asciiTheme="minorHAnsi" w:hAnsiTheme="minorHAnsi" w:cs="Times New Roman"/>
          <w:b w:val="0"/>
          <w:color w:val="00B050"/>
        </w:rPr>
      </w:pPr>
    </w:p>
    <w:p w14:paraId="45CD64A9" w14:textId="5EB271D4" w:rsidR="006D34A0" w:rsidRPr="005179A0" w:rsidRDefault="006D34A0" w:rsidP="001913A9">
      <w:pPr>
        <w:pStyle w:val="Heading1"/>
        <w:numPr>
          <w:ilvl w:val="0"/>
          <w:numId w:val="30"/>
        </w:numPr>
        <w:contextualSpacing/>
        <w:rPr>
          <w:rFonts w:ascii="Arial" w:hAnsi="Arial" w:cs="Arial"/>
          <w:color w:val="auto"/>
          <w:sz w:val="24"/>
          <w:szCs w:val="24"/>
        </w:rPr>
      </w:pPr>
      <w:bookmarkStart w:id="245" w:name="_Toc527022251"/>
      <w:bookmarkStart w:id="246" w:name="_Hlk531344610"/>
      <w:r w:rsidRPr="005179A0">
        <w:rPr>
          <w:rFonts w:ascii="Arial" w:hAnsi="Arial" w:cs="Arial"/>
          <w:color w:val="auto"/>
          <w:sz w:val="24"/>
          <w:szCs w:val="24"/>
        </w:rPr>
        <w:t>ROLES AND RESPONSIBILITIES</w:t>
      </w:r>
      <w:bookmarkEnd w:id="245"/>
    </w:p>
    <w:p w14:paraId="739B8C18" w14:textId="330E55FE" w:rsidR="00E60A4B" w:rsidRPr="00A91997" w:rsidRDefault="006D34A0" w:rsidP="001913A9">
      <w:pPr>
        <w:pStyle w:val="Heading2"/>
        <w:numPr>
          <w:ilvl w:val="1"/>
          <w:numId w:val="30"/>
        </w:numPr>
        <w:rPr>
          <w:rFonts w:ascii="Arial" w:hAnsi="Arial" w:cs="Arial"/>
          <w:color w:val="auto"/>
          <w:sz w:val="24"/>
          <w:szCs w:val="24"/>
        </w:rPr>
      </w:pPr>
      <w:bookmarkStart w:id="247" w:name="_Toc527022252"/>
      <w:r w:rsidRPr="00A91997">
        <w:rPr>
          <w:rFonts w:ascii="Arial" w:hAnsi="Arial" w:cs="Arial"/>
          <w:color w:val="auto"/>
          <w:sz w:val="24"/>
          <w:szCs w:val="24"/>
        </w:rPr>
        <w:t>System Owner</w:t>
      </w:r>
      <w:bookmarkEnd w:id="247"/>
    </w:p>
    <w:p w14:paraId="315A79B8" w14:textId="311FB620" w:rsidR="002320BC" w:rsidRDefault="00066251" w:rsidP="00D233DD">
      <w:pPr>
        <w:ind w:left="576" w:firstLine="720"/>
        <w:contextualSpacing/>
        <w:rPr>
          <w:sz w:val="24"/>
        </w:rPr>
      </w:pPr>
      <w:bookmarkStart w:id="248" w:name="_Hlk531336418"/>
      <w:bookmarkEnd w:id="246"/>
      <w:ins w:id="249" w:author="Faulkner, David A. (Accenture Federal Services)" w:date="2019-04-03T16:54:00Z">
        <w:r>
          <w:rPr>
            <w:sz w:val="24"/>
          </w:rPr>
          <w:t xml:space="preserve">Christopher Brown </w:t>
        </w:r>
      </w:ins>
      <w:del w:id="250" w:author="Faulkner, David A. (Accenture Federal Services)" w:date="2019-04-03T16:54:00Z">
        <w:r w:rsidR="00A05000" w:rsidDel="00066251">
          <w:rPr>
            <w:sz w:val="24"/>
          </w:rPr>
          <w:delText>David Catanoso</w:delText>
        </w:r>
      </w:del>
    </w:p>
    <w:p w14:paraId="03A89852" w14:textId="1AECF406" w:rsidR="00297D82" w:rsidDel="00066251" w:rsidRDefault="00297D82" w:rsidP="00D233DD">
      <w:pPr>
        <w:ind w:left="576" w:firstLine="720"/>
        <w:contextualSpacing/>
        <w:rPr>
          <w:del w:id="251" w:author="Faulkner, David A. (Accenture Federal Services)" w:date="2019-04-03T16:55:00Z"/>
        </w:rPr>
      </w:pPr>
      <w:bookmarkStart w:id="252" w:name="_Hlk531337784"/>
      <w:del w:id="253" w:author="Faulkner, David A. (Accenture Federal Services)" w:date="2019-04-03T16:55:00Z">
        <w:r w:rsidRPr="00E332BC" w:rsidDel="00066251">
          <w:rPr>
            <w:color w:val="FF0000"/>
          </w:rPr>
          <w:delText>[Organization 2</w:delText>
        </w:r>
        <w:r w:rsidDel="00066251">
          <w:rPr>
            <w:color w:val="FF0000"/>
          </w:rPr>
          <w:delText xml:space="preserve"> name/acronym</w:delText>
        </w:r>
        <w:r w:rsidRPr="00E332BC" w:rsidDel="00066251">
          <w:rPr>
            <w:color w:val="FF0000"/>
          </w:rPr>
          <w:delText>]</w:delText>
        </w:r>
        <w:r w:rsidDel="00066251">
          <w:rPr>
            <w:color w:val="FF0000"/>
          </w:rPr>
          <w:delText xml:space="preserve"> </w:delText>
        </w:r>
        <w:r w:rsidRPr="00297D82" w:rsidDel="00066251">
          <w:delText xml:space="preserve">system owner. </w:delText>
        </w:r>
      </w:del>
    </w:p>
    <w:p w14:paraId="4C59E636" w14:textId="7703E2A1" w:rsidR="00297D82" w:rsidDel="00066251" w:rsidRDefault="00297D82" w:rsidP="00297D82">
      <w:pPr>
        <w:pStyle w:val="Heading3"/>
        <w:numPr>
          <w:ilvl w:val="0"/>
          <w:numId w:val="0"/>
        </w:numPr>
        <w:ind w:firstLine="720"/>
        <w:contextualSpacing/>
        <w:rPr>
          <w:del w:id="254" w:author="Faulkner, David A. (Accenture Federal Services)" w:date="2019-04-03T16:55:00Z"/>
          <w:rFonts w:asciiTheme="minorHAnsi" w:hAnsiTheme="minorHAnsi" w:cs="Times New Roman"/>
          <w:b w:val="0"/>
          <w:color w:val="00B050"/>
        </w:rPr>
      </w:pPr>
      <w:del w:id="255" w:author="Faulkner, David A. (Accenture Federal Services)" w:date="2019-04-03T16:55:00Z">
        <w:r w:rsidRPr="008D0A32" w:rsidDel="00066251">
          <w:rPr>
            <w:rFonts w:asciiTheme="minorHAnsi" w:hAnsiTheme="minorHAnsi" w:cs="Times New Roman"/>
            <w:b w:val="0"/>
            <w:color w:val="00B050"/>
          </w:rPr>
          <w:delText xml:space="preserve">Enter your organization </w:delText>
        </w:r>
        <w:r w:rsidDel="00066251">
          <w:rPr>
            <w:rFonts w:asciiTheme="minorHAnsi" w:hAnsiTheme="minorHAnsi" w:cstheme="minorHAnsi"/>
            <w:b w:val="0"/>
            <w:bCs w:val="0"/>
            <w:color w:val="00B050"/>
          </w:rPr>
          <w:delText>system owner full name</w:delText>
        </w:r>
        <w:r w:rsidRPr="008D0A32" w:rsidDel="00066251">
          <w:rPr>
            <w:rFonts w:asciiTheme="minorHAnsi" w:hAnsiTheme="minorHAnsi" w:cstheme="minorHAnsi"/>
            <w:b w:val="0"/>
            <w:bCs w:val="0"/>
            <w:color w:val="00B050"/>
          </w:rPr>
          <w:delText xml:space="preserve"> </w:delText>
        </w:r>
        <w:r w:rsidRPr="008D0A32" w:rsidDel="00066251">
          <w:rPr>
            <w:rFonts w:asciiTheme="minorHAnsi" w:hAnsiTheme="minorHAnsi" w:cs="Times New Roman"/>
            <w:b w:val="0"/>
            <w:color w:val="00B050"/>
          </w:rPr>
          <w:delText>here.</w:delText>
        </w:r>
      </w:del>
    </w:p>
    <w:bookmarkEnd w:id="248"/>
    <w:bookmarkEnd w:id="252"/>
    <w:p w14:paraId="06839ABB" w14:textId="77777777" w:rsidR="00297D82" w:rsidRPr="00297D82" w:rsidRDefault="00297D82" w:rsidP="00297D82"/>
    <w:p w14:paraId="2F409EEE" w14:textId="77777777" w:rsidR="00E60A4B" w:rsidRPr="002A08D4"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bookmarkStart w:id="256" w:name="_Toc476823050"/>
      <w:bookmarkStart w:id="257" w:name="_Toc476823676"/>
      <w:bookmarkStart w:id="258" w:name="_Toc476823733"/>
      <w:bookmarkStart w:id="259" w:name="_Toc476837224"/>
      <w:r w:rsidRPr="002A08D4">
        <w:rPr>
          <w:rFonts w:ascii="Arial" w:hAnsi="Arial" w:cs="Arial"/>
          <w:b/>
          <w:bCs/>
          <w:color w:val="000000"/>
          <w:sz w:val="23"/>
          <w:szCs w:val="23"/>
        </w:rPr>
        <w:t>Incident Preparation:</w:t>
      </w:r>
      <w:bookmarkEnd w:id="256"/>
      <w:bookmarkEnd w:id="257"/>
      <w:bookmarkEnd w:id="258"/>
      <w:bookmarkEnd w:id="259"/>
      <w:r w:rsidRPr="002A08D4">
        <w:rPr>
          <w:rFonts w:ascii="Arial" w:hAnsi="Arial" w:cs="Arial"/>
          <w:b/>
          <w:bCs/>
          <w:color w:val="000000"/>
          <w:sz w:val="23"/>
          <w:szCs w:val="23"/>
        </w:rPr>
        <w:t xml:space="preserve"> </w:t>
      </w:r>
      <w:r w:rsidR="00E60A4B" w:rsidRPr="002A08D4">
        <w:rPr>
          <w:rFonts w:ascii="Arial" w:hAnsi="Arial" w:cs="Arial"/>
          <w:b/>
          <w:bCs/>
          <w:color w:val="000000"/>
          <w:sz w:val="23"/>
          <w:szCs w:val="23"/>
        </w:rPr>
        <w:t xml:space="preserve"> </w:t>
      </w:r>
    </w:p>
    <w:p w14:paraId="5D1DE8A6" w14:textId="77777777" w:rsidR="00E60A4B" w:rsidRPr="00A17FAA" w:rsidRDefault="00E60A4B" w:rsidP="009F328B">
      <w:pPr>
        <w:pStyle w:val="Default"/>
        <w:ind w:left="576"/>
        <w:contextualSpacing/>
        <w:rPr>
          <w:rFonts w:ascii="Arial" w:eastAsiaTheme="minorHAnsi" w:hAnsi="Arial" w:cs="Arial"/>
          <w:b/>
          <w:bCs/>
          <w:sz w:val="23"/>
          <w:szCs w:val="23"/>
        </w:rPr>
      </w:pPr>
    </w:p>
    <w:p w14:paraId="5F73207D"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Make training available as is appropriate and necessary to the facility incident response personnel. </w:t>
      </w:r>
    </w:p>
    <w:p w14:paraId="5EB242BC"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Ensure that all users of VA information and information systems under their responsibility take annual security awareness and privacy training.  </w:t>
      </w:r>
    </w:p>
    <w:p w14:paraId="355DFCF0" w14:textId="77777777" w:rsidR="00945DB8"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77B712A4" w14:textId="42A0FEDB" w:rsidR="00E60A4B" w:rsidRDefault="00EC496D" w:rsidP="00945DB8">
      <w:pPr>
        <w:pStyle w:val="Default"/>
        <w:ind w:left="1080"/>
        <w:contextualSpacing/>
        <w:rPr>
          <w:rFonts w:ascii="Arial" w:hAnsi="Arial" w:cs="Arial"/>
          <w:sz w:val="23"/>
          <w:szCs w:val="23"/>
        </w:rPr>
      </w:pPr>
      <w:r w:rsidRPr="00A17FAA">
        <w:rPr>
          <w:rFonts w:ascii="Arial" w:hAnsi="Arial" w:cs="Arial"/>
          <w:sz w:val="23"/>
          <w:szCs w:val="23"/>
        </w:rPr>
        <w:t xml:space="preserve"> </w:t>
      </w:r>
    </w:p>
    <w:p w14:paraId="001231C8" w14:textId="03D91962" w:rsidR="00945DB8" w:rsidRPr="00066251" w:rsidDel="00066251" w:rsidRDefault="00066251" w:rsidP="005A4361">
      <w:pPr>
        <w:pStyle w:val="Heading3"/>
        <w:numPr>
          <w:ilvl w:val="0"/>
          <w:numId w:val="0"/>
        </w:numPr>
        <w:ind w:firstLine="720"/>
        <w:contextualSpacing/>
        <w:rPr>
          <w:del w:id="260" w:author="Faulkner, David A. (Accenture Federal Services)" w:date="2019-04-03T16:56:00Z"/>
          <w:rFonts w:asciiTheme="minorHAnsi" w:hAnsiTheme="minorHAnsi" w:cs="Times New Roman"/>
          <w:color w:val="000000" w:themeColor="text1"/>
          <w:rPrChange w:id="261" w:author="Faulkner, David A. (Accenture Federal Services)" w:date="2019-04-03T16:57:00Z">
            <w:rPr>
              <w:del w:id="262" w:author="Faulkner, David A. (Accenture Federal Services)" w:date="2019-04-03T16:56:00Z"/>
              <w:rFonts w:asciiTheme="minorHAnsi" w:hAnsiTheme="minorHAnsi" w:cs="Times New Roman"/>
              <w:b w:val="0"/>
              <w:color w:val="00B050"/>
            </w:rPr>
          </w:rPrChange>
        </w:rPr>
      </w:pPr>
      <w:bookmarkStart w:id="263" w:name="_Hlk531336462"/>
      <w:ins w:id="264" w:author="Faulkner, David A. (Accenture Federal Services)" w:date="2019-04-03T16:57:00Z">
        <w:r w:rsidRPr="00066251">
          <w:rPr>
            <w:b w:val="0"/>
            <w:bCs w:val="0"/>
            <w:color w:val="000000" w:themeColor="text1"/>
            <w:sz w:val="28"/>
            <w:rPrChange w:id="265" w:author="Faulkner, David A. (Accenture Federal Services)" w:date="2019-04-03T16:57:00Z">
              <w:rPr>
                <w:b w:val="0"/>
                <w:bCs w:val="0"/>
                <w:color w:val="00B050"/>
              </w:rPr>
            </w:rPrChange>
          </w:rPr>
          <w:t>The OI&amp;T provides basic security awareness training to all users (including managers, senior executives, and contractors) of VA Information systems or VA information on an annual basis.</w:t>
        </w:r>
      </w:ins>
      <w:del w:id="266" w:author="Faulkner, David A. (Accenture Federal Services)" w:date="2019-04-03T16:56:00Z">
        <w:r w:rsidR="00945DB8" w:rsidRPr="00066251" w:rsidDel="00066251">
          <w:rPr>
            <w:rFonts w:cs="Times New Roman"/>
            <w:bCs w:val="0"/>
            <w:color w:val="000000" w:themeColor="text1"/>
            <w:rPrChange w:id="267" w:author="Faulkner, David A. (Accenture Federal Services)" w:date="2019-04-03T16:57:00Z">
              <w:rPr>
                <w:rFonts w:cs="Times New Roman"/>
                <w:bCs w:val="0"/>
                <w:color w:val="00B050"/>
              </w:rPr>
            </w:rPrChange>
          </w:rPr>
          <w:delText xml:space="preserve">Enter your organization </w:delText>
        </w:r>
        <w:r w:rsidR="00945DB8" w:rsidRPr="00066251" w:rsidDel="00066251">
          <w:rPr>
            <w:rFonts w:cstheme="minorHAnsi"/>
            <w:color w:val="000000" w:themeColor="text1"/>
            <w:rPrChange w:id="268" w:author="Faulkner, David A. (Accenture Federal Services)" w:date="2019-04-03T16:57:00Z">
              <w:rPr>
                <w:rFonts w:cstheme="minorHAnsi"/>
                <w:color w:val="00B050"/>
              </w:rPr>
            </w:rPrChange>
          </w:rPr>
          <w:delText xml:space="preserve">incident preparation </w:delText>
        </w:r>
        <w:r w:rsidR="00945DB8" w:rsidRPr="00066251" w:rsidDel="00066251">
          <w:rPr>
            <w:rFonts w:cs="Times New Roman"/>
            <w:bCs w:val="0"/>
            <w:color w:val="000000" w:themeColor="text1"/>
            <w:rPrChange w:id="269" w:author="Faulkner, David A. (Accenture Federal Services)" w:date="2019-04-03T16:57:00Z">
              <w:rPr>
                <w:rFonts w:cs="Times New Roman"/>
                <w:bCs w:val="0"/>
                <w:color w:val="00B050"/>
              </w:rPr>
            </w:rPrChange>
          </w:rPr>
          <w:delText>here.</w:delText>
        </w:r>
      </w:del>
    </w:p>
    <w:bookmarkEnd w:id="263"/>
    <w:p w14:paraId="55DB572F" w14:textId="2E477723" w:rsidR="00A001D9" w:rsidRDefault="00A001D9" w:rsidP="00A001D9">
      <w:pPr>
        <w:pStyle w:val="Default"/>
        <w:ind w:left="1080"/>
        <w:contextualSpacing/>
        <w:rPr>
          <w:rFonts w:ascii="Arial" w:hAnsi="Arial" w:cs="Arial"/>
          <w:sz w:val="23"/>
          <w:szCs w:val="23"/>
        </w:rPr>
      </w:pPr>
    </w:p>
    <w:p w14:paraId="45531071" w14:textId="77777777" w:rsidR="00E60A4B" w:rsidRPr="00A17FAA" w:rsidRDefault="00E60A4B" w:rsidP="009F328B">
      <w:pPr>
        <w:pStyle w:val="Default"/>
        <w:ind w:left="936"/>
        <w:contextualSpacing/>
        <w:rPr>
          <w:rFonts w:ascii="Arial" w:hAnsi="Arial" w:cs="Arial"/>
          <w:sz w:val="23"/>
          <w:szCs w:val="23"/>
        </w:rPr>
      </w:pPr>
    </w:p>
    <w:p w14:paraId="1EAAAA6D" w14:textId="77777777" w:rsidR="00E60A4B" w:rsidRPr="00A17FAA" w:rsidRDefault="00EC496D" w:rsidP="001913A9">
      <w:pPr>
        <w:pStyle w:val="Default"/>
        <w:numPr>
          <w:ilvl w:val="0"/>
          <w:numId w:val="10"/>
        </w:numPr>
        <w:contextualSpacing/>
        <w:rPr>
          <w:rFonts w:ascii="Arial" w:hAnsi="Arial" w:cs="Arial"/>
          <w:sz w:val="23"/>
          <w:szCs w:val="23"/>
        </w:rPr>
      </w:pPr>
      <w:r w:rsidRPr="00A17FAA">
        <w:rPr>
          <w:rFonts w:ascii="Arial" w:hAnsi="Arial" w:cs="Arial"/>
          <w:b/>
          <w:bCs/>
          <w:sz w:val="23"/>
          <w:szCs w:val="23"/>
        </w:rPr>
        <w:t xml:space="preserve">Incident Prevention: </w:t>
      </w:r>
      <w:r w:rsidRPr="00A17FAA">
        <w:rPr>
          <w:rFonts w:ascii="Arial" w:hAnsi="Arial" w:cs="Arial"/>
          <w:sz w:val="23"/>
          <w:szCs w:val="23"/>
        </w:rPr>
        <w:t xml:space="preserve">Adhere to VA configuration standards to ensure appropriate workstation and/or server setup by: </w:t>
      </w:r>
    </w:p>
    <w:p w14:paraId="1458D63E" w14:textId="77777777" w:rsidR="00E60A4B" w:rsidRPr="00A17FAA" w:rsidRDefault="00E60A4B" w:rsidP="009F328B">
      <w:pPr>
        <w:pStyle w:val="Default"/>
        <w:contextualSpacing/>
        <w:rPr>
          <w:rFonts w:ascii="Arial" w:hAnsi="Arial" w:cs="Arial"/>
          <w:sz w:val="23"/>
          <w:szCs w:val="23"/>
        </w:rPr>
      </w:pPr>
    </w:p>
    <w:p w14:paraId="2F1FB64E" w14:textId="77777777" w:rsidR="00EC496D" w:rsidRPr="00A17FAA" w:rsidRDefault="00EC496D" w:rsidP="001913A9">
      <w:pPr>
        <w:pStyle w:val="Default"/>
        <w:numPr>
          <w:ilvl w:val="0"/>
          <w:numId w:val="11"/>
        </w:numPr>
        <w:contextualSpacing/>
        <w:rPr>
          <w:rFonts w:ascii="Arial" w:hAnsi="Arial" w:cs="Arial"/>
          <w:sz w:val="23"/>
          <w:szCs w:val="23"/>
        </w:rPr>
      </w:pPr>
      <w:r w:rsidRPr="00A17FAA">
        <w:rPr>
          <w:rFonts w:ascii="Arial" w:hAnsi="Arial" w:cs="Arial"/>
          <w:sz w:val="23"/>
          <w:szCs w:val="23"/>
        </w:rPr>
        <w:t xml:space="preserve">Hardware/software patch installation and maintenance </w:t>
      </w:r>
    </w:p>
    <w:p w14:paraId="6EA1A780"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Anti-virus software and patch installation and maintenance </w:t>
      </w:r>
    </w:p>
    <w:p w14:paraId="4AA3B92F"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Appropriate configuration setup and maintenance </w:t>
      </w:r>
    </w:p>
    <w:p w14:paraId="06041845"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that users are aware of the reporting procedures and the policies in place to protect information systems, employees, and property. </w:t>
      </w:r>
    </w:p>
    <w:p w14:paraId="6623BA86"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regular review of user level permissions to network shares. </w:t>
      </w:r>
    </w:p>
    <w:p w14:paraId="03B78E03" w14:textId="5EEB88EE" w:rsidR="00EC496D"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systems and subsystems affected by incidents are isolated as quickly as possible and, if necessary, are restored and/or rebuilt. </w:t>
      </w:r>
    </w:p>
    <w:p w14:paraId="4F8F7DD4" w14:textId="3FC3CF11" w:rsidR="00BA2C52" w:rsidRPr="00066251" w:rsidDel="00066251" w:rsidRDefault="00066251" w:rsidP="00066251">
      <w:pPr>
        <w:pStyle w:val="ListParagraph"/>
        <w:numPr>
          <w:ilvl w:val="0"/>
          <w:numId w:val="11"/>
        </w:numPr>
        <w:autoSpaceDE w:val="0"/>
        <w:autoSpaceDN w:val="0"/>
        <w:adjustRightInd w:val="0"/>
        <w:spacing w:after="0" w:line="240" w:lineRule="auto"/>
        <w:rPr>
          <w:del w:id="270" w:author="Faulkner, David A. (Accenture Federal Services)" w:date="2019-04-03T16:58:00Z"/>
          <w:rFonts w:cs="Times New Roman"/>
          <w:color w:val="00B050"/>
          <w:rPrChange w:id="271" w:author="Faulkner, David A. (Accenture Federal Services)" w:date="2019-04-03T16:58:00Z">
            <w:rPr>
              <w:del w:id="272" w:author="Faulkner, David A. (Accenture Federal Services)" w:date="2019-04-03T16:58:00Z"/>
              <w:rFonts w:cs="Times New Roman"/>
              <w:b/>
              <w:color w:val="00B050"/>
            </w:rPr>
          </w:rPrChange>
        </w:rPr>
      </w:pPr>
      <w:bookmarkStart w:id="273" w:name="_Hlk531336495"/>
      <w:ins w:id="274" w:author="Faulkner, David A. (Accenture Federal Services)" w:date="2019-04-03T16:58:00Z">
        <w:r w:rsidRPr="00066251">
          <w:rPr>
            <w:rFonts w:cs="Times New Roman"/>
            <w:color w:val="000000" w:themeColor="text1"/>
            <w:sz w:val="24"/>
            <w:rPrChange w:id="275" w:author="Faulkner, David A. (Accenture Federal Services)" w:date="2019-04-03T16:58:00Z">
              <w:rPr>
                <w:rFonts w:cs="Times New Roman"/>
                <w:color w:val="00B050"/>
              </w:rPr>
            </w:rPrChange>
          </w:rPr>
          <w:t>This control is partially inherited from the VA NSOC. Additionally, Incident Response training is required for each new user as a component of the VA User Awareness Training. This training is done annually.</w:t>
        </w:r>
      </w:ins>
      <w:del w:id="276" w:author="Faulkner, David A. (Accenture Federal Services)" w:date="2019-04-03T16:58:00Z">
        <w:r w:rsidR="00BA2C52" w:rsidRPr="00066251" w:rsidDel="00066251">
          <w:rPr>
            <w:rFonts w:cs="Times New Roman"/>
            <w:color w:val="00B050"/>
            <w:rPrChange w:id="277" w:author="Faulkner, David A. (Accenture Federal Services)" w:date="2019-04-03T16:58:00Z">
              <w:rPr>
                <w:rFonts w:cs="Times New Roman"/>
                <w:b/>
                <w:color w:val="00B050"/>
              </w:rPr>
            </w:rPrChange>
          </w:rPr>
          <w:delText xml:space="preserve">Enter your organization </w:delText>
        </w:r>
        <w:r w:rsidR="00BA2C52" w:rsidRPr="00066251" w:rsidDel="00066251">
          <w:rPr>
            <w:rFonts w:cstheme="minorHAnsi"/>
            <w:bCs/>
            <w:color w:val="00B050"/>
            <w:rPrChange w:id="278" w:author="Faulkner, David A. (Accenture Federal Services)" w:date="2019-04-03T16:58:00Z">
              <w:rPr>
                <w:rFonts w:cstheme="minorHAnsi"/>
                <w:b/>
                <w:bCs/>
                <w:color w:val="00B050"/>
              </w:rPr>
            </w:rPrChange>
          </w:rPr>
          <w:delText xml:space="preserve">incident prevention </w:delText>
        </w:r>
        <w:r w:rsidR="00BA2C52" w:rsidRPr="00066251" w:rsidDel="00066251">
          <w:rPr>
            <w:rFonts w:cs="Times New Roman"/>
            <w:color w:val="00B050"/>
            <w:rPrChange w:id="279" w:author="Faulkner, David A. (Accenture Federal Services)" w:date="2019-04-03T16:58:00Z">
              <w:rPr>
                <w:rFonts w:cs="Times New Roman"/>
                <w:b/>
                <w:color w:val="00B050"/>
              </w:rPr>
            </w:rPrChange>
          </w:rPr>
          <w:delText>here.</w:delText>
        </w:r>
      </w:del>
    </w:p>
    <w:p w14:paraId="3473C6F2" w14:textId="77777777" w:rsidR="00066251" w:rsidRPr="00066251" w:rsidRDefault="00066251" w:rsidP="00BA2C52">
      <w:pPr>
        <w:pStyle w:val="Heading3"/>
        <w:numPr>
          <w:ilvl w:val="0"/>
          <w:numId w:val="0"/>
        </w:numPr>
        <w:ind w:firstLine="720"/>
        <w:contextualSpacing/>
        <w:rPr>
          <w:ins w:id="280" w:author="Faulkner, David A. (Accenture Federal Services)" w:date="2019-04-03T16:58:00Z"/>
          <w:rFonts w:asciiTheme="minorHAnsi" w:hAnsiTheme="minorHAnsi" w:cs="Times New Roman"/>
          <w:b w:val="0"/>
          <w:color w:val="00B050"/>
        </w:rPr>
      </w:pPr>
    </w:p>
    <w:bookmarkEnd w:id="273"/>
    <w:p w14:paraId="0CF10002"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33CFA8B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40881A9F"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Detection: </w:t>
      </w:r>
    </w:p>
    <w:p w14:paraId="40720AB2"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2112CB2" w14:textId="77777777" w:rsidR="00E60A4B" w:rsidRPr="00A17FAA"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enterprise tools in a timely fashion. </w:t>
      </w:r>
    </w:p>
    <w:p w14:paraId="17ECA74C" w14:textId="3F24EBBD" w:rsidR="00EC496D"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Provide consistent monitoring and automated alert implementation. </w:t>
      </w:r>
    </w:p>
    <w:p w14:paraId="4F8C7793" w14:textId="55CEBEF2" w:rsidR="00BA2C52" w:rsidDel="00066251" w:rsidRDefault="00066251" w:rsidP="00066251">
      <w:pPr>
        <w:pStyle w:val="ListParagraph"/>
        <w:numPr>
          <w:ilvl w:val="0"/>
          <w:numId w:val="12"/>
        </w:numPr>
        <w:autoSpaceDE w:val="0"/>
        <w:autoSpaceDN w:val="0"/>
        <w:adjustRightInd w:val="0"/>
        <w:spacing w:after="0" w:line="240" w:lineRule="auto"/>
        <w:rPr>
          <w:del w:id="281" w:author="Faulkner, David A. (Accenture Federal Services)" w:date="2019-04-03T17:00:00Z"/>
          <w:rFonts w:cs="Times New Roman"/>
          <w:b/>
          <w:color w:val="00B050"/>
        </w:rPr>
      </w:pPr>
      <w:bookmarkStart w:id="282" w:name="_Hlk5203372"/>
      <w:bookmarkStart w:id="283" w:name="_Hlk531336552"/>
      <w:ins w:id="284" w:author="Faulkner, David A. (Accenture Federal Services)" w:date="2019-04-03T17:00:00Z">
        <w:r>
          <w:rPr>
            <w:rFonts w:cs="Times New Roman"/>
            <w:b/>
            <w:color w:val="000000" w:themeColor="text1"/>
            <w:sz w:val="24"/>
          </w:rPr>
          <w:lastRenderedPageBreak/>
          <w:t>I</w:t>
        </w:r>
        <w:r w:rsidRPr="00066251">
          <w:rPr>
            <w:rFonts w:cs="Times New Roman"/>
            <w:color w:val="000000" w:themeColor="text1"/>
            <w:sz w:val="24"/>
            <w:rPrChange w:id="285" w:author="Faulkner, David A. (Accenture Federal Services)" w:date="2019-04-03T17:00:00Z">
              <w:rPr>
                <w:rFonts w:cs="Times New Roman"/>
                <w:color w:val="00B050"/>
              </w:rPr>
            </w:rPrChange>
          </w:rPr>
          <w:t>nherited from the VA NSOC.</w:t>
        </w:r>
      </w:ins>
      <w:del w:id="286" w:author="Faulkner, David A. (Accenture Federal Services)" w:date="2019-04-03T17:00: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incident detection</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bookmarkEnd w:id="282"/>
    <w:p w14:paraId="4ED163B5" w14:textId="77777777" w:rsidR="00066251" w:rsidRDefault="00066251" w:rsidP="00BA2C52">
      <w:pPr>
        <w:pStyle w:val="Heading3"/>
        <w:numPr>
          <w:ilvl w:val="0"/>
          <w:numId w:val="0"/>
        </w:numPr>
        <w:ind w:firstLine="720"/>
        <w:contextualSpacing/>
        <w:rPr>
          <w:ins w:id="287" w:author="Faulkner, David A. (Accenture Federal Services)" w:date="2019-04-03T17:00:00Z"/>
          <w:rFonts w:asciiTheme="minorHAnsi" w:hAnsiTheme="minorHAnsi" w:cs="Times New Roman"/>
          <w:b w:val="0"/>
          <w:color w:val="00B050"/>
        </w:rPr>
      </w:pPr>
    </w:p>
    <w:bookmarkEnd w:id="283"/>
    <w:p w14:paraId="06748163"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6CDAC12F"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F321938"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Analysis </w:t>
      </w:r>
    </w:p>
    <w:p w14:paraId="5FFE379C"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5804C008" w14:textId="77777777" w:rsidR="00BA2C52"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Maintain pertinent information including, but not limited to, audit and event logs as well as user account information when appropriate.</w:t>
      </w:r>
    </w:p>
    <w:p w14:paraId="36F5FEA4" w14:textId="5C856E6C" w:rsidR="00BA2C52" w:rsidRDefault="00066251" w:rsidP="00BA2C52">
      <w:pPr>
        <w:pStyle w:val="Heading3"/>
        <w:numPr>
          <w:ilvl w:val="0"/>
          <w:numId w:val="0"/>
        </w:numPr>
        <w:ind w:firstLine="720"/>
        <w:contextualSpacing/>
        <w:rPr>
          <w:rFonts w:asciiTheme="minorHAnsi" w:hAnsiTheme="minorHAnsi" w:cs="Times New Roman"/>
          <w:b w:val="0"/>
          <w:color w:val="00B050"/>
        </w:rPr>
      </w:pPr>
      <w:bookmarkStart w:id="288" w:name="_Hlk531336631"/>
      <w:ins w:id="289" w:author="Faulkner, David A. (Accenture Federal Services)" w:date="2019-04-03T17:01: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290" w:author="Faulkner, David A. (Accenture Federal Services)" w:date="2019-04-03T17:01:00Z">
        <w:r w:rsidR="00BA2C52" w:rsidRPr="008D0A32" w:rsidDel="00066251">
          <w:rPr>
            <w:rFonts w:asciiTheme="minorHAnsi" w:hAnsiTheme="minorHAnsi" w:cs="Times New Roman"/>
            <w:b w:val="0"/>
            <w:color w:val="00B050"/>
          </w:rPr>
          <w:delText xml:space="preserve">Enter your organization </w:delText>
        </w:r>
        <w:r w:rsidR="00BA2C52" w:rsidDel="00066251">
          <w:rPr>
            <w:rFonts w:asciiTheme="minorHAnsi" w:hAnsiTheme="minorHAnsi" w:cstheme="minorHAnsi"/>
            <w:b w:val="0"/>
            <w:bCs w:val="0"/>
            <w:color w:val="00B050"/>
          </w:rPr>
          <w:delText>incident analysis</w:delText>
        </w:r>
        <w:r w:rsidR="00BA2C52" w:rsidRPr="008D0A32" w:rsidDel="00066251">
          <w:rPr>
            <w:rFonts w:asciiTheme="minorHAnsi" w:hAnsiTheme="minorHAnsi" w:cstheme="minorHAnsi"/>
            <w:b w:val="0"/>
            <w:bCs w:val="0"/>
            <w:color w:val="00B050"/>
          </w:rPr>
          <w:delText xml:space="preserve"> </w:delText>
        </w:r>
        <w:r w:rsidR="00BA2C52" w:rsidRPr="008D0A32" w:rsidDel="00066251">
          <w:rPr>
            <w:rFonts w:asciiTheme="minorHAnsi" w:hAnsiTheme="minorHAnsi" w:cs="Times New Roman"/>
            <w:b w:val="0"/>
            <w:color w:val="00B050"/>
          </w:rPr>
          <w:delText>here.</w:delText>
        </w:r>
      </w:del>
    </w:p>
    <w:bookmarkEnd w:id="288"/>
    <w:p w14:paraId="36A83357" w14:textId="0D38D309" w:rsidR="00EC496D" w:rsidRPr="00A17FAA"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w:t>
      </w:r>
    </w:p>
    <w:p w14:paraId="6DC6580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6D2B48E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Documentation: </w:t>
      </w:r>
    </w:p>
    <w:p w14:paraId="30988948"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66D74E05" w14:textId="77777777" w:rsidR="00E60A4B" w:rsidRDefault="00EC496D"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Ensures staff provides updates to open incidents as directed. </w:t>
      </w:r>
    </w:p>
    <w:p w14:paraId="6CD8FEDD"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Provide input as required in any documentation requested from top management, both inside and outside the facility</w:t>
      </w:r>
    </w:p>
    <w:p w14:paraId="5BB65773"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Safeguard data and sensitive information related to the incident</w:t>
      </w:r>
    </w:p>
    <w:p w14:paraId="7D45B7A8" w14:textId="4BE75303"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Ensure that access to the incident data is properly restricted.</w:t>
      </w:r>
    </w:p>
    <w:p w14:paraId="2DF1EA38" w14:textId="014B7452" w:rsidR="00BA2C52" w:rsidRDefault="00066251" w:rsidP="00BA2C52">
      <w:pPr>
        <w:pStyle w:val="Heading3"/>
        <w:numPr>
          <w:ilvl w:val="0"/>
          <w:numId w:val="0"/>
        </w:numPr>
        <w:ind w:firstLine="720"/>
        <w:contextualSpacing/>
        <w:rPr>
          <w:rFonts w:asciiTheme="minorHAnsi" w:hAnsiTheme="minorHAnsi" w:cs="Times New Roman"/>
          <w:b w:val="0"/>
          <w:color w:val="00B050"/>
        </w:rPr>
      </w:pPr>
      <w:bookmarkStart w:id="291" w:name="_Hlk531336669"/>
      <w:ins w:id="292" w:author="Faulkner, David A. (Accenture Federal Services)" w:date="2019-04-03T17:01: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293" w:author="Faulkner, David A. (Accenture Federal Services)" w:date="2019-04-03T17:01:00Z">
        <w:r w:rsidR="00BA2C52" w:rsidRPr="008D0A32" w:rsidDel="00066251">
          <w:rPr>
            <w:rFonts w:asciiTheme="minorHAnsi" w:hAnsiTheme="minorHAnsi" w:cs="Times New Roman"/>
            <w:b w:val="0"/>
            <w:color w:val="00B050"/>
          </w:rPr>
          <w:delText xml:space="preserve">Enter your organization </w:delText>
        </w:r>
        <w:r w:rsidR="00BA2C52" w:rsidDel="00066251">
          <w:rPr>
            <w:rFonts w:asciiTheme="minorHAnsi" w:hAnsiTheme="minorHAnsi" w:cstheme="minorHAnsi"/>
            <w:b w:val="0"/>
            <w:bCs w:val="0"/>
            <w:color w:val="00B050"/>
          </w:rPr>
          <w:delText>incident documentation</w:delText>
        </w:r>
        <w:r w:rsidR="00BA2C52" w:rsidRPr="008D0A32" w:rsidDel="00066251">
          <w:rPr>
            <w:rFonts w:asciiTheme="minorHAnsi" w:hAnsiTheme="minorHAnsi" w:cstheme="minorHAnsi"/>
            <w:b w:val="0"/>
            <w:bCs w:val="0"/>
            <w:color w:val="00B050"/>
          </w:rPr>
          <w:delText xml:space="preserve"> </w:delText>
        </w:r>
        <w:r w:rsidR="00BA2C52" w:rsidRPr="008D0A32" w:rsidDel="00066251">
          <w:rPr>
            <w:rFonts w:asciiTheme="minorHAnsi" w:hAnsiTheme="minorHAnsi" w:cs="Times New Roman"/>
            <w:b w:val="0"/>
            <w:color w:val="00B050"/>
          </w:rPr>
          <w:delText>here.</w:delText>
        </w:r>
      </w:del>
    </w:p>
    <w:bookmarkEnd w:id="291"/>
    <w:p w14:paraId="04687D39" w14:textId="77777777" w:rsidR="00BA2C52"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76A3A2E9" w14:textId="73BAA1B9"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EADC0A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Containment Strategy</w:t>
      </w:r>
    </w:p>
    <w:p w14:paraId="6AC491D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r w:rsidRPr="00A17FAA">
        <w:rPr>
          <w:rFonts w:ascii="Arial" w:hAnsi="Arial" w:cs="Arial"/>
          <w:b/>
          <w:bCs/>
          <w:color w:val="000000"/>
          <w:sz w:val="23"/>
          <w:szCs w:val="23"/>
        </w:rPr>
        <w:t xml:space="preserve"> </w:t>
      </w:r>
    </w:p>
    <w:p w14:paraId="121B0653"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and advice in the execution of the containment strategy and efforts at the regional and local levels. </w:t>
      </w:r>
    </w:p>
    <w:p w14:paraId="31CE5A52"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Make decisions about containment actions. </w:t>
      </w:r>
    </w:p>
    <w:p w14:paraId="546BD028"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response actions until the incident are resolved. </w:t>
      </w:r>
    </w:p>
    <w:p w14:paraId="471D7C9A" w14:textId="77777777" w:rsidR="00EC496D"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Report to senior VA officials on the status of the incident. </w:t>
      </w:r>
    </w:p>
    <w:p w14:paraId="5141F344" w14:textId="77777777" w:rsidR="00385349"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Work with the OI&amp;T staff to assure containment actions are performed in a timely and efficient manner. </w:t>
      </w:r>
    </w:p>
    <w:p w14:paraId="2E2D245D" w14:textId="77777777" w:rsidR="00BA2C52"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Safeguard the integrity of involved hardware/software as appropriate.</w:t>
      </w:r>
    </w:p>
    <w:p w14:paraId="7AD9E209" w14:textId="1C9CEA4C" w:rsidR="00BA2C52" w:rsidDel="00066251" w:rsidRDefault="00066251" w:rsidP="00BA2C52">
      <w:pPr>
        <w:pStyle w:val="ListParagraph"/>
        <w:autoSpaceDE w:val="0"/>
        <w:autoSpaceDN w:val="0"/>
        <w:adjustRightInd w:val="0"/>
        <w:spacing w:after="0" w:line="240" w:lineRule="auto"/>
        <w:ind w:left="1080"/>
        <w:rPr>
          <w:del w:id="294" w:author="Faulkner, David A. (Accenture Federal Services)" w:date="2019-04-03T17:02:00Z"/>
          <w:rFonts w:cs="Times New Roman"/>
          <w:b/>
          <w:color w:val="00B050"/>
        </w:rPr>
      </w:pPr>
      <w:bookmarkStart w:id="295" w:name="_Hlk531336784"/>
      <w:ins w:id="296" w:author="Faulkner, David A. (Accenture Federal Services)" w:date="2019-04-03T17:02:00Z">
        <w:r>
          <w:rPr>
            <w:rFonts w:cs="Times New Roman"/>
            <w:b/>
            <w:color w:val="000000" w:themeColor="text1"/>
            <w:sz w:val="24"/>
          </w:rPr>
          <w:t>I</w:t>
        </w:r>
        <w:r w:rsidRPr="00E50567">
          <w:rPr>
            <w:rFonts w:cs="Times New Roman"/>
            <w:color w:val="000000" w:themeColor="text1"/>
            <w:sz w:val="24"/>
          </w:rPr>
          <w:t>nherited from the VA NSOC.</w:t>
        </w:r>
      </w:ins>
      <w:del w:id="297" w:author="Faulkner, David A. (Accenture Federal Services)" w:date="2019-04-03T17:02:00Z">
        <w:r w:rsidR="00BA2C52" w:rsidRPr="008D0A32" w:rsidDel="00066251">
          <w:rPr>
            <w:rFonts w:cs="Times New Roman"/>
            <w:b/>
            <w:color w:val="00B050"/>
          </w:rPr>
          <w:delText>Enter your organization</w:delText>
        </w:r>
        <w:r w:rsidR="00BA2C52" w:rsidDel="00066251">
          <w:rPr>
            <w:rFonts w:cs="Times New Roman"/>
            <w:b/>
            <w:color w:val="00B050"/>
          </w:rPr>
          <w:delText xml:space="preserve"> containment strategy</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47512E62" w14:textId="77777777" w:rsidR="00066251" w:rsidRDefault="00066251" w:rsidP="00BA2C52">
      <w:pPr>
        <w:pStyle w:val="Heading3"/>
        <w:numPr>
          <w:ilvl w:val="0"/>
          <w:numId w:val="0"/>
        </w:numPr>
        <w:ind w:firstLine="720"/>
        <w:contextualSpacing/>
        <w:rPr>
          <w:ins w:id="298" w:author="Faulkner, David A. (Accenture Federal Services)" w:date="2019-04-03T17:02:00Z"/>
          <w:rFonts w:asciiTheme="minorHAnsi" w:hAnsiTheme="minorHAnsi" w:cs="Times New Roman"/>
          <w:b w:val="0"/>
          <w:color w:val="00B050"/>
        </w:rPr>
      </w:pPr>
    </w:p>
    <w:bookmarkEnd w:id="295"/>
    <w:p w14:paraId="6A1E50F1" w14:textId="6E01D418"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del w:id="299" w:author="Faulkner, David A. (Accenture Federal Services)" w:date="2019-04-03T17:02:00Z">
        <w:r w:rsidRPr="00A17FAA" w:rsidDel="00066251">
          <w:rPr>
            <w:rFonts w:ascii="Arial" w:hAnsi="Arial" w:cs="Arial"/>
            <w:color w:val="000000"/>
            <w:sz w:val="23"/>
            <w:szCs w:val="23"/>
          </w:rPr>
          <w:delText xml:space="preserve"> </w:delText>
        </w:r>
      </w:del>
    </w:p>
    <w:p w14:paraId="28141434"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2557E2E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Evidence Gathering and Management </w:t>
      </w:r>
    </w:p>
    <w:p w14:paraId="37A7E9B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3FBD133A" w14:textId="77777777" w:rsidR="00EC496D" w:rsidRPr="00A17FAA"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Preserve hardware/software as appropriate and requested. </w:t>
      </w:r>
    </w:p>
    <w:p w14:paraId="62CA297A" w14:textId="77777777" w:rsidR="00BA2C52"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Preserve audit and event logs as appropriate.</w:t>
      </w:r>
    </w:p>
    <w:p w14:paraId="4738F387" w14:textId="6DA9C0B7" w:rsidR="00BA2C52" w:rsidDel="00066251" w:rsidRDefault="00066251" w:rsidP="00BA2C52">
      <w:pPr>
        <w:pStyle w:val="ListParagraph"/>
        <w:autoSpaceDE w:val="0"/>
        <w:autoSpaceDN w:val="0"/>
        <w:adjustRightInd w:val="0"/>
        <w:spacing w:after="0" w:line="240" w:lineRule="auto"/>
        <w:ind w:left="1080"/>
        <w:rPr>
          <w:del w:id="300" w:author="Faulkner, David A. (Accenture Federal Services)" w:date="2019-04-03T17:02:00Z"/>
          <w:rFonts w:cs="Times New Roman"/>
          <w:b/>
          <w:color w:val="00B050"/>
        </w:rPr>
      </w:pPr>
      <w:bookmarkStart w:id="301" w:name="_Hlk531336849"/>
      <w:ins w:id="302" w:author="Faulkner, David A. (Accenture Federal Services)" w:date="2019-04-03T17:02:00Z">
        <w:r>
          <w:rPr>
            <w:rFonts w:cs="Times New Roman"/>
            <w:b/>
            <w:color w:val="000000" w:themeColor="text1"/>
            <w:sz w:val="24"/>
          </w:rPr>
          <w:t>I</w:t>
        </w:r>
        <w:r w:rsidRPr="00E50567">
          <w:rPr>
            <w:rFonts w:cs="Times New Roman"/>
            <w:color w:val="000000" w:themeColor="text1"/>
            <w:sz w:val="24"/>
          </w:rPr>
          <w:t>nherited from the VA NSOC.</w:t>
        </w:r>
      </w:ins>
      <w:del w:id="303" w:author="Faulkner, David A. (Accenture Federal Services)" w:date="2019-04-03T17:02: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evidence gathering and management</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71DBBB52" w14:textId="77777777" w:rsidR="00066251" w:rsidRDefault="00066251" w:rsidP="00BA2C52">
      <w:pPr>
        <w:pStyle w:val="Heading3"/>
        <w:numPr>
          <w:ilvl w:val="0"/>
          <w:numId w:val="0"/>
        </w:numPr>
        <w:ind w:firstLine="720"/>
        <w:contextualSpacing/>
        <w:rPr>
          <w:ins w:id="304" w:author="Faulkner, David A. (Accenture Federal Services)" w:date="2019-04-03T17:02:00Z"/>
          <w:rFonts w:asciiTheme="minorHAnsi" w:hAnsiTheme="minorHAnsi" w:cs="Times New Roman"/>
          <w:b w:val="0"/>
          <w:color w:val="00B050"/>
        </w:rPr>
      </w:pPr>
    </w:p>
    <w:bookmarkEnd w:id="301"/>
    <w:p w14:paraId="53976F70" w14:textId="1F8F99E6"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del w:id="305" w:author="Faulkner, David A. (Accenture Federal Services)" w:date="2019-04-03T17:02:00Z">
        <w:r w:rsidRPr="00A17FAA" w:rsidDel="00066251">
          <w:rPr>
            <w:rFonts w:ascii="Arial" w:hAnsi="Arial" w:cs="Arial"/>
            <w:color w:val="000000"/>
            <w:sz w:val="23"/>
            <w:szCs w:val="23"/>
          </w:rPr>
          <w:delText xml:space="preserve"> </w:delText>
        </w:r>
      </w:del>
    </w:p>
    <w:p w14:paraId="739AED95"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9995B6D"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Corrective/Mitigation Action </w:t>
      </w:r>
    </w:p>
    <w:p w14:paraId="2B55267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7CB149B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Balance mission needs with recommended risk mitigation. </w:t>
      </w:r>
    </w:p>
    <w:p w14:paraId="3866E5CD"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Own the restoration plan. </w:t>
      </w:r>
    </w:p>
    <w:p w14:paraId="5E8AB2FA"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lastRenderedPageBreak/>
        <w:t xml:space="preserve">Coordinate with </w:t>
      </w:r>
      <w:r w:rsidR="00384342" w:rsidRPr="005C52A8">
        <w:rPr>
          <w:rFonts w:ascii="Arial" w:hAnsi="Arial" w:cs="Arial"/>
          <w:color w:val="000000"/>
          <w:sz w:val="23"/>
          <w:szCs w:val="23"/>
        </w:rPr>
        <w:t>Veterans Integrated Service Network</w:t>
      </w:r>
      <w:r w:rsidR="00384342">
        <w:rPr>
          <w:rFonts w:ascii="Arial" w:hAnsi="Arial" w:cs="Arial"/>
          <w:color w:val="000000"/>
          <w:sz w:val="23"/>
          <w:szCs w:val="23"/>
        </w:rPr>
        <w:t xml:space="preserve"> (</w:t>
      </w:r>
      <w:r w:rsidRPr="00A17FAA">
        <w:rPr>
          <w:rFonts w:ascii="Arial" w:hAnsi="Arial" w:cs="Arial"/>
          <w:color w:val="000000"/>
          <w:sz w:val="23"/>
          <w:szCs w:val="23"/>
        </w:rPr>
        <w:t>VISN</w:t>
      </w:r>
      <w:r w:rsidR="00384342">
        <w:rPr>
          <w:rFonts w:ascii="Arial" w:hAnsi="Arial" w:cs="Arial"/>
          <w:color w:val="000000"/>
          <w:sz w:val="23"/>
          <w:szCs w:val="23"/>
        </w:rPr>
        <w:t>)</w:t>
      </w:r>
      <w:r w:rsidRPr="00A17FAA">
        <w:rPr>
          <w:rFonts w:ascii="Arial" w:hAnsi="Arial" w:cs="Arial"/>
          <w:color w:val="000000"/>
          <w:sz w:val="23"/>
          <w:szCs w:val="23"/>
        </w:rPr>
        <w:t xml:space="preserve"> CIO, FCIO, Network ISOs, PO, and staff to implement eradication and remediation actions. </w:t>
      </w:r>
    </w:p>
    <w:p w14:paraId="0A0101E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Assure response actions are carried out by Local IT Operations Staff </w:t>
      </w:r>
    </w:p>
    <w:p w14:paraId="63B3CA85" w14:textId="3FAD8342" w:rsidR="00EC496D"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recommendations as appropriate. </w:t>
      </w:r>
    </w:p>
    <w:p w14:paraId="77D8139D" w14:textId="6B19FCB3" w:rsidR="00BA2C52" w:rsidDel="00066251" w:rsidRDefault="00066251" w:rsidP="00EC496D">
      <w:pPr>
        <w:autoSpaceDE w:val="0"/>
        <w:autoSpaceDN w:val="0"/>
        <w:adjustRightInd w:val="0"/>
        <w:spacing w:after="0" w:line="240" w:lineRule="auto"/>
        <w:rPr>
          <w:del w:id="306" w:author="Faulkner, David A. (Accenture Federal Services)" w:date="2019-04-03T17:03:00Z"/>
          <w:rFonts w:cs="Times New Roman"/>
          <w:b/>
          <w:color w:val="00B050"/>
        </w:rPr>
      </w:pPr>
      <w:bookmarkStart w:id="307" w:name="_Hlk531336882"/>
      <w:ins w:id="308" w:author="Faulkner, David A. (Accenture Federal Services)" w:date="2019-04-03T17:03:00Z">
        <w:r>
          <w:rPr>
            <w:rFonts w:cs="Times New Roman"/>
            <w:b/>
            <w:color w:val="000000" w:themeColor="text1"/>
            <w:sz w:val="24"/>
          </w:rPr>
          <w:t>I</w:t>
        </w:r>
        <w:r w:rsidRPr="00E50567">
          <w:rPr>
            <w:rFonts w:cs="Times New Roman"/>
            <w:color w:val="000000" w:themeColor="text1"/>
            <w:sz w:val="24"/>
          </w:rPr>
          <w:t>nherited from the VA NSOC.</w:t>
        </w:r>
      </w:ins>
      <w:del w:id="309" w:author="Faulkner, David A. (Accenture Federal Services)" w:date="2019-04-03T17:03: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corrective/mitigation action</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1ABB0D3D" w14:textId="77777777" w:rsidR="00066251" w:rsidRDefault="00066251" w:rsidP="007811EF">
      <w:pPr>
        <w:pStyle w:val="Heading3"/>
        <w:numPr>
          <w:ilvl w:val="0"/>
          <w:numId w:val="0"/>
        </w:numPr>
        <w:ind w:firstLine="720"/>
        <w:contextualSpacing/>
        <w:rPr>
          <w:ins w:id="310" w:author="Faulkner, David A. (Accenture Federal Services)" w:date="2019-04-03T17:03:00Z"/>
          <w:rFonts w:asciiTheme="minorHAnsi" w:hAnsiTheme="minorHAnsi" w:cs="Times New Roman"/>
          <w:b w:val="0"/>
          <w:color w:val="00B050"/>
        </w:rPr>
      </w:pPr>
    </w:p>
    <w:bookmarkEnd w:id="307"/>
    <w:p w14:paraId="036D3FF7" w14:textId="5E87B2D2" w:rsidR="00EC496D" w:rsidRDefault="00EC496D" w:rsidP="00EC496D">
      <w:pPr>
        <w:autoSpaceDE w:val="0"/>
        <w:autoSpaceDN w:val="0"/>
        <w:adjustRightInd w:val="0"/>
        <w:spacing w:after="0" w:line="240" w:lineRule="auto"/>
        <w:rPr>
          <w:rFonts w:ascii="Arial" w:hAnsi="Arial" w:cs="Arial"/>
          <w:color w:val="000000"/>
          <w:sz w:val="23"/>
          <w:szCs w:val="23"/>
        </w:rPr>
      </w:pPr>
    </w:p>
    <w:p w14:paraId="16E40A98" w14:textId="77777777" w:rsidR="009B27DC" w:rsidRPr="00A17FAA" w:rsidRDefault="009B27DC" w:rsidP="00EC496D">
      <w:pPr>
        <w:autoSpaceDE w:val="0"/>
        <w:autoSpaceDN w:val="0"/>
        <w:adjustRightInd w:val="0"/>
        <w:spacing w:after="0" w:line="240" w:lineRule="auto"/>
        <w:rPr>
          <w:rFonts w:ascii="Arial" w:hAnsi="Arial" w:cs="Arial"/>
          <w:color w:val="000000"/>
          <w:sz w:val="23"/>
          <w:szCs w:val="23"/>
        </w:rPr>
      </w:pPr>
    </w:p>
    <w:p w14:paraId="113B8C9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Lessons Learned </w:t>
      </w:r>
    </w:p>
    <w:p w14:paraId="348C8C77"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0EF57964"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facility incident response </w:t>
      </w:r>
      <w:r w:rsidR="00E75118" w:rsidRPr="00A17FAA">
        <w:rPr>
          <w:rFonts w:ascii="Arial" w:hAnsi="Arial" w:cs="Arial"/>
          <w:color w:val="000000"/>
          <w:sz w:val="23"/>
          <w:szCs w:val="23"/>
        </w:rPr>
        <w:t>staff conducts</w:t>
      </w:r>
      <w:r w:rsidRPr="00A17FAA">
        <w:rPr>
          <w:rFonts w:ascii="Arial" w:hAnsi="Arial" w:cs="Arial"/>
          <w:color w:val="000000"/>
          <w:sz w:val="23"/>
          <w:szCs w:val="23"/>
        </w:rPr>
        <w:t xml:space="preserve"> a post mortem review of all documentation surrounding the incident/suspected incident. </w:t>
      </w:r>
    </w:p>
    <w:p w14:paraId="7A3EA1BB"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Implement “best practices” as appropriate based on the review</w:t>
      </w:r>
    </w:p>
    <w:p w14:paraId="57DD5E23" w14:textId="19A5CC93" w:rsidR="00B567E0" w:rsidDel="00AF61D6" w:rsidRDefault="00AF61D6">
      <w:pPr>
        <w:rPr>
          <w:del w:id="311" w:author="Faulkner, David A. (Accenture Federal Services)" w:date="2019-04-03T17:04:00Z"/>
          <w:rFonts w:cs="Times New Roman"/>
          <w:b/>
          <w:color w:val="00B050"/>
        </w:rPr>
      </w:pPr>
      <w:bookmarkStart w:id="312" w:name="_Hlk531337264"/>
      <w:ins w:id="313" w:author="Faulkner, David A. (Accenture Federal Services)" w:date="2019-04-03T17:04:00Z">
        <w:r>
          <w:rPr>
            <w:rFonts w:cs="Times New Roman"/>
            <w:b/>
            <w:color w:val="000000" w:themeColor="text1"/>
            <w:sz w:val="24"/>
          </w:rPr>
          <w:t>I</w:t>
        </w:r>
        <w:r w:rsidRPr="00E50567">
          <w:rPr>
            <w:rFonts w:cs="Times New Roman"/>
            <w:color w:val="000000" w:themeColor="text1"/>
            <w:sz w:val="24"/>
          </w:rPr>
          <w:t>nherited from the VA NSOC.</w:t>
        </w:r>
      </w:ins>
      <w:del w:id="314" w:author="Faulkner, David A. (Accenture Federal Services)" w:date="2019-04-03T17:04:00Z">
        <w:r w:rsidR="00B567E0" w:rsidRPr="008D0A32" w:rsidDel="00AF61D6">
          <w:rPr>
            <w:rFonts w:cs="Times New Roman"/>
            <w:b/>
            <w:color w:val="00B050"/>
          </w:rPr>
          <w:delText xml:space="preserve">Enter your organization </w:delText>
        </w:r>
        <w:r w:rsidR="00BA2C52" w:rsidDel="00AF61D6">
          <w:rPr>
            <w:rFonts w:cstheme="minorHAnsi"/>
            <w:b/>
            <w:bCs/>
            <w:color w:val="00B050"/>
          </w:rPr>
          <w:delText>lessons learned</w:delText>
        </w:r>
      </w:del>
    </w:p>
    <w:p w14:paraId="245C3C60" w14:textId="77777777" w:rsidR="00AF61D6" w:rsidRDefault="00AF61D6" w:rsidP="00B567E0">
      <w:pPr>
        <w:pStyle w:val="Heading3"/>
        <w:numPr>
          <w:ilvl w:val="0"/>
          <w:numId w:val="0"/>
        </w:numPr>
        <w:ind w:firstLine="720"/>
        <w:contextualSpacing/>
        <w:rPr>
          <w:ins w:id="315" w:author="Faulkner, David A. (Accenture Federal Services)" w:date="2019-04-03T17:04:00Z"/>
          <w:rFonts w:asciiTheme="minorHAnsi" w:hAnsiTheme="minorHAnsi" w:cs="Times New Roman"/>
          <w:b w:val="0"/>
          <w:color w:val="00B050"/>
        </w:rPr>
      </w:pPr>
    </w:p>
    <w:bookmarkEnd w:id="312"/>
    <w:p w14:paraId="4FCF69CF" w14:textId="48A52F65" w:rsidR="00A17FAA" w:rsidRDefault="00A17FAA">
      <w:pPr>
        <w:rPr>
          <w:rFonts w:ascii="Arial" w:hAnsi="Arial" w:cs="Arial"/>
          <w:sz w:val="23"/>
          <w:szCs w:val="23"/>
        </w:rPr>
      </w:pPr>
    </w:p>
    <w:p w14:paraId="631B132C" w14:textId="32742EC3" w:rsidR="006D34A0" w:rsidRPr="00AF61D6" w:rsidRDefault="006D34A0" w:rsidP="001913A9">
      <w:pPr>
        <w:pStyle w:val="Heading2"/>
        <w:numPr>
          <w:ilvl w:val="1"/>
          <w:numId w:val="30"/>
        </w:numPr>
        <w:rPr>
          <w:rFonts w:ascii="Arial" w:hAnsi="Arial" w:cs="Arial"/>
          <w:color w:val="auto"/>
          <w:sz w:val="24"/>
          <w:szCs w:val="24"/>
          <w:highlight w:val="yellow"/>
          <w:rPrChange w:id="316" w:author="Faulkner, David A. (Accenture Federal Services)" w:date="2019-04-03T17:05:00Z">
            <w:rPr>
              <w:rFonts w:ascii="Arial" w:hAnsi="Arial" w:cs="Arial"/>
              <w:color w:val="auto"/>
              <w:sz w:val="24"/>
              <w:szCs w:val="24"/>
            </w:rPr>
          </w:rPrChange>
        </w:rPr>
      </w:pPr>
      <w:bookmarkStart w:id="317" w:name="_Toc527022253"/>
      <w:bookmarkStart w:id="318" w:name="_Hlk531344673"/>
      <w:commentRangeStart w:id="319"/>
      <w:commentRangeStart w:id="320"/>
      <w:r w:rsidRPr="00AF61D6">
        <w:rPr>
          <w:rFonts w:ascii="Arial" w:hAnsi="Arial" w:cs="Arial"/>
          <w:color w:val="auto"/>
          <w:sz w:val="24"/>
          <w:szCs w:val="24"/>
          <w:highlight w:val="yellow"/>
          <w:rPrChange w:id="321" w:author="Faulkner, David A. (Accenture Federal Services)" w:date="2019-04-03T17:05:00Z">
            <w:rPr>
              <w:rFonts w:ascii="Arial" w:hAnsi="Arial" w:cs="Arial"/>
              <w:color w:val="auto"/>
              <w:sz w:val="24"/>
              <w:szCs w:val="24"/>
            </w:rPr>
          </w:rPrChange>
        </w:rPr>
        <w:t>Facility CIO</w:t>
      </w:r>
      <w:bookmarkStart w:id="322" w:name="_Hlk531344565"/>
      <w:bookmarkEnd w:id="317"/>
      <w:commentRangeEnd w:id="319"/>
      <w:r w:rsidR="00324223">
        <w:rPr>
          <w:rStyle w:val="CommentReference"/>
          <w:rFonts w:asciiTheme="minorHAnsi" w:eastAsiaTheme="minorHAnsi" w:hAnsiTheme="minorHAnsi" w:cstheme="minorBidi"/>
          <w:b w:val="0"/>
          <w:bCs w:val="0"/>
          <w:color w:val="auto"/>
        </w:rPr>
        <w:commentReference w:id="319"/>
      </w:r>
      <w:commentRangeEnd w:id="320"/>
      <w:r w:rsidR="008668B4">
        <w:rPr>
          <w:rStyle w:val="CommentReference"/>
          <w:rFonts w:asciiTheme="minorHAnsi" w:eastAsiaTheme="minorHAnsi" w:hAnsiTheme="minorHAnsi" w:cstheme="minorBidi"/>
          <w:b w:val="0"/>
          <w:bCs w:val="0"/>
          <w:color w:val="auto"/>
        </w:rPr>
        <w:commentReference w:id="320"/>
      </w:r>
    </w:p>
    <w:bookmarkEnd w:id="318"/>
    <w:bookmarkEnd w:id="322"/>
    <w:p w14:paraId="28610189" w14:textId="09A8E3CC" w:rsidR="00C62F29" w:rsidRDefault="00066251" w:rsidP="00C62F29">
      <w:pPr>
        <w:pStyle w:val="Default"/>
        <w:ind w:left="720" w:firstLine="720"/>
        <w:rPr>
          <w:sz w:val="22"/>
          <w:szCs w:val="22"/>
        </w:rPr>
      </w:pPr>
      <w:ins w:id="323" w:author="Faulkner, David A. (Accenture Federal Services)" w:date="2019-04-03T17:03:00Z">
        <w:del w:id="324" w:author="Richards, Rafael M." w:date="2019-04-05T17:49:00Z">
          <w:r w:rsidRPr="00AF61D6" w:rsidDel="008668B4">
            <w:rPr>
              <w:sz w:val="22"/>
              <w:szCs w:val="22"/>
              <w:highlight w:val="yellow"/>
              <w:rPrChange w:id="325" w:author="Faulkner, David A. (Accenture Federal Services)" w:date="2019-04-03T17:05:00Z">
                <w:rPr>
                  <w:sz w:val="22"/>
                  <w:szCs w:val="22"/>
                </w:rPr>
              </w:rPrChange>
            </w:rPr>
            <w:delText>Tom Willcox</w:delText>
          </w:r>
        </w:del>
      </w:ins>
      <w:del w:id="326" w:author="Faulkner, David A. (Accenture Federal Services)" w:date="2019-04-03T17:03:00Z">
        <w:r w:rsidR="00A05000" w:rsidDel="00066251">
          <w:rPr>
            <w:sz w:val="22"/>
            <w:szCs w:val="22"/>
          </w:rPr>
          <w:delText>Christopher Cardella</w:delText>
        </w:r>
        <w:r w:rsidR="002320BC" w:rsidDel="00066251">
          <w:rPr>
            <w:sz w:val="22"/>
            <w:szCs w:val="22"/>
          </w:rPr>
          <w:delText xml:space="preserve"> </w:delText>
        </w:r>
      </w:del>
    </w:p>
    <w:p w14:paraId="12959F9A" w14:textId="722B90C2" w:rsidR="006349E1" w:rsidRPr="00C62F29" w:rsidDel="00066251" w:rsidRDefault="006349E1" w:rsidP="00C62F29">
      <w:pPr>
        <w:pStyle w:val="Default"/>
        <w:ind w:left="720" w:firstLine="720"/>
        <w:rPr>
          <w:del w:id="327" w:author="Faulkner, David A. (Accenture Federal Services)" w:date="2019-04-03T17:03:00Z"/>
          <w:sz w:val="22"/>
          <w:szCs w:val="22"/>
        </w:rPr>
      </w:pPr>
      <w:bookmarkStart w:id="328" w:name="_Hlk531338484"/>
      <w:bookmarkStart w:id="329" w:name="_GoBack"/>
      <w:bookmarkEnd w:id="329"/>
      <w:del w:id="330" w:author="Faulkner, David A. (Accenture Federal Services)" w:date="2019-04-03T17:03:00Z">
        <w:r w:rsidRPr="00E332BC" w:rsidDel="00066251">
          <w:rPr>
            <w:color w:val="FF0000"/>
          </w:rPr>
          <w:delText>[Organization 2</w:delText>
        </w:r>
        <w:r w:rsidDel="00066251">
          <w:rPr>
            <w:color w:val="FF0000"/>
          </w:rPr>
          <w:delText xml:space="preserve"> name/acronym</w:delText>
        </w:r>
        <w:r w:rsidRPr="00E332BC" w:rsidDel="00066251">
          <w:rPr>
            <w:color w:val="FF0000"/>
          </w:rPr>
          <w:delText>]</w:delText>
        </w:r>
        <w:r w:rsidDel="00066251">
          <w:rPr>
            <w:color w:val="FF0000"/>
          </w:rPr>
          <w:delText xml:space="preserve"> </w:delText>
        </w:r>
        <w:r w:rsidR="008F7BB3" w:rsidDel="00066251">
          <w:delText>facility CIO</w:delText>
        </w:r>
        <w:r w:rsidRPr="00297D82" w:rsidDel="00066251">
          <w:rPr>
            <w:color w:val="auto"/>
          </w:rPr>
          <w:delText xml:space="preserve">. </w:delText>
        </w:r>
      </w:del>
    </w:p>
    <w:p w14:paraId="111893CA" w14:textId="4E1BD6D4" w:rsidR="006349E1" w:rsidDel="00066251" w:rsidRDefault="006349E1" w:rsidP="006349E1">
      <w:pPr>
        <w:pStyle w:val="Heading3"/>
        <w:numPr>
          <w:ilvl w:val="0"/>
          <w:numId w:val="0"/>
        </w:numPr>
        <w:ind w:firstLine="720"/>
        <w:contextualSpacing/>
        <w:rPr>
          <w:del w:id="331" w:author="Faulkner, David A. (Accenture Federal Services)" w:date="2019-04-03T17:03:00Z"/>
          <w:rFonts w:asciiTheme="minorHAnsi" w:hAnsiTheme="minorHAnsi" w:cs="Times New Roman"/>
          <w:b w:val="0"/>
          <w:color w:val="00B050"/>
        </w:rPr>
      </w:pPr>
      <w:del w:id="332" w:author="Faulkner, David A. (Accenture Federal Services)" w:date="2019-04-03T17:03:00Z">
        <w:r w:rsidRPr="008D0A32" w:rsidDel="00066251">
          <w:rPr>
            <w:rFonts w:asciiTheme="minorHAnsi" w:hAnsiTheme="minorHAnsi" w:cs="Times New Roman"/>
            <w:b w:val="0"/>
            <w:color w:val="00B050"/>
          </w:rPr>
          <w:delText xml:space="preserve">Enter your organization </w:delText>
        </w:r>
        <w:r w:rsidDel="00066251">
          <w:rPr>
            <w:rFonts w:asciiTheme="minorHAnsi" w:hAnsiTheme="minorHAnsi" w:cstheme="minorHAnsi"/>
            <w:b w:val="0"/>
            <w:bCs w:val="0"/>
            <w:color w:val="00B050"/>
          </w:rPr>
          <w:delText>facility CIO full name</w:delText>
        </w:r>
        <w:r w:rsidRPr="008D0A32" w:rsidDel="00066251">
          <w:rPr>
            <w:rFonts w:asciiTheme="minorHAnsi" w:hAnsiTheme="minorHAnsi" w:cstheme="minorHAnsi"/>
            <w:b w:val="0"/>
            <w:bCs w:val="0"/>
            <w:color w:val="00B050"/>
          </w:rPr>
          <w:delText xml:space="preserve"> </w:delText>
        </w:r>
        <w:r w:rsidRPr="008D0A32" w:rsidDel="00066251">
          <w:rPr>
            <w:rFonts w:asciiTheme="minorHAnsi" w:hAnsiTheme="minorHAnsi" w:cs="Times New Roman"/>
            <w:b w:val="0"/>
            <w:color w:val="00B050"/>
          </w:rPr>
          <w:delText>here.</w:delText>
        </w:r>
      </w:del>
    </w:p>
    <w:bookmarkEnd w:id="328"/>
    <w:p w14:paraId="277B8368" w14:textId="1E219F1A" w:rsidR="00B46193" w:rsidRDefault="00B46193" w:rsidP="00B46193">
      <w:pPr>
        <w:pStyle w:val="Default"/>
        <w:ind w:left="720"/>
        <w:rPr>
          <w:rFonts w:ascii="Arial" w:hAnsi="Arial" w:cs="Arial"/>
          <w:sz w:val="23"/>
          <w:szCs w:val="23"/>
        </w:rPr>
      </w:pPr>
    </w:p>
    <w:p w14:paraId="0AE16285" w14:textId="4841AAE9" w:rsidR="00B46193" w:rsidRPr="005B49E7" w:rsidRDefault="00B46193" w:rsidP="001913A9">
      <w:pPr>
        <w:pStyle w:val="Default"/>
        <w:numPr>
          <w:ilvl w:val="0"/>
          <w:numId w:val="28"/>
        </w:numPr>
        <w:rPr>
          <w:rFonts w:ascii="Arial" w:hAnsi="Arial" w:cs="Arial"/>
          <w:b/>
        </w:rPr>
      </w:pPr>
      <w:r w:rsidRPr="005B49E7">
        <w:rPr>
          <w:rFonts w:ascii="Arial" w:hAnsi="Arial" w:cs="Arial"/>
          <w:b/>
        </w:rPr>
        <w:t>Incident Preparation:</w:t>
      </w:r>
    </w:p>
    <w:p w14:paraId="3F953D99" w14:textId="77777777" w:rsidR="00B46193" w:rsidRPr="00A17FAA" w:rsidRDefault="00B46193" w:rsidP="00B46193">
      <w:pPr>
        <w:pStyle w:val="Default"/>
        <w:ind w:left="1080"/>
        <w:rPr>
          <w:rFonts w:ascii="Arial" w:hAnsi="Arial" w:cs="Arial"/>
          <w:sz w:val="23"/>
          <w:szCs w:val="23"/>
        </w:rPr>
      </w:pPr>
    </w:p>
    <w:p w14:paraId="486CEE7E"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Maintain current facility incident response contact information.</w:t>
      </w:r>
    </w:p>
    <w:p w14:paraId="16063D14"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Make training available as is appropriate and necessary to the facility incident response personnel.</w:t>
      </w:r>
    </w:p>
    <w:p w14:paraId="0861F1ED"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annual privacy training.</w:t>
      </w:r>
    </w:p>
    <w:p w14:paraId="308AB36B"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Work closely with the facility ISO to maintain continuity of service.</w:t>
      </w:r>
    </w:p>
    <w:p w14:paraId="5411CAB0" w14:textId="767D2849" w:rsidR="00B46193"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29ADAF90" w14:textId="77777777" w:rsidR="00814A38" w:rsidRDefault="00814A38" w:rsidP="00814A38">
      <w:pPr>
        <w:pStyle w:val="Heading3"/>
        <w:numPr>
          <w:ilvl w:val="0"/>
          <w:numId w:val="0"/>
        </w:numPr>
        <w:ind w:firstLine="720"/>
        <w:contextualSpacing/>
        <w:rPr>
          <w:rFonts w:asciiTheme="minorHAnsi" w:hAnsiTheme="minorHAnsi" w:cs="Times New Roman"/>
          <w:b w:val="0"/>
          <w:color w:val="00B050"/>
        </w:rPr>
      </w:pPr>
      <w:bookmarkStart w:id="333" w:name="_Hlk53133916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preparation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3"/>
    <w:p w14:paraId="3A7F738D" w14:textId="77777777" w:rsidR="00814A38" w:rsidRPr="00A17FAA" w:rsidRDefault="00814A38" w:rsidP="00814A38">
      <w:pPr>
        <w:pStyle w:val="Default"/>
        <w:ind w:left="1080"/>
        <w:rPr>
          <w:rFonts w:ascii="Arial" w:hAnsi="Arial" w:cs="Arial"/>
          <w:sz w:val="23"/>
          <w:szCs w:val="23"/>
        </w:rPr>
      </w:pPr>
    </w:p>
    <w:p w14:paraId="4999B254" w14:textId="77777777" w:rsidR="00B46193" w:rsidRPr="00A17FAA" w:rsidRDefault="00B46193" w:rsidP="00B46193">
      <w:pPr>
        <w:pStyle w:val="Default"/>
        <w:ind w:left="720"/>
        <w:rPr>
          <w:rFonts w:ascii="Arial" w:hAnsi="Arial" w:cs="Arial"/>
          <w:sz w:val="23"/>
          <w:szCs w:val="23"/>
        </w:rPr>
      </w:pPr>
    </w:p>
    <w:p w14:paraId="285B2C0A" w14:textId="77777777" w:rsidR="00B46193" w:rsidRPr="00A17FAA" w:rsidRDefault="00B46193" w:rsidP="00B46193">
      <w:pPr>
        <w:pStyle w:val="Default"/>
        <w:ind w:left="720"/>
        <w:rPr>
          <w:rFonts w:ascii="Arial" w:hAnsi="Arial" w:cs="Arial"/>
          <w:sz w:val="23"/>
          <w:szCs w:val="23"/>
        </w:rPr>
      </w:pPr>
      <w:r w:rsidRPr="00A17FAA">
        <w:rPr>
          <w:rFonts w:ascii="Arial" w:hAnsi="Arial" w:cs="Arial"/>
          <w:b/>
          <w:sz w:val="23"/>
          <w:szCs w:val="23"/>
        </w:rPr>
        <w:t xml:space="preserve">b. </w:t>
      </w:r>
      <w:r w:rsidRPr="005B49E7">
        <w:rPr>
          <w:rFonts w:ascii="Arial" w:hAnsi="Arial" w:cs="Arial"/>
          <w:b/>
        </w:rPr>
        <w:t>Incident Prevention:</w:t>
      </w:r>
      <w:r w:rsidRPr="00A17FAA">
        <w:rPr>
          <w:rFonts w:ascii="Arial" w:hAnsi="Arial" w:cs="Arial"/>
          <w:b/>
          <w:sz w:val="23"/>
          <w:szCs w:val="23"/>
        </w:rPr>
        <w:t xml:space="preserve"> </w:t>
      </w:r>
      <w:r w:rsidRPr="00A17FAA">
        <w:rPr>
          <w:rFonts w:ascii="Arial" w:hAnsi="Arial" w:cs="Arial"/>
          <w:sz w:val="23"/>
          <w:szCs w:val="23"/>
        </w:rPr>
        <w:t>Adhere to VA configuration standards to ensure appropriate workstation and/or server setup by:</w:t>
      </w:r>
    </w:p>
    <w:p w14:paraId="4CB54836" w14:textId="77777777" w:rsidR="00B46193" w:rsidRPr="00A17FAA" w:rsidRDefault="00B46193" w:rsidP="00B46193">
      <w:pPr>
        <w:pStyle w:val="Default"/>
        <w:ind w:left="720"/>
        <w:rPr>
          <w:rFonts w:ascii="Arial" w:hAnsi="Arial" w:cs="Arial"/>
          <w:sz w:val="23"/>
          <w:szCs w:val="23"/>
        </w:rPr>
      </w:pPr>
    </w:p>
    <w:p w14:paraId="61A00B8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Hardware/software patch installation and maintenance</w:t>
      </w:r>
    </w:p>
    <w:p w14:paraId="53E6C73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Anti-virus software and patch installation and maintenance</w:t>
      </w:r>
    </w:p>
    <w:p w14:paraId="5775FB13"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Appropriate configuration setup and maintenance</w:t>
      </w:r>
    </w:p>
    <w:p w14:paraId="642DDD2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the appropriate user awareness and training programs on privacy procedures are available.</w:t>
      </w:r>
    </w:p>
    <w:p w14:paraId="4E8AAF9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that users are aware of the reporting procedures and the policies in place to protect information systems, employees, and property.</w:t>
      </w:r>
    </w:p>
    <w:p w14:paraId="397ED5B9"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Conduct regular review of user level permissions to network shares.</w:t>
      </w:r>
    </w:p>
    <w:p w14:paraId="51D9F7F1"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Maintain a strong working relationship with the facility ISO and PO.</w:t>
      </w:r>
    </w:p>
    <w:p w14:paraId="3209BB4F" w14:textId="57A6BE6F" w:rsidR="00B46193"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systems and subsystems affected by incidents are isolated as quickly as possible and, if necessary, are restored and/or rebuilt.</w:t>
      </w:r>
    </w:p>
    <w:p w14:paraId="1CEE494E" w14:textId="3E561A6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4" w:name="_Hlk531339200"/>
      <w:r w:rsidRPr="008D0A32">
        <w:rPr>
          <w:rFonts w:asciiTheme="minorHAnsi" w:hAnsiTheme="minorHAnsi" w:cs="Times New Roman"/>
          <w:b w:val="0"/>
          <w:color w:val="00B050"/>
        </w:rPr>
        <w:lastRenderedPageBreak/>
        <w:t xml:space="preserve">Enter your organization </w:t>
      </w:r>
      <w:r>
        <w:rPr>
          <w:rFonts w:asciiTheme="minorHAnsi" w:hAnsiTheme="minorHAnsi" w:cstheme="minorHAnsi"/>
          <w:b w:val="0"/>
          <w:bCs w:val="0"/>
          <w:color w:val="00B050"/>
        </w:rPr>
        <w:t>incident prevention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4"/>
    <w:p w14:paraId="32E47C65" w14:textId="77777777" w:rsidR="005E0C6F" w:rsidRPr="00A17FAA" w:rsidRDefault="005E0C6F" w:rsidP="005E0C6F">
      <w:pPr>
        <w:pStyle w:val="Default"/>
        <w:ind w:left="1080"/>
        <w:rPr>
          <w:rFonts w:ascii="Arial" w:hAnsi="Arial" w:cs="Arial"/>
          <w:sz w:val="23"/>
          <w:szCs w:val="23"/>
        </w:rPr>
      </w:pPr>
    </w:p>
    <w:p w14:paraId="3A63889C" w14:textId="77777777" w:rsidR="00B46193" w:rsidRPr="00A17FAA" w:rsidRDefault="00B46193" w:rsidP="00B46193">
      <w:pPr>
        <w:pStyle w:val="Default"/>
        <w:ind w:left="720"/>
        <w:rPr>
          <w:rFonts w:ascii="Arial" w:hAnsi="Arial" w:cs="Arial"/>
          <w:sz w:val="23"/>
          <w:szCs w:val="23"/>
        </w:rPr>
      </w:pPr>
    </w:p>
    <w:p w14:paraId="177CAA6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c. </w:t>
      </w:r>
      <w:r w:rsidRPr="005B49E7">
        <w:rPr>
          <w:rFonts w:ascii="Arial" w:hAnsi="Arial" w:cs="Arial"/>
          <w:b/>
        </w:rPr>
        <w:t>Incident Detection:</w:t>
      </w:r>
    </w:p>
    <w:p w14:paraId="24A11FAF" w14:textId="77777777" w:rsidR="00B46193" w:rsidRPr="00A17FAA" w:rsidRDefault="00B46193" w:rsidP="00B46193">
      <w:pPr>
        <w:pStyle w:val="Default"/>
        <w:ind w:left="720"/>
        <w:rPr>
          <w:rFonts w:ascii="Arial" w:hAnsi="Arial" w:cs="Arial"/>
          <w:sz w:val="23"/>
          <w:szCs w:val="23"/>
        </w:rPr>
      </w:pPr>
    </w:p>
    <w:p w14:paraId="54494B3F"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Implement enterprise tools in a timely fashion.</w:t>
      </w:r>
    </w:p>
    <w:p w14:paraId="1AD8A574"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Provide consistent monitoring and automated alert implementation.</w:t>
      </w:r>
    </w:p>
    <w:p w14:paraId="04500665" w14:textId="6DA585A2" w:rsidR="00B46193"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Maintain a strong working relationship with staff to encourage reporting of incidents/suspected incidents.</w:t>
      </w:r>
    </w:p>
    <w:p w14:paraId="61EF4FCD" w14:textId="0F9CEE62"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5" w:name="_Hlk53133922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detection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5"/>
    <w:p w14:paraId="02048866" w14:textId="77777777" w:rsidR="005E0C6F" w:rsidRPr="00A17FAA" w:rsidRDefault="005E0C6F" w:rsidP="005E0C6F">
      <w:pPr>
        <w:pStyle w:val="Default"/>
        <w:ind w:left="1080"/>
        <w:rPr>
          <w:rFonts w:ascii="Arial" w:hAnsi="Arial" w:cs="Arial"/>
          <w:sz w:val="23"/>
          <w:szCs w:val="23"/>
        </w:rPr>
      </w:pPr>
    </w:p>
    <w:p w14:paraId="0D120D76" w14:textId="77777777" w:rsidR="00B46193" w:rsidRPr="00A17FAA" w:rsidRDefault="00B46193" w:rsidP="00B46193">
      <w:pPr>
        <w:pStyle w:val="Default"/>
        <w:ind w:left="720"/>
        <w:rPr>
          <w:rFonts w:ascii="Arial" w:hAnsi="Arial" w:cs="Arial"/>
          <w:sz w:val="23"/>
          <w:szCs w:val="23"/>
        </w:rPr>
      </w:pPr>
    </w:p>
    <w:p w14:paraId="089B2743"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d. </w:t>
      </w:r>
      <w:r w:rsidRPr="005B49E7">
        <w:rPr>
          <w:rFonts w:ascii="Arial" w:hAnsi="Arial" w:cs="Arial"/>
          <w:b/>
        </w:rPr>
        <w:t>Incident Analysis</w:t>
      </w:r>
    </w:p>
    <w:p w14:paraId="433DDC14" w14:textId="77777777" w:rsidR="00B46193" w:rsidRPr="00A17FAA" w:rsidRDefault="00B46193" w:rsidP="00B46193">
      <w:pPr>
        <w:pStyle w:val="Default"/>
        <w:ind w:left="720"/>
        <w:rPr>
          <w:rFonts w:ascii="Arial" w:hAnsi="Arial" w:cs="Arial"/>
          <w:b/>
          <w:sz w:val="23"/>
          <w:szCs w:val="23"/>
        </w:rPr>
      </w:pPr>
    </w:p>
    <w:p w14:paraId="3730C195" w14:textId="78119AAA" w:rsidR="00B46193" w:rsidRDefault="00B46193" w:rsidP="00B46193">
      <w:pPr>
        <w:pStyle w:val="Default"/>
        <w:ind w:left="1080"/>
        <w:rPr>
          <w:rFonts w:ascii="Arial" w:hAnsi="Arial" w:cs="Arial"/>
          <w:sz w:val="23"/>
          <w:szCs w:val="23"/>
        </w:rPr>
      </w:pPr>
      <w:r w:rsidRPr="00A17FAA">
        <w:rPr>
          <w:rFonts w:ascii="Arial" w:hAnsi="Arial" w:cs="Arial"/>
          <w:sz w:val="23"/>
          <w:szCs w:val="23"/>
        </w:rPr>
        <w:t>Maintain pertinent information including, but not limited to, audit and event logs as well as user account information when appropriate.</w:t>
      </w:r>
    </w:p>
    <w:p w14:paraId="7C956C52" w14:textId="05740A1F"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6" w:name="_Hlk5313392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analysis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6"/>
    <w:p w14:paraId="56675F86" w14:textId="77777777" w:rsidR="005E0C6F" w:rsidRPr="00A17FAA" w:rsidRDefault="005E0C6F" w:rsidP="00B46193">
      <w:pPr>
        <w:pStyle w:val="Default"/>
        <w:ind w:left="1080"/>
        <w:rPr>
          <w:rFonts w:ascii="Arial" w:hAnsi="Arial" w:cs="Arial"/>
          <w:sz w:val="23"/>
          <w:szCs w:val="23"/>
        </w:rPr>
      </w:pPr>
    </w:p>
    <w:p w14:paraId="647F548F" w14:textId="77777777" w:rsidR="00B46193" w:rsidRPr="00A17FAA" w:rsidRDefault="00B46193" w:rsidP="00B46193">
      <w:pPr>
        <w:pStyle w:val="Default"/>
        <w:ind w:left="720"/>
        <w:rPr>
          <w:rFonts w:ascii="Arial" w:hAnsi="Arial" w:cs="Arial"/>
          <w:sz w:val="23"/>
          <w:szCs w:val="23"/>
        </w:rPr>
      </w:pPr>
    </w:p>
    <w:p w14:paraId="03DBCD37" w14:textId="77777777" w:rsidR="00B46193" w:rsidRPr="005B49E7" w:rsidRDefault="00B46193" w:rsidP="00B46193">
      <w:pPr>
        <w:pStyle w:val="Default"/>
        <w:ind w:left="720"/>
        <w:rPr>
          <w:rFonts w:ascii="Arial" w:hAnsi="Arial" w:cs="Arial"/>
          <w:b/>
        </w:rPr>
      </w:pPr>
      <w:r w:rsidRPr="00A17FAA">
        <w:rPr>
          <w:rFonts w:ascii="Arial" w:hAnsi="Arial" w:cs="Arial"/>
          <w:b/>
          <w:sz w:val="23"/>
          <w:szCs w:val="23"/>
        </w:rPr>
        <w:t xml:space="preserve">e. </w:t>
      </w:r>
      <w:r w:rsidRPr="005B49E7">
        <w:rPr>
          <w:rFonts w:ascii="Arial" w:hAnsi="Arial" w:cs="Arial"/>
          <w:b/>
        </w:rPr>
        <w:t>Incident Documentation:</w:t>
      </w:r>
    </w:p>
    <w:p w14:paraId="225C7399" w14:textId="77777777" w:rsidR="00B46193" w:rsidRPr="00A17FAA" w:rsidRDefault="00B46193" w:rsidP="00B46193">
      <w:pPr>
        <w:pStyle w:val="Default"/>
        <w:ind w:left="720"/>
        <w:rPr>
          <w:rFonts w:ascii="Arial" w:hAnsi="Arial" w:cs="Arial"/>
          <w:b/>
          <w:sz w:val="23"/>
          <w:szCs w:val="23"/>
        </w:rPr>
      </w:pPr>
    </w:p>
    <w:p w14:paraId="4FCB8C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updates to open incidents as directed.</w:t>
      </w:r>
    </w:p>
    <w:p w14:paraId="4ED5FA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input as required in any documentation requested from top management both inside and outside the facility.</w:t>
      </w:r>
    </w:p>
    <w:p w14:paraId="01F3F0A0"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Safeguard data and sensitive information related to the incident.</w:t>
      </w:r>
    </w:p>
    <w:p w14:paraId="0662EE3D" w14:textId="3AE6E5DD" w:rsidR="00B46193"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 xml:space="preserve">Ensure that access to incident data is properly restricted </w:t>
      </w:r>
    </w:p>
    <w:p w14:paraId="3B86F680" w14:textId="7A4BB2F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7" w:name="_Hlk53133931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documentation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7"/>
    <w:p w14:paraId="470D0FF3" w14:textId="77777777" w:rsidR="005E0C6F" w:rsidRPr="00A17FAA" w:rsidRDefault="005E0C6F" w:rsidP="005E0C6F">
      <w:pPr>
        <w:pStyle w:val="Default"/>
        <w:ind w:left="1080"/>
        <w:rPr>
          <w:rFonts w:ascii="Arial" w:hAnsi="Arial" w:cs="Arial"/>
          <w:sz w:val="23"/>
          <w:szCs w:val="23"/>
        </w:rPr>
      </w:pPr>
    </w:p>
    <w:p w14:paraId="1C5A51E9" w14:textId="77777777" w:rsidR="00B46193" w:rsidRPr="00A17FAA" w:rsidRDefault="00B46193" w:rsidP="00B46193">
      <w:pPr>
        <w:pStyle w:val="Default"/>
        <w:ind w:left="720"/>
        <w:rPr>
          <w:rFonts w:ascii="Arial" w:hAnsi="Arial" w:cs="Arial"/>
          <w:sz w:val="23"/>
          <w:szCs w:val="23"/>
        </w:rPr>
      </w:pPr>
    </w:p>
    <w:p w14:paraId="5005278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f. </w:t>
      </w:r>
      <w:r w:rsidRPr="005B49E7">
        <w:rPr>
          <w:rFonts w:ascii="Arial" w:hAnsi="Arial" w:cs="Arial"/>
          <w:b/>
        </w:rPr>
        <w:t>Containment Strategy</w:t>
      </w:r>
    </w:p>
    <w:p w14:paraId="70C988F1" w14:textId="77777777" w:rsidR="00B46193" w:rsidRPr="00A17FAA" w:rsidRDefault="00B46193" w:rsidP="00B46193">
      <w:pPr>
        <w:pStyle w:val="Default"/>
        <w:ind w:left="720"/>
        <w:rPr>
          <w:rFonts w:ascii="Arial" w:hAnsi="Arial" w:cs="Arial"/>
          <w:sz w:val="23"/>
          <w:szCs w:val="23"/>
        </w:rPr>
      </w:pPr>
    </w:p>
    <w:p w14:paraId="7E977E7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and advice in the execution of the containment strategy and efforts at the regional and local levels.</w:t>
      </w:r>
    </w:p>
    <w:p w14:paraId="14DC3B7C"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Make decisions about containment actions.</w:t>
      </w:r>
    </w:p>
    <w:p w14:paraId="5FE2AED4"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response actions until the incident are resolved.</w:t>
      </w:r>
    </w:p>
    <w:p w14:paraId="1659F05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Report to senior VA officials on the status of the incident.</w:t>
      </w:r>
    </w:p>
    <w:p w14:paraId="136697C5"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Work with the OI&amp;T staff to assure containment actions are performed in a timely and efficient manner.</w:t>
      </w:r>
    </w:p>
    <w:p w14:paraId="61D929B2" w14:textId="33E47FEC" w:rsidR="00B46193"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Safeguard the integrity of involved hardware/software as appropriate.</w:t>
      </w:r>
    </w:p>
    <w:p w14:paraId="6F8A1A08" w14:textId="73198FA0"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8" w:name="_Hlk5313393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containment strategy</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8"/>
    <w:p w14:paraId="600C4FB5" w14:textId="77777777" w:rsidR="005E0C6F" w:rsidRPr="00A17FAA" w:rsidRDefault="005E0C6F" w:rsidP="005E0C6F">
      <w:pPr>
        <w:pStyle w:val="Default"/>
        <w:ind w:left="1080"/>
        <w:rPr>
          <w:rFonts w:ascii="Arial" w:hAnsi="Arial" w:cs="Arial"/>
          <w:sz w:val="23"/>
          <w:szCs w:val="23"/>
        </w:rPr>
      </w:pPr>
    </w:p>
    <w:p w14:paraId="6321764A" w14:textId="77777777" w:rsidR="00B46193" w:rsidRPr="00A17FAA" w:rsidRDefault="00B46193" w:rsidP="00B46193">
      <w:pPr>
        <w:pStyle w:val="Default"/>
        <w:ind w:left="720"/>
        <w:rPr>
          <w:rFonts w:ascii="Arial" w:hAnsi="Arial" w:cs="Arial"/>
          <w:sz w:val="23"/>
          <w:szCs w:val="23"/>
        </w:rPr>
      </w:pPr>
    </w:p>
    <w:p w14:paraId="15C3F2EA"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g. </w:t>
      </w:r>
      <w:r w:rsidRPr="00366592">
        <w:rPr>
          <w:rFonts w:ascii="Arial" w:hAnsi="Arial" w:cs="Arial"/>
          <w:b/>
        </w:rPr>
        <w:t>Evidence Gathering and Management</w:t>
      </w:r>
    </w:p>
    <w:p w14:paraId="194AC26B" w14:textId="77777777" w:rsidR="00B46193" w:rsidRPr="00A17FAA" w:rsidRDefault="00B46193" w:rsidP="00B46193">
      <w:pPr>
        <w:pStyle w:val="Default"/>
        <w:ind w:left="720"/>
        <w:rPr>
          <w:rFonts w:ascii="Arial" w:hAnsi="Arial" w:cs="Arial"/>
          <w:sz w:val="23"/>
          <w:szCs w:val="23"/>
        </w:rPr>
      </w:pPr>
    </w:p>
    <w:p w14:paraId="64113A51" w14:textId="77777777" w:rsidR="00B46193" w:rsidRPr="00A17FAA" w:rsidRDefault="00B46193" w:rsidP="001913A9">
      <w:pPr>
        <w:pStyle w:val="Default"/>
        <w:numPr>
          <w:ilvl w:val="0"/>
          <w:numId w:val="22"/>
        </w:numPr>
        <w:rPr>
          <w:rFonts w:ascii="Arial" w:hAnsi="Arial" w:cs="Arial"/>
          <w:sz w:val="23"/>
          <w:szCs w:val="23"/>
        </w:rPr>
      </w:pPr>
      <w:r w:rsidRPr="00A17FAA">
        <w:rPr>
          <w:rFonts w:ascii="Arial" w:hAnsi="Arial" w:cs="Arial"/>
          <w:sz w:val="23"/>
          <w:szCs w:val="23"/>
        </w:rPr>
        <w:lastRenderedPageBreak/>
        <w:t>Preserve hardware/software as appropriate and requested.</w:t>
      </w:r>
    </w:p>
    <w:p w14:paraId="03F71F27" w14:textId="5D8BC399" w:rsidR="00B46193" w:rsidRDefault="00B46193" w:rsidP="001913A9">
      <w:pPr>
        <w:pStyle w:val="Default"/>
        <w:numPr>
          <w:ilvl w:val="0"/>
          <w:numId w:val="22"/>
        </w:numPr>
        <w:rPr>
          <w:rFonts w:ascii="Arial" w:hAnsi="Arial" w:cs="Arial"/>
          <w:sz w:val="23"/>
          <w:szCs w:val="23"/>
        </w:rPr>
      </w:pPr>
      <w:r w:rsidRPr="00A17FAA">
        <w:rPr>
          <w:rFonts w:ascii="Arial" w:hAnsi="Arial" w:cs="Arial"/>
          <w:sz w:val="23"/>
          <w:szCs w:val="23"/>
        </w:rPr>
        <w:t>Preserve audit and event logs as appropriate.</w:t>
      </w:r>
    </w:p>
    <w:p w14:paraId="5B8DA776" w14:textId="69491E88"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evidence gathering and management</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55DBADDB" w14:textId="77777777" w:rsidR="005E0C6F" w:rsidRPr="00A17FAA" w:rsidRDefault="005E0C6F" w:rsidP="005E0C6F">
      <w:pPr>
        <w:pStyle w:val="Default"/>
        <w:ind w:left="1080"/>
        <w:rPr>
          <w:rFonts w:ascii="Arial" w:hAnsi="Arial" w:cs="Arial"/>
          <w:sz w:val="23"/>
          <w:szCs w:val="23"/>
        </w:rPr>
      </w:pPr>
    </w:p>
    <w:p w14:paraId="3A72D9F5" w14:textId="77777777" w:rsidR="00B46193" w:rsidRPr="00A17FAA" w:rsidRDefault="00B46193" w:rsidP="00B46193">
      <w:pPr>
        <w:pStyle w:val="Default"/>
        <w:ind w:left="720"/>
        <w:rPr>
          <w:rFonts w:ascii="Arial" w:hAnsi="Arial" w:cs="Arial"/>
          <w:sz w:val="23"/>
          <w:szCs w:val="23"/>
        </w:rPr>
      </w:pPr>
    </w:p>
    <w:p w14:paraId="63206E15"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h. </w:t>
      </w:r>
      <w:r w:rsidRPr="00366592">
        <w:rPr>
          <w:rFonts w:ascii="Arial" w:hAnsi="Arial" w:cs="Arial"/>
          <w:b/>
        </w:rPr>
        <w:t>Corrective/Mitigation Action</w:t>
      </w:r>
    </w:p>
    <w:p w14:paraId="6E2C12EA" w14:textId="77777777" w:rsidR="00B46193" w:rsidRPr="00A17FAA" w:rsidRDefault="00B46193" w:rsidP="00B46193">
      <w:pPr>
        <w:pStyle w:val="Default"/>
        <w:ind w:left="720"/>
        <w:rPr>
          <w:rFonts w:ascii="Arial" w:hAnsi="Arial" w:cs="Arial"/>
          <w:sz w:val="23"/>
          <w:szCs w:val="23"/>
        </w:rPr>
      </w:pPr>
    </w:p>
    <w:p w14:paraId="2BDE7B71"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Balance mission needs with recommended risk mitigation.</w:t>
      </w:r>
    </w:p>
    <w:p w14:paraId="11326F3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Own the restoration plan.</w:t>
      </w:r>
    </w:p>
    <w:p w14:paraId="56E0C680"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Coordinate with Network ISOs, PO, and staff to implement eradication and remediation actions.</w:t>
      </w:r>
    </w:p>
    <w:p w14:paraId="082C079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Assure response actions are carried out by Local Area Network/Wide Area Network (LAN/WAN) managers.</w:t>
      </w:r>
    </w:p>
    <w:p w14:paraId="1C2B5B89"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Implement recommendations as appropriate.</w:t>
      </w:r>
    </w:p>
    <w:p w14:paraId="477D1094" w14:textId="77777777" w:rsidR="005E0C6F"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Maintain a record of costs associated with repair, restoration, business disruption, and labor.</w:t>
      </w:r>
    </w:p>
    <w:p w14:paraId="6509D6B7" w14:textId="17651265"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corrective/mitigative action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46635509" w14:textId="346CA830" w:rsidR="00B46193" w:rsidRPr="00A17FAA" w:rsidRDefault="00B46193" w:rsidP="005E0C6F">
      <w:pPr>
        <w:pStyle w:val="Default"/>
        <w:ind w:left="1080"/>
        <w:rPr>
          <w:rFonts w:ascii="Arial" w:hAnsi="Arial" w:cs="Arial"/>
          <w:sz w:val="23"/>
          <w:szCs w:val="23"/>
        </w:rPr>
      </w:pPr>
      <w:r w:rsidRPr="00A17FAA">
        <w:rPr>
          <w:rFonts w:ascii="Arial" w:hAnsi="Arial" w:cs="Arial"/>
          <w:sz w:val="23"/>
          <w:szCs w:val="23"/>
        </w:rPr>
        <w:t xml:space="preserve"> </w:t>
      </w:r>
    </w:p>
    <w:p w14:paraId="6BC211EF" w14:textId="77777777" w:rsidR="00B46193" w:rsidRPr="00A17FAA" w:rsidRDefault="00B46193" w:rsidP="00B46193">
      <w:pPr>
        <w:pStyle w:val="Default"/>
        <w:ind w:left="720"/>
        <w:rPr>
          <w:rFonts w:ascii="Arial" w:hAnsi="Arial" w:cs="Arial"/>
          <w:sz w:val="23"/>
          <w:szCs w:val="23"/>
        </w:rPr>
      </w:pPr>
    </w:p>
    <w:p w14:paraId="0F36EB99" w14:textId="77777777" w:rsidR="00B46193" w:rsidRPr="00690FD7" w:rsidRDefault="00B46193" w:rsidP="00B46193">
      <w:pPr>
        <w:pStyle w:val="Default"/>
        <w:ind w:left="720"/>
        <w:rPr>
          <w:rFonts w:ascii="Arial" w:hAnsi="Arial" w:cs="Arial"/>
          <w:b/>
        </w:rPr>
      </w:pPr>
      <w:r w:rsidRPr="00690FD7">
        <w:rPr>
          <w:rFonts w:ascii="Arial" w:hAnsi="Arial" w:cs="Arial"/>
          <w:b/>
        </w:rPr>
        <w:t>i. Lessons Learned</w:t>
      </w:r>
    </w:p>
    <w:p w14:paraId="48F9041B" w14:textId="77777777" w:rsidR="00B46193" w:rsidRPr="00A17FAA" w:rsidRDefault="00B46193" w:rsidP="00B46193">
      <w:pPr>
        <w:pStyle w:val="Default"/>
        <w:rPr>
          <w:rFonts w:ascii="Arial" w:hAnsi="Arial" w:cs="Arial"/>
          <w:sz w:val="23"/>
          <w:szCs w:val="23"/>
        </w:rPr>
      </w:pPr>
    </w:p>
    <w:p w14:paraId="141F4A24" w14:textId="77777777" w:rsidR="00B46193" w:rsidRPr="00A17FAA"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Participate with the facility incident response staff in a post mortem review of all documentation surrounding the incident/suspected incident.</w:t>
      </w:r>
    </w:p>
    <w:p w14:paraId="0F6C01C0" w14:textId="6F9DD4FC" w:rsidR="00B46193"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Implement “best practices” as appropriate based on the review.</w:t>
      </w:r>
    </w:p>
    <w:p w14:paraId="0FEBD082" w14:textId="05DAE6A4" w:rsidR="002320BC" w:rsidRPr="000028B7" w:rsidRDefault="005E0C6F" w:rsidP="000028B7">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learned</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64AACF8F" w14:textId="77777777" w:rsidR="002320BC" w:rsidRDefault="002320BC" w:rsidP="002320BC">
      <w:pPr>
        <w:pStyle w:val="Default"/>
        <w:ind w:left="720"/>
        <w:rPr>
          <w:rFonts w:ascii="Arial" w:hAnsi="Arial" w:cs="Arial"/>
          <w:color w:val="000000" w:themeColor="text1"/>
          <w:sz w:val="23"/>
          <w:szCs w:val="23"/>
        </w:rPr>
      </w:pPr>
    </w:p>
    <w:p w14:paraId="07E993F8" w14:textId="77777777" w:rsidR="006D34A0" w:rsidRPr="000028B7" w:rsidRDefault="006D34A0" w:rsidP="001913A9">
      <w:pPr>
        <w:pStyle w:val="Heading2"/>
        <w:numPr>
          <w:ilvl w:val="1"/>
          <w:numId w:val="30"/>
        </w:numPr>
        <w:rPr>
          <w:rFonts w:ascii="Arial" w:hAnsi="Arial" w:cs="Arial"/>
          <w:color w:val="auto"/>
          <w:sz w:val="24"/>
          <w:szCs w:val="24"/>
        </w:rPr>
      </w:pPr>
      <w:bookmarkStart w:id="339" w:name="_Toc527022254"/>
      <w:bookmarkStart w:id="340" w:name="_Hlk531344466"/>
      <w:r w:rsidRPr="000028B7">
        <w:rPr>
          <w:rFonts w:ascii="Arial" w:hAnsi="Arial" w:cs="Arial"/>
          <w:color w:val="auto"/>
          <w:sz w:val="24"/>
          <w:szCs w:val="24"/>
        </w:rPr>
        <w:t>Facility ISO</w:t>
      </w:r>
      <w:bookmarkEnd w:id="339"/>
    </w:p>
    <w:bookmarkEnd w:id="340"/>
    <w:p w14:paraId="6B9CA3C1" w14:textId="037C8F0E" w:rsidR="008F7BB3" w:rsidRDefault="00AF61D6" w:rsidP="000028B7">
      <w:pPr>
        <w:pStyle w:val="Default"/>
        <w:ind w:left="576" w:firstLine="720"/>
        <w:rPr>
          <w:sz w:val="22"/>
        </w:rPr>
      </w:pPr>
      <w:ins w:id="341" w:author="Faulkner, David A. (Accenture Federal Services)" w:date="2019-04-03T17:05:00Z">
        <w:r>
          <w:rPr>
            <w:sz w:val="22"/>
          </w:rPr>
          <w:t xml:space="preserve">Bobbi Begay </w:t>
        </w:r>
      </w:ins>
      <w:del w:id="342" w:author="Faulkner, David A. (Accenture Federal Services)" w:date="2019-04-03T17:05:00Z">
        <w:r w:rsidR="002320BC" w:rsidRPr="002320BC" w:rsidDel="00AF61D6">
          <w:rPr>
            <w:sz w:val="22"/>
          </w:rPr>
          <w:delText>Charles Solomon-Jackson</w:delText>
        </w:r>
      </w:del>
    </w:p>
    <w:p w14:paraId="6A23BB60" w14:textId="77777777" w:rsidR="0080161A" w:rsidRDefault="0080161A" w:rsidP="000028B7">
      <w:pPr>
        <w:pStyle w:val="Default"/>
        <w:ind w:left="576" w:firstLine="720"/>
        <w:rPr>
          <w:sz w:val="22"/>
        </w:rPr>
      </w:pPr>
    </w:p>
    <w:p w14:paraId="6C6BCC9F" w14:textId="253C2FAD" w:rsidR="008F7BB3" w:rsidDel="00AF61D6" w:rsidRDefault="008F7BB3">
      <w:pPr>
        <w:ind w:left="576" w:firstLine="720"/>
        <w:contextualSpacing/>
        <w:rPr>
          <w:del w:id="343" w:author="Faulkner, David A. (Accenture Federal Services)" w:date="2019-04-03T17:05:00Z"/>
        </w:rPr>
      </w:pPr>
      <w:del w:id="344" w:author="Faulkner, David A. (Accenture Federal Services)" w:date="2019-04-03T17:05:00Z">
        <w:r w:rsidRPr="00E332BC" w:rsidDel="00AF61D6">
          <w:rPr>
            <w:color w:val="FF0000"/>
          </w:rPr>
          <w:delText>[Organization 2</w:delText>
        </w:r>
        <w:r w:rsidDel="00AF61D6">
          <w:rPr>
            <w:color w:val="FF0000"/>
          </w:rPr>
          <w:delText xml:space="preserve"> name/acronym</w:delText>
        </w:r>
        <w:r w:rsidRPr="00E332BC" w:rsidDel="00AF61D6">
          <w:rPr>
            <w:color w:val="FF0000"/>
          </w:rPr>
          <w:delText>]</w:delText>
        </w:r>
        <w:r w:rsidDel="00AF61D6">
          <w:rPr>
            <w:color w:val="FF0000"/>
          </w:rPr>
          <w:delText xml:space="preserve"> </w:delText>
        </w:r>
        <w:r w:rsidDel="00AF61D6">
          <w:delText>facility ISO</w:delText>
        </w:r>
        <w:r w:rsidRPr="00297D82" w:rsidDel="00AF61D6">
          <w:delText xml:space="preserve">. </w:delText>
        </w:r>
      </w:del>
    </w:p>
    <w:p w14:paraId="7E95E2C6" w14:textId="7520B191" w:rsidR="008F7BB3" w:rsidRDefault="008F7BB3">
      <w:pPr>
        <w:ind w:left="576" w:firstLine="720"/>
        <w:contextualSpacing/>
        <w:rPr>
          <w:rFonts w:cs="Times New Roman"/>
          <w:color w:val="00B050"/>
        </w:rPr>
        <w:pPrChange w:id="345" w:author="Faulkner, David A. (Accenture Federal Services)" w:date="2019-04-03T17:05:00Z">
          <w:pPr>
            <w:pStyle w:val="Heading3"/>
            <w:numPr>
              <w:ilvl w:val="0"/>
              <w:numId w:val="0"/>
            </w:numPr>
            <w:ind w:left="0" w:firstLine="720"/>
            <w:contextualSpacing/>
          </w:pPr>
        </w:pPrChange>
      </w:pPr>
      <w:del w:id="346" w:author="Faulkner, David A. (Accenture Federal Services)" w:date="2019-04-03T17:05:00Z">
        <w:r w:rsidRPr="008D0A32" w:rsidDel="00AF61D6">
          <w:rPr>
            <w:rFonts w:cs="Times New Roman"/>
            <w:b/>
            <w:color w:val="00B050"/>
          </w:rPr>
          <w:delText xml:space="preserve">Enter your organization </w:delText>
        </w:r>
        <w:r w:rsidDel="00AF61D6">
          <w:rPr>
            <w:rFonts w:cstheme="minorHAnsi"/>
            <w:b/>
            <w:bCs/>
            <w:color w:val="00B050"/>
          </w:rPr>
          <w:delText>facility ISO full name</w:delText>
        </w:r>
        <w:r w:rsidRPr="008D0A32" w:rsidDel="00AF61D6">
          <w:rPr>
            <w:rFonts w:cstheme="minorHAnsi"/>
            <w:b/>
            <w:bCs/>
            <w:color w:val="00B050"/>
          </w:rPr>
          <w:delText xml:space="preserve"> </w:delText>
        </w:r>
        <w:r w:rsidRPr="008D0A32" w:rsidDel="00AF61D6">
          <w:rPr>
            <w:rFonts w:cs="Times New Roman"/>
            <w:b/>
            <w:color w:val="00B050"/>
          </w:rPr>
          <w:delText>here.</w:delText>
        </w:r>
      </w:del>
    </w:p>
    <w:p w14:paraId="26DE3D9A" w14:textId="2B836A95" w:rsidR="002320BC" w:rsidRPr="002320BC" w:rsidRDefault="002320BC" w:rsidP="002320BC">
      <w:pPr>
        <w:pStyle w:val="Default"/>
        <w:rPr>
          <w:sz w:val="22"/>
        </w:rPr>
      </w:pPr>
      <w:r w:rsidRPr="002320BC">
        <w:rPr>
          <w:sz w:val="22"/>
        </w:rPr>
        <w:t xml:space="preserve"> </w:t>
      </w:r>
    </w:p>
    <w:p w14:paraId="36EE12BD" w14:textId="77777777" w:rsidR="002320BC" w:rsidRDefault="002320BC" w:rsidP="002320BC">
      <w:pPr>
        <w:pStyle w:val="Default"/>
        <w:rPr>
          <w:sz w:val="22"/>
        </w:rPr>
      </w:pPr>
    </w:p>
    <w:p w14:paraId="009459B3"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641E9E3" w14:textId="77777777" w:rsidR="00B46193" w:rsidRPr="00516B00" w:rsidRDefault="00B46193" w:rsidP="00B46193">
      <w:pPr>
        <w:pStyle w:val="Default"/>
        <w:ind w:left="720"/>
        <w:rPr>
          <w:rFonts w:ascii="Arial" w:hAnsi="Arial" w:cs="Arial"/>
        </w:rPr>
      </w:pPr>
    </w:p>
    <w:p w14:paraId="39B69CB5" w14:textId="77777777" w:rsidR="00B46193" w:rsidRPr="00516B00" w:rsidRDefault="00B46193" w:rsidP="00B46193">
      <w:pPr>
        <w:pStyle w:val="Default"/>
        <w:ind w:left="720"/>
        <w:rPr>
          <w:rFonts w:ascii="Arial" w:hAnsi="Arial" w:cs="Arial"/>
        </w:rPr>
      </w:pPr>
      <w:r w:rsidRPr="00516B00">
        <w:rPr>
          <w:rFonts w:ascii="Arial" w:hAnsi="Arial" w:cs="Arial"/>
        </w:rPr>
        <w:t>(1) Obtain and maintain PSETS user accounts and obtain training in Remedy and Risk Assessment.</w:t>
      </w:r>
    </w:p>
    <w:p w14:paraId="2DA698A2" w14:textId="77777777" w:rsidR="00B46193" w:rsidRPr="00516B00" w:rsidRDefault="00B46193" w:rsidP="00B46193">
      <w:pPr>
        <w:pStyle w:val="Default"/>
        <w:ind w:left="720"/>
        <w:rPr>
          <w:rFonts w:ascii="Arial" w:hAnsi="Arial" w:cs="Arial"/>
        </w:rPr>
      </w:pPr>
      <w:r w:rsidRPr="00516B00">
        <w:rPr>
          <w:rFonts w:ascii="Arial" w:hAnsi="Arial" w:cs="Arial"/>
        </w:rPr>
        <w:t>(2) Complete appropriate privacy and security training.</w:t>
      </w:r>
    </w:p>
    <w:p w14:paraId="6B3A4043" w14:textId="77777777" w:rsidR="00B46193" w:rsidRPr="00516B00" w:rsidRDefault="00B46193" w:rsidP="00B46193">
      <w:pPr>
        <w:pStyle w:val="Default"/>
        <w:ind w:left="720"/>
        <w:rPr>
          <w:rFonts w:ascii="Arial" w:hAnsi="Arial" w:cs="Arial"/>
        </w:rPr>
      </w:pPr>
      <w:r w:rsidRPr="00516B00">
        <w:rPr>
          <w:rFonts w:ascii="Arial" w:hAnsi="Arial" w:cs="Arial"/>
        </w:rPr>
        <w:t>(3)  Be aware of the security laws, regulations, and policies that apply to the organization.</w:t>
      </w:r>
    </w:p>
    <w:p w14:paraId="34C03A22" w14:textId="77777777" w:rsidR="00B46193" w:rsidRPr="00516B00" w:rsidRDefault="00B46193" w:rsidP="00B46193">
      <w:pPr>
        <w:pStyle w:val="Default"/>
        <w:ind w:left="720"/>
        <w:rPr>
          <w:rFonts w:ascii="Arial" w:hAnsi="Arial" w:cs="Arial"/>
        </w:rPr>
      </w:pPr>
      <w:r w:rsidRPr="00516B00">
        <w:rPr>
          <w:rFonts w:ascii="Arial" w:hAnsi="Arial" w:cs="Arial"/>
        </w:rPr>
        <w:t>(4) ensure that individuals within the organization know who their ISOs are.</w:t>
      </w:r>
    </w:p>
    <w:p w14:paraId="4D83047D" w14:textId="77777777" w:rsidR="00B46193" w:rsidRPr="00516B00" w:rsidRDefault="00B46193" w:rsidP="00B46193">
      <w:pPr>
        <w:pStyle w:val="Default"/>
        <w:ind w:left="720"/>
        <w:rPr>
          <w:rFonts w:ascii="Arial" w:hAnsi="Arial" w:cs="Arial"/>
        </w:rPr>
      </w:pPr>
      <w:r w:rsidRPr="00516B00">
        <w:rPr>
          <w:rFonts w:ascii="Arial" w:hAnsi="Arial" w:cs="Arial"/>
        </w:rPr>
        <w:t>(5) Ensure that facility incident response personnel have appropriate incident response mechanisms, such as phone numbers, email addresses, and tools available to report suspected incidents.</w:t>
      </w:r>
    </w:p>
    <w:p w14:paraId="36501CF5" w14:textId="77777777" w:rsidR="00B46193" w:rsidRPr="00516B00" w:rsidRDefault="00B46193" w:rsidP="00B46193">
      <w:pPr>
        <w:pStyle w:val="Default"/>
        <w:ind w:left="720"/>
        <w:rPr>
          <w:rFonts w:ascii="Arial" w:hAnsi="Arial" w:cs="Arial"/>
        </w:rPr>
      </w:pPr>
      <w:r w:rsidRPr="00516B00">
        <w:rPr>
          <w:rFonts w:ascii="Arial" w:hAnsi="Arial" w:cs="Arial"/>
        </w:rPr>
        <w:lastRenderedPageBreak/>
        <w:t>(6) Be familiar with and establish a working relationship with the PO, FCIO, and OI&amp;T staff for the organization.</w:t>
      </w:r>
    </w:p>
    <w:p w14:paraId="3A73ABE9" w14:textId="77777777" w:rsidR="00B46193" w:rsidRPr="00516B00" w:rsidRDefault="00B46193" w:rsidP="00B46193">
      <w:pPr>
        <w:pStyle w:val="Default"/>
        <w:ind w:left="720"/>
        <w:rPr>
          <w:rFonts w:ascii="Arial" w:hAnsi="Arial" w:cs="Arial"/>
        </w:rPr>
      </w:pPr>
      <w:r w:rsidRPr="00516B00">
        <w:rPr>
          <w:rFonts w:ascii="Arial" w:hAnsi="Arial" w:cs="Arial"/>
        </w:rPr>
        <w:t>(7) Ensure that an after-action report process is in place to look at root causes and future prevention mechanisms.</w:t>
      </w:r>
    </w:p>
    <w:p w14:paraId="0296D95F" w14:textId="4425F271" w:rsidR="00B46193" w:rsidRDefault="00B46193" w:rsidP="00B46193">
      <w:pPr>
        <w:pStyle w:val="Default"/>
        <w:ind w:left="720"/>
        <w:rPr>
          <w:rFonts w:ascii="Arial" w:hAnsi="Arial" w:cs="Arial"/>
        </w:rPr>
      </w:pPr>
      <w:r w:rsidRPr="00516B00">
        <w:rPr>
          <w:rFonts w:ascii="Arial" w:hAnsi="Arial" w:cs="Arial"/>
        </w:rPr>
        <w:t>(8) Provide local organization policy and procedures for reporting and managing incidents.</w:t>
      </w:r>
    </w:p>
    <w:p w14:paraId="7ED2AD31" w14:textId="79461AD5" w:rsidR="00A248F0" w:rsidDel="00AF61D6" w:rsidRDefault="00AF61D6" w:rsidP="00B46193">
      <w:pPr>
        <w:pStyle w:val="Default"/>
        <w:ind w:left="720"/>
        <w:rPr>
          <w:del w:id="347" w:author="Faulkner, David A. (Accenture Federal Services)" w:date="2019-04-03T17:05:00Z"/>
          <w:rFonts w:asciiTheme="minorHAnsi" w:hAnsiTheme="minorHAnsi"/>
          <w:b/>
          <w:color w:val="00B050"/>
        </w:rPr>
      </w:pPr>
      <w:ins w:id="348" w:author="Faulkner, David A. (Accenture Federal Services)" w:date="2019-04-03T17:05:00Z">
        <w:r>
          <w:rPr>
            <w:rFonts w:asciiTheme="minorHAnsi" w:hAnsiTheme="minorHAnsi"/>
            <w:b/>
            <w:color w:val="000000" w:themeColor="text1"/>
          </w:rPr>
          <w:t>I</w:t>
        </w:r>
        <w:r w:rsidRPr="00E50567">
          <w:rPr>
            <w:rFonts w:asciiTheme="minorHAnsi" w:hAnsiTheme="minorHAnsi"/>
            <w:color w:val="000000" w:themeColor="text1"/>
          </w:rPr>
          <w:t>nherited from the VA NSOC.</w:t>
        </w:r>
      </w:ins>
      <w:del w:id="349" w:author="Faulkner, David A. (Accenture Federal Services)" w:date="2019-04-03T17:05:00Z">
        <w:r w:rsidR="00A248F0" w:rsidRPr="008D0A32" w:rsidDel="00AF61D6">
          <w:rPr>
            <w:rFonts w:asciiTheme="minorHAnsi" w:hAnsiTheme="minorHAnsi"/>
            <w:b/>
            <w:color w:val="00B050"/>
          </w:rPr>
          <w:delText xml:space="preserve">Enter your organization </w:delText>
        </w:r>
        <w:r w:rsidR="00A248F0" w:rsidDel="00AF61D6">
          <w:rPr>
            <w:rFonts w:asciiTheme="minorHAnsi" w:hAnsiTheme="minorHAnsi" w:cstheme="minorHAnsi"/>
            <w:b/>
            <w:bCs/>
            <w:color w:val="00B050"/>
          </w:rPr>
          <w:delText>incident preparation</w:delText>
        </w:r>
        <w:r w:rsidR="00A248F0" w:rsidRPr="008D0A32" w:rsidDel="00AF61D6">
          <w:rPr>
            <w:rFonts w:asciiTheme="minorHAnsi" w:hAnsiTheme="minorHAnsi" w:cstheme="minorHAnsi"/>
            <w:b/>
            <w:bCs/>
            <w:color w:val="00B050"/>
          </w:rPr>
          <w:delText xml:space="preserve"> </w:delText>
        </w:r>
        <w:r w:rsidR="00A248F0" w:rsidRPr="008D0A32" w:rsidDel="00AF61D6">
          <w:rPr>
            <w:rFonts w:asciiTheme="minorHAnsi" w:hAnsiTheme="minorHAnsi"/>
            <w:b/>
            <w:color w:val="00B050"/>
          </w:rPr>
          <w:delText>here.</w:delText>
        </w:r>
      </w:del>
    </w:p>
    <w:p w14:paraId="7977856A" w14:textId="77777777" w:rsidR="00AF61D6" w:rsidRPr="007043B4" w:rsidRDefault="00AF61D6" w:rsidP="007043B4">
      <w:pPr>
        <w:pStyle w:val="Heading3"/>
        <w:numPr>
          <w:ilvl w:val="0"/>
          <w:numId w:val="0"/>
        </w:numPr>
        <w:ind w:firstLine="720"/>
        <w:contextualSpacing/>
        <w:rPr>
          <w:ins w:id="350" w:author="Faulkner, David A. (Accenture Federal Services)" w:date="2019-04-03T17:05:00Z"/>
          <w:rFonts w:asciiTheme="minorHAnsi" w:hAnsiTheme="minorHAnsi" w:cs="Times New Roman"/>
          <w:b w:val="0"/>
          <w:color w:val="00B050"/>
        </w:rPr>
      </w:pPr>
    </w:p>
    <w:p w14:paraId="701DCF2D" w14:textId="77777777" w:rsidR="00B46193" w:rsidRPr="00516B00" w:rsidRDefault="00B46193" w:rsidP="00B46193">
      <w:pPr>
        <w:pStyle w:val="Default"/>
        <w:ind w:left="720"/>
        <w:rPr>
          <w:rFonts w:ascii="Arial" w:hAnsi="Arial" w:cs="Arial"/>
        </w:rPr>
      </w:pPr>
    </w:p>
    <w:p w14:paraId="42A1DDFF"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56CE58BA" w14:textId="77777777" w:rsidR="00B46193" w:rsidRPr="00516B00" w:rsidRDefault="00B46193" w:rsidP="00B46193">
      <w:pPr>
        <w:pStyle w:val="Default"/>
        <w:ind w:left="720"/>
        <w:rPr>
          <w:rFonts w:ascii="Arial" w:hAnsi="Arial" w:cs="Arial"/>
        </w:rPr>
      </w:pPr>
    </w:p>
    <w:p w14:paraId="452EB049" w14:textId="77777777" w:rsidR="00B46193" w:rsidRPr="00516B00" w:rsidRDefault="00B46193" w:rsidP="00B46193">
      <w:pPr>
        <w:pStyle w:val="Default"/>
        <w:ind w:left="720"/>
        <w:rPr>
          <w:rFonts w:ascii="Arial" w:hAnsi="Arial" w:cs="Arial"/>
        </w:rPr>
      </w:pPr>
      <w:r w:rsidRPr="00516B00">
        <w:rPr>
          <w:rFonts w:ascii="Arial" w:hAnsi="Arial" w:cs="Arial"/>
        </w:rPr>
        <w:t>(1) Advise users on proper security protocols to prevent incidents.</w:t>
      </w:r>
    </w:p>
    <w:p w14:paraId="2B2DBCC2" w14:textId="77777777" w:rsidR="00B46193" w:rsidRPr="00516B00" w:rsidRDefault="00B46193" w:rsidP="00B46193">
      <w:pPr>
        <w:pStyle w:val="Default"/>
        <w:ind w:left="720"/>
        <w:rPr>
          <w:rFonts w:ascii="Arial" w:hAnsi="Arial" w:cs="Arial"/>
        </w:rPr>
      </w:pPr>
      <w:r w:rsidRPr="00516B00">
        <w:rPr>
          <w:rFonts w:ascii="Arial" w:hAnsi="Arial" w:cs="Arial"/>
        </w:rPr>
        <w:t>(2) Provide training to staff on their roles in preventing, reporting, and managing security incidents.</w:t>
      </w:r>
    </w:p>
    <w:p w14:paraId="14AF28F5" w14:textId="77777777" w:rsidR="00B46193" w:rsidRPr="00516B00" w:rsidRDefault="00B46193" w:rsidP="00B46193">
      <w:pPr>
        <w:pStyle w:val="Default"/>
        <w:ind w:left="720"/>
        <w:rPr>
          <w:rFonts w:ascii="Arial" w:hAnsi="Arial" w:cs="Arial"/>
        </w:rPr>
      </w:pPr>
      <w:r w:rsidRPr="00516B00">
        <w:rPr>
          <w:rFonts w:ascii="Arial" w:hAnsi="Arial" w:cs="Arial"/>
        </w:rPr>
        <w:t>(3) Ensure systems and subsystems affected by incidents are isolated as quickly as possible and, if necessary, are restored and/or rebuilt.</w:t>
      </w:r>
    </w:p>
    <w:p w14:paraId="1EC3079D" w14:textId="77777777" w:rsidR="00B46193" w:rsidRPr="00516B00" w:rsidRDefault="00B46193" w:rsidP="00B46193">
      <w:pPr>
        <w:pStyle w:val="Default"/>
        <w:ind w:left="720"/>
        <w:rPr>
          <w:rFonts w:ascii="Arial" w:hAnsi="Arial" w:cs="Arial"/>
        </w:rPr>
      </w:pPr>
      <w:r w:rsidRPr="00516B00">
        <w:rPr>
          <w:rFonts w:ascii="Arial" w:hAnsi="Arial" w:cs="Arial"/>
        </w:rPr>
        <w:t>(4) Provide local organization policy and procedures for reporting and managing incidents.</w:t>
      </w:r>
    </w:p>
    <w:p w14:paraId="3B07C5E3" w14:textId="77777777" w:rsidR="00B46193" w:rsidRPr="00516B00" w:rsidRDefault="00B46193" w:rsidP="00B46193">
      <w:pPr>
        <w:pStyle w:val="Default"/>
        <w:ind w:left="720"/>
        <w:rPr>
          <w:rFonts w:ascii="Arial" w:hAnsi="Arial" w:cs="Arial"/>
        </w:rPr>
      </w:pPr>
      <w:r w:rsidRPr="00516B00">
        <w:rPr>
          <w:rFonts w:ascii="Arial" w:hAnsi="Arial" w:cs="Arial"/>
        </w:rPr>
        <w:t>(5) Verify that all users complete the VA Privacy and Security Awareness and Rules of Behavior (ROB) training annually.</w:t>
      </w:r>
    </w:p>
    <w:p w14:paraId="343F639E" w14:textId="10CCB3C5" w:rsidR="00B46193" w:rsidRDefault="00B46193" w:rsidP="00B46193">
      <w:pPr>
        <w:pStyle w:val="Default"/>
        <w:ind w:left="720"/>
        <w:rPr>
          <w:rFonts w:ascii="Arial" w:hAnsi="Arial" w:cs="Arial"/>
        </w:rPr>
      </w:pPr>
      <w:r w:rsidRPr="00516B00">
        <w:rPr>
          <w:rFonts w:ascii="Arial" w:hAnsi="Arial" w:cs="Arial"/>
        </w:rPr>
        <w:t>(6) Verify that all users sign the VA National ROB annually.</w:t>
      </w:r>
    </w:p>
    <w:p w14:paraId="195F311C" w14:textId="36538368" w:rsidR="00AF61D6" w:rsidRPr="00AF61D6" w:rsidRDefault="00AF61D6">
      <w:pPr>
        <w:pStyle w:val="Heading3"/>
        <w:numPr>
          <w:ilvl w:val="0"/>
          <w:numId w:val="0"/>
        </w:numPr>
        <w:ind w:firstLine="720"/>
        <w:contextualSpacing/>
        <w:rPr>
          <w:ins w:id="351" w:author="Faulkner, David A. (Accenture Federal Services)" w:date="2019-04-03T17:05:00Z"/>
          <w:rFonts w:asciiTheme="minorHAnsi" w:hAnsiTheme="minorHAnsi" w:cs="Times New Roman"/>
          <w:b w:val="0"/>
          <w:color w:val="00B050"/>
        </w:rPr>
      </w:pPr>
      <w:ins w:id="352" w:author="Faulkner, David A. (Accenture Federal Services)" w:date="2019-04-03T17:05: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53" w:author="Faulkner, David A. (Accenture Federal Services)" w:date="2019-04-03T17:05: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prevention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2515A83B" w14:textId="77777777" w:rsidR="00AF61D6" w:rsidRPr="00AF61D6" w:rsidRDefault="00AF61D6">
      <w:pPr>
        <w:rPr>
          <w:b/>
          <w:rPrChange w:id="354" w:author="Faulkner, David A. (Accenture Federal Services)" w:date="2019-04-03T17:05:00Z">
            <w:rPr>
              <w:rFonts w:asciiTheme="minorHAnsi" w:hAnsiTheme="minorHAnsi" w:cs="Times New Roman"/>
              <w:b w:val="0"/>
              <w:color w:val="00B050"/>
            </w:rPr>
          </w:rPrChange>
        </w:rPr>
        <w:pPrChange w:id="355" w:author="Faulkner, David A. (Accenture Federal Services)" w:date="2019-04-03T17:05:00Z">
          <w:pPr>
            <w:pStyle w:val="Heading3"/>
            <w:numPr>
              <w:ilvl w:val="0"/>
              <w:numId w:val="0"/>
            </w:numPr>
            <w:ind w:left="0" w:firstLine="720"/>
            <w:contextualSpacing/>
          </w:pPr>
        </w:pPrChange>
      </w:pPr>
    </w:p>
    <w:p w14:paraId="7EDD692E" w14:textId="0E0A23BA" w:rsidR="00B46193" w:rsidRPr="00516B00" w:rsidRDefault="00B46193" w:rsidP="007043B4">
      <w:pPr>
        <w:pStyle w:val="Default"/>
        <w:rPr>
          <w:rFonts w:ascii="Arial" w:hAnsi="Arial" w:cs="Arial"/>
        </w:rPr>
      </w:pPr>
    </w:p>
    <w:p w14:paraId="0F19002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4D287891" w14:textId="77777777" w:rsidR="00B46193" w:rsidRPr="00516B00" w:rsidRDefault="00B46193" w:rsidP="00B46193">
      <w:pPr>
        <w:pStyle w:val="Default"/>
        <w:ind w:left="720"/>
        <w:rPr>
          <w:rFonts w:ascii="Arial" w:hAnsi="Arial" w:cs="Arial"/>
          <w:b/>
        </w:rPr>
      </w:pPr>
    </w:p>
    <w:p w14:paraId="24A631B0" w14:textId="77777777" w:rsidR="00B46193" w:rsidRPr="00516B00" w:rsidRDefault="00B46193" w:rsidP="00B46193">
      <w:pPr>
        <w:pStyle w:val="Default"/>
        <w:ind w:left="720"/>
        <w:rPr>
          <w:rFonts w:ascii="Arial" w:hAnsi="Arial" w:cs="Arial"/>
        </w:rPr>
      </w:pPr>
      <w:r w:rsidRPr="00516B00">
        <w:rPr>
          <w:rFonts w:ascii="Arial" w:hAnsi="Arial" w:cs="Arial"/>
        </w:rPr>
        <w:t>(1) Initiate protective measures when an incident or vulnerability is discovered.</w:t>
      </w:r>
    </w:p>
    <w:p w14:paraId="16CCECB4" w14:textId="77777777" w:rsidR="00B46193" w:rsidRPr="00516B00" w:rsidRDefault="00B46193" w:rsidP="00B46193">
      <w:pPr>
        <w:pStyle w:val="Default"/>
        <w:ind w:left="720"/>
        <w:rPr>
          <w:rFonts w:ascii="Arial" w:hAnsi="Arial" w:cs="Arial"/>
        </w:rPr>
      </w:pPr>
      <w:r w:rsidRPr="00516B00">
        <w:rPr>
          <w:rFonts w:ascii="Arial" w:hAnsi="Arial" w:cs="Arial"/>
        </w:rPr>
        <w:t>(2) Ensure that incidents are properly reported, responses are coordinated, and incident updates are provided as required.</w:t>
      </w:r>
    </w:p>
    <w:p w14:paraId="4EA17EF8" w14:textId="6FC2AD9E" w:rsidR="00B46193" w:rsidDel="00AF61D6" w:rsidRDefault="00B46193" w:rsidP="00B46193">
      <w:pPr>
        <w:pStyle w:val="Default"/>
        <w:ind w:left="720"/>
        <w:rPr>
          <w:del w:id="356" w:author="Faulkner, David A. (Accenture Federal Services)" w:date="2019-04-03T17:05:00Z"/>
          <w:rFonts w:ascii="Arial" w:hAnsi="Arial" w:cs="Arial"/>
        </w:rPr>
      </w:pPr>
      <w:r w:rsidRPr="00516B00">
        <w:rPr>
          <w:rFonts w:ascii="Arial" w:hAnsi="Arial" w:cs="Arial"/>
        </w:rPr>
        <w:t>(3) Coordinate with the PO to determine if a detected or reported security incident is also a privacy incident.</w:t>
      </w:r>
    </w:p>
    <w:p w14:paraId="1A8B79CB" w14:textId="73CC1545" w:rsidR="00AF61D6" w:rsidRDefault="00AF61D6" w:rsidP="00B46193">
      <w:pPr>
        <w:pStyle w:val="Default"/>
        <w:ind w:left="720"/>
        <w:rPr>
          <w:ins w:id="357" w:author="Faulkner, David A. (Accenture Federal Services)" w:date="2019-04-03T17:05:00Z"/>
          <w:rFonts w:ascii="Arial" w:hAnsi="Arial" w:cs="Arial"/>
        </w:rPr>
      </w:pPr>
    </w:p>
    <w:p w14:paraId="7758DE91" w14:textId="77777777" w:rsidR="00AF61D6" w:rsidRDefault="00AF61D6" w:rsidP="00B46193">
      <w:pPr>
        <w:pStyle w:val="Default"/>
        <w:ind w:left="720"/>
        <w:rPr>
          <w:ins w:id="358" w:author="Faulkner, David A. (Accenture Federal Services)" w:date="2019-04-03T17:05:00Z"/>
          <w:rFonts w:ascii="Arial" w:hAnsi="Arial" w:cs="Arial"/>
        </w:rPr>
      </w:pPr>
    </w:p>
    <w:p w14:paraId="77507367" w14:textId="0DEAB6E4" w:rsidR="00A248F0" w:rsidDel="00AF61D6" w:rsidRDefault="00AF61D6" w:rsidP="00AF61D6">
      <w:pPr>
        <w:pStyle w:val="Heading3"/>
        <w:numPr>
          <w:ilvl w:val="0"/>
          <w:numId w:val="0"/>
        </w:numPr>
        <w:ind w:firstLine="720"/>
        <w:contextualSpacing/>
        <w:rPr>
          <w:del w:id="359" w:author="Faulkner, David A. (Accenture Federal Services)" w:date="2019-04-03T17:05:00Z"/>
          <w:rFonts w:asciiTheme="minorHAnsi" w:hAnsiTheme="minorHAnsi" w:cs="Times New Roman"/>
          <w:b w:val="0"/>
          <w:color w:val="000000" w:themeColor="text1"/>
          <w:sz w:val="24"/>
        </w:rPr>
      </w:pPr>
      <w:ins w:id="360" w:author="Faulkner, David A. (Accenture Federal Services)" w:date="2019-04-03T17:05: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61" w:author="Faulkner, David A. (Accenture Federal Services)" w:date="2019-04-03T17:05: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detection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1AEF98EA" w14:textId="74C9FD74" w:rsidR="00AF61D6" w:rsidRDefault="00AF61D6">
      <w:pPr>
        <w:pStyle w:val="Default"/>
        <w:ind w:left="720"/>
        <w:rPr>
          <w:ins w:id="362" w:author="Faulkner, David A. (Accenture Federal Services)" w:date="2019-04-03T17:05:00Z"/>
        </w:rPr>
        <w:pPrChange w:id="363" w:author="Faulkner, David A. (Accenture Federal Services)" w:date="2019-04-03T17:05:00Z">
          <w:pPr/>
        </w:pPrChange>
      </w:pPr>
    </w:p>
    <w:p w14:paraId="040D510B" w14:textId="77777777" w:rsidR="00AF61D6" w:rsidRPr="00AF61D6" w:rsidRDefault="00AF61D6">
      <w:pPr>
        <w:rPr>
          <w:ins w:id="364" w:author="Faulkner, David A. (Accenture Federal Services)" w:date="2019-04-03T17:05:00Z"/>
          <w:b/>
          <w:rPrChange w:id="365" w:author="Faulkner, David A. (Accenture Federal Services)" w:date="2019-04-03T17:05:00Z">
            <w:rPr>
              <w:ins w:id="366" w:author="Faulkner, David A. (Accenture Federal Services)" w:date="2019-04-03T17:05:00Z"/>
              <w:rFonts w:asciiTheme="minorHAnsi" w:hAnsiTheme="minorHAnsi" w:cs="Times New Roman"/>
              <w:b w:val="0"/>
              <w:color w:val="00B050"/>
            </w:rPr>
          </w:rPrChange>
        </w:rPr>
        <w:pPrChange w:id="367" w:author="Faulkner, David A. (Accenture Federal Services)" w:date="2019-04-03T17:05:00Z">
          <w:pPr>
            <w:pStyle w:val="Heading3"/>
            <w:numPr>
              <w:ilvl w:val="0"/>
              <w:numId w:val="0"/>
            </w:numPr>
            <w:ind w:left="0" w:firstLine="720"/>
            <w:contextualSpacing/>
          </w:pPr>
        </w:pPrChange>
      </w:pPr>
    </w:p>
    <w:p w14:paraId="2490D82C" w14:textId="067C617A" w:rsidR="00B46193" w:rsidRPr="00516B00" w:rsidRDefault="00B46193">
      <w:pPr>
        <w:pStyle w:val="Heading3"/>
        <w:numPr>
          <w:ilvl w:val="0"/>
          <w:numId w:val="0"/>
        </w:numPr>
        <w:ind w:firstLine="720"/>
        <w:contextualSpacing/>
        <w:pPrChange w:id="368" w:author="Faulkner, David A. (Accenture Federal Services)" w:date="2019-04-03T17:05:00Z">
          <w:pPr>
            <w:pStyle w:val="Default"/>
          </w:pPr>
        </w:pPrChange>
      </w:pPr>
    </w:p>
    <w:p w14:paraId="63C1CEEC" w14:textId="77777777" w:rsidR="00B46193" w:rsidRPr="00516B00" w:rsidRDefault="00B46193" w:rsidP="00B46193">
      <w:pPr>
        <w:pStyle w:val="Default"/>
        <w:ind w:left="720"/>
        <w:rPr>
          <w:rFonts w:ascii="Arial" w:hAnsi="Arial" w:cs="Arial"/>
        </w:rPr>
      </w:pPr>
    </w:p>
    <w:p w14:paraId="1D2C23C1"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Analysis</w:t>
      </w:r>
    </w:p>
    <w:p w14:paraId="41646BCB" w14:textId="77777777" w:rsidR="00B46193" w:rsidRPr="00516B00" w:rsidRDefault="00B46193" w:rsidP="00B46193">
      <w:pPr>
        <w:pStyle w:val="Default"/>
        <w:ind w:left="720"/>
        <w:rPr>
          <w:rFonts w:ascii="Arial" w:hAnsi="Arial" w:cs="Arial"/>
        </w:rPr>
      </w:pPr>
    </w:p>
    <w:p w14:paraId="44882BEE"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all reported incidents into the PSETS within one (1) </w:t>
      </w:r>
      <w:r>
        <w:rPr>
          <w:rFonts w:ascii="Arial" w:hAnsi="Arial" w:cs="Arial"/>
        </w:rPr>
        <w:t>hou</w:t>
      </w:r>
      <w:r w:rsidRPr="00516B00">
        <w:rPr>
          <w:rFonts w:ascii="Arial" w:hAnsi="Arial" w:cs="Arial"/>
        </w:rPr>
        <w:t>r of receiving or identifying an incident.</w:t>
      </w:r>
    </w:p>
    <w:p w14:paraId="370A137E" w14:textId="204B0A97" w:rsidR="00B46193" w:rsidRDefault="00B46193" w:rsidP="00B46193">
      <w:pPr>
        <w:pStyle w:val="Default"/>
        <w:ind w:left="720"/>
        <w:rPr>
          <w:rFonts w:ascii="Arial" w:hAnsi="Arial" w:cs="Arial"/>
        </w:rPr>
      </w:pPr>
      <w:r w:rsidRPr="00516B00">
        <w:rPr>
          <w:rFonts w:ascii="Arial" w:hAnsi="Arial" w:cs="Arial"/>
        </w:rPr>
        <w:t>(2) Complete a risk evaluation at the time of reporting the incident and update information on each incident accordingly.</w:t>
      </w:r>
    </w:p>
    <w:p w14:paraId="55C5F9CB" w14:textId="32E7B960" w:rsidR="00A248F0" w:rsidRDefault="00AF61D6" w:rsidP="00A248F0">
      <w:pPr>
        <w:pStyle w:val="Heading3"/>
        <w:numPr>
          <w:ilvl w:val="0"/>
          <w:numId w:val="0"/>
        </w:numPr>
        <w:ind w:firstLine="720"/>
        <w:contextualSpacing/>
        <w:rPr>
          <w:rFonts w:asciiTheme="minorHAnsi" w:hAnsiTheme="minorHAnsi" w:cs="Times New Roman"/>
          <w:b w:val="0"/>
          <w:color w:val="00B050"/>
        </w:rPr>
      </w:pPr>
      <w:ins w:id="369" w:author="Faulkner, David A. (Accenture Federal Services)" w:date="2019-04-03T17:06:00Z">
        <w:r>
          <w:rPr>
            <w:rFonts w:asciiTheme="minorHAnsi" w:hAnsiTheme="minorHAnsi" w:cs="Times New Roman"/>
            <w:b w:val="0"/>
            <w:color w:val="000000" w:themeColor="text1"/>
            <w:sz w:val="24"/>
          </w:rPr>
          <w:lastRenderedPageBreak/>
          <w:t>I</w:t>
        </w:r>
        <w:r w:rsidRPr="00E50567">
          <w:rPr>
            <w:rFonts w:asciiTheme="minorHAnsi" w:hAnsiTheme="minorHAnsi" w:cs="Times New Roman"/>
            <w:b w:val="0"/>
            <w:color w:val="000000" w:themeColor="text1"/>
            <w:sz w:val="24"/>
          </w:rPr>
          <w:t>nherited from the VA NSOC.</w:t>
        </w:r>
      </w:ins>
      <w:del w:id="370"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analysis</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79E2040A" w14:textId="77777777" w:rsidR="00A248F0" w:rsidRPr="00516B00" w:rsidRDefault="00A248F0" w:rsidP="00B46193">
      <w:pPr>
        <w:pStyle w:val="Default"/>
        <w:ind w:left="720"/>
        <w:rPr>
          <w:rFonts w:ascii="Arial" w:hAnsi="Arial" w:cs="Arial"/>
        </w:rPr>
      </w:pPr>
    </w:p>
    <w:p w14:paraId="189A8DEF" w14:textId="77777777" w:rsidR="00B46193" w:rsidRPr="00516B00" w:rsidRDefault="00B46193" w:rsidP="00B46193">
      <w:pPr>
        <w:pStyle w:val="Default"/>
        <w:ind w:left="720"/>
        <w:rPr>
          <w:rFonts w:ascii="Arial" w:hAnsi="Arial" w:cs="Arial"/>
        </w:rPr>
      </w:pPr>
    </w:p>
    <w:p w14:paraId="7C43D666" w14:textId="77777777" w:rsidR="00B46193" w:rsidRPr="00516B00" w:rsidRDefault="00B46193" w:rsidP="00B46193">
      <w:pPr>
        <w:pStyle w:val="Default"/>
        <w:ind w:left="720"/>
        <w:rPr>
          <w:rFonts w:ascii="Arial" w:hAnsi="Arial" w:cs="Arial"/>
          <w:b/>
        </w:rPr>
      </w:pPr>
      <w:r>
        <w:rPr>
          <w:rFonts w:ascii="Arial" w:hAnsi="Arial" w:cs="Arial"/>
          <w:b/>
        </w:rPr>
        <w:t xml:space="preserve">e. </w:t>
      </w:r>
      <w:r w:rsidRPr="00516B00">
        <w:rPr>
          <w:rFonts w:ascii="Arial" w:hAnsi="Arial" w:cs="Arial"/>
          <w:b/>
        </w:rPr>
        <w:t>Incident Documentation</w:t>
      </w:r>
    </w:p>
    <w:p w14:paraId="5184F952" w14:textId="77777777" w:rsidR="00B46193" w:rsidRPr="00516B00" w:rsidRDefault="00B46193" w:rsidP="00B46193">
      <w:pPr>
        <w:pStyle w:val="Default"/>
        <w:ind w:left="720"/>
        <w:rPr>
          <w:rFonts w:ascii="Arial" w:hAnsi="Arial" w:cs="Arial"/>
        </w:rPr>
      </w:pPr>
    </w:p>
    <w:p w14:paraId="755D98C6"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22BAE9E7"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77AC1410" w14:textId="77777777" w:rsidR="00B46193" w:rsidRDefault="00B46193" w:rsidP="00B46193">
      <w:pPr>
        <w:pStyle w:val="Default"/>
        <w:ind w:left="720"/>
        <w:rPr>
          <w:rFonts w:ascii="Arial" w:hAnsi="Arial" w:cs="Arial"/>
        </w:rPr>
      </w:pPr>
    </w:p>
    <w:p w14:paraId="1F8A9F27"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24086007"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058C39B"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8551410" w14:textId="77777777" w:rsidR="00B46193" w:rsidRDefault="00B46193" w:rsidP="00B46193">
      <w:pPr>
        <w:pStyle w:val="Default"/>
        <w:ind w:left="720"/>
        <w:rPr>
          <w:rFonts w:ascii="Arial" w:hAnsi="Arial" w:cs="Arial"/>
        </w:rPr>
      </w:pPr>
    </w:p>
    <w:p w14:paraId="12EF5BF1" w14:textId="77777777" w:rsidR="00B46193" w:rsidRPr="00516B00" w:rsidRDefault="00B46193" w:rsidP="00B46193">
      <w:pPr>
        <w:pStyle w:val="Default"/>
        <w:ind w:left="720"/>
        <w:rPr>
          <w:rFonts w:ascii="Arial" w:hAnsi="Arial" w:cs="Arial"/>
        </w:rPr>
      </w:pPr>
      <w:r w:rsidRPr="00516B00">
        <w:rPr>
          <w:rFonts w:ascii="Arial" w:hAnsi="Arial" w:cs="Arial"/>
        </w:rPr>
        <w:t xml:space="preserve">ISOs and POs will also receive an email alert from </w:t>
      </w:r>
      <w:r>
        <w:rPr>
          <w:rFonts w:ascii="Arial" w:hAnsi="Arial" w:cs="Arial"/>
        </w:rPr>
        <w:t xml:space="preserve">PSETS </w:t>
      </w:r>
      <w:r w:rsidRPr="00516B00">
        <w:rPr>
          <w:rFonts w:ascii="Arial" w:hAnsi="Arial" w:cs="Arial"/>
        </w:rPr>
        <w:t>reminding them to provide an update. If the ticket is in “pending” status, then an update is required after one week.</w:t>
      </w:r>
    </w:p>
    <w:p w14:paraId="03A6F3E3" w14:textId="77777777" w:rsidR="00B46193" w:rsidRPr="00516B00" w:rsidRDefault="00B46193" w:rsidP="00B46193">
      <w:pPr>
        <w:pStyle w:val="Default"/>
        <w:ind w:left="720"/>
        <w:rPr>
          <w:rFonts w:ascii="Arial" w:hAnsi="Arial" w:cs="Arial"/>
        </w:rPr>
      </w:pPr>
    </w:p>
    <w:p w14:paraId="36E6FBF2" w14:textId="70316EB4" w:rsidR="00B46193" w:rsidRDefault="00B46193" w:rsidP="001913A9">
      <w:pPr>
        <w:pStyle w:val="Default"/>
        <w:numPr>
          <w:ilvl w:val="0"/>
          <w:numId w:val="24"/>
        </w:numPr>
        <w:rPr>
          <w:ins w:id="371" w:author="Faulkner, David A. (Accenture Federal Services)" w:date="2019-04-03T17:06:00Z"/>
          <w:rFonts w:ascii="Arial" w:hAnsi="Arial" w:cs="Arial"/>
        </w:rPr>
      </w:pPr>
      <w:r w:rsidRPr="00516B00">
        <w:rPr>
          <w:rFonts w:ascii="Arial" w:hAnsi="Arial" w:cs="Arial"/>
        </w:rPr>
        <w:t xml:space="preserve">Track the progress of response activity </w:t>
      </w:r>
      <w:r>
        <w:rPr>
          <w:rFonts w:ascii="Arial" w:hAnsi="Arial" w:cs="Arial"/>
        </w:rPr>
        <w:t xml:space="preserve">in </w:t>
      </w:r>
      <w:r w:rsidRPr="00516B00">
        <w:rPr>
          <w:rFonts w:ascii="Arial" w:hAnsi="Arial" w:cs="Arial"/>
        </w:rPr>
        <w:t>PSETS, if the event is determined to be a breach, and performing all necessary documentation of incident progress</w:t>
      </w:r>
    </w:p>
    <w:p w14:paraId="3370D4C4" w14:textId="77777777" w:rsidR="00AF61D6" w:rsidRDefault="00AF61D6">
      <w:pPr>
        <w:pStyle w:val="Default"/>
        <w:ind w:left="720"/>
        <w:rPr>
          <w:rFonts w:ascii="Arial" w:hAnsi="Arial" w:cs="Arial"/>
        </w:rPr>
        <w:pPrChange w:id="372" w:author="Faulkner, David A. (Accenture Federal Services)" w:date="2019-04-03T17:06:00Z">
          <w:pPr>
            <w:pStyle w:val="Default"/>
            <w:numPr>
              <w:numId w:val="24"/>
            </w:numPr>
            <w:ind w:left="1080" w:hanging="360"/>
          </w:pPr>
        </w:pPrChange>
      </w:pPr>
    </w:p>
    <w:p w14:paraId="3A807859" w14:textId="028CD76F" w:rsidR="00A248F0" w:rsidDel="00AF61D6" w:rsidRDefault="00AF61D6" w:rsidP="00A248F0">
      <w:pPr>
        <w:pStyle w:val="Heading3"/>
        <w:numPr>
          <w:ilvl w:val="0"/>
          <w:numId w:val="0"/>
        </w:numPr>
        <w:ind w:firstLine="720"/>
        <w:contextualSpacing/>
        <w:rPr>
          <w:del w:id="373" w:author="Faulkner, David A. (Accenture Federal Services)" w:date="2019-04-03T17:06:00Z"/>
          <w:rFonts w:asciiTheme="minorHAnsi" w:hAnsiTheme="minorHAnsi" w:cs="Times New Roman"/>
          <w:b w:val="0"/>
          <w:color w:val="00B050"/>
        </w:rPr>
      </w:pPr>
      <w:ins w:id="374"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75"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documentation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692CD548" w14:textId="77777777" w:rsidR="00A248F0" w:rsidRPr="00516B00" w:rsidRDefault="00A248F0" w:rsidP="00A248F0">
      <w:pPr>
        <w:pStyle w:val="Default"/>
        <w:ind w:left="1080"/>
        <w:rPr>
          <w:rFonts w:ascii="Arial" w:hAnsi="Arial" w:cs="Arial"/>
        </w:rPr>
      </w:pPr>
    </w:p>
    <w:p w14:paraId="565C3A65" w14:textId="77777777" w:rsidR="00B46193" w:rsidRPr="00516B00" w:rsidRDefault="00B46193" w:rsidP="00B46193">
      <w:pPr>
        <w:pStyle w:val="Default"/>
        <w:ind w:left="720"/>
        <w:rPr>
          <w:rFonts w:ascii="Arial" w:hAnsi="Arial" w:cs="Arial"/>
        </w:rPr>
      </w:pPr>
    </w:p>
    <w:p w14:paraId="2B391979"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Incident Notification</w:t>
      </w:r>
    </w:p>
    <w:p w14:paraId="4892F632" w14:textId="77777777" w:rsidR="00B46193" w:rsidRPr="00516B00" w:rsidRDefault="00B46193" w:rsidP="00B46193">
      <w:pPr>
        <w:pStyle w:val="Default"/>
        <w:ind w:left="720"/>
        <w:rPr>
          <w:rFonts w:ascii="Arial" w:hAnsi="Arial" w:cs="Arial"/>
          <w:b/>
        </w:rPr>
      </w:pPr>
    </w:p>
    <w:p w14:paraId="48FBC1B1" w14:textId="1638719F" w:rsidR="00B46193" w:rsidRDefault="00B46193" w:rsidP="00B46193">
      <w:pPr>
        <w:pStyle w:val="Default"/>
        <w:ind w:left="720"/>
        <w:rPr>
          <w:rFonts w:ascii="Arial" w:hAnsi="Arial" w:cs="Arial"/>
        </w:rPr>
      </w:pPr>
      <w:r w:rsidRPr="00516B00">
        <w:rPr>
          <w:rFonts w:ascii="Arial" w:hAnsi="Arial" w:cs="Arial"/>
        </w:rPr>
        <w:t>Notify and keep local management and support staff apprised of the incident.</w:t>
      </w:r>
    </w:p>
    <w:p w14:paraId="07F92DEA" w14:textId="5FB48ECE" w:rsidR="00A248F0" w:rsidRDefault="00AF61D6" w:rsidP="00A248F0">
      <w:pPr>
        <w:pStyle w:val="Heading3"/>
        <w:numPr>
          <w:ilvl w:val="0"/>
          <w:numId w:val="0"/>
        </w:numPr>
        <w:ind w:firstLine="720"/>
        <w:contextualSpacing/>
        <w:rPr>
          <w:rFonts w:asciiTheme="minorHAnsi" w:hAnsiTheme="minorHAnsi" w:cs="Times New Roman"/>
          <w:b w:val="0"/>
          <w:color w:val="00B050"/>
        </w:rPr>
      </w:pPr>
      <w:ins w:id="376"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77"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notification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0E6BAEEA" w14:textId="77777777" w:rsidR="00A248F0" w:rsidRPr="00516B00" w:rsidRDefault="00A248F0" w:rsidP="00B46193">
      <w:pPr>
        <w:pStyle w:val="Default"/>
        <w:ind w:left="720"/>
        <w:rPr>
          <w:rFonts w:ascii="Arial" w:hAnsi="Arial" w:cs="Arial"/>
        </w:rPr>
      </w:pPr>
    </w:p>
    <w:p w14:paraId="7D4281DB" w14:textId="77777777" w:rsidR="00B46193" w:rsidRPr="00516B00" w:rsidRDefault="00B46193" w:rsidP="00B46193">
      <w:pPr>
        <w:pStyle w:val="Default"/>
        <w:ind w:left="720"/>
        <w:rPr>
          <w:rFonts w:ascii="Arial" w:hAnsi="Arial" w:cs="Arial"/>
          <w:b/>
        </w:rPr>
      </w:pPr>
    </w:p>
    <w:p w14:paraId="7B7CB799"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Containment Strategy</w:t>
      </w:r>
    </w:p>
    <w:p w14:paraId="7A9C7153" w14:textId="77777777" w:rsidR="00B46193" w:rsidRPr="00516B00" w:rsidRDefault="00B46193" w:rsidP="00B46193">
      <w:pPr>
        <w:pStyle w:val="Default"/>
        <w:ind w:left="720"/>
        <w:rPr>
          <w:rFonts w:ascii="Arial" w:hAnsi="Arial" w:cs="Arial"/>
        </w:rPr>
      </w:pPr>
    </w:p>
    <w:p w14:paraId="5EB46A0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1D0617E1" w14:textId="77777777" w:rsidR="00AF61D6" w:rsidRDefault="00B46193" w:rsidP="00B46193">
      <w:pPr>
        <w:pStyle w:val="Default"/>
        <w:ind w:left="720"/>
        <w:rPr>
          <w:ins w:id="378" w:author="Faulkner, David A. (Accenture Federal Services)" w:date="2019-04-03T17:06:00Z"/>
          <w:rFonts w:ascii="Arial" w:hAnsi="Arial" w:cs="Arial"/>
        </w:rPr>
      </w:pPr>
      <w:r w:rsidRPr="00516B00">
        <w:rPr>
          <w:rFonts w:ascii="Arial" w:hAnsi="Arial" w:cs="Arial"/>
        </w:rPr>
        <w:t>(2) Suggest alternate containment actions, as necessary</w:t>
      </w:r>
    </w:p>
    <w:p w14:paraId="4A543F2C" w14:textId="2BBD6CDD" w:rsidR="00B46193" w:rsidRDefault="00B46193" w:rsidP="00B46193">
      <w:pPr>
        <w:pStyle w:val="Default"/>
        <w:ind w:left="720"/>
        <w:rPr>
          <w:rFonts w:ascii="Arial" w:hAnsi="Arial" w:cs="Arial"/>
        </w:rPr>
      </w:pPr>
      <w:r w:rsidRPr="00516B00">
        <w:rPr>
          <w:rFonts w:ascii="Arial" w:hAnsi="Arial" w:cs="Arial"/>
        </w:rPr>
        <w:t>.</w:t>
      </w:r>
    </w:p>
    <w:p w14:paraId="595936F8" w14:textId="4246A890" w:rsidR="00A248F0" w:rsidDel="00AF61D6" w:rsidRDefault="00AF61D6" w:rsidP="00A248F0">
      <w:pPr>
        <w:pStyle w:val="Heading3"/>
        <w:numPr>
          <w:ilvl w:val="0"/>
          <w:numId w:val="0"/>
        </w:numPr>
        <w:ind w:firstLine="720"/>
        <w:contextualSpacing/>
        <w:rPr>
          <w:del w:id="379" w:author="Faulkner, David A. (Accenture Federal Services)" w:date="2019-04-03T17:06:00Z"/>
          <w:rFonts w:asciiTheme="minorHAnsi" w:hAnsiTheme="minorHAnsi" w:cs="Times New Roman"/>
          <w:b w:val="0"/>
          <w:color w:val="00B050"/>
        </w:rPr>
      </w:pPr>
      <w:ins w:id="380"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1"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containment strategy</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412B8C14" w14:textId="77777777" w:rsidR="00A248F0" w:rsidRPr="00516B00" w:rsidRDefault="00A248F0" w:rsidP="00B46193">
      <w:pPr>
        <w:pStyle w:val="Default"/>
        <w:ind w:left="720"/>
        <w:rPr>
          <w:rFonts w:ascii="Arial" w:hAnsi="Arial" w:cs="Arial"/>
        </w:rPr>
      </w:pPr>
    </w:p>
    <w:p w14:paraId="1D085068" w14:textId="77777777" w:rsidR="00B46193" w:rsidRPr="00516B00" w:rsidRDefault="00B46193" w:rsidP="00B46193">
      <w:pPr>
        <w:pStyle w:val="Default"/>
        <w:ind w:left="720"/>
        <w:rPr>
          <w:rFonts w:ascii="Arial" w:hAnsi="Arial" w:cs="Arial"/>
        </w:rPr>
      </w:pPr>
    </w:p>
    <w:p w14:paraId="63015BF4"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63185FE" w14:textId="77777777" w:rsidR="00B46193" w:rsidRPr="00516B00" w:rsidRDefault="00B46193" w:rsidP="00B46193">
      <w:pPr>
        <w:pStyle w:val="Default"/>
        <w:ind w:left="720"/>
        <w:rPr>
          <w:rFonts w:ascii="Arial" w:hAnsi="Arial" w:cs="Arial"/>
        </w:rPr>
      </w:pPr>
    </w:p>
    <w:p w14:paraId="74EE3FC1" w14:textId="77777777" w:rsidR="00B46193" w:rsidRPr="00516B00" w:rsidRDefault="00B46193" w:rsidP="00B46193">
      <w:pPr>
        <w:pStyle w:val="Default"/>
        <w:ind w:left="720"/>
        <w:rPr>
          <w:rFonts w:ascii="Arial" w:hAnsi="Arial" w:cs="Arial"/>
        </w:rPr>
      </w:pPr>
      <w:r w:rsidRPr="00516B00">
        <w:rPr>
          <w:rFonts w:ascii="Arial" w:hAnsi="Arial" w:cs="Arial"/>
        </w:rPr>
        <w:t>(1) Execute direction provided by the Data Breach Response Service, VA NSOC, law enforcement, or the OIG.</w:t>
      </w:r>
    </w:p>
    <w:p w14:paraId="7310D130" w14:textId="77777777" w:rsidR="00B46193" w:rsidRPr="00516B00" w:rsidRDefault="00B46193" w:rsidP="00B46193">
      <w:pPr>
        <w:pStyle w:val="Default"/>
        <w:ind w:left="720"/>
        <w:rPr>
          <w:rFonts w:ascii="Arial" w:hAnsi="Arial" w:cs="Arial"/>
        </w:rPr>
      </w:pPr>
      <w:r w:rsidRPr="00516B00">
        <w:rPr>
          <w:rFonts w:ascii="Arial" w:hAnsi="Arial" w:cs="Arial"/>
        </w:rPr>
        <w:t>(2) Consult with law enforcement or the OIG as necessary.</w:t>
      </w:r>
    </w:p>
    <w:p w14:paraId="673604DD" w14:textId="4B72AC05" w:rsidR="00B46193" w:rsidRDefault="00B46193" w:rsidP="00B46193">
      <w:pPr>
        <w:pStyle w:val="Default"/>
        <w:ind w:left="720"/>
        <w:rPr>
          <w:ins w:id="382" w:author="Faulkner, David A. (Accenture Federal Services)" w:date="2019-04-03T17:06:00Z"/>
          <w:rFonts w:ascii="Arial" w:hAnsi="Arial" w:cs="Arial"/>
        </w:rPr>
      </w:pPr>
      <w:r w:rsidRPr="00516B00">
        <w:rPr>
          <w:rFonts w:ascii="Arial" w:hAnsi="Arial" w:cs="Arial"/>
        </w:rPr>
        <w:t>(3) Log all comments and details of their investigation into the PSETS or the system designated for the reporting of pr</w:t>
      </w:r>
      <w:r>
        <w:rPr>
          <w:rFonts w:ascii="Arial" w:hAnsi="Arial" w:cs="Arial"/>
        </w:rPr>
        <w:t>ivacy complaints and incidents.</w:t>
      </w:r>
    </w:p>
    <w:p w14:paraId="093E22C6" w14:textId="77777777" w:rsidR="00AF61D6" w:rsidRDefault="00AF61D6" w:rsidP="00B46193">
      <w:pPr>
        <w:pStyle w:val="Default"/>
        <w:ind w:left="720"/>
        <w:rPr>
          <w:rFonts w:ascii="Arial" w:hAnsi="Arial" w:cs="Arial"/>
        </w:rPr>
      </w:pPr>
    </w:p>
    <w:p w14:paraId="21C6215E" w14:textId="5ED92524" w:rsidR="00BB0F7F" w:rsidDel="00AF61D6" w:rsidRDefault="00AF61D6" w:rsidP="00BB0F7F">
      <w:pPr>
        <w:pStyle w:val="Heading3"/>
        <w:numPr>
          <w:ilvl w:val="0"/>
          <w:numId w:val="0"/>
        </w:numPr>
        <w:ind w:firstLine="720"/>
        <w:contextualSpacing/>
        <w:rPr>
          <w:del w:id="383" w:author="Faulkner, David A. (Accenture Federal Services)" w:date="2019-04-03T17:06:00Z"/>
          <w:rFonts w:asciiTheme="minorHAnsi" w:hAnsiTheme="minorHAnsi" w:cs="Times New Roman"/>
          <w:b w:val="0"/>
          <w:color w:val="00B050"/>
        </w:rPr>
      </w:pPr>
      <w:ins w:id="384"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5" w:author="Faulkner, David A. (Accenture Federal Services)" w:date="2019-04-03T17:06:00Z">
        <w:r w:rsidR="00BB0F7F" w:rsidRPr="008D0A32" w:rsidDel="00AF61D6">
          <w:rPr>
            <w:rFonts w:asciiTheme="minorHAnsi" w:hAnsiTheme="minorHAnsi" w:cs="Times New Roman"/>
            <w:b w:val="0"/>
            <w:color w:val="00B050"/>
          </w:rPr>
          <w:delText xml:space="preserve">Enter your </w:delText>
        </w:r>
        <w:r w:rsidR="006869AC" w:rsidDel="00AF61D6">
          <w:rPr>
            <w:rFonts w:asciiTheme="minorHAnsi" w:hAnsiTheme="minorHAnsi" w:cs="Times New Roman"/>
            <w:b w:val="0"/>
            <w:color w:val="00B050"/>
          </w:rPr>
          <w:delText>organization evidence gathering and management</w:delText>
        </w:r>
        <w:r w:rsidR="00BB0F7F" w:rsidRPr="008D0A32" w:rsidDel="00AF61D6">
          <w:rPr>
            <w:rFonts w:asciiTheme="minorHAnsi" w:hAnsiTheme="minorHAnsi" w:cstheme="minorHAnsi"/>
            <w:b w:val="0"/>
            <w:bCs w:val="0"/>
            <w:color w:val="00B050"/>
          </w:rPr>
          <w:delText xml:space="preserve"> </w:delText>
        </w:r>
        <w:r w:rsidR="00BB0F7F" w:rsidRPr="008D0A32" w:rsidDel="00AF61D6">
          <w:rPr>
            <w:rFonts w:asciiTheme="minorHAnsi" w:hAnsiTheme="minorHAnsi" w:cs="Times New Roman"/>
            <w:b w:val="0"/>
            <w:color w:val="00B050"/>
          </w:rPr>
          <w:delText>here.</w:delText>
        </w:r>
      </w:del>
    </w:p>
    <w:p w14:paraId="29231251" w14:textId="77777777" w:rsidR="00BB0F7F" w:rsidRDefault="00BB0F7F" w:rsidP="00B46193">
      <w:pPr>
        <w:pStyle w:val="Default"/>
        <w:ind w:left="720"/>
        <w:rPr>
          <w:rFonts w:ascii="Arial" w:hAnsi="Arial" w:cs="Arial"/>
        </w:rPr>
      </w:pPr>
    </w:p>
    <w:p w14:paraId="1E6577D1" w14:textId="77777777" w:rsidR="00B46193" w:rsidRDefault="00B46193" w:rsidP="00B46193">
      <w:pPr>
        <w:pStyle w:val="Default"/>
        <w:ind w:left="720"/>
        <w:rPr>
          <w:rFonts w:ascii="Arial" w:hAnsi="Arial" w:cs="Arial"/>
        </w:rPr>
      </w:pPr>
    </w:p>
    <w:p w14:paraId="35B2451F" w14:textId="77777777" w:rsidR="00B46193" w:rsidRPr="004D5C5C" w:rsidRDefault="00B46193" w:rsidP="001913A9">
      <w:pPr>
        <w:pStyle w:val="Default"/>
        <w:numPr>
          <w:ilvl w:val="0"/>
          <w:numId w:val="26"/>
        </w:numPr>
        <w:rPr>
          <w:rFonts w:ascii="Arial" w:hAnsi="Arial" w:cs="Arial"/>
        </w:rPr>
      </w:pPr>
      <w:r w:rsidRPr="00516B00">
        <w:rPr>
          <w:rFonts w:ascii="Arial" w:hAnsi="Arial" w:cs="Arial"/>
          <w:b/>
        </w:rPr>
        <w:t>Lessons Learned</w:t>
      </w:r>
    </w:p>
    <w:p w14:paraId="131298F2" w14:textId="77777777" w:rsidR="00B46193" w:rsidRPr="00516B00" w:rsidRDefault="00B46193" w:rsidP="00B46193">
      <w:pPr>
        <w:pStyle w:val="Default"/>
        <w:ind w:left="720"/>
        <w:rPr>
          <w:rFonts w:ascii="Arial" w:hAnsi="Arial" w:cs="Arial"/>
        </w:rPr>
      </w:pPr>
    </w:p>
    <w:p w14:paraId="4B8237DB" w14:textId="77777777" w:rsidR="00B46193" w:rsidRPr="00516B00" w:rsidRDefault="00B46193" w:rsidP="00B46193">
      <w:pPr>
        <w:pStyle w:val="Default"/>
        <w:ind w:left="720"/>
        <w:rPr>
          <w:rFonts w:ascii="Arial" w:hAnsi="Arial" w:cs="Arial"/>
        </w:rPr>
      </w:pPr>
      <w:r w:rsidRPr="00516B00">
        <w:rPr>
          <w:rFonts w:ascii="Arial" w:hAnsi="Arial" w:cs="Arial"/>
        </w:rPr>
        <w:t>(1) Log resolution of incident.</w:t>
      </w:r>
    </w:p>
    <w:p w14:paraId="5DA5B262" w14:textId="50DB1230" w:rsidR="00B46193" w:rsidRDefault="00B46193" w:rsidP="00B46193">
      <w:pPr>
        <w:pStyle w:val="Default"/>
        <w:ind w:left="720"/>
        <w:rPr>
          <w:rFonts w:ascii="Arial" w:hAnsi="Arial" w:cs="Arial"/>
        </w:rPr>
      </w:pPr>
      <w:r w:rsidRPr="00516B00">
        <w:rPr>
          <w:rFonts w:ascii="Arial" w:hAnsi="Arial" w:cs="Arial"/>
        </w:rPr>
        <w:t>(2) Raise user awareness through lessons learned</w:t>
      </w:r>
    </w:p>
    <w:p w14:paraId="405CACD6" w14:textId="488B065E" w:rsidR="006869AC" w:rsidRDefault="00AF61D6" w:rsidP="006869AC">
      <w:pPr>
        <w:pStyle w:val="Heading3"/>
        <w:numPr>
          <w:ilvl w:val="0"/>
          <w:numId w:val="0"/>
        </w:numPr>
        <w:ind w:firstLine="720"/>
        <w:contextualSpacing/>
        <w:rPr>
          <w:rFonts w:asciiTheme="minorHAnsi" w:hAnsiTheme="minorHAnsi" w:cs="Times New Roman"/>
          <w:b w:val="0"/>
          <w:color w:val="00B050"/>
        </w:rPr>
      </w:pPr>
      <w:ins w:id="386"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7" w:author="Faulkner, David A. (Accenture Federal Services)" w:date="2019-04-03T17:06:00Z">
        <w:r w:rsidR="006869AC" w:rsidRPr="008D0A32" w:rsidDel="00AF61D6">
          <w:rPr>
            <w:rFonts w:asciiTheme="minorHAnsi" w:hAnsiTheme="minorHAnsi" w:cs="Times New Roman"/>
            <w:b w:val="0"/>
            <w:color w:val="00B050"/>
          </w:rPr>
          <w:delText xml:space="preserve">Enter your organization </w:delText>
        </w:r>
        <w:r w:rsidR="006869AC" w:rsidDel="00AF61D6">
          <w:rPr>
            <w:rFonts w:asciiTheme="minorHAnsi" w:hAnsiTheme="minorHAnsi" w:cstheme="minorHAnsi"/>
            <w:b w:val="0"/>
            <w:bCs w:val="0"/>
            <w:color w:val="00B050"/>
          </w:rPr>
          <w:delText>lesson learned</w:delText>
        </w:r>
        <w:r w:rsidR="006869AC" w:rsidRPr="008D0A32" w:rsidDel="00AF61D6">
          <w:rPr>
            <w:rFonts w:asciiTheme="minorHAnsi" w:hAnsiTheme="minorHAnsi" w:cstheme="minorHAnsi"/>
            <w:b w:val="0"/>
            <w:bCs w:val="0"/>
            <w:color w:val="00B050"/>
          </w:rPr>
          <w:delText xml:space="preserve"> </w:delText>
        </w:r>
        <w:r w:rsidR="006869AC" w:rsidRPr="008D0A32" w:rsidDel="00AF61D6">
          <w:rPr>
            <w:rFonts w:asciiTheme="minorHAnsi" w:hAnsiTheme="minorHAnsi" w:cs="Times New Roman"/>
            <w:b w:val="0"/>
            <w:color w:val="00B050"/>
          </w:rPr>
          <w:delText>here.</w:delText>
        </w:r>
      </w:del>
    </w:p>
    <w:p w14:paraId="400EFF0F" w14:textId="09B24819" w:rsidR="00A17FAA" w:rsidRDefault="00A17FAA">
      <w:pPr>
        <w:rPr>
          <w:rFonts w:ascii="Arial" w:eastAsia="Times New Roman" w:hAnsi="Arial" w:cs="Arial"/>
          <w:color w:val="000000"/>
          <w:sz w:val="23"/>
          <w:szCs w:val="23"/>
        </w:rPr>
      </w:pPr>
    </w:p>
    <w:p w14:paraId="1A5BC715" w14:textId="77777777" w:rsidR="006D34A0" w:rsidRPr="00AF61D6" w:rsidRDefault="006D34A0" w:rsidP="001913A9">
      <w:pPr>
        <w:pStyle w:val="Heading2"/>
        <w:numPr>
          <w:ilvl w:val="1"/>
          <w:numId w:val="30"/>
        </w:numPr>
        <w:rPr>
          <w:color w:val="auto"/>
          <w:highlight w:val="yellow"/>
          <w:rPrChange w:id="388" w:author="Faulkner, David A. (Accenture Federal Services)" w:date="2019-04-03T17:07:00Z">
            <w:rPr>
              <w:color w:val="auto"/>
            </w:rPr>
          </w:rPrChange>
        </w:rPr>
      </w:pPr>
      <w:bookmarkStart w:id="389" w:name="_Toc527022255"/>
      <w:r w:rsidRPr="00AF61D6">
        <w:rPr>
          <w:color w:val="auto"/>
          <w:highlight w:val="yellow"/>
          <w:rPrChange w:id="390" w:author="Faulkner, David A. (Accenture Federal Services)" w:date="2019-04-03T17:07:00Z">
            <w:rPr>
              <w:color w:val="auto"/>
            </w:rPr>
          </w:rPrChange>
        </w:rPr>
        <w:t>Facility Privacy Officer</w:t>
      </w:r>
      <w:bookmarkEnd w:id="389"/>
    </w:p>
    <w:p w14:paraId="4DF121EE" w14:textId="73D9F273" w:rsidR="00135CCB" w:rsidRDefault="00EC496D" w:rsidP="00135CCB">
      <w:pPr>
        <w:pStyle w:val="Default"/>
        <w:rPr>
          <w:sz w:val="22"/>
          <w:szCs w:val="22"/>
        </w:rPr>
      </w:pPr>
      <w:r w:rsidRPr="00A17FAA">
        <w:rPr>
          <w:rFonts w:ascii="Arial" w:hAnsi="Arial" w:cs="Arial"/>
          <w:sz w:val="23"/>
          <w:szCs w:val="23"/>
        </w:rPr>
        <w:br/>
      </w:r>
      <w:r w:rsidR="00135CCB" w:rsidRPr="00135CCB">
        <w:rPr>
          <w:sz w:val="22"/>
          <w:szCs w:val="22"/>
        </w:rPr>
        <w:t xml:space="preserve">Rita Grewal </w:t>
      </w:r>
    </w:p>
    <w:p w14:paraId="1DF0630A" w14:textId="77A42843" w:rsidR="00BE3DDF" w:rsidRDefault="00BE3DDF" w:rsidP="00BE3DDF">
      <w:pPr>
        <w:contextualSpacing/>
      </w:pPr>
      <w:r w:rsidRPr="00E332BC">
        <w:rPr>
          <w:color w:val="FF0000"/>
        </w:rPr>
        <w:t>[Organization 2</w:t>
      </w:r>
      <w:r>
        <w:rPr>
          <w:color w:val="FF0000"/>
        </w:rPr>
        <w:t xml:space="preserve"> name/acronym</w:t>
      </w:r>
      <w:r w:rsidRPr="00E332BC">
        <w:rPr>
          <w:color w:val="FF0000"/>
        </w:rPr>
        <w:t>]</w:t>
      </w:r>
      <w:r>
        <w:rPr>
          <w:color w:val="FF0000"/>
        </w:rPr>
        <w:t xml:space="preserve"> </w:t>
      </w:r>
      <w:r w:rsidR="00962F04">
        <w:t>facility privacy officer</w:t>
      </w:r>
      <w:r w:rsidRPr="00297D82">
        <w:t xml:space="preserve">. </w:t>
      </w:r>
    </w:p>
    <w:p w14:paraId="2A143BA5" w14:textId="6A49B596" w:rsidR="00BE3DDF" w:rsidRDefault="00BE3DDF" w:rsidP="00BE3DD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sidR="00962F04">
        <w:rPr>
          <w:rFonts w:asciiTheme="minorHAnsi" w:hAnsiTheme="minorHAnsi" w:cstheme="minorHAnsi"/>
          <w:b w:val="0"/>
          <w:bCs w:val="0"/>
          <w:color w:val="00B050"/>
        </w:rPr>
        <w:t>facility privacy officer</w:t>
      </w:r>
      <w:r>
        <w:rPr>
          <w:rFonts w:asciiTheme="minorHAnsi" w:hAnsiTheme="minorHAnsi" w:cstheme="minorHAnsi"/>
          <w:b w:val="0"/>
          <w:bCs w:val="0"/>
          <w:color w:val="00B050"/>
        </w:rPr>
        <w:t xml:space="preserve">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0B3719D8" w14:textId="77777777" w:rsidR="00BE3DDF" w:rsidRDefault="00BE3DDF" w:rsidP="00135CCB">
      <w:pPr>
        <w:pStyle w:val="Default"/>
        <w:rPr>
          <w:sz w:val="22"/>
          <w:szCs w:val="22"/>
        </w:rPr>
      </w:pPr>
    </w:p>
    <w:p w14:paraId="36AF953B" w14:textId="77777777" w:rsidR="00135CCB" w:rsidRPr="00135CCB" w:rsidRDefault="00135CCB" w:rsidP="00135CCB">
      <w:pPr>
        <w:pStyle w:val="Default"/>
        <w:rPr>
          <w:sz w:val="22"/>
          <w:szCs w:val="22"/>
        </w:rPr>
      </w:pPr>
    </w:p>
    <w:p w14:paraId="0BBCA8CF"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FA4C279" w14:textId="77777777" w:rsidR="00B46193" w:rsidRPr="00516B00" w:rsidRDefault="00B46193" w:rsidP="00B46193">
      <w:pPr>
        <w:pStyle w:val="Default"/>
        <w:ind w:left="720"/>
        <w:rPr>
          <w:rFonts w:ascii="Arial" w:hAnsi="Arial" w:cs="Arial"/>
        </w:rPr>
      </w:pPr>
    </w:p>
    <w:p w14:paraId="4EC57B6A" w14:textId="77777777" w:rsidR="00B46193" w:rsidRPr="00516B00" w:rsidRDefault="00B46193" w:rsidP="00B46193">
      <w:pPr>
        <w:pStyle w:val="Default"/>
        <w:ind w:left="720"/>
        <w:rPr>
          <w:rFonts w:ascii="Arial" w:hAnsi="Arial" w:cs="Arial"/>
        </w:rPr>
      </w:pPr>
      <w:r w:rsidRPr="00516B00">
        <w:rPr>
          <w:rFonts w:ascii="Arial" w:hAnsi="Arial" w:cs="Arial"/>
        </w:rPr>
        <w:t>(1) Take appropriate privacy and security training.</w:t>
      </w:r>
    </w:p>
    <w:p w14:paraId="091C7B16" w14:textId="77777777" w:rsidR="00B46193" w:rsidRPr="00516B00" w:rsidRDefault="00B46193" w:rsidP="00B46193">
      <w:pPr>
        <w:pStyle w:val="Default"/>
        <w:ind w:left="720"/>
        <w:rPr>
          <w:rFonts w:ascii="Arial" w:hAnsi="Arial" w:cs="Arial"/>
        </w:rPr>
      </w:pPr>
      <w:r w:rsidRPr="00516B00">
        <w:rPr>
          <w:rFonts w:ascii="Arial" w:hAnsi="Arial" w:cs="Arial"/>
        </w:rPr>
        <w:t>(2) Obtain and maintain a PSETS account and develop familiarity with the system.</w:t>
      </w:r>
    </w:p>
    <w:p w14:paraId="24AAABD9" w14:textId="77777777" w:rsidR="00B46193" w:rsidRPr="00516B00" w:rsidRDefault="00B46193" w:rsidP="00B46193">
      <w:pPr>
        <w:pStyle w:val="Default"/>
        <w:ind w:left="720"/>
        <w:rPr>
          <w:rFonts w:ascii="Arial" w:hAnsi="Arial" w:cs="Arial"/>
        </w:rPr>
      </w:pPr>
      <w:r w:rsidRPr="00516B00">
        <w:rPr>
          <w:rFonts w:ascii="Arial" w:hAnsi="Arial" w:cs="Arial"/>
        </w:rPr>
        <w:t>(3) Review VA Handbook 6502.1, Privacy Event Tracking.</w:t>
      </w:r>
    </w:p>
    <w:p w14:paraId="428F67CB" w14:textId="77777777" w:rsidR="00B46193" w:rsidRPr="00516B00" w:rsidRDefault="00B46193" w:rsidP="00B46193">
      <w:pPr>
        <w:pStyle w:val="Default"/>
        <w:ind w:left="720"/>
        <w:rPr>
          <w:rFonts w:ascii="Arial" w:hAnsi="Arial" w:cs="Arial"/>
        </w:rPr>
      </w:pPr>
      <w:r w:rsidRPr="00516B00">
        <w:rPr>
          <w:rFonts w:ascii="Arial" w:hAnsi="Arial" w:cs="Arial"/>
        </w:rPr>
        <w:t>(4) Review PSETS Basic User’s Handbook.</w:t>
      </w:r>
    </w:p>
    <w:p w14:paraId="128DA6EC" w14:textId="77777777" w:rsidR="00B46193" w:rsidRPr="00516B00" w:rsidRDefault="00B46193" w:rsidP="00B46193">
      <w:pPr>
        <w:pStyle w:val="Default"/>
        <w:ind w:left="720"/>
        <w:rPr>
          <w:rFonts w:ascii="Arial" w:hAnsi="Arial" w:cs="Arial"/>
        </w:rPr>
      </w:pPr>
      <w:r w:rsidRPr="00516B00">
        <w:rPr>
          <w:rFonts w:ascii="Arial" w:hAnsi="Arial" w:cs="Arial"/>
        </w:rPr>
        <w:t>(5) Maintain awareness of the privacy laws, regulations, and policies that affect their organizations.</w:t>
      </w:r>
    </w:p>
    <w:p w14:paraId="5F496CD8" w14:textId="77777777" w:rsidR="00B46193" w:rsidRPr="00516B00" w:rsidRDefault="00B46193" w:rsidP="00B46193">
      <w:pPr>
        <w:pStyle w:val="Default"/>
        <w:ind w:left="720"/>
        <w:rPr>
          <w:rFonts w:ascii="Arial" w:hAnsi="Arial" w:cs="Arial"/>
        </w:rPr>
      </w:pPr>
      <w:r w:rsidRPr="00516B00">
        <w:rPr>
          <w:rFonts w:ascii="Arial" w:hAnsi="Arial" w:cs="Arial"/>
        </w:rPr>
        <w:t>(6) Ensure that individuals within their organizations know who their POs are.</w:t>
      </w:r>
    </w:p>
    <w:p w14:paraId="1EE194C1" w14:textId="77777777" w:rsidR="00B46193" w:rsidRPr="00516B00" w:rsidRDefault="00B46193" w:rsidP="00B46193">
      <w:pPr>
        <w:pStyle w:val="Default"/>
        <w:ind w:left="720"/>
        <w:rPr>
          <w:rFonts w:ascii="Arial" w:hAnsi="Arial" w:cs="Arial"/>
        </w:rPr>
      </w:pPr>
      <w:r w:rsidRPr="00516B00">
        <w:rPr>
          <w:rFonts w:ascii="Arial" w:hAnsi="Arial" w:cs="Arial"/>
        </w:rPr>
        <w:t>(7) Acquire template of Incident Notification/Credit Monitoring letter.</w:t>
      </w:r>
    </w:p>
    <w:p w14:paraId="4F14745F" w14:textId="77777777" w:rsidR="00B46193" w:rsidRPr="00516B00" w:rsidRDefault="00B46193" w:rsidP="00B46193">
      <w:pPr>
        <w:pStyle w:val="Default"/>
        <w:ind w:left="720"/>
        <w:rPr>
          <w:rFonts w:ascii="Arial" w:hAnsi="Arial" w:cs="Arial"/>
        </w:rPr>
      </w:pPr>
      <w:r w:rsidRPr="00516B00">
        <w:rPr>
          <w:rFonts w:ascii="Arial" w:hAnsi="Arial" w:cs="Arial"/>
        </w:rPr>
        <w:t>(8) Establish a working relationship with the ISO(s) for their organizations.</w:t>
      </w:r>
    </w:p>
    <w:p w14:paraId="5EC14C8F" w14:textId="77777777" w:rsidR="00B46193" w:rsidRPr="00516B00" w:rsidRDefault="00B46193" w:rsidP="00B46193">
      <w:pPr>
        <w:pStyle w:val="Default"/>
        <w:ind w:left="720"/>
        <w:rPr>
          <w:rFonts w:ascii="Arial" w:hAnsi="Arial" w:cs="Arial"/>
        </w:rPr>
      </w:pPr>
      <w:r w:rsidRPr="00516B00">
        <w:rPr>
          <w:rFonts w:ascii="Arial" w:hAnsi="Arial" w:cs="Arial"/>
        </w:rPr>
        <w:t>(9) Ensure that facility privacy personnel have appropriate incident response mechanisms, such as phone numbers, email addresses, and tools available to report suspected privacy incidents.</w:t>
      </w:r>
    </w:p>
    <w:p w14:paraId="38A2E0F1" w14:textId="18280F27" w:rsidR="00B46193" w:rsidRDefault="00B46193" w:rsidP="00B46193">
      <w:pPr>
        <w:pStyle w:val="Default"/>
        <w:ind w:left="720"/>
        <w:rPr>
          <w:ins w:id="391" w:author="Faulkner, David A. (Accenture Federal Services)" w:date="2019-04-03T17:07:00Z"/>
          <w:rFonts w:ascii="Arial" w:hAnsi="Arial" w:cs="Arial"/>
        </w:rPr>
      </w:pPr>
      <w:r w:rsidRPr="00516B00">
        <w:rPr>
          <w:rFonts w:ascii="Arial" w:hAnsi="Arial" w:cs="Arial"/>
        </w:rPr>
        <w:t>(10) Ensure an after-action report process in place to look at root causes and future prevention mechanisms.</w:t>
      </w:r>
    </w:p>
    <w:p w14:paraId="53DA1845" w14:textId="77777777" w:rsidR="00447F38" w:rsidRDefault="00447F38" w:rsidP="00B46193">
      <w:pPr>
        <w:pStyle w:val="Default"/>
        <w:ind w:left="720"/>
        <w:rPr>
          <w:rFonts w:ascii="Arial" w:hAnsi="Arial" w:cs="Arial"/>
        </w:rPr>
      </w:pPr>
    </w:p>
    <w:p w14:paraId="32969DD0" w14:textId="70E1E562" w:rsidR="00962F04" w:rsidDel="00447F38" w:rsidRDefault="00447F38" w:rsidP="00B46193">
      <w:pPr>
        <w:pStyle w:val="Default"/>
        <w:ind w:left="720"/>
        <w:rPr>
          <w:del w:id="392" w:author="Faulkner, David A. (Accenture Federal Services)" w:date="2019-04-03T17:07:00Z"/>
          <w:rFonts w:asciiTheme="minorHAnsi" w:hAnsiTheme="minorHAnsi"/>
          <w:color w:val="000000" w:themeColor="text1"/>
        </w:rPr>
      </w:pPr>
      <w:ins w:id="393" w:author="Faulkner, David A. (Accenture Federal Services)" w:date="2019-04-03T17:07:00Z">
        <w:r>
          <w:rPr>
            <w:rFonts w:asciiTheme="minorHAnsi" w:hAnsiTheme="minorHAnsi"/>
            <w:b/>
            <w:color w:val="000000" w:themeColor="text1"/>
          </w:rPr>
          <w:t>I</w:t>
        </w:r>
        <w:r w:rsidRPr="00E50567">
          <w:rPr>
            <w:rFonts w:asciiTheme="minorHAnsi" w:hAnsiTheme="minorHAnsi"/>
            <w:color w:val="000000" w:themeColor="text1"/>
          </w:rPr>
          <w:t>nherited from the VA NSOC.</w:t>
        </w:r>
      </w:ins>
      <w:del w:id="394" w:author="Faulkner, David A. (Accenture Federal Services)" w:date="2019-04-03T17:07:00Z">
        <w:r w:rsidR="00962F04" w:rsidRPr="008D0A32" w:rsidDel="00447F38">
          <w:rPr>
            <w:rFonts w:asciiTheme="minorHAnsi" w:hAnsiTheme="minorHAnsi"/>
            <w:b/>
            <w:color w:val="00B050"/>
          </w:rPr>
          <w:delText>Enter your organization</w:delText>
        </w:r>
        <w:r w:rsidR="00962F04" w:rsidDel="00447F38">
          <w:rPr>
            <w:rFonts w:asciiTheme="minorHAnsi" w:hAnsiTheme="minorHAnsi"/>
            <w:b/>
            <w:color w:val="00B050"/>
          </w:rPr>
          <w:delText xml:space="preserve"> incident preparation</w:delText>
        </w:r>
        <w:r w:rsidR="00962F04" w:rsidDel="00447F38">
          <w:rPr>
            <w:rFonts w:asciiTheme="minorHAnsi" w:hAnsiTheme="minorHAnsi" w:cstheme="minorHAnsi"/>
            <w:b/>
            <w:bCs/>
            <w:color w:val="00B050"/>
          </w:rPr>
          <w:delText xml:space="preserve"> here.</w:delText>
        </w:r>
      </w:del>
    </w:p>
    <w:p w14:paraId="2529C409" w14:textId="77777777" w:rsidR="00447F38" w:rsidRDefault="00447F38" w:rsidP="00962F04">
      <w:pPr>
        <w:pStyle w:val="Heading3"/>
        <w:numPr>
          <w:ilvl w:val="0"/>
          <w:numId w:val="0"/>
        </w:numPr>
        <w:ind w:firstLine="720"/>
        <w:contextualSpacing/>
        <w:rPr>
          <w:ins w:id="395" w:author="Faulkner, David A. (Accenture Federal Services)" w:date="2019-04-03T17:07:00Z"/>
          <w:rFonts w:asciiTheme="minorHAnsi" w:hAnsiTheme="minorHAnsi" w:cs="Times New Roman"/>
          <w:b w:val="0"/>
          <w:color w:val="00B050"/>
        </w:rPr>
      </w:pPr>
    </w:p>
    <w:p w14:paraId="123C515A" w14:textId="77777777" w:rsidR="00962F04" w:rsidRPr="00516B00" w:rsidRDefault="00962F04" w:rsidP="00B46193">
      <w:pPr>
        <w:pStyle w:val="Default"/>
        <w:ind w:left="720"/>
        <w:rPr>
          <w:rFonts w:ascii="Arial" w:hAnsi="Arial" w:cs="Arial"/>
        </w:rPr>
      </w:pPr>
    </w:p>
    <w:p w14:paraId="5B9C52F8" w14:textId="77777777" w:rsidR="00B46193" w:rsidRPr="00516B00" w:rsidRDefault="00B46193" w:rsidP="00B46193">
      <w:pPr>
        <w:pStyle w:val="Default"/>
        <w:ind w:left="720"/>
        <w:rPr>
          <w:rFonts w:ascii="Arial" w:hAnsi="Arial" w:cs="Arial"/>
        </w:rPr>
      </w:pPr>
    </w:p>
    <w:p w14:paraId="1727D0A2"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6D7B96D6" w14:textId="77777777" w:rsidR="00B46193" w:rsidRPr="00516B00" w:rsidRDefault="00B46193" w:rsidP="00B46193">
      <w:pPr>
        <w:pStyle w:val="Default"/>
        <w:ind w:left="720"/>
        <w:rPr>
          <w:rFonts w:ascii="Arial" w:hAnsi="Arial" w:cs="Arial"/>
        </w:rPr>
      </w:pPr>
    </w:p>
    <w:p w14:paraId="39569497" w14:textId="77777777" w:rsidR="00B46193" w:rsidRPr="00516B00" w:rsidRDefault="00B46193" w:rsidP="00B46193">
      <w:pPr>
        <w:pStyle w:val="Default"/>
        <w:ind w:left="720"/>
        <w:rPr>
          <w:rFonts w:ascii="Arial" w:hAnsi="Arial" w:cs="Arial"/>
        </w:rPr>
      </w:pPr>
      <w:r w:rsidRPr="00516B00">
        <w:rPr>
          <w:rFonts w:ascii="Arial" w:hAnsi="Arial" w:cs="Arial"/>
        </w:rPr>
        <w:t>(1) Implement Departmental and appropriate Administration privacy policies and procedures.</w:t>
      </w:r>
    </w:p>
    <w:p w14:paraId="498F40A4" w14:textId="77777777" w:rsidR="00B46193" w:rsidRPr="00516B00" w:rsidRDefault="00B46193" w:rsidP="00B46193">
      <w:pPr>
        <w:pStyle w:val="Default"/>
        <w:ind w:left="720"/>
        <w:rPr>
          <w:rFonts w:ascii="Arial" w:hAnsi="Arial" w:cs="Arial"/>
        </w:rPr>
      </w:pPr>
      <w:r w:rsidRPr="00516B00">
        <w:rPr>
          <w:rFonts w:ascii="Arial" w:hAnsi="Arial" w:cs="Arial"/>
        </w:rPr>
        <w:t>(2) Establish an internal privacy audit or compliance monitoring and audit program.</w:t>
      </w:r>
    </w:p>
    <w:p w14:paraId="17AFC0FA" w14:textId="77777777" w:rsidR="00B46193" w:rsidRPr="00516B00" w:rsidRDefault="00B46193" w:rsidP="00B46193">
      <w:pPr>
        <w:pStyle w:val="Default"/>
        <w:ind w:left="720"/>
        <w:rPr>
          <w:rFonts w:ascii="Arial" w:hAnsi="Arial" w:cs="Arial"/>
        </w:rPr>
      </w:pPr>
      <w:r w:rsidRPr="00516B00">
        <w:rPr>
          <w:rFonts w:ascii="Arial" w:hAnsi="Arial" w:cs="Arial"/>
        </w:rPr>
        <w:t>(3) Monitor and report that individuals in their organizations complete the appropriate annual Privacy training(s).</w:t>
      </w:r>
    </w:p>
    <w:p w14:paraId="4C8AF1CA" w14:textId="77777777" w:rsidR="00B46193" w:rsidRPr="00516B00" w:rsidRDefault="00B46193" w:rsidP="00B46193">
      <w:pPr>
        <w:pStyle w:val="Default"/>
        <w:ind w:left="720"/>
        <w:rPr>
          <w:rFonts w:ascii="Arial" w:hAnsi="Arial" w:cs="Arial"/>
        </w:rPr>
      </w:pPr>
      <w:r w:rsidRPr="00516B00">
        <w:rPr>
          <w:rFonts w:ascii="Arial" w:hAnsi="Arial" w:cs="Arial"/>
        </w:rPr>
        <w:lastRenderedPageBreak/>
        <w:t>(4) Ensure that privacy issues and concerns are communicated to and coordinated with appropriate parties.</w:t>
      </w:r>
    </w:p>
    <w:p w14:paraId="096AAA5A" w14:textId="77777777" w:rsidR="00B46193" w:rsidRPr="00516B00" w:rsidRDefault="00B46193" w:rsidP="00B46193">
      <w:pPr>
        <w:pStyle w:val="Default"/>
        <w:ind w:left="720"/>
        <w:rPr>
          <w:rFonts w:ascii="Arial" w:hAnsi="Arial" w:cs="Arial"/>
        </w:rPr>
      </w:pPr>
      <w:r w:rsidRPr="00516B00">
        <w:rPr>
          <w:rFonts w:ascii="Arial" w:hAnsi="Arial" w:cs="Arial"/>
        </w:rPr>
        <w:t>(5) Be aware of the systems in their organizations that collect and/or maintain PHI and/or PII.</w:t>
      </w:r>
    </w:p>
    <w:p w14:paraId="5C15FB9C" w14:textId="77777777" w:rsidR="00B46193" w:rsidRPr="00516B00" w:rsidRDefault="00B46193" w:rsidP="00B46193">
      <w:pPr>
        <w:pStyle w:val="Default"/>
        <w:ind w:left="720"/>
        <w:rPr>
          <w:rFonts w:ascii="Arial" w:hAnsi="Arial" w:cs="Arial"/>
        </w:rPr>
      </w:pPr>
      <w:r w:rsidRPr="00516B00">
        <w:rPr>
          <w:rFonts w:ascii="Arial" w:hAnsi="Arial" w:cs="Arial"/>
        </w:rPr>
        <w:t xml:space="preserve">(6) Participate in the preparation and updating of Privacy Threshold Assessments (PTA) and Privacy Impact Assessments (PIA) for systems within the purview of their organizations.  </w:t>
      </w:r>
    </w:p>
    <w:p w14:paraId="5262835C" w14:textId="77777777" w:rsidR="00B46193" w:rsidRPr="00516B00" w:rsidRDefault="00B46193" w:rsidP="00B46193">
      <w:pPr>
        <w:pStyle w:val="Default"/>
        <w:ind w:left="720"/>
        <w:rPr>
          <w:rFonts w:ascii="Arial" w:hAnsi="Arial" w:cs="Arial"/>
        </w:rPr>
      </w:pPr>
      <w:r w:rsidRPr="00516B00">
        <w:rPr>
          <w:rFonts w:ascii="Arial" w:hAnsi="Arial" w:cs="Arial"/>
        </w:rPr>
        <w:t>(7) Understand what constitutes a Privacy Act system of records (SOR), and ensure that all PII that is retrieved by individuals’ names or other unique identifiers are maintained in an official SOR published in the Federal Register.</w:t>
      </w:r>
    </w:p>
    <w:p w14:paraId="28564BA5" w14:textId="6FDD63F4" w:rsidR="00B46193" w:rsidRDefault="00B46193" w:rsidP="00B46193">
      <w:pPr>
        <w:pStyle w:val="Default"/>
        <w:ind w:left="720"/>
        <w:rPr>
          <w:ins w:id="396" w:author="Faulkner, David A. (Accenture Federal Services)" w:date="2019-04-03T17:07:00Z"/>
          <w:rFonts w:ascii="Arial" w:hAnsi="Arial" w:cs="Arial"/>
        </w:rPr>
      </w:pPr>
      <w:r w:rsidRPr="00516B00">
        <w:rPr>
          <w:rFonts w:ascii="Arial" w:hAnsi="Arial" w:cs="Arial"/>
        </w:rPr>
        <w:t>(8) Promote activities to foster privacy awareness (e.g., Privacy Day or Information Protection Awareness Week).</w:t>
      </w:r>
    </w:p>
    <w:p w14:paraId="1B508DFD" w14:textId="77777777" w:rsidR="00447F38" w:rsidRDefault="00447F38" w:rsidP="00B46193">
      <w:pPr>
        <w:pStyle w:val="Default"/>
        <w:ind w:left="720"/>
        <w:rPr>
          <w:rFonts w:ascii="Arial" w:hAnsi="Arial" w:cs="Arial"/>
        </w:rPr>
      </w:pPr>
    </w:p>
    <w:p w14:paraId="20B8FE6F" w14:textId="0D78D704" w:rsidR="00962F04" w:rsidDel="00447F38" w:rsidRDefault="00447F38" w:rsidP="00962F04">
      <w:pPr>
        <w:pStyle w:val="Heading3"/>
        <w:numPr>
          <w:ilvl w:val="0"/>
          <w:numId w:val="0"/>
        </w:numPr>
        <w:ind w:firstLine="720"/>
        <w:contextualSpacing/>
        <w:rPr>
          <w:del w:id="397" w:author="Faulkner, David A. (Accenture Federal Services)" w:date="2019-04-03T17:07:00Z"/>
          <w:rFonts w:asciiTheme="minorHAnsi" w:hAnsiTheme="minorHAnsi" w:cs="Times New Roman"/>
          <w:b w:val="0"/>
          <w:color w:val="00B050"/>
        </w:rPr>
      </w:pPr>
      <w:ins w:id="398"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99"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prevention</w:delText>
        </w:r>
        <w:r w:rsidR="00962F04" w:rsidDel="00447F38">
          <w:rPr>
            <w:rFonts w:asciiTheme="minorHAnsi" w:hAnsiTheme="minorHAnsi" w:cstheme="minorHAnsi"/>
            <w:b w:val="0"/>
            <w:bCs w:val="0"/>
            <w:color w:val="00B050"/>
          </w:rPr>
          <w:delText xml:space="preserve"> here.</w:delText>
        </w:r>
      </w:del>
    </w:p>
    <w:p w14:paraId="3F498E31" w14:textId="77777777" w:rsidR="00962F04" w:rsidRPr="00516B00" w:rsidRDefault="00962F04" w:rsidP="00B46193">
      <w:pPr>
        <w:pStyle w:val="Default"/>
        <w:ind w:left="720"/>
        <w:rPr>
          <w:rFonts w:ascii="Arial" w:hAnsi="Arial" w:cs="Arial"/>
        </w:rPr>
      </w:pPr>
    </w:p>
    <w:p w14:paraId="11A0D003" w14:textId="77777777" w:rsidR="00B46193" w:rsidRPr="00516B00" w:rsidRDefault="00B46193" w:rsidP="00B46193">
      <w:pPr>
        <w:pStyle w:val="Default"/>
        <w:ind w:left="720"/>
        <w:rPr>
          <w:rFonts w:ascii="Arial" w:hAnsi="Arial" w:cs="Arial"/>
        </w:rPr>
      </w:pPr>
    </w:p>
    <w:p w14:paraId="6158B91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23C265F4" w14:textId="77777777" w:rsidR="00B46193" w:rsidRPr="00516B00" w:rsidRDefault="00B46193" w:rsidP="00B46193">
      <w:pPr>
        <w:pStyle w:val="Default"/>
        <w:ind w:left="720"/>
        <w:rPr>
          <w:rFonts w:ascii="Arial" w:hAnsi="Arial" w:cs="Arial"/>
        </w:rPr>
      </w:pPr>
    </w:p>
    <w:p w14:paraId="73CE0200" w14:textId="77777777" w:rsidR="00B46193" w:rsidRPr="00516B00" w:rsidRDefault="00B46193" w:rsidP="00B46193">
      <w:pPr>
        <w:pStyle w:val="Default"/>
        <w:ind w:left="720"/>
        <w:rPr>
          <w:rFonts w:ascii="Arial" w:hAnsi="Arial" w:cs="Arial"/>
        </w:rPr>
      </w:pPr>
      <w:r w:rsidRPr="00516B00">
        <w:rPr>
          <w:rFonts w:ascii="Arial" w:hAnsi="Arial" w:cs="Arial"/>
        </w:rPr>
        <w:t>(1) Receive complaints from Veterans or anyone within their organization who believes an incident has occurred.</w:t>
      </w:r>
    </w:p>
    <w:p w14:paraId="412FBB54" w14:textId="77777777" w:rsidR="00B46193" w:rsidRPr="00516B00" w:rsidRDefault="00B46193" w:rsidP="00B46193">
      <w:pPr>
        <w:pStyle w:val="Default"/>
        <w:ind w:left="720"/>
        <w:rPr>
          <w:rFonts w:ascii="Arial" w:hAnsi="Arial" w:cs="Arial"/>
        </w:rPr>
      </w:pPr>
      <w:r w:rsidRPr="00516B00">
        <w:rPr>
          <w:rFonts w:ascii="Arial" w:hAnsi="Arial" w:cs="Arial"/>
        </w:rPr>
        <w:t xml:space="preserve">(2) Enter all complaints received into the system allotted for the reporting of incidents within one (1) </w:t>
      </w:r>
      <w:r>
        <w:rPr>
          <w:rFonts w:ascii="Arial" w:hAnsi="Arial" w:cs="Arial"/>
        </w:rPr>
        <w:t>hou</w:t>
      </w:r>
      <w:r w:rsidRPr="00516B00">
        <w:rPr>
          <w:rFonts w:ascii="Arial" w:hAnsi="Arial" w:cs="Arial"/>
        </w:rPr>
        <w:t>r of discovery.</w:t>
      </w:r>
    </w:p>
    <w:p w14:paraId="5F324CC5" w14:textId="77777777" w:rsidR="00B46193" w:rsidRPr="00516B00" w:rsidRDefault="00B46193" w:rsidP="00B46193">
      <w:pPr>
        <w:pStyle w:val="Default"/>
        <w:ind w:left="720"/>
        <w:rPr>
          <w:rFonts w:ascii="Arial" w:hAnsi="Arial" w:cs="Arial"/>
        </w:rPr>
      </w:pPr>
      <w:r w:rsidRPr="00516B00">
        <w:rPr>
          <w:rFonts w:ascii="Arial" w:hAnsi="Arial" w:cs="Arial"/>
        </w:rPr>
        <w:t>(3) Follow guidance provided by the VA Privacy Service in order to record all incidents in PSETS.</w:t>
      </w:r>
    </w:p>
    <w:p w14:paraId="27B817CE" w14:textId="77777777" w:rsidR="00B46193" w:rsidRPr="00516B00" w:rsidRDefault="00B46193" w:rsidP="00B46193">
      <w:pPr>
        <w:pStyle w:val="Default"/>
        <w:ind w:left="720"/>
        <w:rPr>
          <w:rFonts w:ascii="Arial" w:hAnsi="Arial" w:cs="Arial"/>
        </w:rPr>
      </w:pPr>
      <w:r w:rsidRPr="00516B00">
        <w:rPr>
          <w:rFonts w:ascii="Arial" w:hAnsi="Arial" w:cs="Arial"/>
        </w:rPr>
        <w:t>(4) Monitor all incidents that they have entered into PSETS.</w:t>
      </w:r>
    </w:p>
    <w:p w14:paraId="5C760570" w14:textId="2D539BEA" w:rsidR="00B46193" w:rsidRDefault="00B46193" w:rsidP="00B46193">
      <w:pPr>
        <w:pStyle w:val="Default"/>
        <w:ind w:left="720"/>
        <w:rPr>
          <w:ins w:id="400" w:author="Faulkner, David A. (Accenture Federal Services)" w:date="2019-04-03T17:07:00Z"/>
          <w:rFonts w:ascii="Arial" w:hAnsi="Arial" w:cs="Arial"/>
        </w:rPr>
      </w:pPr>
      <w:r w:rsidRPr="00516B00">
        <w:rPr>
          <w:rFonts w:ascii="Arial" w:hAnsi="Arial" w:cs="Arial"/>
        </w:rPr>
        <w:t>(5) Provide updates to PSETS, as appropriate.</w:t>
      </w:r>
    </w:p>
    <w:p w14:paraId="7B911DF8" w14:textId="77777777" w:rsidR="00447F38" w:rsidRDefault="00447F38" w:rsidP="00B46193">
      <w:pPr>
        <w:pStyle w:val="Default"/>
        <w:ind w:left="720"/>
        <w:rPr>
          <w:rFonts w:ascii="Arial" w:hAnsi="Arial" w:cs="Arial"/>
        </w:rPr>
      </w:pPr>
    </w:p>
    <w:p w14:paraId="6D8BAAF9" w14:textId="2EDE9DAC" w:rsidR="00962F04" w:rsidDel="00447F38" w:rsidRDefault="00447F38" w:rsidP="00962F04">
      <w:pPr>
        <w:pStyle w:val="Heading3"/>
        <w:numPr>
          <w:ilvl w:val="0"/>
          <w:numId w:val="0"/>
        </w:numPr>
        <w:ind w:firstLine="720"/>
        <w:contextualSpacing/>
        <w:rPr>
          <w:del w:id="401" w:author="Faulkner, David A. (Accenture Federal Services)" w:date="2019-04-03T17:07:00Z"/>
          <w:rFonts w:asciiTheme="minorHAnsi" w:hAnsiTheme="minorHAnsi" w:cs="Times New Roman"/>
          <w:b w:val="0"/>
          <w:color w:val="00B050"/>
        </w:rPr>
      </w:pPr>
      <w:ins w:id="402"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3"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detection</w:delText>
        </w:r>
        <w:r w:rsidR="00962F04" w:rsidDel="00447F38">
          <w:rPr>
            <w:rFonts w:asciiTheme="minorHAnsi" w:hAnsiTheme="minorHAnsi" w:cstheme="minorHAnsi"/>
            <w:b w:val="0"/>
            <w:bCs w:val="0"/>
            <w:color w:val="00B050"/>
          </w:rPr>
          <w:delText xml:space="preserve"> here.</w:delText>
        </w:r>
      </w:del>
    </w:p>
    <w:p w14:paraId="4F6FCE35" w14:textId="77777777" w:rsidR="00962F04" w:rsidRPr="00516B00" w:rsidRDefault="00962F04" w:rsidP="00B46193">
      <w:pPr>
        <w:pStyle w:val="Default"/>
        <w:ind w:left="720"/>
        <w:rPr>
          <w:rFonts w:ascii="Arial" w:hAnsi="Arial" w:cs="Arial"/>
        </w:rPr>
      </w:pPr>
    </w:p>
    <w:p w14:paraId="36BB7E18" w14:textId="77777777" w:rsidR="00B46193" w:rsidRPr="00516B00" w:rsidRDefault="00B46193" w:rsidP="00B46193">
      <w:pPr>
        <w:pStyle w:val="Default"/>
        <w:ind w:left="720"/>
        <w:rPr>
          <w:rFonts w:ascii="Arial" w:hAnsi="Arial" w:cs="Arial"/>
        </w:rPr>
      </w:pPr>
    </w:p>
    <w:p w14:paraId="51E1217B"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Documentation</w:t>
      </w:r>
    </w:p>
    <w:p w14:paraId="44CE3F74" w14:textId="77777777" w:rsidR="00B46193" w:rsidRPr="00516B00" w:rsidRDefault="00B46193" w:rsidP="00B46193">
      <w:pPr>
        <w:pStyle w:val="Default"/>
        <w:ind w:left="720"/>
        <w:rPr>
          <w:rFonts w:ascii="Arial" w:hAnsi="Arial" w:cs="Arial"/>
        </w:rPr>
      </w:pPr>
    </w:p>
    <w:p w14:paraId="376521D4"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3DCF8FF1"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5ED1E6CB" w14:textId="77777777" w:rsidR="00B46193" w:rsidRDefault="00B46193" w:rsidP="00B46193">
      <w:pPr>
        <w:pStyle w:val="Default"/>
        <w:ind w:left="720"/>
        <w:rPr>
          <w:rFonts w:ascii="Arial" w:hAnsi="Arial" w:cs="Arial"/>
        </w:rPr>
      </w:pPr>
    </w:p>
    <w:p w14:paraId="358FD635"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6A198EA3"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181E5D1"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F5A84A1" w14:textId="77777777" w:rsidR="00B46193" w:rsidRDefault="00B46193" w:rsidP="00B46193">
      <w:pPr>
        <w:pStyle w:val="Default"/>
        <w:ind w:left="720"/>
        <w:rPr>
          <w:rFonts w:ascii="Arial" w:hAnsi="Arial" w:cs="Arial"/>
        </w:rPr>
      </w:pPr>
    </w:p>
    <w:p w14:paraId="6E9ED825" w14:textId="1FCBD16A" w:rsidR="00B46193" w:rsidRDefault="00B46193" w:rsidP="00B46193">
      <w:pPr>
        <w:pStyle w:val="Default"/>
        <w:ind w:left="720"/>
        <w:rPr>
          <w:ins w:id="404" w:author="Faulkner, David A. (Accenture Federal Services)" w:date="2019-04-03T17:07:00Z"/>
          <w:rFonts w:ascii="Arial" w:hAnsi="Arial" w:cs="Arial"/>
        </w:rPr>
      </w:pPr>
      <w:r w:rsidRPr="00516B00">
        <w:rPr>
          <w:rFonts w:ascii="Arial" w:hAnsi="Arial" w:cs="Arial"/>
        </w:rPr>
        <w:t xml:space="preserve">ISOs and POs will also receive an email alert from </w:t>
      </w:r>
      <w:r>
        <w:rPr>
          <w:rFonts w:ascii="Arial" w:hAnsi="Arial" w:cs="Arial"/>
        </w:rPr>
        <w:t xml:space="preserve">PSETS </w:t>
      </w:r>
      <w:r w:rsidRPr="00516B00">
        <w:rPr>
          <w:rFonts w:ascii="Arial" w:hAnsi="Arial" w:cs="Arial"/>
        </w:rPr>
        <w:t>reminding them to provide an update. If the ticket is in “pending” status, then an update is required after one week.</w:t>
      </w:r>
    </w:p>
    <w:p w14:paraId="692DA4B3" w14:textId="77777777" w:rsidR="00447F38" w:rsidRDefault="00447F38" w:rsidP="00B46193">
      <w:pPr>
        <w:pStyle w:val="Default"/>
        <w:ind w:left="720"/>
        <w:rPr>
          <w:rFonts w:ascii="Arial" w:hAnsi="Arial" w:cs="Arial"/>
        </w:rPr>
      </w:pPr>
    </w:p>
    <w:p w14:paraId="26268A66" w14:textId="7939219F" w:rsidR="00962F04" w:rsidDel="00447F38" w:rsidRDefault="00447F38" w:rsidP="00962F04">
      <w:pPr>
        <w:pStyle w:val="Heading3"/>
        <w:numPr>
          <w:ilvl w:val="0"/>
          <w:numId w:val="0"/>
        </w:numPr>
        <w:ind w:firstLine="720"/>
        <w:contextualSpacing/>
        <w:rPr>
          <w:del w:id="405" w:author="Faulkner, David A. (Accenture Federal Services)" w:date="2019-04-03T17:07:00Z"/>
          <w:rFonts w:asciiTheme="minorHAnsi" w:hAnsiTheme="minorHAnsi" w:cs="Times New Roman"/>
          <w:b w:val="0"/>
          <w:color w:val="00B050"/>
        </w:rPr>
      </w:pPr>
      <w:ins w:id="406"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7"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documentation</w:delText>
        </w:r>
        <w:r w:rsidR="00962F04" w:rsidDel="00447F38">
          <w:rPr>
            <w:rFonts w:asciiTheme="minorHAnsi" w:hAnsiTheme="minorHAnsi" w:cstheme="minorHAnsi"/>
            <w:b w:val="0"/>
            <w:bCs w:val="0"/>
            <w:color w:val="00B050"/>
          </w:rPr>
          <w:delText xml:space="preserve"> here.</w:delText>
        </w:r>
      </w:del>
    </w:p>
    <w:p w14:paraId="3DC9DC31" w14:textId="77777777" w:rsidR="00962F04" w:rsidRPr="00516B00" w:rsidRDefault="00962F04" w:rsidP="00B46193">
      <w:pPr>
        <w:pStyle w:val="Default"/>
        <w:ind w:left="720"/>
        <w:rPr>
          <w:rFonts w:ascii="Arial" w:hAnsi="Arial" w:cs="Arial"/>
        </w:rPr>
      </w:pPr>
    </w:p>
    <w:p w14:paraId="5ED70477" w14:textId="77777777" w:rsidR="00B46193" w:rsidRPr="00516B00" w:rsidRDefault="00B46193" w:rsidP="00B46193">
      <w:pPr>
        <w:pStyle w:val="Default"/>
        <w:ind w:left="720"/>
        <w:rPr>
          <w:rFonts w:ascii="Arial" w:hAnsi="Arial" w:cs="Arial"/>
        </w:rPr>
      </w:pPr>
    </w:p>
    <w:p w14:paraId="79D34156" w14:textId="77777777" w:rsidR="00B46193" w:rsidRPr="00516B00" w:rsidRDefault="00B46193" w:rsidP="00B46193">
      <w:pPr>
        <w:pStyle w:val="Default"/>
        <w:ind w:left="720"/>
        <w:rPr>
          <w:rFonts w:ascii="Arial" w:hAnsi="Arial" w:cs="Arial"/>
          <w:b/>
        </w:rPr>
      </w:pPr>
      <w:r>
        <w:rPr>
          <w:rFonts w:ascii="Arial" w:hAnsi="Arial" w:cs="Arial"/>
          <w:b/>
        </w:rPr>
        <w:t xml:space="preserve">e. </w:t>
      </w:r>
      <w:r w:rsidRPr="00516B00">
        <w:rPr>
          <w:rFonts w:ascii="Arial" w:hAnsi="Arial" w:cs="Arial"/>
          <w:b/>
        </w:rPr>
        <w:t>Incident Notification</w:t>
      </w:r>
    </w:p>
    <w:p w14:paraId="387E86F7" w14:textId="77777777" w:rsidR="00B46193" w:rsidRPr="00516B00" w:rsidRDefault="00B46193" w:rsidP="00B46193">
      <w:pPr>
        <w:pStyle w:val="Default"/>
        <w:ind w:left="720"/>
        <w:rPr>
          <w:rFonts w:ascii="Arial" w:hAnsi="Arial" w:cs="Arial"/>
        </w:rPr>
      </w:pPr>
    </w:p>
    <w:p w14:paraId="690C7BFB" w14:textId="77777777" w:rsidR="00B46193" w:rsidRPr="00516B00" w:rsidRDefault="00B46193" w:rsidP="00B46193">
      <w:pPr>
        <w:pStyle w:val="Default"/>
        <w:ind w:left="720"/>
        <w:rPr>
          <w:rFonts w:ascii="Arial" w:hAnsi="Arial" w:cs="Arial"/>
        </w:rPr>
      </w:pPr>
      <w:r w:rsidRPr="00516B00">
        <w:rPr>
          <w:rFonts w:ascii="Arial" w:hAnsi="Arial" w:cs="Arial"/>
        </w:rPr>
        <w:lastRenderedPageBreak/>
        <w:t>(1) Notify and keep local management and support staff apprised of the incident.</w:t>
      </w:r>
    </w:p>
    <w:p w14:paraId="1EFD4C9D" w14:textId="77777777" w:rsidR="00B46193" w:rsidRPr="00516B00" w:rsidRDefault="00B46193" w:rsidP="00B46193">
      <w:pPr>
        <w:pStyle w:val="Default"/>
        <w:ind w:left="720"/>
        <w:rPr>
          <w:rFonts w:ascii="Arial" w:hAnsi="Arial" w:cs="Arial"/>
        </w:rPr>
      </w:pPr>
      <w:r w:rsidRPr="00516B00">
        <w:rPr>
          <w:rFonts w:ascii="Arial" w:hAnsi="Arial" w:cs="Arial"/>
        </w:rPr>
        <w:t>(2) Prepare Incident Notification/Credit Monitoring Letters for signature</w:t>
      </w:r>
    </w:p>
    <w:p w14:paraId="7670E33F" w14:textId="6C0CC48D" w:rsidR="00B46193" w:rsidRDefault="00B46193" w:rsidP="00B46193">
      <w:pPr>
        <w:pStyle w:val="Default"/>
        <w:ind w:left="720"/>
        <w:rPr>
          <w:rFonts w:ascii="Arial" w:hAnsi="Arial" w:cs="Arial"/>
        </w:rPr>
      </w:pPr>
      <w:r w:rsidRPr="00516B00">
        <w:rPr>
          <w:rFonts w:ascii="Arial" w:hAnsi="Arial" w:cs="Arial"/>
        </w:rPr>
        <w:t>(3) Obtain Promo Codes for Credit Monitoring Letters when applicable</w:t>
      </w:r>
    </w:p>
    <w:p w14:paraId="405A7267" w14:textId="726A367B" w:rsidR="00962F04" w:rsidRDefault="00447F38" w:rsidP="00962F04">
      <w:pPr>
        <w:pStyle w:val="Heading3"/>
        <w:numPr>
          <w:ilvl w:val="0"/>
          <w:numId w:val="0"/>
        </w:numPr>
        <w:ind w:firstLine="720"/>
        <w:contextualSpacing/>
        <w:rPr>
          <w:rFonts w:asciiTheme="minorHAnsi" w:hAnsiTheme="minorHAnsi" w:cs="Times New Roman"/>
          <w:b w:val="0"/>
          <w:color w:val="00B050"/>
        </w:rPr>
      </w:pPr>
      <w:ins w:id="408"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9"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notification</w:delText>
        </w:r>
        <w:r w:rsidR="00962F04" w:rsidDel="00447F38">
          <w:rPr>
            <w:rFonts w:asciiTheme="minorHAnsi" w:hAnsiTheme="minorHAnsi" w:cstheme="minorHAnsi"/>
            <w:b w:val="0"/>
            <w:bCs w:val="0"/>
            <w:color w:val="00B050"/>
          </w:rPr>
          <w:delText xml:space="preserve"> here.</w:delText>
        </w:r>
      </w:del>
    </w:p>
    <w:p w14:paraId="40DD3CEC" w14:textId="77777777" w:rsidR="00962F04" w:rsidRPr="00516B00" w:rsidRDefault="00962F04" w:rsidP="00B46193">
      <w:pPr>
        <w:pStyle w:val="Default"/>
        <w:ind w:left="720"/>
        <w:rPr>
          <w:rFonts w:ascii="Arial" w:hAnsi="Arial" w:cs="Arial"/>
        </w:rPr>
      </w:pPr>
    </w:p>
    <w:p w14:paraId="63CADB46" w14:textId="77777777" w:rsidR="00B46193" w:rsidRPr="00516B00" w:rsidRDefault="00B46193" w:rsidP="00B46193">
      <w:pPr>
        <w:pStyle w:val="Default"/>
        <w:ind w:left="720"/>
        <w:rPr>
          <w:rFonts w:ascii="Arial" w:hAnsi="Arial" w:cs="Arial"/>
        </w:rPr>
      </w:pPr>
    </w:p>
    <w:p w14:paraId="784B0224"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Containment Strategy</w:t>
      </w:r>
    </w:p>
    <w:p w14:paraId="709E06A0" w14:textId="77777777" w:rsidR="00B46193" w:rsidRPr="00516B00" w:rsidRDefault="00B46193" w:rsidP="00B46193">
      <w:pPr>
        <w:pStyle w:val="Default"/>
        <w:ind w:left="720"/>
        <w:rPr>
          <w:rFonts w:ascii="Arial" w:hAnsi="Arial" w:cs="Arial"/>
        </w:rPr>
      </w:pPr>
    </w:p>
    <w:p w14:paraId="7971298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161C376D" w14:textId="77777777" w:rsidR="00447F38" w:rsidRDefault="00B46193" w:rsidP="00B46193">
      <w:pPr>
        <w:pStyle w:val="Default"/>
        <w:ind w:left="720"/>
        <w:rPr>
          <w:ins w:id="410" w:author="Faulkner, David A. (Accenture Federal Services)" w:date="2019-04-03T17:07:00Z"/>
          <w:rFonts w:ascii="Arial" w:hAnsi="Arial" w:cs="Arial"/>
        </w:rPr>
      </w:pPr>
      <w:r w:rsidRPr="00516B00">
        <w:rPr>
          <w:rFonts w:ascii="Arial" w:hAnsi="Arial" w:cs="Arial"/>
        </w:rPr>
        <w:t>(2) Suggest alternate containment actions, as necessary</w:t>
      </w:r>
    </w:p>
    <w:p w14:paraId="0552EE32" w14:textId="168C0EB0" w:rsidR="00B46193" w:rsidRDefault="00B46193" w:rsidP="00B46193">
      <w:pPr>
        <w:pStyle w:val="Default"/>
        <w:ind w:left="720"/>
        <w:rPr>
          <w:rFonts w:ascii="Arial" w:hAnsi="Arial" w:cs="Arial"/>
        </w:rPr>
      </w:pPr>
      <w:r w:rsidRPr="00516B00">
        <w:rPr>
          <w:rFonts w:ascii="Arial" w:hAnsi="Arial" w:cs="Arial"/>
        </w:rPr>
        <w:t>.</w:t>
      </w:r>
    </w:p>
    <w:p w14:paraId="1859A4A5" w14:textId="23B29F0A" w:rsidR="00272930" w:rsidDel="00447F38" w:rsidRDefault="00447F38" w:rsidP="00272930">
      <w:pPr>
        <w:pStyle w:val="Heading3"/>
        <w:numPr>
          <w:ilvl w:val="0"/>
          <w:numId w:val="0"/>
        </w:numPr>
        <w:ind w:firstLine="720"/>
        <w:contextualSpacing/>
        <w:rPr>
          <w:del w:id="411" w:author="Faulkner, David A. (Accenture Federal Services)" w:date="2019-04-03T17:07:00Z"/>
          <w:rFonts w:asciiTheme="minorHAnsi" w:hAnsiTheme="minorHAnsi" w:cs="Times New Roman"/>
          <w:b w:val="0"/>
          <w:color w:val="00B050"/>
        </w:rPr>
      </w:pPr>
      <w:ins w:id="412"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13" w:author="Faulkner, David A. (Accenture Federal Services)" w:date="2019-04-03T17:07:00Z">
        <w:r w:rsidR="00272930" w:rsidRPr="008D0A32" w:rsidDel="00447F38">
          <w:rPr>
            <w:rFonts w:asciiTheme="minorHAnsi" w:hAnsiTheme="minorHAnsi" w:cs="Times New Roman"/>
            <w:b w:val="0"/>
            <w:color w:val="00B050"/>
          </w:rPr>
          <w:delText>Enter your organization</w:delText>
        </w:r>
        <w:r w:rsidR="00272930" w:rsidDel="00447F38">
          <w:rPr>
            <w:rFonts w:asciiTheme="minorHAnsi" w:hAnsiTheme="minorHAnsi" w:cs="Times New Roman"/>
            <w:b w:val="0"/>
            <w:color w:val="00B050"/>
          </w:rPr>
          <w:delText xml:space="preserve"> containment strategy</w:delText>
        </w:r>
        <w:r w:rsidR="00272930" w:rsidDel="00447F38">
          <w:rPr>
            <w:rFonts w:asciiTheme="minorHAnsi" w:hAnsiTheme="minorHAnsi" w:cstheme="minorHAnsi"/>
            <w:b w:val="0"/>
            <w:bCs w:val="0"/>
            <w:color w:val="00B050"/>
          </w:rPr>
          <w:delText xml:space="preserve"> here.</w:delText>
        </w:r>
      </w:del>
    </w:p>
    <w:p w14:paraId="072730A6" w14:textId="77777777" w:rsidR="00272930" w:rsidRPr="00516B00" w:rsidRDefault="00272930" w:rsidP="00B46193">
      <w:pPr>
        <w:pStyle w:val="Default"/>
        <w:ind w:left="720"/>
        <w:rPr>
          <w:rFonts w:ascii="Arial" w:hAnsi="Arial" w:cs="Arial"/>
        </w:rPr>
      </w:pPr>
    </w:p>
    <w:p w14:paraId="5988B906" w14:textId="77777777" w:rsidR="00B46193" w:rsidRPr="00516B00" w:rsidRDefault="00B46193" w:rsidP="00B46193">
      <w:pPr>
        <w:pStyle w:val="Default"/>
        <w:ind w:left="720"/>
        <w:rPr>
          <w:rFonts w:ascii="Arial" w:hAnsi="Arial" w:cs="Arial"/>
        </w:rPr>
      </w:pPr>
    </w:p>
    <w:p w14:paraId="6D2EF23E"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Restoration</w:t>
      </w:r>
    </w:p>
    <w:p w14:paraId="3D103746" w14:textId="77777777" w:rsidR="00B46193" w:rsidRPr="00516B00" w:rsidRDefault="00B46193" w:rsidP="00B46193">
      <w:pPr>
        <w:pStyle w:val="Default"/>
        <w:ind w:left="720"/>
        <w:rPr>
          <w:rFonts w:ascii="Arial" w:hAnsi="Arial" w:cs="Arial"/>
        </w:rPr>
      </w:pPr>
    </w:p>
    <w:p w14:paraId="322550EC" w14:textId="1CEB963C" w:rsidR="00B46193" w:rsidRDefault="00B46193" w:rsidP="00B46193">
      <w:pPr>
        <w:pStyle w:val="Default"/>
        <w:ind w:left="720"/>
        <w:rPr>
          <w:ins w:id="414" w:author="Faulkner, David A. (Accenture Federal Services)" w:date="2019-04-03T17:08:00Z"/>
          <w:rFonts w:ascii="Arial" w:hAnsi="Arial" w:cs="Arial"/>
        </w:rPr>
      </w:pPr>
      <w:r w:rsidRPr="00516B00">
        <w:rPr>
          <w:rFonts w:ascii="Arial" w:hAnsi="Arial" w:cs="Arial"/>
        </w:rPr>
        <w:t>Ensure timely closure of incidents and complaints.</w:t>
      </w:r>
    </w:p>
    <w:p w14:paraId="14EF2A68" w14:textId="77777777" w:rsidR="00447F38" w:rsidRDefault="00447F38" w:rsidP="00B46193">
      <w:pPr>
        <w:pStyle w:val="Default"/>
        <w:ind w:left="720"/>
        <w:rPr>
          <w:rFonts w:ascii="Arial" w:hAnsi="Arial" w:cs="Arial"/>
        </w:rPr>
      </w:pPr>
    </w:p>
    <w:p w14:paraId="3DD444A4" w14:textId="1DE608C8" w:rsidR="00272930" w:rsidDel="00447F38" w:rsidRDefault="00447F38" w:rsidP="00272930">
      <w:pPr>
        <w:pStyle w:val="Heading3"/>
        <w:numPr>
          <w:ilvl w:val="0"/>
          <w:numId w:val="0"/>
        </w:numPr>
        <w:ind w:firstLine="720"/>
        <w:contextualSpacing/>
        <w:rPr>
          <w:del w:id="415" w:author="Faulkner, David A. (Accenture Federal Services)" w:date="2019-04-03T17:08:00Z"/>
          <w:rFonts w:asciiTheme="minorHAnsi" w:hAnsiTheme="minorHAnsi" w:cs="Times New Roman"/>
          <w:b w:val="0"/>
          <w:color w:val="00B050"/>
        </w:rPr>
      </w:pPr>
      <w:ins w:id="416" w:author="Faulkner, David A. (Accenture Federal Services)" w:date="2019-04-03T17:08: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17" w:author="Faulkner, David A. (Accenture Federal Services)" w:date="2019-04-03T17:08:00Z">
        <w:r w:rsidR="00272930" w:rsidRPr="008D0A32" w:rsidDel="00447F38">
          <w:rPr>
            <w:rFonts w:asciiTheme="minorHAnsi" w:hAnsiTheme="minorHAnsi" w:cs="Times New Roman"/>
            <w:b w:val="0"/>
            <w:color w:val="00B050"/>
          </w:rPr>
          <w:delText>Enter your organization</w:delText>
        </w:r>
        <w:r w:rsidR="00272930" w:rsidDel="00447F38">
          <w:rPr>
            <w:rFonts w:asciiTheme="minorHAnsi" w:hAnsiTheme="minorHAnsi" w:cs="Times New Roman"/>
            <w:b w:val="0"/>
            <w:color w:val="00B050"/>
          </w:rPr>
          <w:delText xml:space="preserve"> restoration</w:delText>
        </w:r>
        <w:r w:rsidR="00272930" w:rsidDel="00447F38">
          <w:rPr>
            <w:rFonts w:asciiTheme="minorHAnsi" w:hAnsiTheme="minorHAnsi" w:cstheme="minorHAnsi"/>
            <w:b w:val="0"/>
            <w:bCs w:val="0"/>
            <w:color w:val="00B050"/>
          </w:rPr>
          <w:delText xml:space="preserve"> here.</w:delText>
        </w:r>
      </w:del>
    </w:p>
    <w:p w14:paraId="2FB51A97" w14:textId="77777777" w:rsidR="00272930" w:rsidRPr="00516B00" w:rsidRDefault="00272930" w:rsidP="00B46193">
      <w:pPr>
        <w:pStyle w:val="Default"/>
        <w:ind w:left="720"/>
        <w:rPr>
          <w:rFonts w:ascii="Arial" w:hAnsi="Arial" w:cs="Arial"/>
        </w:rPr>
      </w:pPr>
    </w:p>
    <w:p w14:paraId="5C9E3511" w14:textId="77777777" w:rsidR="00B46193" w:rsidRPr="00516B00" w:rsidRDefault="00B46193" w:rsidP="00B46193">
      <w:pPr>
        <w:pStyle w:val="Default"/>
        <w:ind w:left="720"/>
        <w:rPr>
          <w:rFonts w:ascii="Arial" w:hAnsi="Arial" w:cs="Arial"/>
        </w:rPr>
      </w:pPr>
    </w:p>
    <w:p w14:paraId="3C66A405"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8AF1B4C" w14:textId="77777777" w:rsidR="00B46193" w:rsidRPr="00516B00" w:rsidRDefault="00B46193" w:rsidP="00B46193">
      <w:pPr>
        <w:pStyle w:val="Default"/>
        <w:ind w:left="720"/>
        <w:rPr>
          <w:rFonts w:ascii="Arial" w:hAnsi="Arial" w:cs="Arial"/>
        </w:rPr>
      </w:pPr>
    </w:p>
    <w:p w14:paraId="00B71764" w14:textId="77777777" w:rsidR="00B46193" w:rsidRPr="00516B00" w:rsidRDefault="00B46193" w:rsidP="00B46193">
      <w:pPr>
        <w:pStyle w:val="Default"/>
        <w:ind w:left="720"/>
        <w:rPr>
          <w:rFonts w:ascii="Arial" w:hAnsi="Arial" w:cs="Arial"/>
        </w:rPr>
      </w:pPr>
      <w:r w:rsidRPr="00516B00">
        <w:rPr>
          <w:rFonts w:ascii="Arial" w:hAnsi="Arial" w:cs="Arial"/>
        </w:rPr>
        <w:t>(1) Execute direction provided by the Data Breach Response Service, VA-NSOC, law enforcement, and the OIG.</w:t>
      </w:r>
    </w:p>
    <w:p w14:paraId="0B091692" w14:textId="77777777" w:rsidR="00B46193" w:rsidRPr="00516B00" w:rsidRDefault="00B46193" w:rsidP="00B46193">
      <w:pPr>
        <w:pStyle w:val="Default"/>
        <w:ind w:left="720"/>
        <w:rPr>
          <w:rFonts w:ascii="Arial" w:hAnsi="Arial" w:cs="Arial"/>
        </w:rPr>
      </w:pPr>
      <w:r w:rsidRPr="00516B00">
        <w:rPr>
          <w:rFonts w:ascii="Arial" w:hAnsi="Arial" w:cs="Arial"/>
        </w:rPr>
        <w:t>(2) Begin fact-finding investigation once initial complaint is logged into PSETS.</w:t>
      </w:r>
    </w:p>
    <w:p w14:paraId="76B39E34" w14:textId="77777777" w:rsidR="00B46193" w:rsidRPr="00516B00" w:rsidRDefault="00B46193" w:rsidP="00B46193">
      <w:pPr>
        <w:pStyle w:val="Default"/>
        <w:ind w:left="720"/>
        <w:rPr>
          <w:rFonts w:ascii="Arial" w:hAnsi="Arial" w:cs="Arial"/>
        </w:rPr>
      </w:pPr>
      <w:r w:rsidRPr="00516B00">
        <w:rPr>
          <w:rFonts w:ascii="Arial" w:hAnsi="Arial" w:cs="Arial"/>
        </w:rPr>
        <w:t>(3) Consult with law enforcement or the OIG as necessary.</w:t>
      </w:r>
    </w:p>
    <w:p w14:paraId="63C91AF3" w14:textId="12F725EF" w:rsidR="00B46193" w:rsidRDefault="00B46193" w:rsidP="00B46193">
      <w:pPr>
        <w:pStyle w:val="Default"/>
        <w:ind w:left="720"/>
        <w:rPr>
          <w:ins w:id="418" w:author="Faulkner, David A. (Accenture Federal Services)" w:date="2019-04-03T17:08:00Z"/>
          <w:rFonts w:ascii="Arial" w:hAnsi="Arial" w:cs="Arial"/>
        </w:rPr>
      </w:pPr>
      <w:r w:rsidRPr="00516B00">
        <w:rPr>
          <w:rFonts w:ascii="Arial" w:hAnsi="Arial" w:cs="Arial"/>
        </w:rPr>
        <w:t>(4) Log all comments and details of their investigation into PSETS or the subsequent system designated for the reporting of pr</w:t>
      </w:r>
      <w:r>
        <w:rPr>
          <w:rFonts w:ascii="Arial" w:hAnsi="Arial" w:cs="Arial"/>
        </w:rPr>
        <w:t>ivacy complaints and incidents.</w:t>
      </w:r>
    </w:p>
    <w:p w14:paraId="2E77106D" w14:textId="77777777" w:rsidR="00447F38" w:rsidRDefault="00447F38" w:rsidP="00B46193">
      <w:pPr>
        <w:pStyle w:val="Default"/>
        <w:ind w:left="720"/>
        <w:rPr>
          <w:rFonts w:ascii="Arial" w:hAnsi="Arial" w:cs="Arial"/>
        </w:rPr>
      </w:pPr>
    </w:p>
    <w:p w14:paraId="2108CB56" w14:textId="759CBA82" w:rsidR="00272930" w:rsidDel="00447F38" w:rsidRDefault="00447F38" w:rsidP="00B46193">
      <w:pPr>
        <w:pStyle w:val="Default"/>
        <w:ind w:left="720"/>
        <w:rPr>
          <w:del w:id="419" w:author="Faulkner, David A. (Accenture Federal Services)" w:date="2019-04-03T17:08:00Z"/>
          <w:rFonts w:asciiTheme="minorHAnsi" w:hAnsiTheme="minorHAnsi"/>
          <w:color w:val="000000" w:themeColor="text1"/>
        </w:rPr>
      </w:pPr>
      <w:ins w:id="420" w:author="Faulkner, David A. (Accenture Federal Services)" w:date="2019-04-03T17:08:00Z">
        <w:r>
          <w:rPr>
            <w:rFonts w:asciiTheme="minorHAnsi" w:hAnsiTheme="minorHAnsi"/>
            <w:b/>
            <w:color w:val="000000" w:themeColor="text1"/>
          </w:rPr>
          <w:t>I</w:t>
        </w:r>
        <w:r w:rsidRPr="00E50567">
          <w:rPr>
            <w:rFonts w:asciiTheme="minorHAnsi" w:hAnsiTheme="minorHAnsi"/>
            <w:color w:val="000000" w:themeColor="text1"/>
          </w:rPr>
          <w:t>nherited from the VA NSOC.</w:t>
        </w:r>
      </w:ins>
      <w:del w:id="421" w:author="Faulkner, David A. (Accenture Federal Services)" w:date="2019-04-03T17:08:00Z">
        <w:r w:rsidR="00272930" w:rsidRPr="008D0A32" w:rsidDel="00447F38">
          <w:rPr>
            <w:rFonts w:asciiTheme="minorHAnsi" w:hAnsiTheme="minorHAnsi"/>
            <w:b/>
            <w:color w:val="00B050"/>
          </w:rPr>
          <w:delText>Enter your organization</w:delText>
        </w:r>
        <w:r w:rsidR="00272930" w:rsidDel="00447F38">
          <w:rPr>
            <w:rFonts w:asciiTheme="minorHAnsi" w:hAnsiTheme="minorHAnsi"/>
            <w:b/>
            <w:color w:val="00B050"/>
          </w:rPr>
          <w:delText xml:space="preserve"> evidence gathering and management</w:delText>
        </w:r>
        <w:r w:rsidR="00272930" w:rsidDel="00447F38">
          <w:rPr>
            <w:rFonts w:asciiTheme="minorHAnsi" w:hAnsiTheme="minorHAnsi" w:cstheme="minorHAnsi"/>
            <w:b/>
            <w:bCs/>
            <w:color w:val="00B050"/>
          </w:rPr>
          <w:delText xml:space="preserve"> here.</w:delText>
        </w:r>
      </w:del>
    </w:p>
    <w:p w14:paraId="18AC1539" w14:textId="77777777" w:rsidR="00447F38" w:rsidRPr="00272930" w:rsidRDefault="00447F38" w:rsidP="00272930">
      <w:pPr>
        <w:pStyle w:val="Heading3"/>
        <w:numPr>
          <w:ilvl w:val="0"/>
          <w:numId w:val="0"/>
        </w:numPr>
        <w:ind w:firstLine="720"/>
        <w:contextualSpacing/>
        <w:rPr>
          <w:ins w:id="422" w:author="Faulkner, David A. (Accenture Federal Services)" w:date="2019-04-03T17:08:00Z"/>
          <w:rFonts w:asciiTheme="minorHAnsi" w:hAnsiTheme="minorHAnsi" w:cstheme="minorHAnsi"/>
          <w:b w:val="0"/>
          <w:bCs w:val="0"/>
          <w:color w:val="00B050"/>
        </w:rPr>
      </w:pPr>
    </w:p>
    <w:p w14:paraId="5B4E0FEC" w14:textId="3AF86DBA" w:rsidR="00272930" w:rsidRDefault="00272930" w:rsidP="00B46193">
      <w:pPr>
        <w:pStyle w:val="Default"/>
        <w:ind w:left="720"/>
        <w:rPr>
          <w:ins w:id="423" w:author="Faulkner, David A. (Accenture Federal Services)" w:date="2019-04-03T17:08:00Z"/>
          <w:rFonts w:ascii="Arial" w:hAnsi="Arial" w:cs="Arial"/>
        </w:rPr>
      </w:pPr>
    </w:p>
    <w:p w14:paraId="67965614" w14:textId="0D71317C" w:rsidR="00447F38" w:rsidRDefault="00447F38" w:rsidP="00B46193">
      <w:pPr>
        <w:pStyle w:val="Default"/>
        <w:ind w:left="720"/>
        <w:rPr>
          <w:ins w:id="424" w:author="Faulkner, David A. (Accenture Federal Services)" w:date="2019-04-03T17:08:00Z"/>
          <w:rFonts w:ascii="Arial" w:hAnsi="Arial" w:cs="Arial"/>
        </w:rPr>
      </w:pPr>
    </w:p>
    <w:p w14:paraId="4A840AF5" w14:textId="46A53996" w:rsidR="00447F38" w:rsidRDefault="00447F38" w:rsidP="00B46193">
      <w:pPr>
        <w:pStyle w:val="Default"/>
        <w:ind w:left="720"/>
        <w:rPr>
          <w:ins w:id="425" w:author="Faulkner, David A. (Accenture Federal Services)" w:date="2019-04-03T17:08:00Z"/>
          <w:rFonts w:ascii="Arial" w:hAnsi="Arial" w:cs="Arial"/>
        </w:rPr>
      </w:pPr>
    </w:p>
    <w:p w14:paraId="4B9F0E80" w14:textId="77777777" w:rsidR="00447F38" w:rsidRDefault="00447F38" w:rsidP="00B46193">
      <w:pPr>
        <w:pStyle w:val="Default"/>
        <w:ind w:left="720"/>
        <w:rPr>
          <w:rFonts w:ascii="Arial" w:hAnsi="Arial" w:cs="Arial"/>
        </w:rPr>
      </w:pPr>
    </w:p>
    <w:p w14:paraId="351BCDA5" w14:textId="77777777" w:rsidR="00B46193" w:rsidRDefault="00B46193" w:rsidP="00B46193">
      <w:pPr>
        <w:pStyle w:val="Default"/>
        <w:ind w:left="720"/>
        <w:rPr>
          <w:rFonts w:ascii="Arial" w:hAnsi="Arial" w:cs="Arial"/>
        </w:rPr>
      </w:pPr>
    </w:p>
    <w:p w14:paraId="06AD05F7" w14:textId="2FFC2AA1" w:rsidR="00B46193" w:rsidDel="00447F38" w:rsidRDefault="00B46193" w:rsidP="00447F38">
      <w:pPr>
        <w:pStyle w:val="Default"/>
        <w:ind w:left="720"/>
        <w:rPr>
          <w:del w:id="426" w:author="Faulkner, David A. (Accenture Federal Services)" w:date="2019-04-03T17:08:00Z"/>
          <w:rFonts w:ascii="Arial" w:hAnsi="Arial" w:cs="Arial"/>
          <w:b/>
        </w:rPr>
      </w:pPr>
      <w:r w:rsidRPr="00EC7424">
        <w:rPr>
          <w:rFonts w:ascii="Arial" w:hAnsi="Arial" w:cs="Arial"/>
          <w:b/>
        </w:rPr>
        <w:t>i</w:t>
      </w:r>
      <w:r>
        <w:rPr>
          <w:rFonts w:ascii="Arial" w:hAnsi="Arial" w:cs="Arial"/>
        </w:rPr>
        <w:t xml:space="preserve">. </w:t>
      </w:r>
      <w:r w:rsidRPr="00516B00">
        <w:rPr>
          <w:rFonts w:ascii="Arial" w:hAnsi="Arial" w:cs="Arial"/>
          <w:b/>
        </w:rPr>
        <w:t>Lessons Learned</w:t>
      </w:r>
    </w:p>
    <w:p w14:paraId="77FC2C11" w14:textId="1ACAED1D" w:rsidR="00447F38" w:rsidRDefault="00447F38" w:rsidP="00B46193">
      <w:pPr>
        <w:pStyle w:val="Default"/>
        <w:ind w:left="720"/>
        <w:rPr>
          <w:ins w:id="427" w:author="Faulkner, David A. (Accenture Federal Services)" w:date="2019-04-03T17:08:00Z"/>
          <w:rFonts w:ascii="Arial" w:hAnsi="Arial" w:cs="Arial"/>
          <w:b/>
        </w:rPr>
      </w:pPr>
    </w:p>
    <w:p w14:paraId="75F73617" w14:textId="77777777" w:rsidR="00447F38" w:rsidRDefault="00447F38" w:rsidP="00B46193">
      <w:pPr>
        <w:pStyle w:val="Default"/>
        <w:ind w:left="720"/>
        <w:rPr>
          <w:ins w:id="428" w:author="Faulkner, David A. (Accenture Federal Services)" w:date="2019-04-03T17:08:00Z"/>
          <w:rFonts w:ascii="Arial" w:hAnsi="Arial" w:cs="Arial"/>
          <w:b/>
        </w:rPr>
      </w:pPr>
    </w:p>
    <w:p w14:paraId="683F2809" w14:textId="13F5F4AB" w:rsidR="00085B80" w:rsidRPr="00447F38" w:rsidDel="00447F38" w:rsidRDefault="00447F38" w:rsidP="001913A9">
      <w:pPr>
        <w:pStyle w:val="Heading1"/>
        <w:numPr>
          <w:ilvl w:val="0"/>
          <w:numId w:val="30"/>
        </w:numPr>
        <w:rPr>
          <w:del w:id="429" w:author="Faulkner, David A. (Accenture Federal Services)" w:date="2019-04-03T17:08:00Z"/>
          <w:rFonts w:asciiTheme="minorHAnsi" w:hAnsiTheme="minorHAnsi" w:cs="Times New Roman"/>
          <w:b w:val="0"/>
          <w:color w:val="000000" w:themeColor="text1"/>
          <w:sz w:val="24"/>
        </w:rPr>
      </w:pPr>
      <w:ins w:id="430" w:author="Faulkner, David A. (Accenture Federal Services)" w:date="2019-04-03T17:08:00Z">
        <w:r w:rsidRPr="00447F38">
          <w:rPr>
            <w:rFonts w:cs="Times New Roman"/>
            <w:bCs w:val="0"/>
            <w:color w:val="000000" w:themeColor="text1"/>
            <w:sz w:val="24"/>
          </w:rPr>
          <w:t>Inherited from the VA NSOC.</w:t>
        </w:r>
      </w:ins>
      <w:del w:id="431" w:author="Faulkner, David A. (Accenture Federal Services)" w:date="2019-04-03T17:08:00Z">
        <w:r w:rsidR="00272930" w:rsidRPr="00447F38" w:rsidDel="00447F38">
          <w:rPr>
            <w:rFonts w:cs="Times New Roman"/>
            <w:bCs w:val="0"/>
            <w:color w:val="00B050"/>
          </w:rPr>
          <w:delText>Enter your organization lesson learned</w:delText>
        </w:r>
        <w:r w:rsidR="00272930" w:rsidRPr="00447F38" w:rsidDel="00447F38">
          <w:rPr>
            <w:rFonts w:cstheme="minorHAnsi"/>
            <w:color w:val="00B050"/>
          </w:rPr>
          <w:delText xml:space="preserve"> here.</w:delText>
        </w:r>
      </w:del>
    </w:p>
    <w:p w14:paraId="5DB7F772" w14:textId="77777777" w:rsidR="00447F38" w:rsidRPr="00447F38" w:rsidRDefault="00447F38">
      <w:pPr>
        <w:pStyle w:val="Default"/>
        <w:ind w:left="720"/>
        <w:rPr>
          <w:ins w:id="432" w:author="Faulkner, David A. (Accenture Federal Services)" w:date="2019-04-03T17:08:00Z"/>
          <w:b/>
          <w:rPrChange w:id="433" w:author="Faulkner, David A. (Accenture Federal Services)" w:date="2019-04-03T17:08:00Z">
            <w:rPr>
              <w:ins w:id="434" w:author="Faulkner, David A. (Accenture Federal Services)" w:date="2019-04-03T17:08:00Z"/>
              <w:rFonts w:asciiTheme="minorHAnsi" w:hAnsiTheme="minorHAnsi" w:cs="Times New Roman"/>
              <w:b w:val="0"/>
              <w:color w:val="00B050"/>
            </w:rPr>
          </w:rPrChange>
        </w:rPr>
        <w:pPrChange w:id="435" w:author="Faulkner, David A. (Accenture Federal Services)" w:date="2019-04-03T17:08:00Z">
          <w:pPr>
            <w:pStyle w:val="Heading3"/>
            <w:numPr>
              <w:ilvl w:val="0"/>
              <w:numId w:val="0"/>
            </w:numPr>
            <w:ind w:left="0" w:firstLine="720"/>
            <w:contextualSpacing/>
          </w:pPr>
        </w:pPrChange>
      </w:pPr>
    </w:p>
    <w:p w14:paraId="59EFD4CF" w14:textId="77777777" w:rsidR="006D34A0" w:rsidRPr="00A17FAA" w:rsidRDefault="006D34A0" w:rsidP="001913A9">
      <w:pPr>
        <w:pStyle w:val="Heading1"/>
        <w:numPr>
          <w:ilvl w:val="0"/>
          <w:numId w:val="30"/>
        </w:numPr>
        <w:rPr>
          <w:rFonts w:ascii="Arial" w:hAnsi="Arial" w:cs="Arial"/>
          <w:color w:val="000000" w:themeColor="text1"/>
          <w:sz w:val="23"/>
          <w:szCs w:val="23"/>
        </w:rPr>
      </w:pPr>
      <w:bookmarkStart w:id="436" w:name="_Toc527022256"/>
      <w:r w:rsidRPr="00A17FAA">
        <w:rPr>
          <w:rFonts w:ascii="Arial" w:hAnsi="Arial" w:cs="Arial"/>
          <w:color w:val="000000" w:themeColor="text1"/>
          <w:sz w:val="23"/>
          <w:szCs w:val="23"/>
        </w:rPr>
        <w:t>SYSTEM SPECIFIC INCIDENT HANDLING PROCEDURES</w:t>
      </w:r>
      <w:bookmarkEnd w:id="436"/>
    </w:p>
    <w:p w14:paraId="60C3E67C" w14:textId="77777777" w:rsidR="00135CCB" w:rsidRPr="00135CCB" w:rsidRDefault="00135CCB" w:rsidP="00135CCB">
      <w:pPr>
        <w:rPr>
          <w:rFonts w:ascii="Times New Roman" w:hAnsi="Times New Roman" w:cs="Times New Roman"/>
          <w:sz w:val="23"/>
          <w:szCs w:val="23"/>
        </w:rPr>
      </w:pPr>
      <w:r w:rsidRPr="00135CCB">
        <w:rPr>
          <w:rFonts w:ascii="Times New Roman" w:hAnsi="Times New Roman" w:cs="Times New Roman"/>
        </w:rPr>
        <w:t>VAEC relies on the VA NSOC for all incident response activities.</w:t>
      </w:r>
    </w:p>
    <w:p w14:paraId="5A626DE7" w14:textId="77777777" w:rsidR="00B46193" w:rsidRPr="00A17FAA" w:rsidRDefault="00B46193" w:rsidP="001913A9">
      <w:pPr>
        <w:pStyle w:val="Default"/>
        <w:numPr>
          <w:ilvl w:val="0"/>
          <w:numId w:val="7"/>
        </w:numPr>
        <w:rPr>
          <w:rFonts w:ascii="Arial" w:hAnsi="Arial" w:cs="Arial"/>
          <w:bCs/>
          <w:sz w:val="23"/>
          <w:szCs w:val="23"/>
        </w:rPr>
      </w:pPr>
      <w:r w:rsidRPr="00A17FAA">
        <w:rPr>
          <w:rFonts w:ascii="Arial" w:hAnsi="Arial" w:cs="Arial"/>
          <w:bCs/>
          <w:sz w:val="23"/>
          <w:szCs w:val="23"/>
        </w:rPr>
        <w:t xml:space="preserve">Any incident or suspected violation of information security policy must be reported immediately to the employee’s supervisor and the ISO or PO for incidents involving </w:t>
      </w:r>
      <w:r w:rsidRPr="00A17FAA">
        <w:rPr>
          <w:rFonts w:ascii="Arial" w:hAnsi="Arial" w:cs="Arial"/>
          <w:bCs/>
          <w:sz w:val="23"/>
          <w:szCs w:val="23"/>
        </w:rPr>
        <w:lastRenderedPageBreak/>
        <w:t xml:space="preserve">PHI/PII.  For weekend and after hours reporting of incidents, users must notify their supervisor or the Medical Administrative Assistant (MAA) on duty at the time who will then notify the ISO/PO. If the ISO/PO cannot be reached during off tours, the MAA will contact VA-NSOC directly at 800-877-4328 to report the incident. When reporting, the user should provide as much information as possible, including the “who, what, where, when, and how” of the event.  </w:t>
      </w:r>
    </w:p>
    <w:p w14:paraId="0D1F0FDC" w14:textId="77777777" w:rsidR="00B46193" w:rsidRPr="00A17FAA" w:rsidRDefault="00B46193" w:rsidP="00B46193">
      <w:pPr>
        <w:pStyle w:val="Default"/>
        <w:ind w:left="720"/>
        <w:rPr>
          <w:rFonts w:ascii="Arial" w:hAnsi="Arial" w:cs="Arial"/>
          <w:bCs/>
          <w:sz w:val="23"/>
          <w:szCs w:val="23"/>
        </w:rPr>
      </w:pPr>
    </w:p>
    <w:p w14:paraId="7BB035B2"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and PO will report the incident to the VA NSOC by entering </w:t>
      </w:r>
      <w:r>
        <w:rPr>
          <w:rFonts w:ascii="Arial" w:hAnsi="Arial" w:cs="Arial"/>
          <w:sz w:val="23"/>
          <w:szCs w:val="23"/>
        </w:rPr>
        <w:t xml:space="preserve">the </w:t>
      </w:r>
      <w:r w:rsidRPr="00A17FAA">
        <w:rPr>
          <w:rFonts w:ascii="Arial" w:hAnsi="Arial" w:cs="Arial"/>
          <w:sz w:val="23"/>
          <w:szCs w:val="23"/>
        </w:rPr>
        <w:t>incident  into the Privacy Security Events Tracking Systems (PSETS) within one hour of initial notification.  The VA</w:t>
      </w:r>
      <w:r w:rsidRPr="00A17FAA">
        <w:rPr>
          <w:rFonts w:ascii="Arial" w:hAnsi="Arial" w:cs="Arial"/>
          <w:bCs/>
          <w:iCs/>
          <w:sz w:val="23"/>
          <w:szCs w:val="23"/>
        </w:rPr>
        <w:t xml:space="preserve"> Data Breach Response Service (DBRS) Privacy and Security Event Tracking System User’s Manual, Version 2, will be followed when entering the incident. </w:t>
      </w:r>
    </w:p>
    <w:p w14:paraId="3208F882" w14:textId="77777777" w:rsidR="00B46193" w:rsidRPr="00A17FAA" w:rsidRDefault="00B46193" w:rsidP="00B46193">
      <w:pPr>
        <w:pStyle w:val="Default"/>
        <w:rPr>
          <w:rFonts w:ascii="Arial" w:hAnsi="Arial" w:cs="Arial"/>
          <w:sz w:val="23"/>
          <w:szCs w:val="23"/>
        </w:rPr>
      </w:pPr>
    </w:p>
    <w:p w14:paraId="1D325D09" w14:textId="77777777" w:rsidR="00B46193" w:rsidRPr="00A17FAA" w:rsidRDefault="00B46193" w:rsidP="00B46193">
      <w:pPr>
        <w:autoSpaceDE w:val="0"/>
        <w:autoSpaceDN w:val="0"/>
        <w:adjustRightInd w:val="0"/>
        <w:spacing w:after="0"/>
        <w:ind w:left="720"/>
        <w:rPr>
          <w:rFonts w:ascii="Arial" w:hAnsi="Arial" w:cs="Arial"/>
          <w:color w:val="000000"/>
          <w:sz w:val="23"/>
          <w:szCs w:val="23"/>
        </w:rPr>
      </w:pPr>
      <w:r w:rsidRPr="00A17FAA">
        <w:rPr>
          <w:rFonts w:ascii="Arial" w:hAnsi="Arial" w:cs="Arial"/>
          <w:color w:val="000000"/>
          <w:sz w:val="23"/>
          <w:szCs w:val="23"/>
        </w:rPr>
        <w:t>Following initial notification the individual reporting the incident is required to submit an incident report to the ISO or PO which should provide as much information as possible, including:</w:t>
      </w:r>
    </w:p>
    <w:p w14:paraId="3027D286" w14:textId="77777777" w:rsidR="00B46193" w:rsidRPr="00A17FAA" w:rsidRDefault="00B46193" w:rsidP="00B46193">
      <w:pPr>
        <w:autoSpaceDE w:val="0"/>
        <w:autoSpaceDN w:val="0"/>
        <w:adjustRightInd w:val="0"/>
        <w:spacing w:after="0"/>
        <w:rPr>
          <w:rFonts w:ascii="Arial" w:hAnsi="Arial" w:cs="Arial"/>
          <w:color w:val="000000"/>
          <w:sz w:val="23"/>
          <w:szCs w:val="23"/>
        </w:rPr>
      </w:pPr>
      <w:r w:rsidRPr="00A17FAA">
        <w:rPr>
          <w:rFonts w:ascii="Arial" w:hAnsi="Arial" w:cs="Arial"/>
          <w:color w:val="000000"/>
          <w:sz w:val="23"/>
          <w:szCs w:val="23"/>
        </w:rPr>
        <w:t xml:space="preserve"> </w:t>
      </w:r>
    </w:p>
    <w:p w14:paraId="02C437A0"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Who was involved in the event (include your own contact information) </w:t>
      </w:r>
    </w:p>
    <w:p w14:paraId="3C96998A"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What exactly occurred? What information and equipment were involved? </w:t>
      </w:r>
    </w:p>
    <w:p w14:paraId="788D279C"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Where the event took place. Was it in a VA protected environment? </w:t>
      </w:r>
    </w:p>
    <w:p w14:paraId="5A3592C4"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When the event was discovered and by whom (date, time, time zone, and contact information). </w:t>
      </w:r>
    </w:p>
    <w:p w14:paraId="544C5639"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How many individuals may be potentially negatively impacted by the event? </w:t>
      </w:r>
    </w:p>
    <w:p w14:paraId="0F94AD90" w14:textId="77777777" w:rsidR="00B46193" w:rsidRPr="00A17FAA" w:rsidRDefault="00B46193" w:rsidP="00B46193">
      <w:pPr>
        <w:pStyle w:val="Default"/>
        <w:rPr>
          <w:rFonts w:ascii="Arial" w:hAnsi="Arial" w:cs="Arial"/>
          <w:sz w:val="23"/>
          <w:szCs w:val="23"/>
        </w:rPr>
      </w:pPr>
    </w:p>
    <w:p w14:paraId="55D33385" w14:textId="77777777" w:rsidR="00B46193" w:rsidRPr="00A17FAA" w:rsidRDefault="00B46193" w:rsidP="00B46193">
      <w:pPr>
        <w:pStyle w:val="Default"/>
        <w:rPr>
          <w:rFonts w:ascii="Arial" w:hAnsi="Arial" w:cs="Arial"/>
          <w:sz w:val="23"/>
          <w:szCs w:val="23"/>
        </w:rPr>
      </w:pPr>
    </w:p>
    <w:p w14:paraId="226C56BA"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will notify the appropriate management staff of all incidents. Those requiring to be notified </w:t>
      </w:r>
      <w:r w:rsidRPr="00A17FAA">
        <w:rPr>
          <w:rFonts w:ascii="Arial" w:hAnsi="Arial" w:cs="Arial"/>
          <w:b/>
          <w:sz w:val="23"/>
          <w:szCs w:val="23"/>
        </w:rPr>
        <w:t>may include</w:t>
      </w:r>
      <w:r w:rsidRPr="00A17FAA">
        <w:rPr>
          <w:rFonts w:ascii="Arial" w:hAnsi="Arial" w:cs="Arial"/>
          <w:sz w:val="23"/>
          <w:szCs w:val="23"/>
        </w:rPr>
        <w:t xml:space="preserve"> the Director and applicable executive management, Police, Privacy Officer, CIO, Network CIO, Network ISO, Regional ISO, and the local Incident Response Team. The incident report should include date, time, description, and scope of the incident and reference positions rather than include identifying information of individuals involved in the incident.</w:t>
      </w:r>
    </w:p>
    <w:p w14:paraId="3147D624" w14:textId="77777777" w:rsidR="00B46193" w:rsidRPr="00A17FAA" w:rsidRDefault="00B46193" w:rsidP="00B46193">
      <w:pPr>
        <w:pStyle w:val="Default"/>
        <w:rPr>
          <w:rFonts w:ascii="Arial" w:hAnsi="Arial" w:cs="Arial"/>
          <w:sz w:val="23"/>
          <w:szCs w:val="23"/>
        </w:rPr>
      </w:pPr>
    </w:p>
    <w:p w14:paraId="2BEF023D"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VA Police and/or VA Office of Inspector General (VA-OIG) must be notified if the incident warrants a criminal investigation. Such incidents include, but are not limited to: theft of computer equipment or software; destruction of, or tampering with, government equipment; illegal Internet activity; electronic mail that poses a threat to veterans or staff; and falsifying or stealing information contained in VA systems. </w:t>
      </w:r>
    </w:p>
    <w:p w14:paraId="0B35ABDD" w14:textId="77777777" w:rsidR="00B46193" w:rsidRPr="00A17FAA" w:rsidRDefault="00B46193" w:rsidP="00B46193">
      <w:pPr>
        <w:pStyle w:val="Default"/>
        <w:rPr>
          <w:rFonts w:ascii="Arial" w:hAnsi="Arial" w:cs="Arial"/>
          <w:sz w:val="23"/>
          <w:szCs w:val="23"/>
        </w:rPr>
      </w:pPr>
    </w:p>
    <w:p w14:paraId="250EFEA0"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will update the incident ticket according to the schedule below until the incident is resolved. </w:t>
      </w:r>
    </w:p>
    <w:p w14:paraId="4B4B0296" w14:textId="77777777" w:rsidR="00B46193" w:rsidRDefault="00B46193" w:rsidP="00B46193">
      <w:pPr>
        <w:pStyle w:val="Default"/>
        <w:rPr>
          <w:rFonts w:ascii="Arial" w:hAnsi="Arial" w:cs="Arial"/>
          <w:sz w:val="23"/>
          <w:szCs w:val="23"/>
        </w:rPr>
      </w:pPr>
    </w:p>
    <w:p w14:paraId="17AF12C1" w14:textId="77777777" w:rsidR="00B46193" w:rsidRPr="00A17FAA" w:rsidRDefault="00B46193" w:rsidP="00B46193">
      <w:pPr>
        <w:pStyle w:val="Default"/>
        <w:rPr>
          <w:rFonts w:ascii="Arial" w:hAnsi="Arial" w:cs="Arial"/>
          <w:sz w:val="23"/>
          <w:szCs w:val="23"/>
        </w:rPr>
      </w:pPr>
    </w:p>
    <w:p w14:paraId="326F3CE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Categories: </w:t>
      </w:r>
    </w:p>
    <w:p w14:paraId="7080F629" w14:textId="77777777" w:rsidR="00B46193" w:rsidRPr="00A17FAA" w:rsidRDefault="00B46193" w:rsidP="00B46193">
      <w:pPr>
        <w:pStyle w:val="Default"/>
        <w:rPr>
          <w:rFonts w:ascii="Arial" w:hAnsi="Arial" w:cs="Arial"/>
          <w:sz w:val="23"/>
          <w:szCs w:val="23"/>
        </w:rPr>
      </w:pPr>
    </w:p>
    <w:p w14:paraId="1E70673A"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High, update every </w:t>
      </w:r>
      <w:r w:rsidRPr="00A17FAA">
        <w:rPr>
          <w:rFonts w:ascii="Arial" w:hAnsi="Arial" w:cs="Arial"/>
          <w:color w:val="auto"/>
          <w:sz w:val="23"/>
          <w:szCs w:val="23"/>
        </w:rPr>
        <w:t xml:space="preserve">24 hours </w:t>
      </w:r>
    </w:p>
    <w:p w14:paraId="5934D7F0"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Medium, update every 48 hours </w:t>
      </w:r>
    </w:p>
    <w:p w14:paraId="5B4CF10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Low, update every 72 hours </w:t>
      </w:r>
    </w:p>
    <w:p w14:paraId="31C8318D" w14:textId="77777777" w:rsidR="00B46193" w:rsidRPr="00A17FAA" w:rsidRDefault="00B46193" w:rsidP="00B46193">
      <w:pPr>
        <w:pStyle w:val="Default"/>
        <w:rPr>
          <w:rFonts w:ascii="Arial" w:hAnsi="Arial" w:cs="Arial"/>
          <w:sz w:val="23"/>
          <w:szCs w:val="23"/>
        </w:rPr>
      </w:pPr>
    </w:p>
    <w:p w14:paraId="6821C00B" w14:textId="63C5860D" w:rsidR="00B46193" w:rsidRDefault="00B46193" w:rsidP="00B46193">
      <w:pPr>
        <w:pStyle w:val="Default"/>
        <w:ind w:left="720"/>
        <w:rPr>
          <w:ins w:id="437" w:author="Faulkner, David A. (Accenture Federal Services)" w:date="2019-04-03T17:26:00Z"/>
          <w:rFonts w:ascii="Arial" w:hAnsi="Arial" w:cs="Arial"/>
          <w:bCs/>
          <w:sz w:val="23"/>
          <w:szCs w:val="23"/>
        </w:rPr>
      </w:pPr>
      <w:r w:rsidRPr="00A17FAA">
        <w:rPr>
          <w:rFonts w:ascii="Arial" w:hAnsi="Arial" w:cs="Arial"/>
          <w:sz w:val="23"/>
          <w:szCs w:val="23"/>
        </w:rPr>
        <w:t xml:space="preserve">If the incident involves a medical device the procedures in HISD Medical Device Incident Response SOP dated July 25, 2016 will be followed.  If the incident involves a Special Purpose System the procedures in </w:t>
      </w:r>
      <w:r w:rsidRPr="00A17FAA">
        <w:rPr>
          <w:rFonts w:ascii="Arial" w:hAnsi="Arial" w:cs="Arial"/>
          <w:bCs/>
          <w:sz w:val="23"/>
          <w:szCs w:val="23"/>
        </w:rPr>
        <w:t>Special Purpose Systems Incident Response SOP dated November 8, 2016, version 1.0 will be followed</w:t>
      </w:r>
    </w:p>
    <w:p w14:paraId="2BB4910B" w14:textId="77777777" w:rsidR="00050A38" w:rsidRDefault="00050A38" w:rsidP="00B46193">
      <w:pPr>
        <w:pStyle w:val="Default"/>
        <w:ind w:left="720"/>
        <w:rPr>
          <w:rFonts w:ascii="Arial" w:hAnsi="Arial" w:cs="Arial"/>
          <w:bCs/>
          <w:sz w:val="23"/>
          <w:szCs w:val="23"/>
        </w:rPr>
      </w:pPr>
    </w:p>
    <w:p w14:paraId="06BB14C4" w14:textId="10DF5B7D" w:rsidR="00E50B31" w:rsidDel="00050A38" w:rsidRDefault="00050A38" w:rsidP="00E50B31">
      <w:pPr>
        <w:pStyle w:val="Heading3"/>
        <w:numPr>
          <w:ilvl w:val="0"/>
          <w:numId w:val="0"/>
        </w:numPr>
        <w:ind w:firstLine="720"/>
        <w:contextualSpacing/>
        <w:rPr>
          <w:del w:id="438" w:author="Faulkner, David A. (Accenture Federal Services)" w:date="2019-04-03T17:26:00Z"/>
          <w:rFonts w:asciiTheme="minorHAnsi" w:hAnsiTheme="minorHAnsi" w:cs="Times New Roman"/>
          <w:b w:val="0"/>
          <w:color w:val="00B050"/>
        </w:rPr>
      </w:pPr>
      <w:ins w:id="439" w:author="Faulkner, David A. (Accenture Federal Services)" w:date="2019-04-03T17:26:00Z">
        <w:r w:rsidRPr="00E50567">
          <w:rPr>
            <w:rFonts w:asciiTheme="minorHAnsi" w:hAnsiTheme="minorHAnsi" w:cs="Times New Roman"/>
            <w:b w:val="0"/>
            <w:color w:val="000000" w:themeColor="text1"/>
            <w:sz w:val="24"/>
          </w:rPr>
          <w:t>Inherited from the VA NSOC.</w:t>
        </w:r>
      </w:ins>
      <w:del w:id="440" w:author="Faulkner, David A. (Accenture Federal Services)" w:date="2019-04-03T17:26:00Z">
        <w:r w:rsidR="00E50B31" w:rsidRPr="008D0A32" w:rsidDel="00050A38">
          <w:rPr>
            <w:rFonts w:asciiTheme="minorHAnsi" w:hAnsiTheme="minorHAnsi" w:cs="Times New Roman"/>
            <w:b w:val="0"/>
            <w:color w:val="00B050"/>
          </w:rPr>
          <w:delText>Enter your organization</w:delText>
        </w:r>
        <w:r w:rsidR="008447F8" w:rsidDel="00050A38">
          <w:rPr>
            <w:rFonts w:asciiTheme="minorHAnsi" w:hAnsiTheme="minorHAnsi" w:cs="Times New Roman"/>
            <w:b w:val="0"/>
            <w:color w:val="00B050"/>
          </w:rPr>
          <w:delText xml:space="preserve"> system specific incident handling procedures</w:delText>
        </w:r>
        <w:r w:rsidR="00E50B31" w:rsidDel="00050A38">
          <w:rPr>
            <w:rFonts w:asciiTheme="minorHAnsi" w:hAnsiTheme="minorHAnsi" w:cstheme="minorHAnsi"/>
            <w:b w:val="0"/>
            <w:bCs w:val="0"/>
            <w:color w:val="00B050"/>
          </w:rPr>
          <w:delText xml:space="preserve"> here.</w:delText>
        </w:r>
      </w:del>
    </w:p>
    <w:p w14:paraId="451F5C82" w14:textId="77777777" w:rsidR="00E50B31" w:rsidRPr="00A17FAA" w:rsidRDefault="00E50B31" w:rsidP="00B46193">
      <w:pPr>
        <w:pStyle w:val="Default"/>
        <w:ind w:left="720"/>
        <w:rPr>
          <w:rFonts w:ascii="Arial" w:hAnsi="Arial" w:cs="Arial"/>
          <w:sz w:val="23"/>
          <w:szCs w:val="23"/>
        </w:rPr>
      </w:pPr>
    </w:p>
    <w:p w14:paraId="71D14D52" w14:textId="77777777" w:rsidR="00B46193" w:rsidRPr="00A17FAA" w:rsidRDefault="00B46193" w:rsidP="00B46193">
      <w:pPr>
        <w:pStyle w:val="Default"/>
        <w:rPr>
          <w:rFonts w:ascii="Arial" w:hAnsi="Arial" w:cs="Arial"/>
          <w:sz w:val="23"/>
          <w:szCs w:val="23"/>
        </w:rPr>
      </w:pPr>
    </w:p>
    <w:p w14:paraId="05902F24" w14:textId="77777777" w:rsidR="00B46193" w:rsidRPr="00A17FAA" w:rsidRDefault="00B46193" w:rsidP="001913A9">
      <w:pPr>
        <w:pStyle w:val="Default"/>
        <w:numPr>
          <w:ilvl w:val="0"/>
          <w:numId w:val="7"/>
        </w:numPr>
        <w:rPr>
          <w:rFonts w:ascii="Arial" w:hAnsi="Arial" w:cs="Arial"/>
          <w:sz w:val="23"/>
          <w:szCs w:val="23"/>
        </w:rPr>
      </w:pPr>
      <w:r w:rsidRPr="00A17FAA">
        <w:rPr>
          <w:rFonts w:ascii="Arial" w:hAnsi="Arial" w:cs="Arial"/>
          <w:sz w:val="23"/>
          <w:szCs w:val="23"/>
        </w:rPr>
        <w:t xml:space="preserve">Incidents reported by the NSOC.   </w:t>
      </w:r>
    </w:p>
    <w:p w14:paraId="076D1E5F" w14:textId="77777777" w:rsidR="00B46193" w:rsidRPr="00A17FAA" w:rsidRDefault="00B46193" w:rsidP="00B46193">
      <w:pPr>
        <w:pStyle w:val="Default"/>
        <w:ind w:left="630"/>
        <w:rPr>
          <w:rFonts w:ascii="Arial" w:hAnsi="Arial" w:cs="Arial"/>
          <w:sz w:val="23"/>
          <w:szCs w:val="23"/>
        </w:rPr>
      </w:pPr>
    </w:p>
    <w:p w14:paraId="0032CF06"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VA-NSOC will enter the incident into PSETS and will notify the appropriate ISO.  The ISO will follow the procedures above and the instructions provided by the VA-NSOC. </w:t>
      </w:r>
    </w:p>
    <w:p w14:paraId="383CC89C" w14:textId="77777777" w:rsidR="00B46193" w:rsidRPr="00A17FAA" w:rsidRDefault="00B46193" w:rsidP="00B46193">
      <w:pPr>
        <w:pStyle w:val="Default"/>
        <w:tabs>
          <w:tab w:val="left" w:pos="2244"/>
        </w:tabs>
        <w:rPr>
          <w:rFonts w:ascii="Arial" w:hAnsi="Arial" w:cs="Arial"/>
          <w:sz w:val="23"/>
          <w:szCs w:val="23"/>
        </w:rPr>
      </w:pPr>
      <w:r w:rsidRPr="00A17FAA">
        <w:rPr>
          <w:rFonts w:ascii="Arial" w:hAnsi="Arial" w:cs="Arial"/>
          <w:sz w:val="23"/>
          <w:szCs w:val="23"/>
        </w:rPr>
        <w:tab/>
      </w:r>
    </w:p>
    <w:p w14:paraId="0EE8E1B1"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007097D4" w14:textId="77777777" w:rsidR="00CC105E" w:rsidRPr="00516B00" w:rsidRDefault="00CC105E" w:rsidP="00CC105E">
      <w:pPr>
        <w:pStyle w:val="Default"/>
        <w:ind w:left="630"/>
        <w:rPr>
          <w:rFonts w:ascii="Arial" w:hAnsi="Arial" w:cs="Arial"/>
        </w:rPr>
      </w:pPr>
    </w:p>
    <w:tbl>
      <w:tblPr>
        <w:tblStyle w:val="TableGrid"/>
        <w:tblW w:w="9576" w:type="dxa"/>
        <w:tblInd w:w="405" w:type="dxa"/>
        <w:tblLook w:val="04A0" w:firstRow="1" w:lastRow="0" w:firstColumn="1" w:lastColumn="0" w:noHBand="0" w:noVBand="1"/>
      </w:tblPr>
      <w:tblGrid>
        <w:gridCol w:w="3192"/>
        <w:gridCol w:w="3192"/>
        <w:gridCol w:w="3192"/>
      </w:tblGrid>
      <w:tr w:rsidR="00CC105E" w:rsidRPr="001214E2" w14:paraId="43E13EDC" w14:textId="77777777" w:rsidTr="00EC7424">
        <w:tc>
          <w:tcPr>
            <w:tcW w:w="3192" w:type="dxa"/>
          </w:tcPr>
          <w:p w14:paraId="7A7D616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370F8265"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690A1C01"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Notes</w:t>
            </w:r>
          </w:p>
        </w:tc>
      </w:tr>
      <w:tr w:rsidR="00CC105E" w:rsidRPr="001214E2" w14:paraId="3C1724D9" w14:textId="77777777" w:rsidTr="00EC7424">
        <w:tc>
          <w:tcPr>
            <w:tcW w:w="3192" w:type="dxa"/>
          </w:tcPr>
          <w:p w14:paraId="3335585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suspected and confirmed infected devices off of the network</w:t>
            </w:r>
          </w:p>
        </w:tc>
        <w:tc>
          <w:tcPr>
            <w:tcW w:w="3192" w:type="dxa"/>
          </w:tcPr>
          <w:p w14:paraId="208BA47B" w14:textId="77777777" w:rsidR="00CC105E" w:rsidRPr="001214E2" w:rsidRDefault="00CC105E" w:rsidP="00E60A4B">
            <w:pPr>
              <w:rPr>
                <w:rFonts w:ascii="Arial" w:hAnsi="Arial" w:cs="Arial"/>
                <w:color w:val="000000"/>
                <w:sz w:val="23"/>
                <w:szCs w:val="23"/>
              </w:rPr>
            </w:pPr>
            <w:r w:rsidRPr="001214E2">
              <w:rPr>
                <w:rFonts w:ascii="Arial" w:hAnsi="Arial" w:cs="Arial"/>
                <w:color w:val="000000"/>
                <w:sz w:val="23"/>
                <w:szCs w:val="23"/>
              </w:rPr>
              <w:t>Immediately upon direction from the NSOC</w:t>
            </w:r>
          </w:p>
          <w:p w14:paraId="2831BB1B" w14:textId="77777777" w:rsidR="00CC105E" w:rsidRPr="001214E2" w:rsidRDefault="00CC105E" w:rsidP="00E60A4B">
            <w:pPr>
              <w:pStyle w:val="Default"/>
              <w:rPr>
                <w:rFonts w:ascii="Arial" w:hAnsi="Arial" w:cs="Arial"/>
                <w:sz w:val="23"/>
                <w:szCs w:val="23"/>
                <w:u w:val="single"/>
              </w:rPr>
            </w:pPr>
          </w:p>
        </w:tc>
        <w:tc>
          <w:tcPr>
            <w:tcW w:w="3192" w:type="dxa"/>
          </w:tcPr>
          <w:p w14:paraId="16E3CC09"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computer should not be shut down unless authorized by the VA-NSOC</w:t>
            </w:r>
            <w:r w:rsidRPr="001214E2">
              <w:rPr>
                <w:rFonts w:ascii="Arial" w:hAnsi="Arial" w:cs="Arial"/>
                <w:sz w:val="23"/>
                <w:szCs w:val="23"/>
              </w:rPr>
              <w:br/>
            </w:r>
            <w:r w:rsidRPr="001214E2">
              <w:rPr>
                <w:rFonts w:ascii="Arial" w:hAnsi="Arial" w:cs="Arial"/>
                <w:sz w:val="23"/>
                <w:szCs w:val="23"/>
              </w:rPr>
              <w:br/>
              <w:t>The device should be disconnected from the network upon request/direction of the authorized NSOC Incident Management government personnel</w:t>
            </w:r>
          </w:p>
        </w:tc>
      </w:tr>
      <w:tr w:rsidR="00CC105E" w:rsidRPr="001214E2" w14:paraId="0755AC73" w14:textId="77777777" w:rsidTr="00EC7424">
        <w:tc>
          <w:tcPr>
            <w:tcW w:w="3192" w:type="dxa"/>
          </w:tcPr>
          <w:p w14:paraId="5EED7FC8"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Focused Operations (FO)/Advanced Persistent Threat (APT) Identified incidents</w:t>
            </w:r>
          </w:p>
        </w:tc>
        <w:tc>
          <w:tcPr>
            <w:tcW w:w="3192" w:type="dxa"/>
          </w:tcPr>
          <w:p w14:paraId="584C0B86"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the device(s) immediately upon direction of VA-NSOC</w:t>
            </w:r>
          </w:p>
        </w:tc>
        <w:tc>
          <w:tcPr>
            <w:tcW w:w="3192" w:type="dxa"/>
          </w:tcPr>
          <w:p w14:paraId="7862F4C9" w14:textId="77777777" w:rsidR="00CC105E" w:rsidRPr="001214E2" w:rsidRDefault="00CC105E" w:rsidP="00E60A4B">
            <w:pPr>
              <w:pStyle w:val="Default"/>
              <w:rPr>
                <w:rFonts w:ascii="Arial" w:hAnsi="Arial" w:cs="Arial"/>
                <w:sz w:val="23"/>
                <w:szCs w:val="23"/>
                <w:u w:val="single"/>
              </w:rPr>
            </w:pPr>
          </w:p>
        </w:tc>
      </w:tr>
      <w:tr w:rsidR="00CC105E" w:rsidRPr="001214E2" w14:paraId="1ED6EF01" w14:textId="77777777" w:rsidTr="00EC7424">
        <w:tc>
          <w:tcPr>
            <w:tcW w:w="3192" w:type="dxa"/>
          </w:tcPr>
          <w:p w14:paraId="7CC55AC4"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On Demand Scan (ODS) Logs are requested from the field for remediation</w:t>
            </w:r>
          </w:p>
        </w:tc>
        <w:tc>
          <w:tcPr>
            <w:tcW w:w="3192" w:type="dxa"/>
          </w:tcPr>
          <w:p w14:paraId="3A380AB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Within 48 hours of notification/direction from the VA-NSOC</w:t>
            </w:r>
          </w:p>
        </w:tc>
        <w:tc>
          <w:tcPr>
            <w:tcW w:w="3192" w:type="dxa"/>
          </w:tcPr>
          <w:p w14:paraId="1300C01E" w14:textId="77777777" w:rsidR="00CC105E" w:rsidRPr="001214E2" w:rsidRDefault="00CC105E" w:rsidP="00E60A4B">
            <w:pPr>
              <w:pStyle w:val="Default"/>
              <w:rPr>
                <w:rFonts w:ascii="Arial" w:hAnsi="Arial" w:cs="Arial"/>
                <w:sz w:val="23"/>
                <w:szCs w:val="23"/>
                <w:u w:val="single"/>
              </w:rPr>
            </w:pPr>
          </w:p>
        </w:tc>
      </w:tr>
      <w:tr w:rsidR="00CC105E" w:rsidRPr="001214E2" w14:paraId="1B0EF378" w14:textId="77777777" w:rsidTr="00EC7424">
        <w:tc>
          <w:tcPr>
            <w:tcW w:w="3192" w:type="dxa"/>
          </w:tcPr>
          <w:p w14:paraId="369BC45E"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of a computer is required</w:t>
            </w:r>
          </w:p>
        </w:tc>
        <w:tc>
          <w:tcPr>
            <w:tcW w:w="3192" w:type="dxa"/>
          </w:tcPr>
          <w:p w14:paraId="10C91D2C"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the machine within 72 hours of notification/direction from the VA-NSOC</w:t>
            </w:r>
          </w:p>
        </w:tc>
        <w:tc>
          <w:tcPr>
            <w:tcW w:w="3192" w:type="dxa"/>
          </w:tcPr>
          <w:p w14:paraId="0E70DE5B"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facility staff will ensure the passwords for any users of the affected device are changed, in the event the Malware has key logger capabilities.</w:t>
            </w:r>
            <w:r w:rsidRPr="001214E2">
              <w:rPr>
                <w:rFonts w:ascii="Arial" w:hAnsi="Arial" w:cs="Arial"/>
                <w:sz w:val="23"/>
                <w:szCs w:val="23"/>
              </w:rPr>
              <w:br/>
            </w:r>
            <w:r w:rsidRPr="001214E2">
              <w:rPr>
                <w:rFonts w:ascii="Arial" w:hAnsi="Arial" w:cs="Arial"/>
                <w:sz w:val="23"/>
                <w:szCs w:val="23"/>
              </w:rPr>
              <w:br/>
              <w:t>Reimage the device.</w:t>
            </w:r>
            <w:r w:rsidRPr="001214E2">
              <w:rPr>
                <w:rFonts w:ascii="Arial" w:hAnsi="Arial" w:cs="Arial"/>
                <w:sz w:val="23"/>
                <w:szCs w:val="23"/>
              </w:rPr>
              <w:br/>
            </w:r>
            <w:r w:rsidRPr="001214E2">
              <w:rPr>
                <w:rFonts w:ascii="Arial" w:hAnsi="Arial" w:cs="Arial"/>
                <w:sz w:val="23"/>
                <w:szCs w:val="23"/>
              </w:rPr>
              <w:br/>
              <w:t xml:space="preserve">Before placing the device back on the network, the facility OIT staff will ensure </w:t>
            </w:r>
            <w:r w:rsidRPr="001214E2">
              <w:rPr>
                <w:rFonts w:ascii="Arial" w:hAnsi="Arial" w:cs="Arial"/>
                <w:sz w:val="23"/>
                <w:szCs w:val="23"/>
              </w:rPr>
              <w:lastRenderedPageBreak/>
              <w:t>all of the latest patches and updates have been applied (McAfee, Java, Adobe, MS Office, MS Windows, etc.).</w:t>
            </w:r>
          </w:p>
        </w:tc>
      </w:tr>
    </w:tbl>
    <w:p w14:paraId="5B42411F" w14:textId="77777777" w:rsidR="00004C42" w:rsidRDefault="00004C42" w:rsidP="00004C42">
      <w:pPr>
        <w:pStyle w:val="Heading3"/>
        <w:numPr>
          <w:ilvl w:val="0"/>
          <w:numId w:val="0"/>
        </w:numPr>
        <w:ind w:firstLine="720"/>
        <w:contextualSpacing/>
        <w:rPr>
          <w:rFonts w:asciiTheme="minorHAnsi" w:hAnsiTheme="minorHAnsi" w:cs="Times New Roman"/>
          <w:b w:val="0"/>
          <w:color w:val="00B050"/>
        </w:rPr>
      </w:pPr>
    </w:p>
    <w:p w14:paraId="598E6A99" w14:textId="48361753" w:rsidR="00004C42" w:rsidRDefault="00004C42" w:rsidP="00004C42">
      <w:pPr>
        <w:pStyle w:val="Heading3"/>
        <w:numPr>
          <w:ilvl w:val="0"/>
          <w:numId w:val="0"/>
        </w:numPr>
        <w:ind w:firstLine="720"/>
        <w:contextualSpacing/>
        <w:rPr>
          <w:rFonts w:asciiTheme="minorHAnsi" w:hAnsiTheme="minorHAnsi" w:cs="Times New Roman"/>
          <w:b w:val="0"/>
          <w:color w:val="00B050"/>
        </w:rPr>
      </w:pPr>
      <w:bookmarkStart w:id="441" w:name="_Hlk531340496"/>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reported by NSOC in the table below</w:t>
      </w:r>
      <w:r>
        <w:rPr>
          <w:rFonts w:asciiTheme="minorHAnsi" w:hAnsiTheme="minorHAnsi" w:cstheme="minorHAnsi"/>
          <w:b w:val="0"/>
          <w:bCs w:val="0"/>
          <w:color w:val="00B050"/>
        </w:rPr>
        <w:t>.</w:t>
      </w:r>
    </w:p>
    <w:p w14:paraId="42BBDADE" w14:textId="77777777" w:rsidR="007932A1" w:rsidRPr="00A17FAA" w:rsidRDefault="007932A1" w:rsidP="007932A1">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3BC841E1" w14:textId="5D5BF11D" w:rsidR="007932A1" w:rsidRPr="00516B00" w:rsidRDefault="007932A1" w:rsidP="007932A1">
      <w:pPr>
        <w:pStyle w:val="Default"/>
        <w:ind w:left="630"/>
        <w:rPr>
          <w:rFonts w:ascii="Arial" w:hAnsi="Arial" w:cs="Arial"/>
        </w:rPr>
      </w:pPr>
      <w:r w:rsidRPr="00E332BC">
        <w:rPr>
          <w:color w:val="FF0000"/>
        </w:rPr>
        <w:t>[Organization 2</w:t>
      </w:r>
      <w:r>
        <w:rPr>
          <w:color w:val="FF0000"/>
        </w:rPr>
        <w:t xml:space="preserve"> name/acronym</w:t>
      </w:r>
      <w:r w:rsidRPr="00E332BC">
        <w:rPr>
          <w:color w:val="FF0000"/>
        </w:rPr>
        <w:t>]</w:t>
      </w:r>
    </w:p>
    <w:tbl>
      <w:tblPr>
        <w:tblStyle w:val="TableGrid"/>
        <w:tblW w:w="9576" w:type="dxa"/>
        <w:tblInd w:w="405" w:type="dxa"/>
        <w:tblLook w:val="04A0" w:firstRow="1" w:lastRow="0" w:firstColumn="1" w:lastColumn="0" w:noHBand="0" w:noVBand="1"/>
      </w:tblPr>
      <w:tblGrid>
        <w:gridCol w:w="3192"/>
        <w:gridCol w:w="3192"/>
        <w:gridCol w:w="3192"/>
      </w:tblGrid>
      <w:tr w:rsidR="007932A1" w:rsidRPr="001214E2" w14:paraId="00DC42CC" w14:textId="77777777" w:rsidTr="00966D29">
        <w:tc>
          <w:tcPr>
            <w:tcW w:w="3192" w:type="dxa"/>
          </w:tcPr>
          <w:p w14:paraId="0C94164E"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28285F57"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2FDE5E81"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Notes</w:t>
            </w:r>
          </w:p>
        </w:tc>
      </w:tr>
      <w:tr w:rsidR="007932A1" w:rsidRPr="001214E2" w14:paraId="45A6E707" w14:textId="77777777" w:rsidTr="00966D29">
        <w:tc>
          <w:tcPr>
            <w:tcW w:w="3192" w:type="dxa"/>
          </w:tcPr>
          <w:p w14:paraId="5D433AC5" w14:textId="77777777" w:rsidR="007932A1" w:rsidRDefault="007932A1" w:rsidP="00966D29">
            <w:pPr>
              <w:pStyle w:val="Default"/>
              <w:rPr>
                <w:rFonts w:ascii="Arial" w:hAnsi="Arial" w:cs="Arial"/>
                <w:sz w:val="23"/>
                <w:szCs w:val="23"/>
                <w:u w:val="single"/>
              </w:rPr>
            </w:pPr>
          </w:p>
          <w:p w14:paraId="75ACC7AA" w14:textId="77777777" w:rsidR="007932A1" w:rsidRDefault="007932A1" w:rsidP="00966D29">
            <w:pPr>
              <w:pStyle w:val="Default"/>
              <w:rPr>
                <w:rFonts w:ascii="Arial" w:hAnsi="Arial" w:cs="Arial"/>
                <w:sz w:val="23"/>
                <w:szCs w:val="23"/>
                <w:u w:val="single"/>
              </w:rPr>
            </w:pPr>
          </w:p>
          <w:p w14:paraId="1C88E14C" w14:textId="77777777" w:rsidR="007932A1" w:rsidRDefault="007932A1" w:rsidP="00966D29">
            <w:pPr>
              <w:pStyle w:val="Default"/>
              <w:rPr>
                <w:rFonts w:ascii="Arial" w:hAnsi="Arial" w:cs="Arial"/>
                <w:sz w:val="23"/>
                <w:szCs w:val="23"/>
                <w:u w:val="single"/>
              </w:rPr>
            </w:pPr>
          </w:p>
          <w:p w14:paraId="20AFA96E" w14:textId="77777777" w:rsidR="007932A1" w:rsidRDefault="007932A1" w:rsidP="00966D29">
            <w:pPr>
              <w:pStyle w:val="Default"/>
              <w:rPr>
                <w:rFonts w:ascii="Arial" w:hAnsi="Arial" w:cs="Arial"/>
                <w:sz w:val="23"/>
                <w:szCs w:val="23"/>
                <w:u w:val="single"/>
              </w:rPr>
            </w:pPr>
          </w:p>
          <w:p w14:paraId="1CFB4DF9" w14:textId="7E15AD8B" w:rsidR="007932A1" w:rsidRPr="001214E2" w:rsidRDefault="007932A1" w:rsidP="00966D29">
            <w:pPr>
              <w:pStyle w:val="Default"/>
              <w:rPr>
                <w:rFonts w:ascii="Arial" w:hAnsi="Arial" w:cs="Arial"/>
                <w:sz w:val="23"/>
                <w:szCs w:val="23"/>
                <w:u w:val="single"/>
              </w:rPr>
            </w:pPr>
          </w:p>
        </w:tc>
        <w:tc>
          <w:tcPr>
            <w:tcW w:w="3192" w:type="dxa"/>
          </w:tcPr>
          <w:p w14:paraId="28C4AE28" w14:textId="77777777" w:rsidR="007932A1" w:rsidRPr="001214E2" w:rsidRDefault="007932A1" w:rsidP="00966D29">
            <w:pPr>
              <w:pStyle w:val="Default"/>
              <w:rPr>
                <w:rFonts w:ascii="Arial" w:hAnsi="Arial" w:cs="Arial"/>
                <w:sz w:val="23"/>
                <w:szCs w:val="23"/>
                <w:u w:val="single"/>
              </w:rPr>
            </w:pPr>
          </w:p>
        </w:tc>
        <w:tc>
          <w:tcPr>
            <w:tcW w:w="3192" w:type="dxa"/>
          </w:tcPr>
          <w:p w14:paraId="1C5A0CB9" w14:textId="39A3705E" w:rsidR="007932A1" w:rsidRPr="001214E2" w:rsidRDefault="007932A1" w:rsidP="00966D29">
            <w:pPr>
              <w:pStyle w:val="Default"/>
              <w:rPr>
                <w:rFonts w:ascii="Arial" w:hAnsi="Arial" w:cs="Arial"/>
                <w:sz w:val="23"/>
                <w:szCs w:val="23"/>
                <w:u w:val="single"/>
              </w:rPr>
            </w:pPr>
          </w:p>
        </w:tc>
      </w:tr>
      <w:tr w:rsidR="007932A1" w:rsidRPr="001214E2" w14:paraId="6A114703" w14:textId="77777777" w:rsidTr="00966D29">
        <w:tc>
          <w:tcPr>
            <w:tcW w:w="3192" w:type="dxa"/>
          </w:tcPr>
          <w:p w14:paraId="01F41951" w14:textId="77777777" w:rsidR="007932A1" w:rsidRDefault="007932A1" w:rsidP="00966D29">
            <w:pPr>
              <w:pStyle w:val="Default"/>
              <w:rPr>
                <w:rFonts w:ascii="Arial" w:hAnsi="Arial" w:cs="Arial"/>
                <w:sz w:val="23"/>
                <w:szCs w:val="23"/>
                <w:u w:val="single"/>
              </w:rPr>
            </w:pPr>
          </w:p>
          <w:p w14:paraId="4787336C" w14:textId="77777777" w:rsidR="007932A1" w:rsidRDefault="007932A1" w:rsidP="00966D29">
            <w:pPr>
              <w:pStyle w:val="Default"/>
              <w:rPr>
                <w:rFonts w:ascii="Arial" w:hAnsi="Arial" w:cs="Arial"/>
                <w:sz w:val="23"/>
                <w:szCs w:val="23"/>
                <w:u w:val="single"/>
              </w:rPr>
            </w:pPr>
          </w:p>
          <w:p w14:paraId="235F602E" w14:textId="38FE5ADA" w:rsidR="007932A1" w:rsidRDefault="007932A1" w:rsidP="00966D29">
            <w:pPr>
              <w:pStyle w:val="Default"/>
              <w:rPr>
                <w:rFonts w:ascii="Arial" w:hAnsi="Arial" w:cs="Arial"/>
                <w:sz w:val="23"/>
                <w:szCs w:val="23"/>
                <w:u w:val="single"/>
              </w:rPr>
            </w:pPr>
          </w:p>
          <w:p w14:paraId="10F02847" w14:textId="77777777" w:rsidR="007932A1" w:rsidRDefault="007932A1" w:rsidP="00966D29">
            <w:pPr>
              <w:pStyle w:val="Default"/>
              <w:rPr>
                <w:rFonts w:ascii="Arial" w:hAnsi="Arial" w:cs="Arial"/>
                <w:sz w:val="23"/>
                <w:szCs w:val="23"/>
                <w:u w:val="single"/>
              </w:rPr>
            </w:pPr>
          </w:p>
          <w:p w14:paraId="6A6CE5A4" w14:textId="77777777" w:rsidR="007932A1" w:rsidRDefault="007932A1" w:rsidP="00966D29">
            <w:pPr>
              <w:pStyle w:val="Default"/>
              <w:rPr>
                <w:rFonts w:ascii="Arial" w:hAnsi="Arial" w:cs="Arial"/>
                <w:sz w:val="23"/>
                <w:szCs w:val="23"/>
                <w:u w:val="single"/>
              </w:rPr>
            </w:pPr>
          </w:p>
          <w:p w14:paraId="2EF9DEDF" w14:textId="7A88BAA2" w:rsidR="007932A1" w:rsidRPr="001214E2" w:rsidRDefault="007932A1" w:rsidP="00966D29">
            <w:pPr>
              <w:pStyle w:val="Default"/>
              <w:rPr>
                <w:rFonts w:ascii="Arial" w:hAnsi="Arial" w:cs="Arial"/>
                <w:sz w:val="23"/>
                <w:szCs w:val="23"/>
                <w:u w:val="single"/>
              </w:rPr>
            </w:pPr>
          </w:p>
        </w:tc>
        <w:tc>
          <w:tcPr>
            <w:tcW w:w="3192" w:type="dxa"/>
          </w:tcPr>
          <w:p w14:paraId="42E7D6FF" w14:textId="6D396CEF" w:rsidR="007932A1" w:rsidRPr="001214E2" w:rsidRDefault="007932A1" w:rsidP="00966D29">
            <w:pPr>
              <w:pStyle w:val="Default"/>
              <w:rPr>
                <w:rFonts w:ascii="Arial" w:hAnsi="Arial" w:cs="Arial"/>
                <w:sz w:val="23"/>
                <w:szCs w:val="23"/>
                <w:u w:val="single"/>
              </w:rPr>
            </w:pPr>
          </w:p>
        </w:tc>
        <w:tc>
          <w:tcPr>
            <w:tcW w:w="3192" w:type="dxa"/>
          </w:tcPr>
          <w:p w14:paraId="532FC123" w14:textId="77777777" w:rsidR="007932A1" w:rsidRPr="001214E2" w:rsidRDefault="007932A1" w:rsidP="00966D29">
            <w:pPr>
              <w:pStyle w:val="Default"/>
              <w:rPr>
                <w:rFonts w:ascii="Arial" w:hAnsi="Arial" w:cs="Arial"/>
                <w:sz w:val="23"/>
                <w:szCs w:val="23"/>
                <w:u w:val="single"/>
              </w:rPr>
            </w:pPr>
          </w:p>
        </w:tc>
      </w:tr>
      <w:tr w:rsidR="007932A1" w:rsidRPr="001214E2" w14:paraId="76112EAD" w14:textId="77777777" w:rsidTr="00966D29">
        <w:tc>
          <w:tcPr>
            <w:tcW w:w="3192" w:type="dxa"/>
          </w:tcPr>
          <w:p w14:paraId="090CC157" w14:textId="77777777" w:rsidR="007932A1" w:rsidRDefault="007932A1" w:rsidP="00966D29">
            <w:pPr>
              <w:pStyle w:val="Default"/>
              <w:rPr>
                <w:rFonts w:ascii="Arial" w:hAnsi="Arial" w:cs="Arial"/>
                <w:sz w:val="23"/>
                <w:szCs w:val="23"/>
                <w:u w:val="single"/>
              </w:rPr>
            </w:pPr>
          </w:p>
          <w:p w14:paraId="2A011CA9" w14:textId="79E29039" w:rsidR="007932A1" w:rsidRDefault="007932A1" w:rsidP="00966D29">
            <w:pPr>
              <w:pStyle w:val="Default"/>
              <w:rPr>
                <w:rFonts w:ascii="Arial" w:hAnsi="Arial" w:cs="Arial"/>
                <w:sz w:val="23"/>
                <w:szCs w:val="23"/>
                <w:u w:val="single"/>
              </w:rPr>
            </w:pPr>
          </w:p>
          <w:p w14:paraId="03C3CB2E" w14:textId="77777777" w:rsidR="007932A1" w:rsidRDefault="007932A1" w:rsidP="00966D29">
            <w:pPr>
              <w:pStyle w:val="Default"/>
              <w:rPr>
                <w:rFonts w:ascii="Arial" w:hAnsi="Arial" w:cs="Arial"/>
                <w:sz w:val="23"/>
                <w:szCs w:val="23"/>
                <w:u w:val="single"/>
              </w:rPr>
            </w:pPr>
          </w:p>
          <w:p w14:paraId="1D73ADC9" w14:textId="77777777" w:rsidR="007932A1" w:rsidRDefault="007932A1" w:rsidP="00966D29">
            <w:pPr>
              <w:pStyle w:val="Default"/>
              <w:rPr>
                <w:rFonts w:ascii="Arial" w:hAnsi="Arial" w:cs="Arial"/>
                <w:sz w:val="23"/>
                <w:szCs w:val="23"/>
                <w:u w:val="single"/>
              </w:rPr>
            </w:pPr>
          </w:p>
          <w:p w14:paraId="7CA5B6E6" w14:textId="77777777" w:rsidR="007932A1" w:rsidRDefault="007932A1" w:rsidP="00966D29">
            <w:pPr>
              <w:pStyle w:val="Default"/>
              <w:rPr>
                <w:rFonts w:ascii="Arial" w:hAnsi="Arial" w:cs="Arial"/>
                <w:sz w:val="23"/>
                <w:szCs w:val="23"/>
                <w:u w:val="single"/>
              </w:rPr>
            </w:pPr>
          </w:p>
          <w:p w14:paraId="33DE1C20" w14:textId="50F9079B" w:rsidR="007932A1" w:rsidRPr="001214E2" w:rsidRDefault="007932A1" w:rsidP="00966D29">
            <w:pPr>
              <w:pStyle w:val="Default"/>
              <w:rPr>
                <w:rFonts w:ascii="Arial" w:hAnsi="Arial" w:cs="Arial"/>
                <w:sz w:val="23"/>
                <w:szCs w:val="23"/>
                <w:u w:val="single"/>
              </w:rPr>
            </w:pPr>
          </w:p>
        </w:tc>
        <w:tc>
          <w:tcPr>
            <w:tcW w:w="3192" w:type="dxa"/>
          </w:tcPr>
          <w:p w14:paraId="6AE9CFE3" w14:textId="75203D2E" w:rsidR="007932A1" w:rsidRPr="001214E2" w:rsidRDefault="007932A1" w:rsidP="00966D29">
            <w:pPr>
              <w:pStyle w:val="Default"/>
              <w:rPr>
                <w:rFonts w:ascii="Arial" w:hAnsi="Arial" w:cs="Arial"/>
                <w:sz w:val="23"/>
                <w:szCs w:val="23"/>
                <w:u w:val="single"/>
              </w:rPr>
            </w:pPr>
          </w:p>
        </w:tc>
        <w:tc>
          <w:tcPr>
            <w:tcW w:w="3192" w:type="dxa"/>
          </w:tcPr>
          <w:p w14:paraId="26D9369F" w14:textId="77777777" w:rsidR="007932A1" w:rsidRPr="001214E2" w:rsidRDefault="007932A1" w:rsidP="00966D29">
            <w:pPr>
              <w:pStyle w:val="Default"/>
              <w:rPr>
                <w:rFonts w:ascii="Arial" w:hAnsi="Arial" w:cs="Arial"/>
                <w:sz w:val="23"/>
                <w:szCs w:val="23"/>
                <w:u w:val="single"/>
              </w:rPr>
            </w:pPr>
          </w:p>
        </w:tc>
      </w:tr>
      <w:tr w:rsidR="007932A1" w:rsidRPr="001214E2" w14:paraId="2B994125" w14:textId="77777777" w:rsidTr="00966D29">
        <w:tc>
          <w:tcPr>
            <w:tcW w:w="3192" w:type="dxa"/>
          </w:tcPr>
          <w:p w14:paraId="1D7D162D" w14:textId="77777777" w:rsidR="007932A1" w:rsidRDefault="007932A1" w:rsidP="00966D29">
            <w:pPr>
              <w:pStyle w:val="Default"/>
              <w:rPr>
                <w:rFonts w:ascii="Arial" w:hAnsi="Arial" w:cs="Arial"/>
                <w:sz w:val="23"/>
                <w:szCs w:val="23"/>
                <w:u w:val="single"/>
              </w:rPr>
            </w:pPr>
          </w:p>
          <w:p w14:paraId="5A7052A1" w14:textId="77777777" w:rsidR="007932A1" w:rsidRDefault="007932A1" w:rsidP="00966D29">
            <w:pPr>
              <w:pStyle w:val="Default"/>
              <w:rPr>
                <w:rFonts w:ascii="Arial" w:hAnsi="Arial" w:cs="Arial"/>
                <w:sz w:val="23"/>
                <w:szCs w:val="23"/>
                <w:u w:val="single"/>
              </w:rPr>
            </w:pPr>
          </w:p>
          <w:p w14:paraId="73ECD0BC" w14:textId="77777777" w:rsidR="007932A1" w:rsidRDefault="007932A1" w:rsidP="00966D29">
            <w:pPr>
              <w:pStyle w:val="Default"/>
              <w:rPr>
                <w:rFonts w:ascii="Arial" w:hAnsi="Arial" w:cs="Arial"/>
                <w:sz w:val="23"/>
                <w:szCs w:val="23"/>
                <w:u w:val="single"/>
              </w:rPr>
            </w:pPr>
          </w:p>
          <w:p w14:paraId="483C7996" w14:textId="77777777" w:rsidR="007932A1" w:rsidRDefault="007932A1" w:rsidP="00966D29">
            <w:pPr>
              <w:pStyle w:val="Default"/>
              <w:rPr>
                <w:rFonts w:ascii="Arial" w:hAnsi="Arial" w:cs="Arial"/>
                <w:sz w:val="23"/>
                <w:szCs w:val="23"/>
                <w:u w:val="single"/>
              </w:rPr>
            </w:pPr>
          </w:p>
          <w:p w14:paraId="233D5F37" w14:textId="77777777" w:rsidR="007932A1" w:rsidRDefault="007932A1" w:rsidP="00966D29">
            <w:pPr>
              <w:pStyle w:val="Default"/>
              <w:rPr>
                <w:rFonts w:ascii="Arial" w:hAnsi="Arial" w:cs="Arial"/>
                <w:sz w:val="23"/>
                <w:szCs w:val="23"/>
                <w:u w:val="single"/>
              </w:rPr>
            </w:pPr>
          </w:p>
          <w:p w14:paraId="0C38968A" w14:textId="598D77E5" w:rsidR="007932A1" w:rsidRPr="001214E2" w:rsidRDefault="007932A1" w:rsidP="00966D29">
            <w:pPr>
              <w:pStyle w:val="Default"/>
              <w:rPr>
                <w:rFonts w:ascii="Arial" w:hAnsi="Arial" w:cs="Arial"/>
                <w:sz w:val="23"/>
                <w:szCs w:val="23"/>
                <w:u w:val="single"/>
              </w:rPr>
            </w:pPr>
          </w:p>
        </w:tc>
        <w:tc>
          <w:tcPr>
            <w:tcW w:w="3192" w:type="dxa"/>
          </w:tcPr>
          <w:p w14:paraId="71F3F0FD" w14:textId="517A4707" w:rsidR="007932A1" w:rsidRPr="001214E2" w:rsidRDefault="007932A1" w:rsidP="00966D29">
            <w:pPr>
              <w:pStyle w:val="Default"/>
              <w:rPr>
                <w:rFonts w:ascii="Arial" w:hAnsi="Arial" w:cs="Arial"/>
                <w:sz w:val="23"/>
                <w:szCs w:val="23"/>
                <w:u w:val="single"/>
              </w:rPr>
            </w:pPr>
          </w:p>
        </w:tc>
        <w:tc>
          <w:tcPr>
            <w:tcW w:w="3192" w:type="dxa"/>
          </w:tcPr>
          <w:p w14:paraId="36711757" w14:textId="2CABAF8C" w:rsidR="007932A1" w:rsidRPr="001214E2" w:rsidRDefault="007932A1" w:rsidP="00966D29">
            <w:pPr>
              <w:pStyle w:val="Default"/>
              <w:rPr>
                <w:rFonts w:ascii="Arial" w:hAnsi="Arial" w:cs="Arial"/>
                <w:sz w:val="23"/>
                <w:szCs w:val="23"/>
                <w:u w:val="single"/>
              </w:rPr>
            </w:pPr>
          </w:p>
        </w:tc>
      </w:tr>
      <w:bookmarkEnd w:id="441"/>
    </w:tbl>
    <w:p w14:paraId="3164E86E" w14:textId="77777777" w:rsidR="007932A1" w:rsidRDefault="007932A1" w:rsidP="007932A1">
      <w:pPr>
        <w:pStyle w:val="Heading3"/>
        <w:numPr>
          <w:ilvl w:val="0"/>
          <w:numId w:val="0"/>
        </w:numPr>
        <w:ind w:firstLine="720"/>
        <w:contextualSpacing/>
        <w:rPr>
          <w:rFonts w:asciiTheme="minorHAnsi" w:hAnsiTheme="minorHAnsi" w:cs="Times New Roman"/>
          <w:b w:val="0"/>
          <w:color w:val="00B050"/>
        </w:rPr>
      </w:pPr>
    </w:p>
    <w:p w14:paraId="279F1517" w14:textId="77777777" w:rsidR="00192B9E" w:rsidRPr="001214E2" w:rsidRDefault="00192B9E" w:rsidP="00192B9E">
      <w:pPr>
        <w:pStyle w:val="Heading1"/>
        <w:numPr>
          <w:ilvl w:val="0"/>
          <w:numId w:val="0"/>
        </w:numPr>
        <w:rPr>
          <w:rFonts w:ascii="Arial" w:hAnsi="Arial" w:cs="Arial"/>
          <w:color w:val="000000" w:themeColor="text1"/>
          <w:sz w:val="23"/>
          <w:szCs w:val="23"/>
        </w:rPr>
      </w:pPr>
    </w:p>
    <w:p w14:paraId="2178BC29" w14:textId="27E54855" w:rsidR="00085B80" w:rsidRPr="001214E2" w:rsidRDefault="00085B80">
      <w:pPr>
        <w:rPr>
          <w:rFonts w:ascii="Arial" w:eastAsiaTheme="majorEastAsia" w:hAnsi="Arial" w:cs="Arial"/>
          <w:b/>
          <w:bCs/>
          <w:color w:val="000000" w:themeColor="text1"/>
          <w:sz w:val="23"/>
          <w:szCs w:val="23"/>
        </w:rPr>
      </w:pPr>
    </w:p>
    <w:p w14:paraId="2FD72EF0" w14:textId="77777777" w:rsidR="00544381" w:rsidRDefault="00544381" w:rsidP="00192B9E">
      <w:pPr>
        <w:pStyle w:val="Heading1"/>
        <w:numPr>
          <w:ilvl w:val="0"/>
          <w:numId w:val="0"/>
        </w:numPr>
        <w:rPr>
          <w:rFonts w:ascii="Arial" w:hAnsi="Arial" w:cs="Arial"/>
          <w:color w:val="000000" w:themeColor="text1"/>
          <w:sz w:val="23"/>
          <w:szCs w:val="23"/>
        </w:rPr>
      </w:pPr>
    </w:p>
    <w:p w14:paraId="6D306FF2" w14:textId="77777777" w:rsidR="006D34A0" w:rsidRPr="001214E2" w:rsidRDefault="00544381" w:rsidP="00192B9E">
      <w:pPr>
        <w:pStyle w:val="Heading1"/>
        <w:numPr>
          <w:ilvl w:val="0"/>
          <w:numId w:val="0"/>
        </w:numPr>
        <w:rPr>
          <w:rFonts w:ascii="Arial" w:hAnsi="Arial" w:cs="Arial"/>
          <w:color w:val="000000" w:themeColor="text1"/>
          <w:sz w:val="23"/>
          <w:szCs w:val="23"/>
        </w:rPr>
      </w:pPr>
      <w:bookmarkStart w:id="442" w:name="_Toc527022257"/>
      <w:r w:rsidRPr="001214E2">
        <w:rPr>
          <w:rFonts w:ascii="Arial" w:hAnsi="Arial" w:cs="Arial"/>
          <w:color w:val="000000" w:themeColor="text1"/>
          <w:sz w:val="23"/>
          <w:szCs w:val="23"/>
        </w:rPr>
        <w:t>7.</w:t>
      </w:r>
      <w:r w:rsidR="00D96B3B">
        <w:rPr>
          <w:rFonts w:ascii="Arial" w:hAnsi="Arial" w:cs="Arial"/>
          <w:color w:val="000000" w:themeColor="text1"/>
          <w:sz w:val="23"/>
          <w:szCs w:val="23"/>
        </w:rPr>
        <w:tab/>
      </w:r>
      <w:r w:rsidR="006D34A0" w:rsidRPr="001214E2">
        <w:rPr>
          <w:rFonts w:ascii="Arial" w:hAnsi="Arial" w:cs="Arial"/>
          <w:color w:val="000000" w:themeColor="text1"/>
          <w:sz w:val="23"/>
          <w:szCs w:val="23"/>
        </w:rPr>
        <w:t>CONTACT INFORMATION</w:t>
      </w:r>
      <w:bookmarkEnd w:id="442"/>
    </w:p>
    <w:p w14:paraId="7643910B" w14:textId="77777777" w:rsidR="00DC4964" w:rsidRPr="001214E2" w:rsidRDefault="00DC4964" w:rsidP="00DC4964">
      <w:pPr>
        <w:rPr>
          <w:rFonts w:ascii="Arial" w:hAnsi="Arial" w:cs="Arial"/>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135CCB" w:rsidRPr="00135CCB" w:rsidDel="00BA5441" w14:paraId="3AB2F26A" w14:textId="0D37670F" w:rsidTr="00EE163F">
        <w:trPr>
          <w:trHeight w:val="110"/>
          <w:del w:id="443" w:author="Faulkner, David A. (Accenture Federal Services)" w:date="2019-04-03T17:25:00Z"/>
        </w:trPr>
        <w:tc>
          <w:tcPr>
            <w:tcW w:w="4397" w:type="dxa"/>
          </w:tcPr>
          <w:p w14:paraId="19205633" w14:textId="7CAB7A52" w:rsidR="00135CCB" w:rsidRPr="00135CCB" w:rsidDel="00BA5441" w:rsidRDefault="00BA5441" w:rsidP="00135CCB">
            <w:pPr>
              <w:autoSpaceDE w:val="0"/>
              <w:autoSpaceDN w:val="0"/>
              <w:adjustRightInd w:val="0"/>
              <w:spacing w:after="0" w:line="240" w:lineRule="auto"/>
              <w:rPr>
                <w:del w:id="444" w:author="Faulkner, David A. (Accenture Federal Services)" w:date="2019-04-03T17:25:00Z"/>
                <w:rFonts w:ascii="Calibri" w:hAnsi="Calibri" w:cs="Calibri"/>
                <w:color w:val="000000"/>
              </w:rPr>
            </w:pPr>
            <w:ins w:id="445" w:author="Faulkner, David A. (Accenture Federal Services)" w:date="2019-04-03T17:25:00Z">
              <w:r w:rsidRPr="00135CCB" w:rsidDel="00BA5441">
                <w:rPr>
                  <w:rFonts w:ascii="Calibri" w:hAnsi="Calibri" w:cs="Calibri"/>
                  <w:b/>
                  <w:bCs/>
                  <w:color w:val="000000"/>
                </w:rPr>
                <w:t xml:space="preserve"> </w:t>
              </w:r>
            </w:ins>
            <w:del w:id="446" w:author="Faulkner, David A. (Accenture Federal Services)" w:date="2019-04-03T17:25:00Z">
              <w:r w:rsidR="00135CCB" w:rsidRPr="00135CCB" w:rsidDel="00BA5441">
                <w:rPr>
                  <w:rFonts w:ascii="Calibri" w:hAnsi="Calibri" w:cs="Calibri"/>
                  <w:b/>
                  <w:bCs/>
                  <w:color w:val="000000"/>
                </w:rPr>
                <w:delText xml:space="preserve">Key Personnel </w:delText>
              </w:r>
            </w:del>
          </w:p>
        </w:tc>
        <w:tc>
          <w:tcPr>
            <w:tcW w:w="4397" w:type="dxa"/>
          </w:tcPr>
          <w:p w14:paraId="0897981B" w14:textId="1252CAB6" w:rsidR="00135CCB" w:rsidRPr="00135CCB" w:rsidDel="00BA5441" w:rsidRDefault="00135CCB" w:rsidP="00135CCB">
            <w:pPr>
              <w:autoSpaceDE w:val="0"/>
              <w:autoSpaceDN w:val="0"/>
              <w:adjustRightInd w:val="0"/>
              <w:spacing w:after="0" w:line="240" w:lineRule="auto"/>
              <w:rPr>
                <w:del w:id="447" w:author="Faulkner, David A. (Accenture Federal Services)" w:date="2019-04-03T17:25:00Z"/>
                <w:rFonts w:ascii="Calibri" w:hAnsi="Calibri" w:cs="Calibri"/>
                <w:color w:val="000000"/>
              </w:rPr>
            </w:pPr>
            <w:del w:id="448" w:author="Faulkner, David A. (Accenture Federal Services)" w:date="2019-04-03T17:25:00Z">
              <w:r w:rsidRPr="00135CCB" w:rsidDel="00BA5441">
                <w:rPr>
                  <w:rFonts w:ascii="Calibri" w:hAnsi="Calibri" w:cs="Calibri"/>
                  <w:b/>
                  <w:bCs/>
                  <w:color w:val="000000"/>
                </w:rPr>
                <w:delText xml:space="preserve">Contact Information </w:delText>
              </w:r>
            </w:del>
          </w:p>
        </w:tc>
      </w:tr>
      <w:tr w:rsidR="00135CCB" w:rsidRPr="00135CCB" w:rsidDel="00BA5441" w14:paraId="33A7BAD9" w14:textId="5F4D5D68" w:rsidTr="00EE163F">
        <w:trPr>
          <w:trHeight w:val="110"/>
          <w:del w:id="449" w:author="Faulkner, David A. (Accenture Federal Services)" w:date="2019-04-03T17:25:00Z"/>
        </w:trPr>
        <w:tc>
          <w:tcPr>
            <w:tcW w:w="4397" w:type="dxa"/>
          </w:tcPr>
          <w:p w14:paraId="7E0AA598" w14:textId="2179741B" w:rsidR="00135CCB" w:rsidRPr="00135CCB" w:rsidDel="00BA5441" w:rsidRDefault="00135CCB" w:rsidP="00135CCB">
            <w:pPr>
              <w:autoSpaceDE w:val="0"/>
              <w:autoSpaceDN w:val="0"/>
              <w:adjustRightInd w:val="0"/>
              <w:spacing w:after="0" w:line="240" w:lineRule="auto"/>
              <w:rPr>
                <w:del w:id="450" w:author="Faulkner, David A. (Accenture Federal Services)" w:date="2019-04-03T17:25:00Z"/>
                <w:rFonts w:ascii="Calibri" w:hAnsi="Calibri" w:cs="Calibri"/>
                <w:color w:val="000000"/>
              </w:rPr>
            </w:pPr>
            <w:del w:id="451" w:author="Faulkner, David A. (Accenture Federal Services)" w:date="2019-04-03T17:25:00Z">
              <w:r w:rsidRPr="00135CCB" w:rsidDel="00BA5441">
                <w:rPr>
                  <w:rFonts w:ascii="Calibri" w:hAnsi="Calibri" w:cs="Calibri"/>
                  <w:color w:val="000000"/>
                </w:rPr>
                <w:delText xml:space="preserve">System Owner </w:delText>
              </w:r>
            </w:del>
          </w:p>
        </w:tc>
        <w:tc>
          <w:tcPr>
            <w:tcW w:w="4397" w:type="dxa"/>
          </w:tcPr>
          <w:p w14:paraId="797FB74B" w14:textId="2580F540" w:rsidR="00135CCB" w:rsidRPr="00135CCB" w:rsidDel="00BA5441" w:rsidRDefault="00135CCB" w:rsidP="00135CCB">
            <w:pPr>
              <w:autoSpaceDE w:val="0"/>
              <w:autoSpaceDN w:val="0"/>
              <w:adjustRightInd w:val="0"/>
              <w:spacing w:after="0" w:line="240" w:lineRule="auto"/>
              <w:rPr>
                <w:del w:id="452" w:author="Faulkner, David A. (Accenture Federal Services)" w:date="2019-04-03T17:25:00Z"/>
                <w:rFonts w:ascii="Calibri" w:hAnsi="Calibri" w:cs="Calibri"/>
                <w:color w:val="000000"/>
              </w:rPr>
            </w:pPr>
            <w:del w:id="453" w:author="Faulkner, David A. (Accenture Federal Services)" w:date="2019-04-03T17:25:00Z">
              <w:r w:rsidRPr="00135CCB" w:rsidDel="00BA5441">
                <w:rPr>
                  <w:rFonts w:ascii="Calibri" w:hAnsi="Calibri" w:cs="Calibri"/>
                  <w:color w:val="000000"/>
                </w:rPr>
                <w:delText xml:space="preserve">Work #: </w:delText>
              </w:r>
              <w:r w:rsidR="003D7146" w:rsidRPr="003D7146" w:rsidDel="00BA5441">
                <w:rPr>
                  <w:rFonts w:ascii="Calibri" w:hAnsi="Calibri" w:cs="Calibri"/>
                  <w:color w:val="000000"/>
                </w:rPr>
                <w:delText>732-440-9583</w:delText>
              </w:r>
            </w:del>
          </w:p>
        </w:tc>
      </w:tr>
      <w:tr w:rsidR="00135CCB" w:rsidRPr="00135CCB" w:rsidDel="00BA5441" w14:paraId="23271E3A" w14:textId="37BBBDC6" w:rsidTr="00EE163F">
        <w:trPr>
          <w:trHeight w:val="110"/>
          <w:del w:id="454" w:author="Faulkner, David A. (Accenture Federal Services)" w:date="2019-04-03T17:25:00Z"/>
        </w:trPr>
        <w:tc>
          <w:tcPr>
            <w:tcW w:w="4397" w:type="dxa"/>
          </w:tcPr>
          <w:p w14:paraId="44B7E163" w14:textId="241E4174" w:rsidR="00135CCB" w:rsidRPr="00135CCB" w:rsidDel="00BA5441" w:rsidRDefault="00135CCB" w:rsidP="00135CCB">
            <w:pPr>
              <w:autoSpaceDE w:val="0"/>
              <w:autoSpaceDN w:val="0"/>
              <w:adjustRightInd w:val="0"/>
              <w:spacing w:after="0" w:line="240" w:lineRule="auto"/>
              <w:rPr>
                <w:del w:id="455" w:author="Faulkner, David A. (Accenture Federal Services)" w:date="2019-04-03T17:25:00Z"/>
                <w:rFonts w:ascii="Calibri" w:hAnsi="Calibri" w:cs="Calibri"/>
                <w:color w:val="000000"/>
              </w:rPr>
            </w:pPr>
            <w:del w:id="456" w:author="Faulkner, David A. (Accenture Federal Services)" w:date="2019-04-03T17:25:00Z">
              <w:r w:rsidRPr="00135CCB" w:rsidDel="00BA5441">
                <w:rPr>
                  <w:rFonts w:ascii="Calibri" w:hAnsi="Calibri" w:cs="Calibri"/>
                  <w:color w:val="000000"/>
                </w:rPr>
                <w:delText xml:space="preserve">Name: </w:delText>
              </w:r>
              <w:r w:rsidR="003D7146" w:rsidDel="00BA5441">
                <w:rPr>
                  <w:rFonts w:ascii="Calibri" w:hAnsi="Calibri" w:cs="Calibri"/>
                  <w:color w:val="000000"/>
                </w:rPr>
                <w:delText>David Catanoso</w:delText>
              </w:r>
            </w:del>
          </w:p>
        </w:tc>
        <w:tc>
          <w:tcPr>
            <w:tcW w:w="4397" w:type="dxa"/>
          </w:tcPr>
          <w:p w14:paraId="5D4E628A" w14:textId="4445758F" w:rsidR="00135CCB" w:rsidRPr="00135CCB" w:rsidDel="00BA5441" w:rsidRDefault="00135CCB" w:rsidP="00135CCB">
            <w:pPr>
              <w:autoSpaceDE w:val="0"/>
              <w:autoSpaceDN w:val="0"/>
              <w:adjustRightInd w:val="0"/>
              <w:spacing w:after="0" w:line="240" w:lineRule="auto"/>
              <w:rPr>
                <w:del w:id="457" w:author="Faulkner, David A. (Accenture Federal Services)" w:date="2019-04-03T17:25:00Z"/>
                <w:rFonts w:ascii="Calibri" w:hAnsi="Calibri" w:cs="Calibri"/>
                <w:color w:val="000000"/>
              </w:rPr>
            </w:pPr>
            <w:del w:id="458" w:author="Faulkner, David A. (Accenture Federal Services)" w:date="2019-04-03T17:25:00Z">
              <w:r w:rsidRPr="00135CCB" w:rsidDel="00BA5441">
                <w:rPr>
                  <w:rFonts w:ascii="Calibri" w:hAnsi="Calibri" w:cs="Calibri"/>
                  <w:color w:val="000000"/>
                </w:rPr>
                <w:delText xml:space="preserve">VA Cellular #: </w:delText>
              </w:r>
              <w:r w:rsidR="003D7146" w:rsidDel="00BA5441">
                <w:rPr>
                  <w:rFonts w:ascii="Calibri" w:hAnsi="Calibri" w:cs="Calibri"/>
                  <w:color w:val="000000"/>
                </w:rPr>
                <w:delText>n/a</w:delText>
              </w:r>
            </w:del>
          </w:p>
        </w:tc>
      </w:tr>
      <w:tr w:rsidR="00135CCB" w:rsidRPr="00135CCB" w:rsidDel="00BA5441" w14:paraId="1FCEC354" w14:textId="044DB049" w:rsidTr="00EE163F">
        <w:trPr>
          <w:trHeight w:val="110"/>
          <w:del w:id="459" w:author="Faulkner, David A. (Accenture Federal Services)" w:date="2019-04-03T17:25:00Z"/>
        </w:trPr>
        <w:tc>
          <w:tcPr>
            <w:tcW w:w="4397" w:type="dxa"/>
          </w:tcPr>
          <w:p w14:paraId="2EBF6599" w14:textId="3361E9BD" w:rsidR="00135CCB" w:rsidRPr="00135CCB" w:rsidDel="00BA5441" w:rsidRDefault="00135CCB" w:rsidP="00135CCB">
            <w:pPr>
              <w:autoSpaceDE w:val="0"/>
              <w:autoSpaceDN w:val="0"/>
              <w:adjustRightInd w:val="0"/>
              <w:spacing w:after="0" w:line="240" w:lineRule="auto"/>
              <w:rPr>
                <w:del w:id="460" w:author="Faulkner, David A. (Accenture Federal Services)" w:date="2019-04-03T17:25:00Z"/>
                <w:rFonts w:ascii="Calibri" w:hAnsi="Calibri" w:cs="Calibri"/>
                <w:color w:val="000000"/>
              </w:rPr>
            </w:pPr>
            <w:del w:id="461" w:author="Faulkner, David A. (Accenture Federal Services)" w:date="2019-04-03T17:25:00Z">
              <w:r w:rsidRPr="00135CCB" w:rsidDel="00BA5441">
                <w:rPr>
                  <w:rFonts w:ascii="Calibri" w:hAnsi="Calibri" w:cs="Calibri"/>
                  <w:color w:val="000000"/>
                </w:rPr>
                <w:delText xml:space="preserve">Title: </w:delText>
              </w:r>
              <w:r w:rsidR="003D7146" w:rsidDel="00BA5441">
                <w:rPr>
                  <w:rFonts w:ascii="Calibri" w:hAnsi="Calibri" w:cs="Calibri"/>
                  <w:color w:val="000000"/>
                </w:rPr>
                <w:delText>Director ECSO</w:delText>
              </w:r>
            </w:del>
          </w:p>
        </w:tc>
        <w:tc>
          <w:tcPr>
            <w:tcW w:w="4397" w:type="dxa"/>
          </w:tcPr>
          <w:p w14:paraId="7FA95FD7" w14:textId="4C556D44" w:rsidR="00135CCB" w:rsidRPr="00135CCB" w:rsidDel="00BA5441" w:rsidRDefault="00135CCB" w:rsidP="00135CCB">
            <w:pPr>
              <w:autoSpaceDE w:val="0"/>
              <w:autoSpaceDN w:val="0"/>
              <w:adjustRightInd w:val="0"/>
              <w:spacing w:after="0" w:line="240" w:lineRule="auto"/>
              <w:rPr>
                <w:del w:id="462" w:author="Faulkner, David A. (Accenture Federal Services)" w:date="2019-04-03T17:25:00Z"/>
                <w:rFonts w:ascii="Calibri" w:hAnsi="Calibri" w:cs="Calibri"/>
                <w:color w:val="000000"/>
              </w:rPr>
            </w:pPr>
            <w:del w:id="463" w:author="Faulkner, David A. (Accenture Federal Services)" w:date="2019-04-03T17:25:00Z">
              <w:r w:rsidRPr="00135CCB" w:rsidDel="00BA5441">
                <w:rPr>
                  <w:rFonts w:ascii="Calibri" w:hAnsi="Calibri" w:cs="Calibri"/>
                  <w:color w:val="000000"/>
                </w:rPr>
                <w:delText xml:space="preserve">VA E-mail: </w:delText>
              </w:r>
              <w:r w:rsidR="003D7146" w:rsidDel="00BA5441">
                <w:rPr>
                  <w:rFonts w:ascii="Calibri" w:hAnsi="Calibri" w:cs="Calibri"/>
                  <w:color w:val="000000"/>
                </w:rPr>
                <w:delText>David.Catanoso@va.gov</w:delText>
              </w:r>
            </w:del>
          </w:p>
        </w:tc>
      </w:tr>
      <w:tr w:rsidR="00135CCB" w:rsidRPr="00135CCB" w:rsidDel="00BA5441" w14:paraId="4B1BF59F" w14:textId="64BE9E86" w:rsidTr="00EE163F">
        <w:trPr>
          <w:trHeight w:val="110"/>
          <w:del w:id="464" w:author="Faulkner, David A. (Accenture Federal Services)" w:date="2019-04-03T17:25:00Z"/>
        </w:trPr>
        <w:tc>
          <w:tcPr>
            <w:tcW w:w="4397" w:type="dxa"/>
          </w:tcPr>
          <w:p w14:paraId="5A2829AF" w14:textId="3370872F" w:rsidR="00135CCB" w:rsidRPr="00135CCB" w:rsidDel="00BA5441" w:rsidRDefault="00135CCB" w:rsidP="00135CCB">
            <w:pPr>
              <w:autoSpaceDE w:val="0"/>
              <w:autoSpaceDN w:val="0"/>
              <w:adjustRightInd w:val="0"/>
              <w:spacing w:after="0" w:line="240" w:lineRule="auto"/>
              <w:rPr>
                <w:del w:id="465" w:author="Faulkner, David A. (Accenture Federal Services)" w:date="2019-04-03T17:25:00Z"/>
                <w:rFonts w:ascii="Calibri" w:hAnsi="Calibri" w:cs="Calibri"/>
                <w:color w:val="000000"/>
              </w:rPr>
            </w:pPr>
            <w:del w:id="466" w:author="Faulkner, David A. (Accenture Federal Services)" w:date="2019-04-03T17:25:00Z">
              <w:r w:rsidRPr="00135CCB" w:rsidDel="00BA5441">
                <w:rPr>
                  <w:rFonts w:ascii="Calibri" w:hAnsi="Calibri" w:cs="Calibri"/>
                  <w:color w:val="000000"/>
                </w:rPr>
                <w:delText xml:space="preserve">Facility CIO </w:delText>
              </w:r>
            </w:del>
          </w:p>
        </w:tc>
        <w:tc>
          <w:tcPr>
            <w:tcW w:w="4397" w:type="dxa"/>
          </w:tcPr>
          <w:p w14:paraId="51D3F2F1" w14:textId="0632C510" w:rsidR="00135CCB" w:rsidRPr="00135CCB" w:rsidDel="00BA5441" w:rsidRDefault="00135CCB" w:rsidP="00135CCB">
            <w:pPr>
              <w:autoSpaceDE w:val="0"/>
              <w:autoSpaceDN w:val="0"/>
              <w:adjustRightInd w:val="0"/>
              <w:spacing w:after="0" w:line="240" w:lineRule="auto"/>
              <w:rPr>
                <w:del w:id="467" w:author="Faulkner, David A. (Accenture Federal Services)" w:date="2019-04-03T17:25:00Z"/>
                <w:rFonts w:ascii="Calibri" w:hAnsi="Calibri" w:cs="Calibri"/>
                <w:color w:val="000000"/>
              </w:rPr>
            </w:pPr>
            <w:del w:id="468" w:author="Faulkner, David A. (Accenture Federal Services)" w:date="2019-04-03T17:25:00Z">
              <w:r w:rsidRPr="00135CCB" w:rsidDel="00BA5441">
                <w:rPr>
                  <w:rFonts w:ascii="Calibri" w:hAnsi="Calibri" w:cs="Calibri"/>
                  <w:color w:val="000000"/>
                </w:rPr>
                <w:delText xml:space="preserve">Work #: </w:delText>
              </w:r>
              <w:r w:rsidR="003D7146" w:rsidDel="00BA5441">
                <w:rPr>
                  <w:rFonts w:ascii="Calibri" w:hAnsi="Calibri" w:cs="Calibri"/>
                  <w:color w:val="000000"/>
                </w:rPr>
                <w:delText>512-326-6180</w:delText>
              </w:r>
              <w:r w:rsidRPr="00135CCB" w:rsidDel="00BA5441">
                <w:rPr>
                  <w:rFonts w:ascii="Calibri" w:hAnsi="Calibri" w:cs="Calibri"/>
                  <w:color w:val="000000"/>
                </w:rPr>
                <w:delText xml:space="preserve"> </w:delText>
              </w:r>
            </w:del>
          </w:p>
        </w:tc>
      </w:tr>
      <w:tr w:rsidR="00135CCB" w:rsidRPr="00135CCB" w:rsidDel="00BA5441" w14:paraId="05B7594E" w14:textId="0D59716E" w:rsidTr="00EE163F">
        <w:trPr>
          <w:trHeight w:val="110"/>
          <w:del w:id="469" w:author="Faulkner, David A. (Accenture Federal Services)" w:date="2019-04-03T17:25:00Z"/>
        </w:trPr>
        <w:tc>
          <w:tcPr>
            <w:tcW w:w="4397" w:type="dxa"/>
          </w:tcPr>
          <w:p w14:paraId="0AAAA816" w14:textId="71603CAD" w:rsidR="00135CCB" w:rsidRPr="00135CCB" w:rsidDel="00BA5441" w:rsidRDefault="00135CCB" w:rsidP="00135CCB">
            <w:pPr>
              <w:autoSpaceDE w:val="0"/>
              <w:autoSpaceDN w:val="0"/>
              <w:adjustRightInd w:val="0"/>
              <w:spacing w:after="0" w:line="240" w:lineRule="auto"/>
              <w:rPr>
                <w:del w:id="470" w:author="Faulkner, David A. (Accenture Federal Services)" w:date="2019-04-03T17:25:00Z"/>
                <w:rFonts w:ascii="Calibri" w:hAnsi="Calibri" w:cs="Calibri"/>
                <w:color w:val="000000"/>
              </w:rPr>
            </w:pPr>
            <w:del w:id="471" w:author="Faulkner, David A. (Accenture Federal Services)" w:date="2019-04-03T17:25:00Z">
              <w:r w:rsidRPr="00135CCB" w:rsidDel="00BA5441">
                <w:rPr>
                  <w:rFonts w:ascii="Calibri" w:hAnsi="Calibri" w:cs="Calibri"/>
                  <w:color w:val="000000"/>
                </w:rPr>
                <w:delText xml:space="preserve">Name: </w:delText>
              </w:r>
              <w:r w:rsidR="003D7146" w:rsidRPr="00135CCB" w:rsidDel="00BA5441">
                <w:rPr>
                  <w:rFonts w:ascii="Calibri" w:hAnsi="Calibri" w:cs="Calibri"/>
                  <w:color w:val="000000"/>
                </w:rPr>
                <w:delText>Christopher Cardella</w:delText>
              </w:r>
            </w:del>
          </w:p>
        </w:tc>
        <w:tc>
          <w:tcPr>
            <w:tcW w:w="4397" w:type="dxa"/>
          </w:tcPr>
          <w:p w14:paraId="4FFF06DE" w14:textId="17395408" w:rsidR="00135CCB" w:rsidRPr="00135CCB" w:rsidDel="00BA5441" w:rsidRDefault="00135CCB" w:rsidP="00135CCB">
            <w:pPr>
              <w:autoSpaceDE w:val="0"/>
              <w:autoSpaceDN w:val="0"/>
              <w:adjustRightInd w:val="0"/>
              <w:spacing w:after="0" w:line="240" w:lineRule="auto"/>
              <w:rPr>
                <w:del w:id="472" w:author="Faulkner, David A. (Accenture Federal Services)" w:date="2019-04-03T17:25:00Z"/>
                <w:rFonts w:ascii="Calibri" w:hAnsi="Calibri" w:cs="Calibri"/>
                <w:color w:val="000000"/>
              </w:rPr>
            </w:pPr>
            <w:del w:id="473" w:author="Faulkner, David A. (Accenture Federal Services)" w:date="2019-04-03T17:25:00Z">
              <w:r w:rsidRPr="00135CCB" w:rsidDel="00BA5441">
                <w:rPr>
                  <w:rFonts w:ascii="Calibri" w:hAnsi="Calibri" w:cs="Calibri"/>
                  <w:color w:val="000000"/>
                </w:rPr>
                <w:delText xml:space="preserve">VA Cellular #: </w:delText>
              </w:r>
              <w:r w:rsidR="003D7146" w:rsidDel="00BA5441">
                <w:rPr>
                  <w:rFonts w:ascii="Calibri" w:hAnsi="Calibri" w:cs="Calibri"/>
                  <w:color w:val="000000"/>
                </w:rPr>
                <w:delText>512-590-9414</w:delText>
              </w:r>
              <w:r w:rsidRPr="00135CCB" w:rsidDel="00BA5441">
                <w:rPr>
                  <w:rFonts w:ascii="Calibri" w:hAnsi="Calibri" w:cs="Calibri"/>
                  <w:color w:val="000000"/>
                </w:rPr>
                <w:delText xml:space="preserve"> </w:delText>
              </w:r>
            </w:del>
          </w:p>
        </w:tc>
      </w:tr>
      <w:tr w:rsidR="00135CCB" w:rsidRPr="00135CCB" w:rsidDel="00BA5441" w14:paraId="4183F4B7" w14:textId="6B220E1B" w:rsidTr="00EE163F">
        <w:trPr>
          <w:trHeight w:val="110"/>
          <w:del w:id="474" w:author="Faulkner, David A. (Accenture Federal Services)" w:date="2019-04-03T17:25:00Z"/>
        </w:trPr>
        <w:tc>
          <w:tcPr>
            <w:tcW w:w="4397" w:type="dxa"/>
          </w:tcPr>
          <w:p w14:paraId="65E9B2F7" w14:textId="70D45292" w:rsidR="00135CCB" w:rsidRPr="00135CCB" w:rsidDel="00BA5441" w:rsidRDefault="003D7146" w:rsidP="00135CCB">
            <w:pPr>
              <w:autoSpaceDE w:val="0"/>
              <w:autoSpaceDN w:val="0"/>
              <w:adjustRightInd w:val="0"/>
              <w:spacing w:after="0" w:line="240" w:lineRule="auto"/>
              <w:rPr>
                <w:del w:id="475" w:author="Faulkner, David A. (Accenture Federal Services)" w:date="2019-04-03T17:25:00Z"/>
                <w:rFonts w:ascii="Calibri" w:hAnsi="Calibri" w:cs="Calibri"/>
                <w:color w:val="000000"/>
              </w:rPr>
            </w:pPr>
            <w:del w:id="476" w:author="Faulkner, David A. (Accenture Federal Services)" w:date="2019-04-03T17:25:00Z">
              <w:r w:rsidDel="00BA5441">
                <w:rPr>
                  <w:rFonts w:ascii="Calibri" w:hAnsi="Calibri" w:cs="Calibri"/>
                  <w:color w:val="000000"/>
                </w:rPr>
                <w:delText>Title:</w:delText>
              </w:r>
              <w:r w:rsidRPr="00135CCB" w:rsidDel="00BA5441">
                <w:rPr>
                  <w:rFonts w:ascii="Calibri" w:hAnsi="Calibri" w:cs="Calibri"/>
                  <w:color w:val="000000"/>
                </w:rPr>
                <w:delText xml:space="preserve"> Manager, Cloud Infrastructure</w:delText>
              </w:r>
            </w:del>
          </w:p>
        </w:tc>
        <w:tc>
          <w:tcPr>
            <w:tcW w:w="4397" w:type="dxa"/>
          </w:tcPr>
          <w:p w14:paraId="51839F52" w14:textId="2E897A35" w:rsidR="00135CCB" w:rsidRPr="00135CCB" w:rsidDel="00BA5441" w:rsidRDefault="00135CCB" w:rsidP="00135CCB">
            <w:pPr>
              <w:autoSpaceDE w:val="0"/>
              <w:autoSpaceDN w:val="0"/>
              <w:adjustRightInd w:val="0"/>
              <w:spacing w:after="0" w:line="240" w:lineRule="auto"/>
              <w:rPr>
                <w:del w:id="477" w:author="Faulkner, David A. (Accenture Federal Services)" w:date="2019-04-03T17:25:00Z"/>
                <w:rFonts w:ascii="Calibri" w:hAnsi="Calibri" w:cs="Calibri"/>
                <w:color w:val="000000"/>
              </w:rPr>
            </w:pPr>
            <w:del w:id="478" w:author="Faulkner, David A. (Accenture Federal Services)" w:date="2019-04-03T17:25:00Z">
              <w:r w:rsidRPr="00135CCB" w:rsidDel="00BA5441">
                <w:rPr>
                  <w:rFonts w:ascii="Calibri" w:hAnsi="Calibri" w:cs="Calibri"/>
                  <w:color w:val="000000"/>
                </w:rPr>
                <w:delText xml:space="preserve">VA E-mail: </w:delText>
              </w:r>
              <w:r w:rsidR="003D7146" w:rsidRPr="00135CCB" w:rsidDel="00BA5441">
                <w:rPr>
                  <w:rFonts w:ascii="Calibri" w:hAnsi="Calibri" w:cs="Calibri"/>
                  <w:color w:val="000000"/>
                </w:rPr>
                <w:delText>Christopher.Cardella@va.gov</w:delText>
              </w:r>
            </w:del>
          </w:p>
        </w:tc>
      </w:tr>
      <w:tr w:rsidR="00135CCB" w:rsidRPr="00135CCB" w:rsidDel="00BA5441" w14:paraId="38AC6AF1" w14:textId="1BC1A442" w:rsidTr="00EE163F">
        <w:trPr>
          <w:trHeight w:val="110"/>
          <w:del w:id="479" w:author="Faulkner, David A. (Accenture Federal Services)" w:date="2019-04-03T17:25:00Z"/>
        </w:trPr>
        <w:tc>
          <w:tcPr>
            <w:tcW w:w="4397" w:type="dxa"/>
          </w:tcPr>
          <w:p w14:paraId="7E4FE7D8" w14:textId="14840D42" w:rsidR="00135CCB" w:rsidRPr="00135CCB" w:rsidDel="00BA5441" w:rsidRDefault="00135CCB" w:rsidP="00135CCB">
            <w:pPr>
              <w:autoSpaceDE w:val="0"/>
              <w:autoSpaceDN w:val="0"/>
              <w:adjustRightInd w:val="0"/>
              <w:spacing w:after="0" w:line="240" w:lineRule="auto"/>
              <w:rPr>
                <w:del w:id="480" w:author="Faulkner, David A. (Accenture Federal Services)" w:date="2019-04-03T17:25:00Z"/>
                <w:rFonts w:ascii="Calibri" w:hAnsi="Calibri" w:cs="Calibri"/>
                <w:color w:val="000000"/>
              </w:rPr>
            </w:pPr>
            <w:del w:id="481" w:author="Faulkner, David A. (Accenture Federal Services)" w:date="2019-04-03T17:25:00Z">
              <w:r w:rsidRPr="00135CCB" w:rsidDel="00BA5441">
                <w:rPr>
                  <w:rFonts w:ascii="Calibri" w:hAnsi="Calibri" w:cs="Calibri"/>
                  <w:color w:val="000000"/>
                </w:rPr>
                <w:delText xml:space="preserve">Facility ISO </w:delText>
              </w:r>
            </w:del>
          </w:p>
        </w:tc>
        <w:tc>
          <w:tcPr>
            <w:tcW w:w="4397" w:type="dxa"/>
          </w:tcPr>
          <w:p w14:paraId="5A7E41BA" w14:textId="28FD62BD" w:rsidR="00135CCB" w:rsidRPr="00135CCB" w:rsidDel="00BA5441" w:rsidRDefault="00135CCB" w:rsidP="00135CCB">
            <w:pPr>
              <w:autoSpaceDE w:val="0"/>
              <w:autoSpaceDN w:val="0"/>
              <w:adjustRightInd w:val="0"/>
              <w:spacing w:after="0" w:line="240" w:lineRule="auto"/>
              <w:rPr>
                <w:del w:id="482" w:author="Faulkner, David A. (Accenture Federal Services)" w:date="2019-04-03T17:25:00Z"/>
                <w:rFonts w:ascii="Calibri" w:hAnsi="Calibri" w:cs="Calibri"/>
                <w:color w:val="000000"/>
              </w:rPr>
            </w:pPr>
            <w:del w:id="483" w:author="Faulkner, David A. (Accenture Federal Services)" w:date="2019-04-03T17:25:00Z">
              <w:r w:rsidRPr="00135CCB" w:rsidDel="00BA5441">
                <w:rPr>
                  <w:rFonts w:ascii="Calibri" w:hAnsi="Calibri" w:cs="Calibri"/>
                  <w:color w:val="000000"/>
                </w:rPr>
                <w:delText xml:space="preserve">Work #: (909) 583-6307 </w:delText>
              </w:r>
            </w:del>
          </w:p>
        </w:tc>
      </w:tr>
      <w:tr w:rsidR="00135CCB" w:rsidRPr="00135CCB" w:rsidDel="00BA5441" w14:paraId="4145CB36" w14:textId="6271B8EF" w:rsidTr="00EE163F">
        <w:trPr>
          <w:trHeight w:val="110"/>
          <w:del w:id="484" w:author="Faulkner, David A. (Accenture Federal Services)" w:date="2019-04-03T17:25:00Z"/>
        </w:trPr>
        <w:tc>
          <w:tcPr>
            <w:tcW w:w="4397" w:type="dxa"/>
          </w:tcPr>
          <w:p w14:paraId="498F6861" w14:textId="7426B3E8" w:rsidR="00135CCB" w:rsidRPr="00135CCB" w:rsidDel="00BA5441" w:rsidRDefault="00135CCB" w:rsidP="00135CCB">
            <w:pPr>
              <w:autoSpaceDE w:val="0"/>
              <w:autoSpaceDN w:val="0"/>
              <w:adjustRightInd w:val="0"/>
              <w:spacing w:after="0" w:line="240" w:lineRule="auto"/>
              <w:rPr>
                <w:del w:id="485" w:author="Faulkner, David A. (Accenture Federal Services)" w:date="2019-04-03T17:25:00Z"/>
                <w:rFonts w:ascii="Calibri" w:hAnsi="Calibri" w:cs="Calibri"/>
                <w:color w:val="000000"/>
              </w:rPr>
            </w:pPr>
            <w:del w:id="486" w:author="Faulkner, David A. (Accenture Federal Services)" w:date="2019-04-03T17:25:00Z">
              <w:r w:rsidRPr="00135CCB" w:rsidDel="00BA5441">
                <w:rPr>
                  <w:rFonts w:ascii="Calibri" w:hAnsi="Calibri" w:cs="Calibri"/>
                  <w:color w:val="000000"/>
                </w:rPr>
                <w:delText xml:space="preserve">Name: Charles Solomon-Jackson </w:delText>
              </w:r>
            </w:del>
          </w:p>
        </w:tc>
        <w:tc>
          <w:tcPr>
            <w:tcW w:w="4397" w:type="dxa"/>
          </w:tcPr>
          <w:p w14:paraId="1DA4405C" w14:textId="0BD0C066" w:rsidR="00135CCB" w:rsidRPr="00135CCB" w:rsidDel="00BA5441" w:rsidRDefault="00135CCB" w:rsidP="00135CCB">
            <w:pPr>
              <w:autoSpaceDE w:val="0"/>
              <w:autoSpaceDN w:val="0"/>
              <w:adjustRightInd w:val="0"/>
              <w:spacing w:after="0" w:line="240" w:lineRule="auto"/>
              <w:rPr>
                <w:del w:id="487" w:author="Faulkner, David A. (Accenture Federal Services)" w:date="2019-04-03T17:25:00Z"/>
                <w:rFonts w:ascii="Calibri" w:hAnsi="Calibri" w:cs="Calibri"/>
                <w:color w:val="000000"/>
              </w:rPr>
            </w:pPr>
            <w:del w:id="488" w:author="Faulkner, David A. (Accenture Federal Services)" w:date="2019-04-03T17:25:00Z">
              <w:r w:rsidRPr="00135CCB" w:rsidDel="00BA5441">
                <w:rPr>
                  <w:rFonts w:ascii="Calibri" w:hAnsi="Calibri" w:cs="Calibri"/>
                  <w:color w:val="000000"/>
                </w:rPr>
                <w:delText xml:space="preserve">VA Cellular #: (909) 478-4542 </w:delText>
              </w:r>
            </w:del>
          </w:p>
        </w:tc>
      </w:tr>
      <w:tr w:rsidR="00135CCB" w:rsidRPr="00135CCB" w:rsidDel="00BA5441" w14:paraId="079F72D3" w14:textId="441956E1" w:rsidTr="00EE163F">
        <w:trPr>
          <w:trHeight w:val="110"/>
          <w:del w:id="489" w:author="Faulkner, David A. (Accenture Federal Services)" w:date="2019-04-03T17:25:00Z"/>
        </w:trPr>
        <w:tc>
          <w:tcPr>
            <w:tcW w:w="4397" w:type="dxa"/>
          </w:tcPr>
          <w:p w14:paraId="2D919C87" w14:textId="3D9620E7" w:rsidR="00135CCB" w:rsidRPr="00135CCB" w:rsidDel="00BA5441" w:rsidRDefault="00135CCB" w:rsidP="00135CCB">
            <w:pPr>
              <w:autoSpaceDE w:val="0"/>
              <w:autoSpaceDN w:val="0"/>
              <w:adjustRightInd w:val="0"/>
              <w:spacing w:after="0" w:line="240" w:lineRule="auto"/>
              <w:rPr>
                <w:del w:id="490" w:author="Faulkner, David A. (Accenture Federal Services)" w:date="2019-04-03T17:25:00Z"/>
                <w:rFonts w:ascii="Calibri" w:hAnsi="Calibri" w:cs="Calibri"/>
                <w:color w:val="000000"/>
              </w:rPr>
            </w:pPr>
            <w:del w:id="491" w:author="Faulkner, David A. (Accenture Federal Services)" w:date="2019-04-03T17:25:00Z">
              <w:r w:rsidRPr="00135CCB" w:rsidDel="00BA5441">
                <w:rPr>
                  <w:rFonts w:ascii="Calibri" w:hAnsi="Calibri" w:cs="Calibri"/>
                  <w:color w:val="000000"/>
                </w:rPr>
                <w:delText xml:space="preserve">Title: Loma Linda HCS ISO </w:delText>
              </w:r>
            </w:del>
          </w:p>
        </w:tc>
        <w:tc>
          <w:tcPr>
            <w:tcW w:w="4397" w:type="dxa"/>
          </w:tcPr>
          <w:p w14:paraId="462EAC94" w14:textId="119CB6B1" w:rsidR="00135CCB" w:rsidRPr="00135CCB" w:rsidDel="00BA5441" w:rsidRDefault="00135CCB" w:rsidP="00135CCB">
            <w:pPr>
              <w:autoSpaceDE w:val="0"/>
              <w:autoSpaceDN w:val="0"/>
              <w:adjustRightInd w:val="0"/>
              <w:spacing w:after="0" w:line="240" w:lineRule="auto"/>
              <w:rPr>
                <w:del w:id="492" w:author="Faulkner, David A. (Accenture Federal Services)" w:date="2019-04-03T17:25:00Z"/>
                <w:rFonts w:ascii="Calibri" w:hAnsi="Calibri" w:cs="Calibri"/>
                <w:color w:val="000000"/>
              </w:rPr>
            </w:pPr>
            <w:del w:id="493" w:author="Faulkner, David A. (Accenture Federal Services)" w:date="2019-04-03T17:25:00Z">
              <w:r w:rsidRPr="00135CCB" w:rsidDel="00BA5441">
                <w:rPr>
                  <w:rFonts w:ascii="Calibri" w:hAnsi="Calibri" w:cs="Calibri"/>
                  <w:color w:val="000000"/>
                </w:rPr>
                <w:delText xml:space="preserve">VA E-mail: Charles.Solomon-Jackson@va.gov </w:delText>
              </w:r>
            </w:del>
          </w:p>
        </w:tc>
      </w:tr>
      <w:tr w:rsidR="00135CCB" w:rsidRPr="00135CCB" w:rsidDel="00BA5441" w14:paraId="7516B834" w14:textId="7CB0A80D" w:rsidTr="00EE163F">
        <w:trPr>
          <w:trHeight w:val="110"/>
          <w:del w:id="494" w:author="Faulkner, David A. (Accenture Federal Services)" w:date="2019-04-03T17:25:00Z"/>
        </w:trPr>
        <w:tc>
          <w:tcPr>
            <w:tcW w:w="4397" w:type="dxa"/>
          </w:tcPr>
          <w:p w14:paraId="0B04BFF4" w14:textId="1B26C085" w:rsidR="00135CCB" w:rsidRPr="00135CCB" w:rsidDel="00BA5441" w:rsidRDefault="00135CCB" w:rsidP="00135CCB">
            <w:pPr>
              <w:autoSpaceDE w:val="0"/>
              <w:autoSpaceDN w:val="0"/>
              <w:adjustRightInd w:val="0"/>
              <w:spacing w:after="0" w:line="240" w:lineRule="auto"/>
              <w:rPr>
                <w:del w:id="495" w:author="Faulkner, David A. (Accenture Federal Services)" w:date="2019-04-03T17:25:00Z"/>
                <w:rFonts w:ascii="Calibri" w:hAnsi="Calibri" w:cs="Calibri"/>
                <w:color w:val="000000"/>
              </w:rPr>
            </w:pPr>
            <w:del w:id="496" w:author="Faulkner, David A. (Accenture Federal Services)" w:date="2019-04-03T17:25:00Z">
              <w:r w:rsidRPr="00135CCB" w:rsidDel="00BA5441">
                <w:rPr>
                  <w:rFonts w:ascii="Calibri" w:hAnsi="Calibri" w:cs="Calibri"/>
                  <w:color w:val="000000"/>
                </w:rPr>
                <w:delText xml:space="preserve">Facility Privacy Officer </w:delText>
              </w:r>
            </w:del>
          </w:p>
        </w:tc>
        <w:tc>
          <w:tcPr>
            <w:tcW w:w="4397" w:type="dxa"/>
          </w:tcPr>
          <w:p w14:paraId="5044A910" w14:textId="38B46C6F" w:rsidR="00135CCB" w:rsidRPr="00135CCB" w:rsidDel="00BA5441" w:rsidRDefault="00135CCB" w:rsidP="00135CCB">
            <w:pPr>
              <w:autoSpaceDE w:val="0"/>
              <w:autoSpaceDN w:val="0"/>
              <w:adjustRightInd w:val="0"/>
              <w:spacing w:after="0" w:line="240" w:lineRule="auto"/>
              <w:rPr>
                <w:del w:id="497" w:author="Faulkner, David A. (Accenture Federal Services)" w:date="2019-04-03T17:25:00Z"/>
                <w:rFonts w:ascii="Calibri" w:hAnsi="Calibri" w:cs="Calibri"/>
                <w:color w:val="000000"/>
              </w:rPr>
            </w:pPr>
            <w:del w:id="498" w:author="Faulkner, David A. (Accenture Federal Services)" w:date="2019-04-03T17:25:00Z">
              <w:r w:rsidRPr="00135CCB" w:rsidDel="00BA5441">
                <w:rPr>
                  <w:rFonts w:ascii="Calibri" w:hAnsi="Calibri" w:cs="Calibri"/>
                  <w:color w:val="000000"/>
                </w:rPr>
                <w:delText xml:space="preserve">Work #: 202-632-7861 </w:delText>
              </w:r>
            </w:del>
          </w:p>
        </w:tc>
      </w:tr>
      <w:tr w:rsidR="00135CCB" w:rsidRPr="00135CCB" w:rsidDel="00BA5441" w14:paraId="36B68FA8" w14:textId="28046546" w:rsidTr="00EE163F">
        <w:trPr>
          <w:trHeight w:val="110"/>
          <w:del w:id="499" w:author="Faulkner, David A. (Accenture Federal Services)" w:date="2019-04-03T17:25:00Z"/>
        </w:trPr>
        <w:tc>
          <w:tcPr>
            <w:tcW w:w="4397" w:type="dxa"/>
          </w:tcPr>
          <w:p w14:paraId="03A5AA97" w14:textId="0F134793" w:rsidR="00135CCB" w:rsidRPr="00135CCB" w:rsidDel="00BA5441" w:rsidRDefault="00135CCB" w:rsidP="00135CCB">
            <w:pPr>
              <w:autoSpaceDE w:val="0"/>
              <w:autoSpaceDN w:val="0"/>
              <w:adjustRightInd w:val="0"/>
              <w:spacing w:after="0" w:line="240" w:lineRule="auto"/>
              <w:rPr>
                <w:del w:id="500" w:author="Faulkner, David A. (Accenture Federal Services)" w:date="2019-04-03T17:25:00Z"/>
                <w:rFonts w:ascii="Calibri" w:hAnsi="Calibri" w:cs="Calibri"/>
                <w:color w:val="000000"/>
              </w:rPr>
            </w:pPr>
            <w:del w:id="501" w:author="Faulkner, David A. (Accenture Federal Services)" w:date="2019-04-03T17:25:00Z">
              <w:r w:rsidRPr="00135CCB" w:rsidDel="00BA5441">
                <w:rPr>
                  <w:rFonts w:ascii="Calibri" w:hAnsi="Calibri" w:cs="Calibri"/>
                  <w:color w:val="000000"/>
                </w:rPr>
                <w:delText xml:space="preserve">Name: Rita Grewal </w:delText>
              </w:r>
            </w:del>
          </w:p>
        </w:tc>
        <w:tc>
          <w:tcPr>
            <w:tcW w:w="4397" w:type="dxa"/>
          </w:tcPr>
          <w:p w14:paraId="058E1489" w14:textId="71AD7F95" w:rsidR="00135CCB" w:rsidRPr="00135CCB" w:rsidDel="00BA5441" w:rsidRDefault="00135CCB" w:rsidP="00135CCB">
            <w:pPr>
              <w:autoSpaceDE w:val="0"/>
              <w:autoSpaceDN w:val="0"/>
              <w:adjustRightInd w:val="0"/>
              <w:spacing w:after="0" w:line="240" w:lineRule="auto"/>
              <w:rPr>
                <w:del w:id="502" w:author="Faulkner, David A. (Accenture Federal Services)" w:date="2019-04-03T17:25:00Z"/>
                <w:rFonts w:ascii="Calibri" w:hAnsi="Calibri" w:cs="Calibri"/>
                <w:color w:val="000000"/>
              </w:rPr>
            </w:pPr>
            <w:del w:id="503" w:author="Faulkner, David A. (Accenture Federal Services)" w:date="2019-04-03T17:25:00Z">
              <w:r w:rsidRPr="00135CCB" w:rsidDel="00BA5441">
                <w:rPr>
                  <w:rFonts w:ascii="Calibri" w:hAnsi="Calibri" w:cs="Calibri"/>
                  <w:color w:val="000000"/>
                </w:rPr>
                <w:delText xml:space="preserve">VA Cellular #: 540-327-7539 </w:delText>
              </w:r>
            </w:del>
          </w:p>
        </w:tc>
      </w:tr>
      <w:tr w:rsidR="00135CCB" w:rsidRPr="00135CCB" w:rsidDel="00BA5441" w14:paraId="225C8C3D" w14:textId="34424B2D" w:rsidTr="00EE163F">
        <w:trPr>
          <w:trHeight w:val="110"/>
          <w:del w:id="504" w:author="Faulkner, David A. (Accenture Federal Services)" w:date="2019-04-03T17:25:00Z"/>
        </w:trPr>
        <w:tc>
          <w:tcPr>
            <w:tcW w:w="4397" w:type="dxa"/>
          </w:tcPr>
          <w:p w14:paraId="14B1E93D" w14:textId="4BAE08DE" w:rsidR="00135CCB" w:rsidRPr="00135CCB" w:rsidDel="00BA5441" w:rsidRDefault="00135CCB" w:rsidP="00135CCB">
            <w:pPr>
              <w:autoSpaceDE w:val="0"/>
              <w:autoSpaceDN w:val="0"/>
              <w:adjustRightInd w:val="0"/>
              <w:spacing w:after="0" w:line="240" w:lineRule="auto"/>
              <w:rPr>
                <w:del w:id="505" w:author="Faulkner, David A. (Accenture Federal Services)" w:date="2019-04-03T17:25:00Z"/>
                <w:rFonts w:ascii="Calibri" w:hAnsi="Calibri" w:cs="Calibri"/>
                <w:color w:val="000000"/>
              </w:rPr>
            </w:pPr>
            <w:del w:id="506" w:author="Faulkner, David A. (Accenture Federal Services)" w:date="2019-04-03T17:25:00Z">
              <w:r w:rsidRPr="00135CCB" w:rsidDel="00BA5441">
                <w:rPr>
                  <w:rFonts w:ascii="Calibri" w:hAnsi="Calibri" w:cs="Calibri"/>
                  <w:color w:val="000000"/>
                </w:rPr>
                <w:delText xml:space="preserve">Title: Program Analyst </w:delText>
              </w:r>
            </w:del>
          </w:p>
        </w:tc>
        <w:tc>
          <w:tcPr>
            <w:tcW w:w="4397" w:type="dxa"/>
          </w:tcPr>
          <w:p w14:paraId="084D8E66" w14:textId="6E970FB3" w:rsidR="00135CCB" w:rsidRPr="00135CCB" w:rsidDel="00BA5441" w:rsidRDefault="00135CCB" w:rsidP="00135CCB">
            <w:pPr>
              <w:autoSpaceDE w:val="0"/>
              <w:autoSpaceDN w:val="0"/>
              <w:adjustRightInd w:val="0"/>
              <w:spacing w:after="0" w:line="240" w:lineRule="auto"/>
              <w:rPr>
                <w:del w:id="507" w:author="Faulkner, David A. (Accenture Federal Services)" w:date="2019-04-03T17:25:00Z"/>
                <w:rFonts w:ascii="Calibri" w:hAnsi="Calibri" w:cs="Calibri"/>
                <w:color w:val="000000"/>
              </w:rPr>
            </w:pPr>
            <w:del w:id="508" w:author="Faulkner, David A. (Accenture Federal Services)" w:date="2019-04-03T17:25:00Z">
              <w:r w:rsidRPr="00135CCB" w:rsidDel="00BA5441">
                <w:rPr>
                  <w:rFonts w:ascii="Calibri" w:hAnsi="Calibri" w:cs="Calibri"/>
                  <w:color w:val="000000"/>
                </w:rPr>
                <w:delText xml:space="preserve">VA E-mail: Rita.Grewal@va.gov </w:delText>
              </w:r>
            </w:del>
          </w:p>
        </w:tc>
      </w:tr>
    </w:tbl>
    <w:p w14:paraId="5DBD94EB" w14:textId="6E4ACEA4" w:rsidR="00410052" w:rsidDel="00BA5441" w:rsidRDefault="00410052">
      <w:pPr>
        <w:rPr>
          <w:del w:id="509" w:author="Faulkner, David A. (Accenture Federal Services)" w:date="2019-04-03T17:25:00Z"/>
          <w:color w:val="00B050"/>
        </w:rPr>
      </w:pPr>
    </w:p>
    <w:p w14:paraId="537CC7F1" w14:textId="23C2A11C" w:rsidR="00135CCB" w:rsidDel="00BA5441" w:rsidRDefault="00410052">
      <w:pPr>
        <w:rPr>
          <w:del w:id="510" w:author="Faulkner, David A. (Accenture Federal Services)" w:date="2019-04-03T17:25:00Z"/>
          <w:color w:val="00B050"/>
        </w:rPr>
      </w:pPr>
      <w:bookmarkStart w:id="511" w:name="_Hlk531340564"/>
      <w:del w:id="512" w:author="Faulkner, David A. (Accenture Federal Services)" w:date="2019-04-03T17:25:00Z">
        <w:r w:rsidRPr="00410052" w:rsidDel="00BA5441">
          <w:rPr>
            <w:color w:val="00B050"/>
          </w:rPr>
          <w:delText xml:space="preserve">Enter your organization </w:delText>
        </w:r>
        <w:r w:rsidDel="00BA5441">
          <w:rPr>
            <w:rStyle w:val="appendixstyleChar"/>
            <w:rFonts w:asciiTheme="minorHAnsi" w:hAnsiTheme="minorHAnsi"/>
            <w:color w:val="00B050"/>
            <w:sz w:val="22"/>
          </w:rPr>
          <w:delText>contact information</w:delText>
        </w:r>
        <w:r w:rsidRPr="00410052" w:rsidDel="00BA5441">
          <w:rPr>
            <w:color w:val="00B050"/>
          </w:rPr>
          <w:delText xml:space="preserve"> in the table below</w:delText>
        </w:r>
      </w:del>
    </w:p>
    <w:p w14:paraId="539C28EB" w14:textId="0EA38EFC" w:rsidR="00410052" w:rsidRDefault="00410052">
      <w:pPr>
        <w:rPr>
          <w:color w:val="FF0000"/>
        </w:rPr>
      </w:pPr>
      <w:del w:id="513" w:author="Faulkner, David A. (Accenture Federal Services)" w:date="2019-04-03T17:25:00Z">
        <w:r w:rsidRPr="004211F1" w:rsidDel="00BA5441">
          <w:rPr>
            <w:color w:val="FF0000"/>
          </w:rPr>
          <w:delText>[</w:delText>
        </w:r>
      </w:del>
      <w:ins w:id="514" w:author="Faulkner, David A. (Accenture Federal Services)" w:date="2019-04-03T17:24:00Z">
        <w:r w:rsidR="00BA5441" w:rsidRPr="00BA5441">
          <w:rPr>
            <w:color w:val="000000" w:themeColor="text1"/>
            <w:rPrChange w:id="515" w:author="Faulkner, David A. (Accenture Federal Services)" w:date="2019-04-03T17:25:00Z">
              <w:rPr>
                <w:color w:val="FF0000"/>
              </w:rPr>
            </w:rPrChange>
          </w:rPr>
          <w:t>Vista Adaptive Maintenance VAEC (VA</w:t>
        </w:r>
      </w:ins>
      <w:ins w:id="516" w:author="Faulkner, David A. (Accenture Federal Services)" w:date="2019-04-03T17:25:00Z">
        <w:r w:rsidR="00BA5441" w:rsidRPr="00BA5441">
          <w:rPr>
            <w:color w:val="000000" w:themeColor="text1"/>
            <w:rPrChange w:id="517" w:author="Faulkner, David A. (Accenture Federal Services)" w:date="2019-04-03T17:25:00Z">
              <w:rPr>
                <w:color w:val="FF0000"/>
              </w:rPr>
            </w:rPrChange>
          </w:rPr>
          <w:t>M)</w:t>
        </w:r>
      </w:ins>
      <w:del w:id="518" w:author="Faulkner, David A. (Accenture Federal Services)" w:date="2019-04-03T17:24:00Z">
        <w:r w:rsidRPr="004211F1" w:rsidDel="00BA5441">
          <w:rPr>
            <w:color w:val="FF0000"/>
          </w:rPr>
          <w:delText>Organization 2 name/acronym</w:delText>
        </w:r>
      </w:del>
      <w:del w:id="519" w:author="Faulkner, David A. (Accenture Federal Services)" w:date="2019-04-03T17:25:00Z">
        <w:r w:rsidRPr="004211F1" w:rsidDel="00BA5441">
          <w:rPr>
            <w:color w:val="FF0000"/>
          </w:rPr>
          <w:delText>]</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CE3A1E" w:rsidRPr="00135CCB" w14:paraId="31F4F537" w14:textId="77777777" w:rsidTr="00966D29">
        <w:trPr>
          <w:trHeight w:val="110"/>
        </w:trPr>
        <w:tc>
          <w:tcPr>
            <w:tcW w:w="4397" w:type="dxa"/>
          </w:tcPr>
          <w:p w14:paraId="3F3A82E0"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Key Personnel </w:t>
            </w:r>
          </w:p>
        </w:tc>
        <w:tc>
          <w:tcPr>
            <w:tcW w:w="4397" w:type="dxa"/>
          </w:tcPr>
          <w:p w14:paraId="42BB994D"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Contact Information </w:t>
            </w:r>
          </w:p>
        </w:tc>
      </w:tr>
      <w:tr w:rsidR="00CE3A1E" w:rsidRPr="00135CCB" w14:paraId="67798DEE" w14:textId="77777777" w:rsidTr="00966D29">
        <w:trPr>
          <w:trHeight w:val="110"/>
        </w:trPr>
        <w:tc>
          <w:tcPr>
            <w:tcW w:w="4397" w:type="dxa"/>
          </w:tcPr>
          <w:p w14:paraId="1D701B72"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System Owner </w:t>
            </w:r>
          </w:p>
        </w:tc>
        <w:tc>
          <w:tcPr>
            <w:tcW w:w="4397" w:type="dxa"/>
          </w:tcPr>
          <w:p w14:paraId="70D99D6F" w14:textId="1A18A0A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ins w:id="520" w:author="Faulkner, David A. (Accenture Federal Services)" w:date="2019-04-03T17:16:00Z">
              <w:r w:rsidR="00295FCB">
                <w:t>202-270-1432</w:t>
              </w:r>
            </w:ins>
          </w:p>
        </w:tc>
      </w:tr>
      <w:tr w:rsidR="00CE3A1E" w:rsidRPr="00135CCB" w14:paraId="07144D26" w14:textId="77777777" w:rsidTr="00966D29">
        <w:trPr>
          <w:trHeight w:val="110"/>
        </w:trPr>
        <w:tc>
          <w:tcPr>
            <w:tcW w:w="4397" w:type="dxa"/>
          </w:tcPr>
          <w:p w14:paraId="3D46BECD" w14:textId="7F77E5E0"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ins w:id="521" w:author="Faulkner, David A. (Accenture Federal Services)" w:date="2019-04-03T17:12:00Z">
              <w:r w:rsidR="006D7656">
                <w:rPr>
                  <w:rFonts w:ascii="Calibri" w:hAnsi="Calibri" w:cs="Calibri"/>
                  <w:color w:val="000000"/>
                </w:rPr>
                <w:t>Christopher Brown</w:t>
              </w:r>
            </w:ins>
          </w:p>
        </w:tc>
        <w:tc>
          <w:tcPr>
            <w:tcW w:w="4397" w:type="dxa"/>
          </w:tcPr>
          <w:p w14:paraId="5E12820E" w14:textId="06C04B62"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ins w:id="522" w:author="Faulkner, David A. (Accenture Federal Services)" w:date="2019-04-03T17:16:00Z">
              <w:r w:rsidR="00295FCB">
                <w:t>202-270-1432</w:t>
              </w:r>
            </w:ins>
          </w:p>
        </w:tc>
      </w:tr>
      <w:tr w:rsidR="00CE3A1E" w:rsidRPr="00135CCB" w14:paraId="6A30FB6B" w14:textId="77777777" w:rsidTr="00966D29">
        <w:trPr>
          <w:trHeight w:val="110"/>
        </w:trPr>
        <w:tc>
          <w:tcPr>
            <w:tcW w:w="4397" w:type="dxa"/>
          </w:tcPr>
          <w:p w14:paraId="30E05A29" w14:textId="7CDECA89"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29EFA8F1" w14:textId="2722DA1D"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ins w:id="523" w:author="Faulkner, David A. (Accenture Federal Services)" w:date="2019-04-03T17:14:00Z">
              <w:r w:rsidR="00295FCB">
                <w:rPr>
                  <w:rFonts w:ascii="Calibri" w:hAnsi="Calibri" w:cs="Calibri"/>
                  <w:color w:val="000000"/>
                </w:rPr>
                <w:t>Christopher.brown1@va.gov</w:t>
              </w:r>
            </w:ins>
          </w:p>
        </w:tc>
      </w:tr>
      <w:tr w:rsidR="00CE3A1E" w:rsidRPr="00135CCB" w14:paraId="3147BDCF" w14:textId="77777777" w:rsidTr="00966D29">
        <w:trPr>
          <w:trHeight w:val="110"/>
        </w:trPr>
        <w:tc>
          <w:tcPr>
            <w:tcW w:w="4397" w:type="dxa"/>
          </w:tcPr>
          <w:p w14:paraId="742A17DA"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CIO </w:t>
            </w:r>
          </w:p>
        </w:tc>
        <w:tc>
          <w:tcPr>
            <w:tcW w:w="4397" w:type="dxa"/>
          </w:tcPr>
          <w:p w14:paraId="0DE1FA30" w14:textId="2592B3D1"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ins w:id="524" w:author="Faulkner, David A. (Accenture Federal Services)" w:date="2019-04-03T17:15:00Z">
              <w:r w:rsidR="00295FCB">
                <w:rPr>
                  <w:rFonts w:ascii="Calibri" w:hAnsi="Calibri" w:cs="Calibri"/>
                  <w:color w:val="000000"/>
                </w:rPr>
                <w:t>703-291-4478</w:t>
              </w:r>
            </w:ins>
          </w:p>
        </w:tc>
      </w:tr>
      <w:tr w:rsidR="00CE3A1E" w:rsidRPr="00135CCB" w14:paraId="3DC570D3" w14:textId="77777777" w:rsidTr="00966D29">
        <w:trPr>
          <w:trHeight w:val="110"/>
        </w:trPr>
        <w:tc>
          <w:tcPr>
            <w:tcW w:w="4397" w:type="dxa"/>
          </w:tcPr>
          <w:p w14:paraId="284974C9" w14:textId="35F8688E"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ins w:id="525" w:author="Faulkner, David A. (Accenture Federal Services)" w:date="2019-04-03T17:13:00Z">
              <w:r w:rsidR="006D7656">
                <w:rPr>
                  <w:rFonts w:ascii="Calibri" w:hAnsi="Calibri" w:cs="Calibri"/>
                  <w:color w:val="000000"/>
                </w:rPr>
                <w:t>Tom Willcox</w:t>
              </w:r>
            </w:ins>
          </w:p>
        </w:tc>
        <w:tc>
          <w:tcPr>
            <w:tcW w:w="4397" w:type="dxa"/>
          </w:tcPr>
          <w:p w14:paraId="2511FA8B" w14:textId="4CAE8EAE"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ins w:id="526" w:author="Faulkner, David A. (Accenture Federal Services)" w:date="2019-04-03T17:15:00Z">
              <w:r w:rsidR="00295FCB">
                <w:rPr>
                  <w:rFonts w:ascii="Calibri" w:hAnsi="Calibri" w:cs="Calibri"/>
                  <w:color w:val="000000"/>
                </w:rPr>
                <w:t>703-291-4478</w:t>
              </w:r>
            </w:ins>
          </w:p>
        </w:tc>
      </w:tr>
      <w:tr w:rsidR="00CE3A1E" w:rsidRPr="00135CCB" w14:paraId="7B79134E" w14:textId="77777777" w:rsidTr="00966D29">
        <w:trPr>
          <w:trHeight w:val="110"/>
        </w:trPr>
        <w:tc>
          <w:tcPr>
            <w:tcW w:w="4397" w:type="dxa"/>
          </w:tcPr>
          <w:p w14:paraId="5A862FAF" w14:textId="63B10809"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ins w:id="527" w:author="Faulkner, David A. (Accenture Federal Services)" w:date="2019-04-03T17:13:00Z">
              <w:r w:rsidR="006D7656">
                <w:rPr>
                  <w:rFonts w:ascii="Calibri" w:hAnsi="Calibri" w:cs="Calibri"/>
                  <w:color w:val="000000"/>
                </w:rPr>
                <w:t>AbleVets CIO</w:t>
              </w:r>
            </w:ins>
          </w:p>
        </w:tc>
        <w:tc>
          <w:tcPr>
            <w:tcW w:w="4397" w:type="dxa"/>
          </w:tcPr>
          <w:p w14:paraId="68E02F07" w14:textId="26BD657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ins w:id="528" w:author="Faulkner, David A. (Accenture Federal Services)" w:date="2019-04-03T17:14:00Z">
              <w:r w:rsidR="00295FCB">
                <w:rPr>
                  <w:rFonts w:ascii="Calibri" w:hAnsi="Calibri" w:cs="Calibri"/>
                  <w:color w:val="000000"/>
                </w:rPr>
                <w:t>galen.willcox2@va.gov</w:t>
              </w:r>
            </w:ins>
          </w:p>
        </w:tc>
      </w:tr>
      <w:tr w:rsidR="00CE3A1E" w:rsidRPr="00135CCB" w14:paraId="5B4910BF" w14:textId="77777777" w:rsidTr="00966D29">
        <w:trPr>
          <w:trHeight w:val="110"/>
        </w:trPr>
        <w:tc>
          <w:tcPr>
            <w:tcW w:w="4397" w:type="dxa"/>
          </w:tcPr>
          <w:p w14:paraId="6EE68986"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ISO </w:t>
            </w:r>
          </w:p>
        </w:tc>
        <w:tc>
          <w:tcPr>
            <w:tcW w:w="4397" w:type="dxa"/>
          </w:tcPr>
          <w:p w14:paraId="1D36D2FE" w14:textId="63F9ADB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ins w:id="529" w:author="Faulkner, David A. (Accenture Federal Services)" w:date="2019-04-03T17:14:00Z">
              <w:r w:rsidR="006D7656" w:rsidRPr="006D7656">
                <w:rPr>
                  <w:rFonts w:ascii="Calibri" w:hAnsi="Calibri" w:cs="Calibri"/>
                  <w:color w:val="000000"/>
                </w:rPr>
                <w:t>303-331-7837</w:t>
              </w:r>
            </w:ins>
          </w:p>
        </w:tc>
      </w:tr>
      <w:tr w:rsidR="00CE3A1E" w:rsidRPr="00135CCB" w14:paraId="0A850877" w14:textId="77777777" w:rsidTr="00966D29">
        <w:trPr>
          <w:trHeight w:val="110"/>
        </w:trPr>
        <w:tc>
          <w:tcPr>
            <w:tcW w:w="4397" w:type="dxa"/>
          </w:tcPr>
          <w:p w14:paraId="1D144B40" w14:textId="13701E0C"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ins w:id="530" w:author="Faulkner, David A. (Accenture Federal Services)" w:date="2019-04-03T17:13:00Z">
              <w:r w:rsidR="006D7656">
                <w:rPr>
                  <w:rFonts w:ascii="Calibri" w:hAnsi="Calibri" w:cs="Calibri"/>
                  <w:color w:val="000000"/>
                </w:rPr>
                <w:t>Bobbi Begay</w:t>
              </w:r>
            </w:ins>
          </w:p>
        </w:tc>
        <w:tc>
          <w:tcPr>
            <w:tcW w:w="4397" w:type="dxa"/>
          </w:tcPr>
          <w:p w14:paraId="2E97A440" w14:textId="3C7E2A5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ins w:id="531" w:author="Faulkner, David A. (Accenture Federal Services)" w:date="2019-04-03T17:14:00Z">
              <w:r w:rsidR="006D7656" w:rsidRPr="006D7656">
                <w:rPr>
                  <w:rFonts w:ascii="Calibri" w:hAnsi="Calibri" w:cs="Calibri"/>
                  <w:color w:val="000000"/>
                </w:rPr>
                <w:t>303-331-7837</w:t>
              </w:r>
            </w:ins>
          </w:p>
        </w:tc>
      </w:tr>
      <w:tr w:rsidR="00CE3A1E" w:rsidRPr="00135CCB" w14:paraId="511F662C" w14:textId="77777777" w:rsidTr="00966D29">
        <w:trPr>
          <w:trHeight w:val="110"/>
        </w:trPr>
        <w:tc>
          <w:tcPr>
            <w:tcW w:w="4397" w:type="dxa"/>
          </w:tcPr>
          <w:p w14:paraId="2CA26F36" w14:textId="1073EC0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E912402" w14:textId="23A53B93"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ins w:id="532" w:author="Faulkner, David A. (Accenture Federal Services)" w:date="2019-04-03T17:14:00Z">
              <w:r w:rsidR="00295FCB">
                <w:rPr>
                  <w:rFonts w:ascii="Calibri" w:hAnsi="Calibri" w:cs="Calibri"/>
                  <w:color w:val="000000"/>
                </w:rPr>
                <w:t>bobbi.begay@va.gov</w:t>
              </w:r>
            </w:ins>
          </w:p>
        </w:tc>
      </w:tr>
      <w:tr w:rsidR="00CE3A1E" w:rsidRPr="00135CCB" w14:paraId="50D26855" w14:textId="77777777" w:rsidTr="00966D29">
        <w:trPr>
          <w:trHeight w:val="110"/>
        </w:trPr>
        <w:tc>
          <w:tcPr>
            <w:tcW w:w="4397" w:type="dxa"/>
          </w:tcPr>
          <w:p w14:paraId="3C9F9328"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Privacy Officer </w:t>
            </w:r>
          </w:p>
        </w:tc>
        <w:tc>
          <w:tcPr>
            <w:tcW w:w="4397" w:type="dxa"/>
          </w:tcPr>
          <w:p w14:paraId="50DD31F5" w14:textId="4A7C70D1"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0A5DAD36" w14:textId="77777777" w:rsidTr="00966D29">
        <w:trPr>
          <w:trHeight w:val="110"/>
        </w:trPr>
        <w:tc>
          <w:tcPr>
            <w:tcW w:w="4397" w:type="dxa"/>
          </w:tcPr>
          <w:p w14:paraId="32F96709" w14:textId="0765634B"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24F29C2A" w14:textId="20CB1091"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2D2EC7F7" w14:textId="77777777" w:rsidTr="00966D29">
        <w:trPr>
          <w:trHeight w:val="110"/>
        </w:trPr>
        <w:tc>
          <w:tcPr>
            <w:tcW w:w="4397" w:type="dxa"/>
          </w:tcPr>
          <w:p w14:paraId="46CA9BB3" w14:textId="6886D5C5"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5C40CE0" w14:textId="29490276"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bookmarkEnd w:id="511"/>
    </w:tbl>
    <w:p w14:paraId="4CD83320" w14:textId="6BE5410E" w:rsidR="00410052" w:rsidRDefault="00410052">
      <w:pPr>
        <w:rPr>
          <w:color w:val="FF0000"/>
        </w:rPr>
      </w:pPr>
    </w:p>
    <w:p w14:paraId="54FDA1FB" w14:textId="5D5F7F7F" w:rsidR="00410052" w:rsidRDefault="00410052">
      <w:pPr>
        <w:rPr>
          <w:color w:val="FF0000"/>
        </w:rPr>
      </w:pPr>
    </w:p>
    <w:p w14:paraId="31D7ADD5" w14:textId="5980A31C" w:rsidR="00410052" w:rsidRDefault="00410052">
      <w:pPr>
        <w:rPr>
          <w:ins w:id="533" w:author="Faulkner, David A. (Accenture Federal Services)" w:date="2019-04-03T17:25:00Z"/>
          <w:rFonts w:cs="Arial"/>
          <w:color w:val="000000" w:themeColor="text1"/>
        </w:rPr>
      </w:pPr>
    </w:p>
    <w:p w14:paraId="36FE44CF" w14:textId="3C1F6787" w:rsidR="00BA5441" w:rsidRDefault="00BA5441">
      <w:pPr>
        <w:rPr>
          <w:ins w:id="534" w:author="Faulkner, David A. (Accenture Federal Services)" w:date="2019-04-03T17:25:00Z"/>
          <w:rFonts w:cs="Arial"/>
          <w:color w:val="000000" w:themeColor="text1"/>
        </w:rPr>
      </w:pPr>
    </w:p>
    <w:p w14:paraId="1BD36A01" w14:textId="1896788A" w:rsidR="00BA5441" w:rsidRDefault="00BA5441">
      <w:pPr>
        <w:rPr>
          <w:ins w:id="535" w:author="Faulkner, David A. (Accenture Federal Services)" w:date="2019-04-03T17:25:00Z"/>
          <w:rFonts w:cs="Arial"/>
          <w:color w:val="000000" w:themeColor="text1"/>
        </w:rPr>
      </w:pPr>
    </w:p>
    <w:p w14:paraId="5F9B073E" w14:textId="5971CFCE" w:rsidR="00BA5441" w:rsidRDefault="00BA5441">
      <w:pPr>
        <w:rPr>
          <w:ins w:id="536" w:author="Faulkner, David A. (Accenture Federal Services)" w:date="2019-04-03T17:25:00Z"/>
          <w:rFonts w:cs="Arial"/>
          <w:color w:val="000000" w:themeColor="text1"/>
        </w:rPr>
      </w:pPr>
    </w:p>
    <w:p w14:paraId="6020F85D" w14:textId="77777777" w:rsidR="00BA5441" w:rsidRDefault="00BA5441">
      <w:pPr>
        <w:rPr>
          <w:rFonts w:cs="Arial"/>
          <w:color w:val="000000" w:themeColor="text1"/>
        </w:rPr>
      </w:pPr>
    </w:p>
    <w:p w14:paraId="5459BAA7" w14:textId="77777777" w:rsidR="0013748D" w:rsidRPr="00410052" w:rsidRDefault="0013748D">
      <w:pPr>
        <w:rPr>
          <w:rFonts w:cs="Arial"/>
          <w:color w:val="000000" w:themeColor="text1"/>
        </w:rPr>
      </w:pPr>
    </w:p>
    <w:p w14:paraId="65840739" w14:textId="3DA2E22A" w:rsidR="00544381" w:rsidRPr="0013748D" w:rsidRDefault="006D34A0" w:rsidP="001913A9">
      <w:pPr>
        <w:pStyle w:val="Heading1"/>
        <w:numPr>
          <w:ilvl w:val="0"/>
          <w:numId w:val="25"/>
        </w:numPr>
        <w:rPr>
          <w:rFonts w:ascii="Arial" w:hAnsi="Arial" w:cs="Arial"/>
          <w:color w:val="000000" w:themeColor="text1"/>
          <w:sz w:val="23"/>
          <w:szCs w:val="23"/>
        </w:rPr>
      </w:pPr>
      <w:bookmarkStart w:id="537" w:name="_Toc527022258"/>
      <w:r w:rsidRPr="001214E2">
        <w:rPr>
          <w:rFonts w:ascii="Arial" w:hAnsi="Arial" w:cs="Arial"/>
          <w:color w:val="000000" w:themeColor="text1"/>
          <w:sz w:val="23"/>
          <w:szCs w:val="23"/>
        </w:rPr>
        <w:t>REFERENCES</w:t>
      </w:r>
      <w:bookmarkEnd w:id="537"/>
    </w:p>
    <w:p w14:paraId="1515FCBD" w14:textId="345C41A5" w:rsidR="006D34A0" w:rsidRPr="000572AE" w:rsidRDefault="006D34A0" w:rsidP="001913A9">
      <w:pPr>
        <w:pStyle w:val="Heading2"/>
        <w:numPr>
          <w:ilvl w:val="1"/>
          <w:numId w:val="25"/>
        </w:numPr>
        <w:rPr>
          <w:rFonts w:ascii="Arial" w:hAnsi="Arial" w:cs="Arial"/>
          <w:color w:val="000000" w:themeColor="text1"/>
          <w:sz w:val="23"/>
          <w:szCs w:val="23"/>
        </w:rPr>
      </w:pPr>
      <w:bookmarkStart w:id="538" w:name="_Toc527022259"/>
      <w:r w:rsidRPr="000572AE">
        <w:rPr>
          <w:rFonts w:ascii="Arial" w:hAnsi="Arial" w:cs="Arial"/>
          <w:color w:val="000000" w:themeColor="text1"/>
          <w:sz w:val="23"/>
          <w:szCs w:val="23"/>
        </w:rPr>
        <w:t>Acronyms</w:t>
      </w:r>
      <w:bookmarkEnd w:id="538"/>
    </w:p>
    <w:p w14:paraId="53E73BF5" w14:textId="4F289994" w:rsidR="0013748D" w:rsidRPr="0013748D" w:rsidRDefault="0013748D" w:rsidP="0013748D">
      <w:pPr>
        <w:rPr>
          <w:color w:val="00B050"/>
        </w:rPr>
      </w:pPr>
      <w:bookmarkStart w:id="539" w:name="_Hlk531340758"/>
      <w:del w:id="540" w:author="Faulkner, David A. (Accenture Federal Services)" w:date="2019-04-03T17:24:00Z">
        <w:r w:rsidRPr="007C55DB" w:rsidDel="00B3090F">
          <w:rPr>
            <w:color w:val="00B050"/>
          </w:rPr>
          <w:delText>Enter additional acronym</w:delText>
        </w:r>
        <w:r w:rsidDel="00B3090F">
          <w:rPr>
            <w:color w:val="00B050"/>
          </w:rPr>
          <w:delText>s used</w:delText>
        </w:r>
        <w:r w:rsidRPr="007C55DB" w:rsidDel="00B3090F">
          <w:rPr>
            <w:color w:val="00B050"/>
          </w:rPr>
          <w:delText xml:space="preserve"> in the table below</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1"/>
        <w:gridCol w:w="3051"/>
      </w:tblGrid>
      <w:tr w:rsidR="00135CCB" w:rsidRPr="00135CCB" w14:paraId="279B6D06" w14:textId="77777777" w:rsidTr="00EE163F">
        <w:trPr>
          <w:trHeight w:val="225"/>
        </w:trPr>
        <w:tc>
          <w:tcPr>
            <w:tcW w:w="3051" w:type="dxa"/>
          </w:tcPr>
          <w:p w14:paraId="078D88C6" w14:textId="77777777" w:rsidR="00135CCB" w:rsidRPr="00135CCB" w:rsidRDefault="00135CCB" w:rsidP="00135CCB">
            <w:pPr>
              <w:autoSpaceDE w:val="0"/>
              <w:autoSpaceDN w:val="0"/>
              <w:adjustRightInd w:val="0"/>
              <w:spacing w:after="0" w:line="240" w:lineRule="auto"/>
              <w:rPr>
                <w:rFonts w:ascii="Calibri" w:hAnsi="Calibri" w:cs="Calibri"/>
                <w:b/>
                <w:bCs/>
                <w:color w:val="000000"/>
                <w:sz w:val="20"/>
                <w:szCs w:val="20"/>
              </w:rPr>
            </w:pPr>
            <w:r w:rsidRPr="00135CCB">
              <w:rPr>
                <w:rFonts w:ascii="Calibri" w:hAnsi="Calibri" w:cs="Calibri"/>
                <w:b/>
                <w:bCs/>
                <w:color w:val="000000"/>
                <w:sz w:val="20"/>
                <w:szCs w:val="20"/>
              </w:rPr>
              <w:t xml:space="preserve">Term / Abbreviation </w:t>
            </w:r>
          </w:p>
        </w:tc>
        <w:tc>
          <w:tcPr>
            <w:tcW w:w="3051" w:type="dxa"/>
          </w:tcPr>
          <w:p w14:paraId="5BC4CA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b/>
                <w:bCs/>
                <w:color w:val="000000"/>
                <w:sz w:val="20"/>
                <w:szCs w:val="20"/>
              </w:rPr>
              <w:t xml:space="preserve">Description </w:t>
            </w:r>
          </w:p>
        </w:tc>
      </w:tr>
      <w:tr w:rsidR="00135CCB" w:rsidRPr="00135CCB" w14:paraId="2F99481A" w14:textId="77777777" w:rsidTr="00EE163F">
        <w:trPr>
          <w:trHeight w:val="99"/>
        </w:trPr>
        <w:tc>
          <w:tcPr>
            <w:tcW w:w="3051" w:type="dxa"/>
          </w:tcPr>
          <w:p w14:paraId="10B244F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(VAEC) </w:t>
            </w:r>
          </w:p>
        </w:tc>
        <w:tc>
          <w:tcPr>
            <w:tcW w:w="3051" w:type="dxa"/>
          </w:tcPr>
          <w:p w14:paraId="220B892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Enterprise Cloud </w:t>
            </w:r>
          </w:p>
        </w:tc>
      </w:tr>
      <w:tr w:rsidR="00135CCB" w:rsidRPr="00135CCB" w14:paraId="472FFFB5" w14:textId="77777777" w:rsidTr="00EE163F">
        <w:trPr>
          <w:trHeight w:val="99"/>
        </w:trPr>
        <w:tc>
          <w:tcPr>
            <w:tcW w:w="3051" w:type="dxa"/>
          </w:tcPr>
          <w:p w14:paraId="266FEA5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 </w:t>
            </w:r>
          </w:p>
        </w:tc>
        <w:tc>
          <w:tcPr>
            <w:tcW w:w="3051" w:type="dxa"/>
          </w:tcPr>
          <w:p w14:paraId="2E7E87E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w:t>
            </w:r>
          </w:p>
        </w:tc>
      </w:tr>
      <w:tr w:rsidR="00135CCB" w:rsidRPr="00135CCB" w14:paraId="75CD66BF" w14:textId="77777777" w:rsidTr="00EE163F">
        <w:trPr>
          <w:trHeight w:val="99"/>
        </w:trPr>
        <w:tc>
          <w:tcPr>
            <w:tcW w:w="3051" w:type="dxa"/>
          </w:tcPr>
          <w:p w14:paraId="1771A05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(IS) </w:t>
            </w:r>
          </w:p>
        </w:tc>
        <w:tc>
          <w:tcPr>
            <w:tcW w:w="3051" w:type="dxa"/>
          </w:tcPr>
          <w:p w14:paraId="7D20FE6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Information System </w:t>
            </w:r>
          </w:p>
        </w:tc>
      </w:tr>
      <w:tr w:rsidR="00135CCB" w:rsidRPr="00135CCB" w14:paraId="1A1BE8CF" w14:textId="77777777" w:rsidTr="00EE163F">
        <w:trPr>
          <w:trHeight w:val="99"/>
        </w:trPr>
        <w:tc>
          <w:tcPr>
            <w:tcW w:w="3051" w:type="dxa"/>
          </w:tcPr>
          <w:p w14:paraId="63EBB4C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(IRP) </w:t>
            </w:r>
          </w:p>
        </w:tc>
        <w:tc>
          <w:tcPr>
            <w:tcW w:w="3051" w:type="dxa"/>
          </w:tcPr>
          <w:p w14:paraId="64833F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Plan </w:t>
            </w:r>
          </w:p>
        </w:tc>
      </w:tr>
      <w:tr w:rsidR="00135CCB" w:rsidRPr="00135CCB" w14:paraId="72A27C2F" w14:textId="77777777" w:rsidTr="00EE163F">
        <w:trPr>
          <w:trHeight w:val="99"/>
        </w:trPr>
        <w:tc>
          <w:tcPr>
            <w:tcW w:w="3051" w:type="dxa"/>
          </w:tcPr>
          <w:p w14:paraId="3BBF14E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(FISMA) </w:t>
            </w:r>
          </w:p>
        </w:tc>
        <w:tc>
          <w:tcPr>
            <w:tcW w:w="3051" w:type="dxa"/>
          </w:tcPr>
          <w:p w14:paraId="2C91DB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Security Management Act </w:t>
            </w:r>
          </w:p>
        </w:tc>
      </w:tr>
      <w:tr w:rsidR="00135CCB" w:rsidRPr="00135CCB" w14:paraId="3024F1A5" w14:textId="77777777" w:rsidTr="00EE163F">
        <w:trPr>
          <w:trHeight w:val="99"/>
        </w:trPr>
        <w:tc>
          <w:tcPr>
            <w:tcW w:w="3051" w:type="dxa"/>
          </w:tcPr>
          <w:p w14:paraId="5E82FD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(HIPAA) </w:t>
            </w:r>
          </w:p>
        </w:tc>
        <w:tc>
          <w:tcPr>
            <w:tcW w:w="3051" w:type="dxa"/>
          </w:tcPr>
          <w:p w14:paraId="624C9CB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Health Insurance Portability and Accountability Act of 1996 </w:t>
            </w:r>
          </w:p>
        </w:tc>
      </w:tr>
      <w:tr w:rsidR="00135CCB" w:rsidRPr="00135CCB" w14:paraId="181D3561" w14:textId="77777777" w:rsidTr="00EE163F">
        <w:trPr>
          <w:trHeight w:val="99"/>
        </w:trPr>
        <w:tc>
          <w:tcPr>
            <w:tcW w:w="3051" w:type="dxa"/>
          </w:tcPr>
          <w:p w14:paraId="145726A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(VBA) </w:t>
            </w:r>
          </w:p>
        </w:tc>
        <w:tc>
          <w:tcPr>
            <w:tcW w:w="3051" w:type="dxa"/>
          </w:tcPr>
          <w:p w14:paraId="6E71A03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Benefits Administration </w:t>
            </w:r>
          </w:p>
        </w:tc>
      </w:tr>
      <w:tr w:rsidR="00135CCB" w:rsidRPr="00135CCB" w14:paraId="3B76FAC1" w14:textId="77777777" w:rsidTr="00EE163F">
        <w:trPr>
          <w:trHeight w:val="99"/>
        </w:trPr>
        <w:tc>
          <w:tcPr>
            <w:tcW w:w="3051" w:type="dxa"/>
          </w:tcPr>
          <w:p w14:paraId="33958F6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(VHA) </w:t>
            </w:r>
          </w:p>
        </w:tc>
        <w:tc>
          <w:tcPr>
            <w:tcW w:w="3051" w:type="dxa"/>
          </w:tcPr>
          <w:p w14:paraId="0BAB08A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Health Administration </w:t>
            </w:r>
          </w:p>
        </w:tc>
      </w:tr>
      <w:tr w:rsidR="00135CCB" w:rsidRPr="00135CCB" w14:paraId="0EBB6959" w14:textId="77777777" w:rsidTr="00EE163F">
        <w:trPr>
          <w:trHeight w:val="99"/>
        </w:trPr>
        <w:tc>
          <w:tcPr>
            <w:tcW w:w="3051" w:type="dxa"/>
          </w:tcPr>
          <w:p w14:paraId="5E7E980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(NCA) </w:t>
            </w:r>
          </w:p>
        </w:tc>
        <w:tc>
          <w:tcPr>
            <w:tcW w:w="3051" w:type="dxa"/>
          </w:tcPr>
          <w:p w14:paraId="399B1D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National Cemetery Administration </w:t>
            </w:r>
          </w:p>
        </w:tc>
      </w:tr>
      <w:tr w:rsidR="00135CCB" w:rsidRPr="00135CCB" w14:paraId="546414CD" w14:textId="77777777" w:rsidTr="00EE163F">
        <w:trPr>
          <w:trHeight w:val="99"/>
        </w:trPr>
        <w:tc>
          <w:tcPr>
            <w:tcW w:w="3051" w:type="dxa"/>
          </w:tcPr>
          <w:p w14:paraId="46C5239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lastRenderedPageBreak/>
              <w:t xml:space="preserve">(FIPS) </w:t>
            </w:r>
          </w:p>
        </w:tc>
        <w:tc>
          <w:tcPr>
            <w:tcW w:w="3051" w:type="dxa"/>
          </w:tcPr>
          <w:p w14:paraId="13F2604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Processing Standard </w:t>
            </w:r>
          </w:p>
        </w:tc>
      </w:tr>
      <w:tr w:rsidR="00135CCB" w:rsidRPr="00135CCB" w14:paraId="240F1AAD" w14:textId="77777777" w:rsidTr="00EE163F">
        <w:trPr>
          <w:trHeight w:val="99"/>
        </w:trPr>
        <w:tc>
          <w:tcPr>
            <w:tcW w:w="3051" w:type="dxa"/>
          </w:tcPr>
          <w:p w14:paraId="1E7EDF3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(VPC) </w:t>
            </w:r>
          </w:p>
        </w:tc>
        <w:tc>
          <w:tcPr>
            <w:tcW w:w="3051" w:type="dxa"/>
          </w:tcPr>
          <w:p w14:paraId="04469D5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Virtual Private Cloud </w:t>
            </w:r>
          </w:p>
        </w:tc>
      </w:tr>
      <w:tr w:rsidR="00135CCB" w:rsidRPr="00135CCB" w14:paraId="60143715" w14:textId="77777777" w:rsidTr="00EE163F">
        <w:trPr>
          <w:trHeight w:val="99"/>
        </w:trPr>
        <w:tc>
          <w:tcPr>
            <w:tcW w:w="3051" w:type="dxa"/>
          </w:tcPr>
          <w:p w14:paraId="727F334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(ICAM) </w:t>
            </w:r>
          </w:p>
        </w:tc>
        <w:tc>
          <w:tcPr>
            <w:tcW w:w="3051" w:type="dxa"/>
          </w:tcPr>
          <w:p w14:paraId="14DF92E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Identity, Credential, and Access Management </w:t>
            </w:r>
          </w:p>
        </w:tc>
      </w:tr>
      <w:tr w:rsidR="00135CCB" w:rsidRPr="00135CCB" w14:paraId="2C3A7F16" w14:textId="77777777" w:rsidTr="00EE163F">
        <w:trPr>
          <w:trHeight w:val="99"/>
        </w:trPr>
        <w:tc>
          <w:tcPr>
            <w:tcW w:w="3051" w:type="dxa"/>
          </w:tcPr>
          <w:p w14:paraId="029208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(AD) </w:t>
            </w:r>
          </w:p>
        </w:tc>
        <w:tc>
          <w:tcPr>
            <w:tcW w:w="3051" w:type="dxa"/>
          </w:tcPr>
          <w:p w14:paraId="3750A7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Active Directory </w:t>
            </w:r>
          </w:p>
        </w:tc>
      </w:tr>
      <w:tr w:rsidR="00135CCB" w:rsidRPr="00135CCB" w14:paraId="278BC66A" w14:textId="77777777" w:rsidTr="00EE163F">
        <w:trPr>
          <w:trHeight w:val="99"/>
        </w:trPr>
        <w:tc>
          <w:tcPr>
            <w:tcW w:w="3051" w:type="dxa"/>
          </w:tcPr>
          <w:p w14:paraId="5B2A4C0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(AZ) </w:t>
            </w:r>
          </w:p>
        </w:tc>
        <w:tc>
          <w:tcPr>
            <w:tcW w:w="3051" w:type="dxa"/>
          </w:tcPr>
          <w:p w14:paraId="00B47F7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Availability Zone </w:t>
            </w:r>
          </w:p>
        </w:tc>
      </w:tr>
      <w:tr w:rsidR="00135CCB" w:rsidRPr="00135CCB" w14:paraId="11AA474A" w14:textId="77777777" w:rsidTr="00EE163F">
        <w:trPr>
          <w:trHeight w:val="99"/>
        </w:trPr>
        <w:tc>
          <w:tcPr>
            <w:tcW w:w="3051" w:type="dxa"/>
          </w:tcPr>
          <w:p w14:paraId="3847887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(LAN) </w:t>
            </w:r>
          </w:p>
        </w:tc>
        <w:tc>
          <w:tcPr>
            <w:tcW w:w="3051" w:type="dxa"/>
          </w:tcPr>
          <w:p w14:paraId="2B4BAFF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Local Area Network </w:t>
            </w:r>
          </w:p>
        </w:tc>
      </w:tr>
      <w:tr w:rsidR="00135CCB" w:rsidRPr="00135CCB" w14:paraId="5D88DEBA" w14:textId="77777777" w:rsidTr="00EE163F">
        <w:trPr>
          <w:trHeight w:val="99"/>
        </w:trPr>
        <w:tc>
          <w:tcPr>
            <w:tcW w:w="3051" w:type="dxa"/>
          </w:tcPr>
          <w:p w14:paraId="4C7D89F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(WAN) </w:t>
            </w:r>
          </w:p>
        </w:tc>
        <w:tc>
          <w:tcPr>
            <w:tcW w:w="3051" w:type="dxa"/>
          </w:tcPr>
          <w:p w14:paraId="0722CFC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Wide Area Network </w:t>
            </w:r>
          </w:p>
        </w:tc>
      </w:tr>
      <w:tr w:rsidR="00135CCB" w:rsidRPr="00135CCB" w14:paraId="4B1F1166" w14:textId="77777777" w:rsidTr="00EE163F">
        <w:trPr>
          <w:trHeight w:val="99"/>
        </w:trPr>
        <w:tc>
          <w:tcPr>
            <w:tcW w:w="3051" w:type="dxa"/>
          </w:tcPr>
          <w:p w14:paraId="66D5679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(ROB) </w:t>
            </w:r>
          </w:p>
        </w:tc>
        <w:tc>
          <w:tcPr>
            <w:tcW w:w="3051" w:type="dxa"/>
          </w:tcPr>
          <w:p w14:paraId="23F362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Rules of Behavior </w:t>
            </w:r>
          </w:p>
        </w:tc>
      </w:tr>
      <w:tr w:rsidR="00135CCB" w:rsidRPr="00135CCB" w14:paraId="18DEE205" w14:textId="77777777" w:rsidTr="00EE163F">
        <w:trPr>
          <w:trHeight w:val="99"/>
        </w:trPr>
        <w:tc>
          <w:tcPr>
            <w:tcW w:w="3051" w:type="dxa"/>
          </w:tcPr>
          <w:p w14:paraId="01EB46C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(PTA) </w:t>
            </w:r>
          </w:p>
        </w:tc>
        <w:tc>
          <w:tcPr>
            <w:tcW w:w="3051" w:type="dxa"/>
          </w:tcPr>
          <w:p w14:paraId="3A0625A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Threshold Assessment </w:t>
            </w:r>
          </w:p>
        </w:tc>
      </w:tr>
      <w:tr w:rsidR="00135CCB" w:rsidRPr="00135CCB" w14:paraId="233C31DC" w14:textId="77777777" w:rsidTr="00EE163F">
        <w:trPr>
          <w:trHeight w:val="99"/>
        </w:trPr>
        <w:tc>
          <w:tcPr>
            <w:tcW w:w="3051" w:type="dxa"/>
          </w:tcPr>
          <w:p w14:paraId="3991915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(PIA) </w:t>
            </w:r>
          </w:p>
        </w:tc>
        <w:tc>
          <w:tcPr>
            <w:tcW w:w="3051" w:type="dxa"/>
          </w:tcPr>
          <w:p w14:paraId="208180F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Impact Analysis </w:t>
            </w:r>
          </w:p>
        </w:tc>
      </w:tr>
      <w:tr w:rsidR="00135CCB" w:rsidRPr="00135CCB" w14:paraId="666AF462" w14:textId="77777777" w:rsidTr="00EE163F">
        <w:trPr>
          <w:trHeight w:val="99"/>
        </w:trPr>
        <w:tc>
          <w:tcPr>
            <w:tcW w:w="3051" w:type="dxa"/>
          </w:tcPr>
          <w:p w14:paraId="5751810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(SOR) </w:t>
            </w:r>
          </w:p>
        </w:tc>
        <w:tc>
          <w:tcPr>
            <w:tcW w:w="3051" w:type="dxa"/>
          </w:tcPr>
          <w:p w14:paraId="6CCF43D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System of Records </w:t>
            </w:r>
          </w:p>
        </w:tc>
      </w:tr>
      <w:tr w:rsidR="00135CCB" w:rsidRPr="00135CCB" w14:paraId="497761AD" w14:textId="77777777" w:rsidTr="00EE163F">
        <w:trPr>
          <w:trHeight w:val="99"/>
        </w:trPr>
        <w:tc>
          <w:tcPr>
            <w:tcW w:w="3051" w:type="dxa"/>
          </w:tcPr>
          <w:p w14:paraId="302E4CE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 </w:t>
            </w:r>
          </w:p>
        </w:tc>
        <w:tc>
          <w:tcPr>
            <w:tcW w:w="3051" w:type="dxa"/>
          </w:tcPr>
          <w:p w14:paraId="7B49636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Antivirus </w:t>
            </w:r>
          </w:p>
        </w:tc>
      </w:tr>
      <w:tr w:rsidR="00135CCB" w:rsidRPr="00135CCB" w14:paraId="2B553137" w14:textId="77777777" w:rsidTr="00EE163F">
        <w:trPr>
          <w:trHeight w:val="99"/>
        </w:trPr>
        <w:tc>
          <w:tcPr>
            <w:tcW w:w="3051" w:type="dxa"/>
          </w:tcPr>
          <w:p w14:paraId="03EAFC0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(US-CERT) </w:t>
            </w:r>
          </w:p>
        </w:tc>
        <w:tc>
          <w:tcPr>
            <w:tcW w:w="3051" w:type="dxa"/>
          </w:tcPr>
          <w:p w14:paraId="68D415C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United States Computer Emergency Readiness Team </w:t>
            </w:r>
          </w:p>
        </w:tc>
      </w:tr>
      <w:tr w:rsidR="00135CCB" w:rsidRPr="00135CCB" w14:paraId="6D84F68F" w14:textId="77777777" w:rsidTr="00EE163F">
        <w:trPr>
          <w:trHeight w:val="99"/>
        </w:trPr>
        <w:tc>
          <w:tcPr>
            <w:tcW w:w="3051" w:type="dxa"/>
          </w:tcPr>
          <w:p w14:paraId="7E4DD95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(OIG) </w:t>
            </w:r>
          </w:p>
        </w:tc>
        <w:tc>
          <w:tcPr>
            <w:tcW w:w="3051" w:type="dxa"/>
          </w:tcPr>
          <w:p w14:paraId="0B9851C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Office of Inspector General </w:t>
            </w:r>
          </w:p>
        </w:tc>
      </w:tr>
      <w:tr w:rsidR="00135CCB" w:rsidRPr="00135CCB" w14:paraId="166D56F0" w14:textId="77777777" w:rsidTr="00EE163F">
        <w:trPr>
          <w:trHeight w:val="99"/>
        </w:trPr>
        <w:tc>
          <w:tcPr>
            <w:tcW w:w="3051" w:type="dxa"/>
          </w:tcPr>
          <w:p w14:paraId="20F3B4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 II) </w:t>
            </w:r>
          </w:p>
        </w:tc>
        <w:tc>
          <w:tcPr>
            <w:tcW w:w="3051" w:type="dxa"/>
          </w:tcPr>
          <w:p w14:paraId="40624E9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Echelon II </w:t>
            </w:r>
          </w:p>
        </w:tc>
      </w:tr>
      <w:tr w:rsidR="00135CCB" w:rsidRPr="00135CCB" w14:paraId="7CAA4594" w14:textId="77777777" w:rsidTr="00EE163F">
        <w:trPr>
          <w:trHeight w:val="99"/>
        </w:trPr>
        <w:tc>
          <w:tcPr>
            <w:tcW w:w="3051" w:type="dxa"/>
          </w:tcPr>
          <w:p w14:paraId="7BAD007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(TSO) </w:t>
            </w:r>
          </w:p>
        </w:tc>
        <w:tc>
          <w:tcPr>
            <w:tcW w:w="3051" w:type="dxa"/>
          </w:tcPr>
          <w:p w14:paraId="36F8AA4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Technical Security Officer </w:t>
            </w:r>
          </w:p>
        </w:tc>
      </w:tr>
      <w:tr w:rsidR="00135CCB" w:rsidRPr="00135CCB" w14:paraId="13E50E61" w14:textId="77777777" w:rsidTr="00EE163F">
        <w:trPr>
          <w:trHeight w:val="99"/>
        </w:trPr>
        <w:tc>
          <w:tcPr>
            <w:tcW w:w="3051" w:type="dxa"/>
          </w:tcPr>
          <w:p w14:paraId="2B3C376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NSOC) </w:t>
            </w:r>
          </w:p>
        </w:tc>
        <w:tc>
          <w:tcPr>
            <w:tcW w:w="3051" w:type="dxa"/>
          </w:tcPr>
          <w:p w14:paraId="40262EF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Network and Security Operation Center </w:t>
            </w:r>
          </w:p>
        </w:tc>
      </w:tr>
      <w:bookmarkEnd w:id="539"/>
    </w:tbl>
    <w:p w14:paraId="2C6CF36E" w14:textId="146B4B07" w:rsidR="0013748D" w:rsidRDefault="0013748D" w:rsidP="00DC4964">
      <w:pPr>
        <w:rPr>
          <w:rFonts w:ascii="Arial" w:hAnsi="Arial" w:cs="Arial"/>
          <w:sz w:val="23"/>
          <w:szCs w:val="23"/>
        </w:rPr>
      </w:pPr>
    </w:p>
    <w:p w14:paraId="732A0383" w14:textId="77777777" w:rsidR="000572AE" w:rsidRPr="001214E2" w:rsidRDefault="000572AE" w:rsidP="00DC4964">
      <w:pPr>
        <w:rPr>
          <w:rFonts w:ascii="Arial" w:hAnsi="Arial" w:cs="Arial"/>
          <w:sz w:val="23"/>
          <w:szCs w:val="23"/>
        </w:rPr>
      </w:pPr>
    </w:p>
    <w:p w14:paraId="2DFD274E" w14:textId="77777777" w:rsidR="006D34A0" w:rsidRPr="001214E2" w:rsidRDefault="006D34A0" w:rsidP="001913A9">
      <w:pPr>
        <w:pStyle w:val="Heading2"/>
        <w:numPr>
          <w:ilvl w:val="1"/>
          <w:numId w:val="25"/>
        </w:numPr>
        <w:rPr>
          <w:rFonts w:ascii="Arial" w:hAnsi="Arial" w:cs="Arial"/>
          <w:color w:val="000000" w:themeColor="text1"/>
          <w:sz w:val="23"/>
          <w:szCs w:val="23"/>
        </w:rPr>
      </w:pPr>
      <w:bookmarkStart w:id="541" w:name="_Toc527022260"/>
      <w:r w:rsidRPr="001214E2">
        <w:rPr>
          <w:rFonts w:ascii="Arial" w:hAnsi="Arial" w:cs="Arial"/>
          <w:color w:val="000000" w:themeColor="text1"/>
          <w:sz w:val="23"/>
          <w:szCs w:val="23"/>
        </w:rPr>
        <w:t>Definitions</w:t>
      </w:r>
      <w:bookmarkEnd w:id="541"/>
    </w:p>
    <w:p w14:paraId="63D9A9C9" w14:textId="07C79270" w:rsidR="00EE163F" w:rsidRDefault="00EE163F" w:rsidP="00135CCB">
      <w:pPr>
        <w:rPr>
          <w:rFonts w:ascii="Arial" w:hAnsi="Arial" w:cs="Arial"/>
          <w:sz w:val="23"/>
          <w:szCs w:val="23"/>
        </w:rPr>
      </w:pPr>
    </w:p>
    <w:p w14:paraId="0E497F93" w14:textId="27D100A7" w:rsidR="0013748D" w:rsidRDefault="0013748D" w:rsidP="00135CCB">
      <w:pPr>
        <w:rPr>
          <w:rFonts w:ascii="Arial" w:hAnsi="Arial" w:cs="Arial"/>
          <w:sz w:val="23"/>
          <w:szCs w:val="23"/>
        </w:rPr>
      </w:pPr>
    </w:p>
    <w:p w14:paraId="1812E0CF" w14:textId="24C30A5A" w:rsidR="0013748D" w:rsidRDefault="0013748D" w:rsidP="00135CCB">
      <w:pPr>
        <w:rPr>
          <w:rFonts w:ascii="Arial" w:hAnsi="Arial" w:cs="Arial"/>
          <w:sz w:val="23"/>
          <w:szCs w:val="23"/>
        </w:rPr>
      </w:pPr>
    </w:p>
    <w:p w14:paraId="6970E653" w14:textId="77B4FAB3" w:rsidR="0013748D" w:rsidRDefault="0013748D" w:rsidP="00135CCB">
      <w:pPr>
        <w:rPr>
          <w:rFonts w:ascii="Arial" w:hAnsi="Arial" w:cs="Arial"/>
          <w:sz w:val="23"/>
          <w:szCs w:val="23"/>
        </w:rPr>
      </w:pPr>
    </w:p>
    <w:p w14:paraId="75028BC0" w14:textId="548C2B61" w:rsidR="0013748D" w:rsidRDefault="0013748D" w:rsidP="00135CCB">
      <w:pPr>
        <w:rPr>
          <w:rFonts w:ascii="Arial" w:hAnsi="Arial" w:cs="Arial"/>
          <w:sz w:val="23"/>
          <w:szCs w:val="23"/>
        </w:rPr>
      </w:pPr>
    </w:p>
    <w:p w14:paraId="206908C0" w14:textId="41DBDB53" w:rsidR="0013748D" w:rsidRDefault="0013748D" w:rsidP="00135CCB">
      <w:pPr>
        <w:rPr>
          <w:rFonts w:ascii="Arial" w:hAnsi="Arial" w:cs="Arial"/>
          <w:sz w:val="23"/>
          <w:szCs w:val="23"/>
        </w:rPr>
      </w:pPr>
    </w:p>
    <w:p w14:paraId="2A79CE5A" w14:textId="05853A50" w:rsidR="0013748D" w:rsidRDefault="0013748D" w:rsidP="00135CCB">
      <w:pPr>
        <w:rPr>
          <w:rFonts w:ascii="Arial" w:hAnsi="Arial" w:cs="Arial"/>
          <w:sz w:val="23"/>
          <w:szCs w:val="23"/>
        </w:rPr>
      </w:pPr>
    </w:p>
    <w:p w14:paraId="631ACD40" w14:textId="4258BBAA" w:rsidR="0013748D" w:rsidRDefault="0013748D" w:rsidP="00135CCB">
      <w:pPr>
        <w:rPr>
          <w:rFonts w:ascii="Arial" w:hAnsi="Arial" w:cs="Arial"/>
          <w:sz w:val="23"/>
          <w:szCs w:val="23"/>
        </w:rPr>
      </w:pPr>
    </w:p>
    <w:p w14:paraId="61244F7C" w14:textId="3C286CBA" w:rsidR="0013748D" w:rsidRDefault="0013748D" w:rsidP="00135CCB">
      <w:pPr>
        <w:rPr>
          <w:rFonts w:ascii="Arial" w:hAnsi="Arial" w:cs="Arial"/>
          <w:sz w:val="23"/>
          <w:szCs w:val="23"/>
        </w:rPr>
      </w:pPr>
    </w:p>
    <w:p w14:paraId="75DFED04" w14:textId="68003563" w:rsidR="0013748D" w:rsidRDefault="0013748D" w:rsidP="00135CCB">
      <w:pPr>
        <w:rPr>
          <w:rFonts w:ascii="Arial" w:hAnsi="Arial" w:cs="Arial"/>
          <w:sz w:val="23"/>
          <w:szCs w:val="23"/>
        </w:rPr>
      </w:pPr>
    </w:p>
    <w:p w14:paraId="6B0D0362" w14:textId="1A6D0F90" w:rsidR="0013748D" w:rsidRDefault="0013748D" w:rsidP="00135CCB">
      <w:pPr>
        <w:rPr>
          <w:rFonts w:ascii="Arial" w:hAnsi="Arial" w:cs="Arial"/>
          <w:sz w:val="23"/>
          <w:szCs w:val="23"/>
        </w:rPr>
      </w:pPr>
    </w:p>
    <w:p w14:paraId="64FACE31" w14:textId="5BF164C4" w:rsidR="0013748D" w:rsidRDefault="0013748D" w:rsidP="00135CCB">
      <w:pPr>
        <w:rPr>
          <w:rFonts w:ascii="Arial" w:hAnsi="Arial" w:cs="Arial"/>
          <w:sz w:val="23"/>
          <w:szCs w:val="23"/>
        </w:rPr>
      </w:pPr>
    </w:p>
    <w:p w14:paraId="56B38ADE" w14:textId="62526508" w:rsidR="0013748D" w:rsidRDefault="0013748D" w:rsidP="00135CCB">
      <w:pPr>
        <w:rPr>
          <w:rFonts w:ascii="Arial" w:hAnsi="Arial" w:cs="Arial"/>
          <w:sz w:val="23"/>
          <w:szCs w:val="23"/>
        </w:rPr>
      </w:pPr>
    </w:p>
    <w:p w14:paraId="0DFAC385" w14:textId="2B6BC8CB" w:rsidR="0013748D" w:rsidRDefault="0013748D" w:rsidP="00135CCB">
      <w:pPr>
        <w:rPr>
          <w:rFonts w:ascii="Arial" w:hAnsi="Arial" w:cs="Arial"/>
          <w:sz w:val="23"/>
          <w:szCs w:val="23"/>
        </w:rPr>
      </w:pPr>
    </w:p>
    <w:p w14:paraId="6102E7F7" w14:textId="525EA970" w:rsidR="0013748D" w:rsidRDefault="0013748D" w:rsidP="00135CCB">
      <w:pPr>
        <w:rPr>
          <w:rFonts w:ascii="Arial" w:hAnsi="Arial" w:cs="Arial"/>
          <w:sz w:val="23"/>
          <w:szCs w:val="23"/>
        </w:rPr>
      </w:pPr>
    </w:p>
    <w:p w14:paraId="14970C7A" w14:textId="56B537A7" w:rsidR="0013748D" w:rsidRDefault="0013748D" w:rsidP="00135CCB">
      <w:pPr>
        <w:rPr>
          <w:rFonts w:ascii="Arial" w:hAnsi="Arial" w:cs="Arial"/>
          <w:sz w:val="23"/>
          <w:szCs w:val="23"/>
        </w:rPr>
      </w:pPr>
    </w:p>
    <w:p w14:paraId="0124ED45" w14:textId="262B1902" w:rsidR="0013748D" w:rsidRDefault="0013748D" w:rsidP="00135CCB">
      <w:pPr>
        <w:rPr>
          <w:rFonts w:ascii="Arial" w:hAnsi="Arial" w:cs="Arial"/>
          <w:sz w:val="23"/>
          <w:szCs w:val="23"/>
        </w:rPr>
      </w:pPr>
    </w:p>
    <w:p w14:paraId="5E6B265C" w14:textId="56839437" w:rsidR="0013748D" w:rsidRDefault="0013748D" w:rsidP="00135CCB">
      <w:pPr>
        <w:rPr>
          <w:rFonts w:ascii="Arial" w:hAnsi="Arial" w:cs="Arial"/>
          <w:sz w:val="23"/>
          <w:szCs w:val="23"/>
        </w:rPr>
      </w:pPr>
    </w:p>
    <w:p w14:paraId="10D9D5FA" w14:textId="22DE53A2" w:rsidR="0013748D" w:rsidRDefault="0013748D" w:rsidP="00135CCB">
      <w:pPr>
        <w:rPr>
          <w:rFonts w:ascii="Arial" w:hAnsi="Arial" w:cs="Arial"/>
          <w:sz w:val="23"/>
          <w:szCs w:val="23"/>
        </w:rPr>
      </w:pPr>
    </w:p>
    <w:p w14:paraId="463B2F44" w14:textId="037678FF" w:rsidR="0013748D" w:rsidRDefault="0013748D" w:rsidP="00135CCB">
      <w:pPr>
        <w:rPr>
          <w:rFonts w:ascii="Arial" w:hAnsi="Arial" w:cs="Arial"/>
          <w:sz w:val="23"/>
          <w:szCs w:val="23"/>
        </w:rPr>
      </w:pPr>
    </w:p>
    <w:p w14:paraId="730C90A5" w14:textId="29C541C2" w:rsidR="0013748D" w:rsidRDefault="0013748D" w:rsidP="00135CCB">
      <w:pPr>
        <w:rPr>
          <w:rFonts w:ascii="Arial" w:hAnsi="Arial" w:cs="Arial"/>
          <w:sz w:val="23"/>
          <w:szCs w:val="23"/>
        </w:rPr>
      </w:pPr>
    </w:p>
    <w:p w14:paraId="0F7885A6" w14:textId="0A366F5C" w:rsidR="0013748D" w:rsidRDefault="0013748D" w:rsidP="00135CCB">
      <w:pPr>
        <w:rPr>
          <w:rFonts w:ascii="Arial" w:hAnsi="Arial" w:cs="Arial"/>
          <w:sz w:val="23"/>
          <w:szCs w:val="23"/>
        </w:rPr>
      </w:pPr>
    </w:p>
    <w:p w14:paraId="655AD19E" w14:textId="649CEE80" w:rsidR="0013748D" w:rsidRDefault="0013748D" w:rsidP="00135CCB">
      <w:pPr>
        <w:rPr>
          <w:rFonts w:ascii="Arial" w:hAnsi="Arial" w:cs="Arial"/>
          <w:sz w:val="23"/>
          <w:szCs w:val="23"/>
        </w:rPr>
      </w:pPr>
    </w:p>
    <w:p w14:paraId="73769D5B" w14:textId="77777777" w:rsidR="0013748D" w:rsidRDefault="0013748D" w:rsidP="00135CCB">
      <w:pPr>
        <w:rPr>
          <w:rFonts w:ascii="Arial" w:hAnsi="Arial" w:cs="Arial"/>
          <w:sz w:val="23"/>
          <w:szCs w:val="23"/>
        </w:rPr>
      </w:pPr>
    </w:p>
    <w:p w14:paraId="0A4A26D4" w14:textId="2C59D542" w:rsidR="00DC4964" w:rsidRPr="0013748D" w:rsidRDefault="00EE163F">
      <w:pPr>
        <w:rPr>
          <w:rFonts w:ascii="Arial" w:hAnsi="Arial" w:cs="Arial"/>
          <w:b/>
        </w:rPr>
      </w:pPr>
      <w:r w:rsidRPr="00EE163F">
        <w:rPr>
          <w:rFonts w:ascii="Arial" w:hAnsi="Arial" w:cs="Arial"/>
          <w:b/>
          <w:color w:val="1F497D" w:themeColor="text2"/>
          <w:sz w:val="23"/>
          <w:szCs w:val="23"/>
        </w:rPr>
        <w:t>Potential Add -JH</w:t>
      </w:r>
      <w:r w:rsidR="00DC4964" w:rsidRPr="00EE163F">
        <w:rPr>
          <w:rFonts w:ascii="Arial" w:hAnsi="Arial" w:cs="Arial"/>
          <w:b/>
          <w:sz w:val="23"/>
          <w:szCs w:val="23"/>
        </w:rPr>
        <w:br/>
      </w:r>
    </w:p>
    <w:p w14:paraId="59C04EA8" w14:textId="77777777" w:rsidR="006D34A0" w:rsidRPr="00D2794A" w:rsidRDefault="006D34A0" w:rsidP="00192B9E">
      <w:pPr>
        <w:pStyle w:val="Heading1"/>
        <w:numPr>
          <w:ilvl w:val="0"/>
          <w:numId w:val="3"/>
        </w:numPr>
        <w:rPr>
          <w:rFonts w:ascii="Arial" w:hAnsi="Arial" w:cs="Arial"/>
          <w:color w:val="000000" w:themeColor="text1"/>
          <w:sz w:val="24"/>
          <w:szCs w:val="24"/>
        </w:rPr>
      </w:pPr>
      <w:bookmarkStart w:id="542" w:name="_Toc527022261"/>
      <w:r w:rsidRPr="00D2794A">
        <w:rPr>
          <w:rFonts w:ascii="Arial" w:hAnsi="Arial" w:cs="Arial"/>
          <w:color w:val="000000" w:themeColor="text1"/>
          <w:sz w:val="24"/>
          <w:szCs w:val="24"/>
        </w:rPr>
        <w:t>Appendix A – 800-53 CONTROL FAMILY Incident Response (IR)</w:t>
      </w:r>
      <w:bookmarkEnd w:id="542"/>
    </w:p>
    <w:p w14:paraId="41967359" w14:textId="77777777" w:rsidR="00DC4964" w:rsidRDefault="00DC4964" w:rsidP="00DC4964"/>
    <w:tbl>
      <w:tblPr>
        <w:tblW w:w="998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1308"/>
        <w:gridCol w:w="11"/>
        <w:gridCol w:w="5510"/>
        <w:gridCol w:w="75"/>
        <w:gridCol w:w="3077"/>
      </w:tblGrid>
      <w:tr w:rsidR="00D2794A" w:rsidRPr="00840A11" w14:paraId="0B0980A2" w14:textId="77777777" w:rsidTr="00502915">
        <w:trPr>
          <w:cantSplit/>
          <w:trHeight w:val="510"/>
          <w:jc w:val="center"/>
        </w:trPr>
        <w:tc>
          <w:tcPr>
            <w:tcW w:w="1319" w:type="dxa"/>
            <w:gridSpan w:val="2"/>
          </w:tcPr>
          <w:p w14:paraId="43D401E3" w14:textId="77777777" w:rsidR="00D2794A" w:rsidRPr="00C16477" w:rsidRDefault="00D2794A" w:rsidP="00C57E4E">
            <w:pPr>
              <w:jc w:val="center"/>
              <w:rPr>
                <w:rFonts w:cs="Arial"/>
                <w:b/>
              </w:rPr>
            </w:pPr>
            <w:r w:rsidRPr="00C16477">
              <w:rPr>
                <w:rFonts w:cs="Arial"/>
                <w:b/>
              </w:rPr>
              <w:lastRenderedPageBreak/>
              <w:t>IR-1</w:t>
            </w:r>
          </w:p>
          <w:p w14:paraId="3759322A" w14:textId="77777777" w:rsidR="00D2794A" w:rsidRPr="00C16477" w:rsidRDefault="00D2794A" w:rsidP="00C57E4E">
            <w:pPr>
              <w:jc w:val="center"/>
              <w:rPr>
                <w:rFonts w:cs="Arial"/>
                <w:b/>
              </w:rPr>
            </w:pPr>
          </w:p>
          <w:p w14:paraId="73E640C8"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18" w:space="0" w:color="auto"/>
              <w:bottom w:val="single" w:sz="4" w:space="0" w:color="auto"/>
            </w:tcBorders>
            <w:shd w:val="clear" w:color="auto" w:fill="auto"/>
          </w:tcPr>
          <w:p w14:paraId="63503C74"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7C5ADC" w:rsidRPr="00C16477">
              <w:rPr>
                <w:rFonts w:cs="Arial"/>
                <w:b/>
              </w:rPr>
              <w:t>Policy and Procedures</w:t>
            </w:r>
            <w:r w:rsidRPr="00C16477">
              <w:rPr>
                <w:rFonts w:cs="Arial"/>
                <w:b/>
              </w:rPr>
              <w:t xml:space="preserve">:  </w:t>
            </w:r>
          </w:p>
          <w:p w14:paraId="182C1B77" w14:textId="77777777" w:rsidR="00D2794A" w:rsidRPr="00C16477" w:rsidRDefault="007C5ADC" w:rsidP="00C16477">
            <w:pPr>
              <w:autoSpaceDE w:val="0"/>
              <w:autoSpaceDN w:val="0"/>
              <w:adjustRightInd w:val="0"/>
              <w:rPr>
                <w:rFonts w:cs="Arial"/>
              </w:rPr>
            </w:pPr>
            <w:r w:rsidRPr="00C16477">
              <w:rPr>
                <w:rFonts w:cs="Tahoma"/>
                <w:bCs/>
              </w:rPr>
              <w:t>The organization:</w:t>
            </w:r>
            <w:r w:rsidRPr="00C16477">
              <w:rPr>
                <w:rFonts w:cs="Tahoma"/>
                <w:bCs/>
              </w:rPr>
              <w:br/>
              <w:t>a. Develops, documents, and disseminates to [Assignment: organization-defined personnel or roles]:</w:t>
            </w:r>
            <w:r w:rsidRPr="00C16477">
              <w:rPr>
                <w:rFonts w:cs="Tahoma"/>
                <w:bCs/>
              </w:rPr>
              <w:br/>
              <w:t>1. An incident response policy that addresses purpose, scope, roles, responsibilities, management commitment, coordination among organizational entities, and compliance; and</w:t>
            </w:r>
            <w:r w:rsidRPr="00C16477">
              <w:rPr>
                <w:rFonts w:cs="Tahoma"/>
                <w:bCs/>
              </w:rPr>
              <w:br/>
              <w:t>2. Procedures to facilitate the implementation of the incident response policy and associated incident response controls; and</w:t>
            </w:r>
            <w:r w:rsidRPr="00C16477">
              <w:rPr>
                <w:rFonts w:cs="Tahoma"/>
                <w:bCs/>
              </w:rPr>
              <w:br/>
              <w:t>b. Reviews and updates the current:</w:t>
            </w:r>
            <w:r w:rsidRPr="00C16477">
              <w:rPr>
                <w:rFonts w:cs="Tahoma"/>
                <w:bCs/>
              </w:rPr>
              <w:br/>
              <w:t>1. Incident response policy [Assignment: organization-defined frequency]; and</w:t>
            </w:r>
            <w:r w:rsidRPr="00C16477">
              <w:rPr>
                <w:rFonts w:cs="Tahoma"/>
                <w:bCs/>
              </w:rPr>
              <w:br/>
              <w:t>2. Incident response procedures [Assignment: organization-defined frequency].</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66A7F04B" w14:textId="77777777" w:rsidTr="00C57E4E">
              <w:trPr>
                <w:trHeight w:val="255"/>
              </w:trPr>
              <w:tc>
                <w:tcPr>
                  <w:tcW w:w="1659" w:type="dxa"/>
                  <w:gridSpan w:val="2"/>
                  <w:tcBorders>
                    <w:top w:val="single" w:sz="4" w:space="0" w:color="auto"/>
                    <w:bottom w:val="single" w:sz="6" w:space="0" w:color="auto"/>
                  </w:tcBorders>
                  <w:shd w:val="clear" w:color="auto" w:fill="C0C0C0"/>
                </w:tcPr>
                <w:p w14:paraId="6F26583A"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2D13AB86" w14:textId="77777777" w:rsidR="00D2794A" w:rsidRPr="00C16477" w:rsidRDefault="00D2794A" w:rsidP="00C57E4E">
                  <w:pPr>
                    <w:rPr>
                      <w:rFonts w:cs="Arial"/>
                    </w:rPr>
                  </w:pPr>
                  <w:r w:rsidRPr="00C16477">
                    <w:rPr>
                      <w:rFonts w:cs="Arial"/>
                    </w:rPr>
                    <w:t>Type</w:t>
                  </w:r>
                </w:p>
              </w:tc>
            </w:tr>
            <w:tr w:rsidR="00D2794A" w:rsidRPr="00C16477" w14:paraId="7A7A37B1" w14:textId="77777777" w:rsidTr="00C57E4E">
              <w:trPr>
                <w:trHeight w:val="255"/>
              </w:trPr>
              <w:tc>
                <w:tcPr>
                  <w:tcW w:w="1269" w:type="dxa"/>
                  <w:tcBorders>
                    <w:top w:val="single" w:sz="6" w:space="0" w:color="auto"/>
                  </w:tcBorders>
                </w:tcPr>
                <w:p w14:paraId="53BA6B6D"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31B809F1" w14:textId="77777777" w:rsidR="00D2794A" w:rsidRPr="00C16477" w:rsidRDefault="00D2794A" w:rsidP="00C57E4E">
                  <w:pPr>
                    <w:rPr>
                      <w:rFonts w:cs="Arial"/>
                    </w:rPr>
                  </w:pPr>
                </w:p>
              </w:tc>
              <w:tc>
                <w:tcPr>
                  <w:tcW w:w="1110" w:type="dxa"/>
                  <w:tcBorders>
                    <w:top w:val="single" w:sz="6" w:space="0" w:color="auto"/>
                  </w:tcBorders>
                </w:tcPr>
                <w:p w14:paraId="7C62381E"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5F0FC15F" w14:textId="1394D613" w:rsidR="00D2794A" w:rsidRPr="00C16477" w:rsidRDefault="008C1F1B" w:rsidP="00C57E4E">
                  <w:pPr>
                    <w:rPr>
                      <w:rFonts w:cs="Arial"/>
                    </w:rPr>
                  </w:pPr>
                  <w:ins w:id="543" w:author="Faulkner, David A. (Accenture Federal Services)" w:date="2019-04-03T17:18:00Z">
                    <w:r>
                      <w:rPr>
                        <w:rFonts w:cs="Arial"/>
                      </w:rPr>
                      <w:t>x</w:t>
                    </w:r>
                  </w:ins>
                </w:p>
              </w:tc>
            </w:tr>
            <w:tr w:rsidR="00D2794A" w:rsidRPr="00C16477" w14:paraId="268ABFFA" w14:textId="77777777" w:rsidTr="00C57E4E">
              <w:trPr>
                <w:trHeight w:val="255"/>
              </w:trPr>
              <w:tc>
                <w:tcPr>
                  <w:tcW w:w="1269" w:type="dxa"/>
                </w:tcPr>
                <w:p w14:paraId="3DB78DDE" w14:textId="77777777" w:rsidR="00D2794A" w:rsidRPr="00C16477" w:rsidRDefault="00D2794A" w:rsidP="00C57E4E">
                  <w:pPr>
                    <w:rPr>
                      <w:rFonts w:cs="Arial"/>
                    </w:rPr>
                  </w:pPr>
                  <w:r w:rsidRPr="00C16477">
                    <w:rPr>
                      <w:rFonts w:cs="Arial"/>
                    </w:rPr>
                    <w:t>Planned</w:t>
                  </w:r>
                </w:p>
              </w:tc>
              <w:tc>
                <w:tcPr>
                  <w:tcW w:w="390" w:type="dxa"/>
                </w:tcPr>
                <w:p w14:paraId="45CA4E32" w14:textId="77777777" w:rsidR="00D2794A" w:rsidRPr="00C16477" w:rsidRDefault="00D2794A" w:rsidP="00C57E4E">
                  <w:pPr>
                    <w:rPr>
                      <w:rFonts w:cs="Arial"/>
                    </w:rPr>
                  </w:pPr>
                </w:p>
              </w:tc>
              <w:tc>
                <w:tcPr>
                  <w:tcW w:w="1110" w:type="dxa"/>
                </w:tcPr>
                <w:p w14:paraId="7D26B81D" w14:textId="77777777" w:rsidR="00D2794A" w:rsidRPr="00C16477" w:rsidRDefault="00D2794A" w:rsidP="00C57E4E">
                  <w:pPr>
                    <w:rPr>
                      <w:rFonts w:cs="Arial"/>
                    </w:rPr>
                  </w:pPr>
                  <w:r w:rsidRPr="00C16477">
                    <w:rPr>
                      <w:rFonts w:cs="Arial"/>
                    </w:rPr>
                    <w:t>Hybrid</w:t>
                  </w:r>
                </w:p>
              </w:tc>
              <w:tc>
                <w:tcPr>
                  <w:tcW w:w="390" w:type="dxa"/>
                </w:tcPr>
                <w:p w14:paraId="51723C93" w14:textId="77777777" w:rsidR="00D2794A" w:rsidRPr="00C16477" w:rsidRDefault="00C16477" w:rsidP="00C57E4E">
                  <w:pPr>
                    <w:rPr>
                      <w:rFonts w:cs="Arial"/>
                    </w:rPr>
                  </w:pPr>
                  <w:del w:id="544" w:author="Faulkner, David A. (Accenture Federal Services)" w:date="2019-04-03T17:18:00Z">
                    <w:r w:rsidRPr="00C16477" w:rsidDel="008C1F1B">
                      <w:rPr>
                        <w:rFonts w:cs="Arial"/>
                      </w:rPr>
                      <w:delText>X</w:delText>
                    </w:r>
                  </w:del>
                </w:p>
              </w:tc>
            </w:tr>
            <w:tr w:rsidR="00D2794A" w:rsidRPr="00C16477" w14:paraId="14F93604" w14:textId="77777777" w:rsidTr="00C57E4E">
              <w:trPr>
                <w:trHeight w:val="255"/>
              </w:trPr>
              <w:tc>
                <w:tcPr>
                  <w:tcW w:w="1269" w:type="dxa"/>
                </w:tcPr>
                <w:p w14:paraId="33F394DD" w14:textId="77777777" w:rsidR="00D2794A" w:rsidRPr="00C16477" w:rsidRDefault="00D2794A" w:rsidP="00C57E4E">
                  <w:pPr>
                    <w:rPr>
                      <w:rFonts w:cs="Arial"/>
                    </w:rPr>
                  </w:pPr>
                  <w:r w:rsidRPr="00C16477">
                    <w:rPr>
                      <w:rFonts w:cs="Arial"/>
                    </w:rPr>
                    <w:t>In Place and Planned</w:t>
                  </w:r>
                </w:p>
              </w:tc>
              <w:tc>
                <w:tcPr>
                  <w:tcW w:w="390" w:type="dxa"/>
                </w:tcPr>
                <w:p w14:paraId="22A2C139" w14:textId="77777777" w:rsidR="00D2794A" w:rsidRPr="00C16477" w:rsidRDefault="00D2794A" w:rsidP="00C57E4E">
                  <w:pPr>
                    <w:rPr>
                      <w:rFonts w:cs="Arial"/>
                    </w:rPr>
                  </w:pPr>
                </w:p>
              </w:tc>
              <w:tc>
                <w:tcPr>
                  <w:tcW w:w="1110" w:type="dxa"/>
                </w:tcPr>
                <w:p w14:paraId="58DB6080" w14:textId="77777777" w:rsidR="00D2794A" w:rsidRPr="00C16477" w:rsidRDefault="00D2794A" w:rsidP="00C57E4E">
                  <w:pPr>
                    <w:rPr>
                      <w:rFonts w:cs="Arial"/>
                    </w:rPr>
                  </w:pPr>
                  <w:r w:rsidRPr="00C16477">
                    <w:rPr>
                      <w:rFonts w:cs="Arial"/>
                    </w:rPr>
                    <w:t>System Specific</w:t>
                  </w:r>
                </w:p>
              </w:tc>
              <w:tc>
                <w:tcPr>
                  <w:tcW w:w="390" w:type="dxa"/>
                </w:tcPr>
                <w:p w14:paraId="73120290" w14:textId="77777777" w:rsidR="00D2794A" w:rsidRPr="00C16477" w:rsidRDefault="00D2794A" w:rsidP="00C57E4E">
                  <w:pPr>
                    <w:rPr>
                      <w:rFonts w:cs="Arial"/>
                    </w:rPr>
                  </w:pPr>
                </w:p>
              </w:tc>
            </w:tr>
            <w:tr w:rsidR="00D2794A" w:rsidRPr="00C16477" w14:paraId="09816ACE" w14:textId="77777777" w:rsidTr="00C57E4E">
              <w:trPr>
                <w:trHeight w:val="85"/>
              </w:trPr>
              <w:tc>
                <w:tcPr>
                  <w:tcW w:w="1269" w:type="dxa"/>
                </w:tcPr>
                <w:p w14:paraId="3799F9EA" w14:textId="77777777" w:rsidR="00D2794A" w:rsidRPr="00C16477" w:rsidRDefault="00D2794A" w:rsidP="00C57E4E">
                  <w:pPr>
                    <w:rPr>
                      <w:rFonts w:cs="Arial"/>
                    </w:rPr>
                  </w:pPr>
                  <w:r w:rsidRPr="00C16477">
                    <w:rPr>
                      <w:rFonts w:cs="Arial"/>
                    </w:rPr>
                    <w:t>Not Applicable</w:t>
                  </w:r>
                </w:p>
              </w:tc>
              <w:tc>
                <w:tcPr>
                  <w:tcW w:w="390" w:type="dxa"/>
                </w:tcPr>
                <w:p w14:paraId="29156445" w14:textId="77777777" w:rsidR="00D2794A" w:rsidRPr="00C16477" w:rsidRDefault="00D2794A" w:rsidP="00C57E4E">
                  <w:pPr>
                    <w:rPr>
                      <w:rFonts w:cs="Arial"/>
                    </w:rPr>
                  </w:pPr>
                </w:p>
              </w:tc>
              <w:tc>
                <w:tcPr>
                  <w:tcW w:w="1500" w:type="dxa"/>
                  <w:gridSpan w:val="2"/>
                </w:tcPr>
                <w:p w14:paraId="34B471E0" w14:textId="77777777" w:rsidR="00D2794A" w:rsidRPr="00C16477" w:rsidRDefault="00D2794A" w:rsidP="00C57E4E">
                  <w:pPr>
                    <w:rPr>
                      <w:rFonts w:cs="Arial"/>
                    </w:rPr>
                  </w:pPr>
                </w:p>
              </w:tc>
            </w:tr>
          </w:tbl>
          <w:p w14:paraId="44EB1ECD" w14:textId="77777777" w:rsidR="00D2794A" w:rsidRPr="00C16477" w:rsidRDefault="00D2794A" w:rsidP="00C57E4E">
            <w:pPr>
              <w:rPr>
                <w:rFonts w:cs="Arial"/>
              </w:rPr>
            </w:pPr>
          </w:p>
        </w:tc>
      </w:tr>
      <w:tr w:rsidR="000218D4" w:rsidRPr="00840A11" w14:paraId="224EFD8D"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06987862" w14:textId="77777777" w:rsidR="000218D4" w:rsidRPr="00C16477" w:rsidRDefault="000218D4" w:rsidP="00083CA3">
            <w:pPr>
              <w:rPr>
                <w:rFonts w:cs="Arial"/>
              </w:rPr>
            </w:pPr>
          </w:p>
        </w:tc>
      </w:tr>
      <w:tr w:rsidR="00D2794A" w:rsidRPr="00840A11" w14:paraId="0B67C85E" w14:textId="77777777" w:rsidTr="00502915">
        <w:trPr>
          <w:cantSplit/>
          <w:trHeight w:val="510"/>
          <w:jc w:val="center"/>
        </w:trPr>
        <w:tc>
          <w:tcPr>
            <w:tcW w:w="1319" w:type="dxa"/>
            <w:gridSpan w:val="2"/>
          </w:tcPr>
          <w:p w14:paraId="4B61DBAB" w14:textId="77777777" w:rsidR="00D2794A" w:rsidRPr="00C16477" w:rsidRDefault="00D2794A" w:rsidP="00C57E4E">
            <w:pPr>
              <w:jc w:val="center"/>
              <w:rPr>
                <w:rFonts w:cs="Arial"/>
                <w:b/>
              </w:rPr>
            </w:pPr>
            <w:r w:rsidRPr="00C16477">
              <w:rPr>
                <w:rFonts w:cs="Arial"/>
                <w:b/>
              </w:rPr>
              <w:t>IR-2</w:t>
            </w:r>
          </w:p>
          <w:p w14:paraId="043519F9" w14:textId="77777777" w:rsidR="00D2794A" w:rsidRPr="00C16477" w:rsidRDefault="00D2794A" w:rsidP="00C57E4E">
            <w:pPr>
              <w:jc w:val="center"/>
              <w:rPr>
                <w:rFonts w:cs="Arial"/>
                <w:b/>
              </w:rPr>
            </w:pPr>
          </w:p>
          <w:p w14:paraId="043219B0"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4" w:space="0" w:color="auto"/>
              <w:bottom w:val="single" w:sz="4" w:space="0" w:color="auto"/>
            </w:tcBorders>
            <w:shd w:val="clear" w:color="auto" w:fill="auto"/>
          </w:tcPr>
          <w:p w14:paraId="11101935"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C16477" w:rsidRPr="00C16477">
              <w:rPr>
                <w:rFonts w:cs="Arial"/>
                <w:b/>
              </w:rPr>
              <w:t>Training</w:t>
            </w:r>
            <w:r w:rsidRPr="00C16477">
              <w:rPr>
                <w:rFonts w:cs="Arial"/>
                <w:b/>
              </w:rPr>
              <w:t xml:space="preserve">:  </w:t>
            </w:r>
          </w:p>
          <w:p w14:paraId="31A3B66F" w14:textId="77777777" w:rsidR="00C16477" w:rsidRPr="00C16477" w:rsidRDefault="00C16477" w:rsidP="00C57E4E">
            <w:pPr>
              <w:autoSpaceDE w:val="0"/>
              <w:autoSpaceDN w:val="0"/>
              <w:adjustRightInd w:val="0"/>
              <w:rPr>
                <w:rFonts w:cs="Arial"/>
              </w:rPr>
            </w:pPr>
            <w:r w:rsidRPr="00C16477">
              <w:rPr>
                <w:rFonts w:cs="Tahoma"/>
                <w:bCs/>
              </w:rPr>
              <w:t>The organization provides incident response training to information system users consistent with assigned roles and responsibilities:</w:t>
            </w:r>
            <w:r w:rsidRPr="00C16477">
              <w:rPr>
                <w:rFonts w:cs="Tahoma"/>
                <w:bCs/>
              </w:rPr>
              <w:br/>
              <w:t>a. Within [Assignment: organization-defined time period] of assuming an incident response role or responsibility;</w:t>
            </w:r>
            <w:r w:rsidRPr="00C16477">
              <w:rPr>
                <w:rFonts w:cs="Tahoma"/>
                <w:bCs/>
              </w:rPr>
              <w:br/>
              <w:t>b. When required by information system changes; and</w:t>
            </w:r>
            <w:r w:rsidRPr="00C16477">
              <w:rPr>
                <w:rFonts w:cs="Tahoma"/>
                <w:bCs/>
              </w:rPr>
              <w:br/>
              <w:t>c. [Assignment: organization-defined frequency] thereafter.</w:t>
            </w:r>
          </w:p>
          <w:p w14:paraId="709A924B" w14:textId="77777777" w:rsidR="00D2794A" w:rsidRPr="00C16477" w:rsidRDefault="00D2794A" w:rsidP="00C57E4E">
            <w:pPr>
              <w:autoSpaceDE w:val="0"/>
              <w:autoSpaceDN w:val="0"/>
              <w:adjustRightInd w:val="0"/>
              <w:rPr>
                <w:rFonts w:cs="Arial"/>
                <w:color w:val="0000FF"/>
              </w:rPr>
            </w:pPr>
          </w:p>
          <w:p w14:paraId="74EB3C82" w14:textId="77777777" w:rsidR="00D2794A" w:rsidRPr="00C16477" w:rsidRDefault="00D2794A"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43240514" w14:textId="77777777" w:rsidTr="00C57E4E">
              <w:trPr>
                <w:trHeight w:val="255"/>
              </w:trPr>
              <w:tc>
                <w:tcPr>
                  <w:tcW w:w="1659" w:type="dxa"/>
                  <w:gridSpan w:val="2"/>
                  <w:tcBorders>
                    <w:top w:val="single" w:sz="4" w:space="0" w:color="auto"/>
                    <w:bottom w:val="single" w:sz="6" w:space="0" w:color="auto"/>
                  </w:tcBorders>
                  <w:shd w:val="clear" w:color="auto" w:fill="C0C0C0"/>
                </w:tcPr>
                <w:p w14:paraId="7F7D2B67"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7FF70912" w14:textId="77777777" w:rsidR="00D2794A" w:rsidRPr="00C16477" w:rsidRDefault="00D2794A" w:rsidP="00C57E4E">
                  <w:pPr>
                    <w:rPr>
                      <w:rFonts w:cs="Arial"/>
                    </w:rPr>
                  </w:pPr>
                  <w:r w:rsidRPr="00C16477">
                    <w:rPr>
                      <w:rFonts w:cs="Arial"/>
                    </w:rPr>
                    <w:t>Type</w:t>
                  </w:r>
                </w:p>
              </w:tc>
            </w:tr>
            <w:tr w:rsidR="00D2794A" w:rsidRPr="00C16477" w14:paraId="6E77349E" w14:textId="77777777" w:rsidTr="00C57E4E">
              <w:trPr>
                <w:trHeight w:val="255"/>
              </w:trPr>
              <w:tc>
                <w:tcPr>
                  <w:tcW w:w="1269" w:type="dxa"/>
                  <w:tcBorders>
                    <w:top w:val="single" w:sz="6" w:space="0" w:color="auto"/>
                  </w:tcBorders>
                </w:tcPr>
                <w:p w14:paraId="57E3AEC0"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54B3D776" w14:textId="77777777" w:rsidR="00D2794A" w:rsidRPr="00C16477" w:rsidRDefault="00D2794A" w:rsidP="00C57E4E">
                  <w:pPr>
                    <w:rPr>
                      <w:rFonts w:cs="Arial"/>
                    </w:rPr>
                  </w:pPr>
                </w:p>
              </w:tc>
              <w:tc>
                <w:tcPr>
                  <w:tcW w:w="1110" w:type="dxa"/>
                  <w:tcBorders>
                    <w:top w:val="single" w:sz="6" w:space="0" w:color="auto"/>
                  </w:tcBorders>
                </w:tcPr>
                <w:p w14:paraId="125DB04C"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2F4112B3" w14:textId="38C62B41" w:rsidR="00D2794A" w:rsidRPr="00C16477" w:rsidRDefault="008C1F1B" w:rsidP="00C57E4E">
                  <w:pPr>
                    <w:rPr>
                      <w:rFonts w:cs="Arial"/>
                    </w:rPr>
                  </w:pPr>
                  <w:ins w:id="545" w:author="Faulkner, David A. (Accenture Federal Services)" w:date="2019-04-03T17:22:00Z">
                    <w:r>
                      <w:rPr>
                        <w:rFonts w:cs="Arial"/>
                      </w:rPr>
                      <w:t>x</w:t>
                    </w:r>
                  </w:ins>
                </w:p>
              </w:tc>
            </w:tr>
            <w:tr w:rsidR="00D2794A" w:rsidRPr="00C16477" w14:paraId="49363B19" w14:textId="77777777" w:rsidTr="00C57E4E">
              <w:trPr>
                <w:trHeight w:val="255"/>
              </w:trPr>
              <w:tc>
                <w:tcPr>
                  <w:tcW w:w="1269" w:type="dxa"/>
                </w:tcPr>
                <w:p w14:paraId="6E2A7833" w14:textId="77777777" w:rsidR="00D2794A" w:rsidRPr="00C16477" w:rsidRDefault="00D2794A" w:rsidP="00C57E4E">
                  <w:pPr>
                    <w:rPr>
                      <w:rFonts w:cs="Arial"/>
                    </w:rPr>
                  </w:pPr>
                  <w:r w:rsidRPr="00C16477">
                    <w:rPr>
                      <w:rFonts w:cs="Arial"/>
                    </w:rPr>
                    <w:t>Planned</w:t>
                  </w:r>
                </w:p>
              </w:tc>
              <w:tc>
                <w:tcPr>
                  <w:tcW w:w="390" w:type="dxa"/>
                </w:tcPr>
                <w:p w14:paraId="6E521E75" w14:textId="77777777" w:rsidR="00D2794A" w:rsidRPr="00C16477" w:rsidRDefault="00D2794A" w:rsidP="00C57E4E">
                  <w:pPr>
                    <w:rPr>
                      <w:rFonts w:cs="Arial"/>
                    </w:rPr>
                  </w:pPr>
                </w:p>
              </w:tc>
              <w:tc>
                <w:tcPr>
                  <w:tcW w:w="1110" w:type="dxa"/>
                </w:tcPr>
                <w:p w14:paraId="5F6757ED" w14:textId="77777777" w:rsidR="00D2794A" w:rsidRPr="00C16477" w:rsidRDefault="00D2794A" w:rsidP="00C57E4E">
                  <w:pPr>
                    <w:rPr>
                      <w:rFonts w:cs="Arial"/>
                    </w:rPr>
                  </w:pPr>
                  <w:r w:rsidRPr="00C16477">
                    <w:rPr>
                      <w:rFonts w:cs="Arial"/>
                    </w:rPr>
                    <w:t>Hybrid</w:t>
                  </w:r>
                </w:p>
              </w:tc>
              <w:tc>
                <w:tcPr>
                  <w:tcW w:w="390" w:type="dxa"/>
                </w:tcPr>
                <w:p w14:paraId="1AA50ED1" w14:textId="77777777" w:rsidR="00D2794A" w:rsidRPr="00C16477" w:rsidRDefault="00C16477" w:rsidP="00C57E4E">
                  <w:pPr>
                    <w:rPr>
                      <w:rFonts w:cs="Arial"/>
                    </w:rPr>
                  </w:pPr>
                  <w:del w:id="546" w:author="Faulkner, David A. (Accenture Federal Services)" w:date="2019-04-03T17:22:00Z">
                    <w:r w:rsidRPr="00C16477" w:rsidDel="008C1F1B">
                      <w:rPr>
                        <w:rFonts w:cs="Arial"/>
                      </w:rPr>
                      <w:delText>X</w:delText>
                    </w:r>
                  </w:del>
                </w:p>
              </w:tc>
            </w:tr>
            <w:tr w:rsidR="00D2794A" w:rsidRPr="00C16477" w14:paraId="489064A8" w14:textId="77777777" w:rsidTr="00C57E4E">
              <w:trPr>
                <w:trHeight w:val="255"/>
              </w:trPr>
              <w:tc>
                <w:tcPr>
                  <w:tcW w:w="1269" w:type="dxa"/>
                </w:tcPr>
                <w:p w14:paraId="4085F963" w14:textId="77777777" w:rsidR="00D2794A" w:rsidRPr="00C16477" w:rsidRDefault="00D2794A" w:rsidP="00C57E4E">
                  <w:pPr>
                    <w:rPr>
                      <w:rFonts w:cs="Arial"/>
                    </w:rPr>
                  </w:pPr>
                  <w:r w:rsidRPr="00C16477">
                    <w:rPr>
                      <w:rFonts w:cs="Arial"/>
                    </w:rPr>
                    <w:t>In Place and Planned</w:t>
                  </w:r>
                </w:p>
              </w:tc>
              <w:tc>
                <w:tcPr>
                  <w:tcW w:w="390" w:type="dxa"/>
                </w:tcPr>
                <w:p w14:paraId="6EBD137E" w14:textId="77777777" w:rsidR="00D2794A" w:rsidRPr="00C16477" w:rsidRDefault="00D2794A" w:rsidP="00C57E4E">
                  <w:pPr>
                    <w:rPr>
                      <w:rFonts w:cs="Arial"/>
                    </w:rPr>
                  </w:pPr>
                </w:p>
              </w:tc>
              <w:tc>
                <w:tcPr>
                  <w:tcW w:w="1110" w:type="dxa"/>
                </w:tcPr>
                <w:p w14:paraId="66A1C261" w14:textId="77777777" w:rsidR="00D2794A" w:rsidRPr="00C16477" w:rsidRDefault="00D2794A" w:rsidP="00C57E4E">
                  <w:pPr>
                    <w:rPr>
                      <w:rFonts w:cs="Arial"/>
                    </w:rPr>
                  </w:pPr>
                  <w:r w:rsidRPr="00C16477">
                    <w:rPr>
                      <w:rFonts w:cs="Arial"/>
                    </w:rPr>
                    <w:t>System Specific</w:t>
                  </w:r>
                </w:p>
              </w:tc>
              <w:tc>
                <w:tcPr>
                  <w:tcW w:w="390" w:type="dxa"/>
                </w:tcPr>
                <w:p w14:paraId="66AAFBF2" w14:textId="77777777" w:rsidR="00D2794A" w:rsidRPr="00C16477" w:rsidRDefault="00D2794A" w:rsidP="00C57E4E">
                  <w:pPr>
                    <w:rPr>
                      <w:rFonts w:cs="Arial"/>
                    </w:rPr>
                  </w:pPr>
                </w:p>
              </w:tc>
            </w:tr>
            <w:tr w:rsidR="00D2794A" w:rsidRPr="00C16477" w14:paraId="4010FDF9" w14:textId="77777777" w:rsidTr="00C57E4E">
              <w:trPr>
                <w:trHeight w:val="85"/>
              </w:trPr>
              <w:tc>
                <w:tcPr>
                  <w:tcW w:w="1269" w:type="dxa"/>
                </w:tcPr>
                <w:p w14:paraId="66725087" w14:textId="77777777" w:rsidR="00D2794A" w:rsidRPr="00C16477" w:rsidRDefault="00D2794A" w:rsidP="00C57E4E">
                  <w:pPr>
                    <w:rPr>
                      <w:rFonts w:cs="Arial"/>
                    </w:rPr>
                  </w:pPr>
                  <w:r w:rsidRPr="00C16477">
                    <w:rPr>
                      <w:rFonts w:cs="Arial"/>
                    </w:rPr>
                    <w:t>Not Applicable</w:t>
                  </w:r>
                </w:p>
              </w:tc>
              <w:tc>
                <w:tcPr>
                  <w:tcW w:w="390" w:type="dxa"/>
                </w:tcPr>
                <w:p w14:paraId="4A884088" w14:textId="77777777" w:rsidR="00D2794A" w:rsidRPr="00C16477" w:rsidRDefault="00D2794A" w:rsidP="00C57E4E">
                  <w:pPr>
                    <w:rPr>
                      <w:rFonts w:cs="Arial"/>
                    </w:rPr>
                  </w:pPr>
                </w:p>
              </w:tc>
              <w:tc>
                <w:tcPr>
                  <w:tcW w:w="1500" w:type="dxa"/>
                  <w:gridSpan w:val="2"/>
                </w:tcPr>
                <w:p w14:paraId="6820740D" w14:textId="77777777" w:rsidR="00D2794A" w:rsidRPr="00C16477" w:rsidRDefault="00D2794A" w:rsidP="00C57E4E">
                  <w:pPr>
                    <w:rPr>
                      <w:rFonts w:cs="Arial"/>
                    </w:rPr>
                  </w:pPr>
                </w:p>
              </w:tc>
            </w:tr>
          </w:tbl>
          <w:p w14:paraId="66EC1ED5" w14:textId="77777777" w:rsidR="00D2794A" w:rsidRPr="00C16477" w:rsidRDefault="00D2794A" w:rsidP="00C57E4E">
            <w:pPr>
              <w:rPr>
                <w:rFonts w:cs="Arial"/>
              </w:rPr>
            </w:pPr>
          </w:p>
        </w:tc>
      </w:tr>
      <w:tr w:rsidR="000218D4" w:rsidRPr="00840A11" w14:paraId="3B693B5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77E82B6" w14:textId="77777777" w:rsidR="000218D4" w:rsidRPr="00C16477" w:rsidRDefault="000218D4" w:rsidP="00083CA3">
            <w:pPr>
              <w:rPr>
                <w:rFonts w:cs="Arial"/>
              </w:rPr>
            </w:pPr>
          </w:p>
        </w:tc>
      </w:tr>
      <w:tr w:rsidR="00C16477" w:rsidRPr="00840A11" w14:paraId="02B2BED9"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4F153292" w14:textId="77777777" w:rsidR="00C16477" w:rsidRPr="000218D4" w:rsidRDefault="00C16477" w:rsidP="00083CA3">
            <w:pPr>
              <w:jc w:val="center"/>
              <w:rPr>
                <w:rFonts w:cs="Arial"/>
                <w:b/>
              </w:rPr>
            </w:pPr>
            <w:r w:rsidRPr="000218D4">
              <w:rPr>
                <w:rFonts w:cs="Arial"/>
                <w:b/>
              </w:rPr>
              <w:lastRenderedPageBreak/>
              <w:t>IR-2 (1)</w:t>
            </w:r>
          </w:p>
          <w:p w14:paraId="7B41E1F4" w14:textId="77777777" w:rsidR="00C16477" w:rsidRPr="000218D4" w:rsidRDefault="00C16477" w:rsidP="00083CA3">
            <w:pPr>
              <w:jc w:val="center"/>
              <w:rPr>
                <w:rFonts w:cs="Arial"/>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29864275"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1EB03CE0"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incorporates simulated events into incident response training to facilitate effective response by personnel in crisis situations.</w:t>
            </w:r>
          </w:p>
          <w:p w14:paraId="6A1C23F5" w14:textId="77777777" w:rsidR="00C16477" w:rsidRPr="000218D4" w:rsidRDefault="00C16477" w:rsidP="00C57E4E">
            <w:pPr>
              <w:autoSpaceDE w:val="0"/>
              <w:autoSpaceDN w:val="0"/>
              <w:adjustRightInd w:val="0"/>
              <w:rPr>
                <w:rFonts w:cs="Arial"/>
                <w:color w:val="0000FF"/>
              </w:rPr>
            </w:pPr>
          </w:p>
          <w:p w14:paraId="549C4BE3"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1E7C4DC5" w14:textId="77777777" w:rsidTr="00C57E4E">
              <w:trPr>
                <w:trHeight w:val="255"/>
              </w:trPr>
              <w:tc>
                <w:tcPr>
                  <w:tcW w:w="1659" w:type="dxa"/>
                  <w:gridSpan w:val="2"/>
                  <w:tcBorders>
                    <w:top w:val="single" w:sz="4" w:space="0" w:color="auto"/>
                    <w:bottom w:val="single" w:sz="6" w:space="0" w:color="auto"/>
                  </w:tcBorders>
                  <w:shd w:val="clear" w:color="auto" w:fill="C0C0C0"/>
                </w:tcPr>
                <w:p w14:paraId="0B183429"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3A95C390" w14:textId="77777777" w:rsidR="00C16477" w:rsidRPr="000218D4" w:rsidRDefault="00C16477" w:rsidP="00C16477">
                  <w:pPr>
                    <w:rPr>
                      <w:rFonts w:cs="Arial"/>
                    </w:rPr>
                  </w:pPr>
                  <w:r w:rsidRPr="000218D4">
                    <w:rPr>
                      <w:rFonts w:cs="Arial"/>
                    </w:rPr>
                    <w:t>Type</w:t>
                  </w:r>
                </w:p>
              </w:tc>
            </w:tr>
            <w:tr w:rsidR="00C16477" w:rsidRPr="000218D4" w14:paraId="46A2AC5A" w14:textId="77777777" w:rsidTr="00C57E4E">
              <w:trPr>
                <w:trHeight w:val="255"/>
              </w:trPr>
              <w:tc>
                <w:tcPr>
                  <w:tcW w:w="1269" w:type="dxa"/>
                  <w:tcBorders>
                    <w:top w:val="single" w:sz="6" w:space="0" w:color="auto"/>
                  </w:tcBorders>
                </w:tcPr>
                <w:p w14:paraId="21C04BF8"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92F34EB" w14:textId="77777777" w:rsidR="00C16477" w:rsidRPr="000218D4" w:rsidRDefault="00C16477" w:rsidP="00C16477">
                  <w:pPr>
                    <w:rPr>
                      <w:rFonts w:cs="Arial"/>
                    </w:rPr>
                  </w:pPr>
                </w:p>
              </w:tc>
              <w:tc>
                <w:tcPr>
                  <w:tcW w:w="1110" w:type="dxa"/>
                  <w:tcBorders>
                    <w:top w:val="single" w:sz="6" w:space="0" w:color="auto"/>
                  </w:tcBorders>
                </w:tcPr>
                <w:p w14:paraId="530E14A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5E3C33F8" w14:textId="29C82615" w:rsidR="00C16477" w:rsidRPr="000218D4" w:rsidRDefault="008C1F1B" w:rsidP="00C16477">
                  <w:pPr>
                    <w:rPr>
                      <w:rFonts w:cs="Arial"/>
                    </w:rPr>
                  </w:pPr>
                  <w:ins w:id="547" w:author="Faulkner, David A. (Accenture Federal Services)" w:date="2019-04-03T17:22:00Z">
                    <w:r>
                      <w:rPr>
                        <w:rFonts w:cs="Arial"/>
                      </w:rPr>
                      <w:t>x</w:t>
                    </w:r>
                  </w:ins>
                </w:p>
              </w:tc>
            </w:tr>
            <w:tr w:rsidR="00C16477" w:rsidRPr="000218D4" w14:paraId="5F78A88A" w14:textId="77777777" w:rsidTr="00C57E4E">
              <w:trPr>
                <w:trHeight w:val="255"/>
              </w:trPr>
              <w:tc>
                <w:tcPr>
                  <w:tcW w:w="1269" w:type="dxa"/>
                </w:tcPr>
                <w:p w14:paraId="69BACAD1" w14:textId="77777777" w:rsidR="00C16477" w:rsidRPr="000218D4" w:rsidRDefault="00C16477" w:rsidP="00C16477">
                  <w:pPr>
                    <w:rPr>
                      <w:rFonts w:cs="Arial"/>
                    </w:rPr>
                  </w:pPr>
                  <w:r w:rsidRPr="000218D4">
                    <w:rPr>
                      <w:rFonts w:cs="Arial"/>
                    </w:rPr>
                    <w:t>Planned</w:t>
                  </w:r>
                </w:p>
              </w:tc>
              <w:tc>
                <w:tcPr>
                  <w:tcW w:w="390" w:type="dxa"/>
                </w:tcPr>
                <w:p w14:paraId="3E0390C3" w14:textId="77777777" w:rsidR="00C16477" w:rsidRPr="000218D4" w:rsidRDefault="00C16477" w:rsidP="00C16477">
                  <w:pPr>
                    <w:rPr>
                      <w:rFonts w:cs="Arial"/>
                    </w:rPr>
                  </w:pPr>
                </w:p>
              </w:tc>
              <w:tc>
                <w:tcPr>
                  <w:tcW w:w="1110" w:type="dxa"/>
                </w:tcPr>
                <w:p w14:paraId="29D564B4" w14:textId="77777777" w:rsidR="00C16477" w:rsidRPr="000218D4" w:rsidRDefault="00C16477" w:rsidP="00C16477">
                  <w:pPr>
                    <w:rPr>
                      <w:rFonts w:cs="Arial"/>
                    </w:rPr>
                  </w:pPr>
                  <w:r w:rsidRPr="000218D4">
                    <w:rPr>
                      <w:rFonts w:cs="Arial"/>
                    </w:rPr>
                    <w:t>Hybrid</w:t>
                  </w:r>
                </w:p>
              </w:tc>
              <w:tc>
                <w:tcPr>
                  <w:tcW w:w="390" w:type="dxa"/>
                </w:tcPr>
                <w:p w14:paraId="7A851B63" w14:textId="7E69B809" w:rsidR="00C16477" w:rsidRPr="000218D4" w:rsidRDefault="00C16477" w:rsidP="00C16477">
                  <w:pPr>
                    <w:rPr>
                      <w:rFonts w:cs="Arial"/>
                    </w:rPr>
                  </w:pPr>
                  <w:del w:id="548" w:author="Faulkner, David A. (Accenture Federal Services)" w:date="2019-04-03T17:22:00Z">
                    <w:r w:rsidRPr="000218D4" w:rsidDel="008C1F1B">
                      <w:rPr>
                        <w:rFonts w:cs="Arial"/>
                      </w:rPr>
                      <w:delText>X</w:delText>
                    </w:r>
                  </w:del>
                </w:p>
              </w:tc>
            </w:tr>
            <w:tr w:rsidR="00C16477" w:rsidRPr="000218D4" w14:paraId="418C349A" w14:textId="77777777" w:rsidTr="00C57E4E">
              <w:trPr>
                <w:trHeight w:val="255"/>
              </w:trPr>
              <w:tc>
                <w:tcPr>
                  <w:tcW w:w="1269" w:type="dxa"/>
                </w:tcPr>
                <w:p w14:paraId="32E68E79" w14:textId="77777777" w:rsidR="00C16477" w:rsidRPr="000218D4" w:rsidRDefault="00C16477" w:rsidP="00C16477">
                  <w:pPr>
                    <w:rPr>
                      <w:rFonts w:cs="Arial"/>
                    </w:rPr>
                  </w:pPr>
                  <w:r w:rsidRPr="000218D4">
                    <w:rPr>
                      <w:rFonts w:cs="Arial"/>
                    </w:rPr>
                    <w:t>In Place and Planned</w:t>
                  </w:r>
                </w:p>
              </w:tc>
              <w:tc>
                <w:tcPr>
                  <w:tcW w:w="390" w:type="dxa"/>
                </w:tcPr>
                <w:p w14:paraId="51F497B7" w14:textId="77777777" w:rsidR="00C16477" w:rsidRPr="000218D4" w:rsidRDefault="00C16477" w:rsidP="00C16477">
                  <w:pPr>
                    <w:rPr>
                      <w:rFonts w:cs="Arial"/>
                    </w:rPr>
                  </w:pPr>
                </w:p>
              </w:tc>
              <w:tc>
                <w:tcPr>
                  <w:tcW w:w="1110" w:type="dxa"/>
                </w:tcPr>
                <w:p w14:paraId="2F6D2691" w14:textId="77777777" w:rsidR="00C16477" w:rsidRPr="000218D4" w:rsidRDefault="00C16477" w:rsidP="00C16477">
                  <w:pPr>
                    <w:rPr>
                      <w:rFonts w:cs="Arial"/>
                    </w:rPr>
                  </w:pPr>
                  <w:r w:rsidRPr="000218D4">
                    <w:rPr>
                      <w:rFonts w:cs="Arial"/>
                    </w:rPr>
                    <w:t>System Specific</w:t>
                  </w:r>
                </w:p>
              </w:tc>
              <w:tc>
                <w:tcPr>
                  <w:tcW w:w="390" w:type="dxa"/>
                </w:tcPr>
                <w:p w14:paraId="096D4F69" w14:textId="77777777" w:rsidR="00C16477" w:rsidRPr="000218D4" w:rsidRDefault="00C16477" w:rsidP="00C16477">
                  <w:pPr>
                    <w:rPr>
                      <w:rFonts w:cs="Arial"/>
                    </w:rPr>
                  </w:pPr>
                </w:p>
              </w:tc>
            </w:tr>
            <w:tr w:rsidR="00C16477" w:rsidRPr="000218D4" w14:paraId="47D47411" w14:textId="77777777" w:rsidTr="00C57E4E">
              <w:trPr>
                <w:trHeight w:val="85"/>
              </w:trPr>
              <w:tc>
                <w:tcPr>
                  <w:tcW w:w="1269" w:type="dxa"/>
                </w:tcPr>
                <w:p w14:paraId="3ACAE065" w14:textId="77777777" w:rsidR="00C16477" w:rsidRPr="000218D4" w:rsidRDefault="00C16477" w:rsidP="00C16477">
                  <w:pPr>
                    <w:rPr>
                      <w:rFonts w:cs="Arial"/>
                    </w:rPr>
                  </w:pPr>
                  <w:r w:rsidRPr="000218D4">
                    <w:rPr>
                      <w:rFonts w:cs="Arial"/>
                    </w:rPr>
                    <w:t>Not Applicable</w:t>
                  </w:r>
                </w:p>
              </w:tc>
              <w:tc>
                <w:tcPr>
                  <w:tcW w:w="390" w:type="dxa"/>
                </w:tcPr>
                <w:p w14:paraId="140F647A" w14:textId="77777777" w:rsidR="00C16477" w:rsidRPr="000218D4" w:rsidRDefault="00C16477" w:rsidP="00C16477">
                  <w:pPr>
                    <w:rPr>
                      <w:rFonts w:cs="Arial"/>
                    </w:rPr>
                  </w:pPr>
                </w:p>
              </w:tc>
              <w:tc>
                <w:tcPr>
                  <w:tcW w:w="1500" w:type="dxa"/>
                  <w:gridSpan w:val="2"/>
                </w:tcPr>
                <w:p w14:paraId="2D8E515F" w14:textId="77777777" w:rsidR="00C16477" w:rsidRPr="000218D4" w:rsidRDefault="00C16477" w:rsidP="00C16477">
                  <w:pPr>
                    <w:rPr>
                      <w:rFonts w:cs="Arial"/>
                    </w:rPr>
                  </w:pPr>
                </w:p>
              </w:tc>
            </w:tr>
          </w:tbl>
          <w:p w14:paraId="3C757FC0" w14:textId="77777777" w:rsidR="00C16477" w:rsidRPr="000218D4" w:rsidRDefault="00C16477" w:rsidP="00083CA3">
            <w:pPr>
              <w:rPr>
                <w:rFonts w:cs="Arial"/>
              </w:rPr>
            </w:pPr>
          </w:p>
        </w:tc>
      </w:tr>
      <w:tr w:rsidR="000218D4" w:rsidRPr="00840A11" w14:paraId="05C121E8" w14:textId="77777777" w:rsidTr="00C57E4E">
        <w:trPr>
          <w:cantSplit/>
          <w:trHeight w:val="510"/>
          <w:jc w:val="center"/>
        </w:trPr>
        <w:tc>
          <w:tcPr>
            <w:tcW w:w="9981" w:type="dxa"/>
            <w:gridSpan w:val="5"/>
            <w:tcBorders>
              <w:top w:val="single" w:sz="4" w:space="0" w:color="auto"/>
              <w:bottom w:val="single" w:sz="4" w:space="0" w:color="auto"/>
            </w:tcBorders>
            <w:shd w:val="clear" w:color="auto" w:fill="auto"/>
          </w:tcPr>
          <w:p w14:paraId="1E5032FF" w14:textId="77777777" w:rsidR="000218D4" w:rsidRPr="000218D4" w:rsidRDefault="000218D4" w:rsidP="00083CA3">
            <w:pPr>
              <w:rPr>
                <w:rFonts w:cs="Arial"/>
              </w:rPr>
            </w:pPr>
          </w:p>
        </w:tc>
      </w:tr>
      <w:tr w:rsidR="00C16477" w:rsidRPr="00840A11" w14:paraId="2CC35A8A"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5D3E6D6A" w14:textId="77777777" w:rsidR="00C16477" w:rsidRPr="000218D4" w:rsidRDefault="00C16477" w:rsidP="00C16477">
            <w:pPr>
              <w:jc w:val="center"/>
              <w:rPr>
                <w:rFonts w:cs="Arial"/>
                <w:b/>
              </w:rPr>
            </w:pPr>
            <w:r w:rsidRPr="000218D4">
              <w:rPr>
                <w:rFonts w:cs="Arial"/>
                <w:b/>
              </w:rPr>
              <w:t>IR-2 (2)</w:t>
            </w:r>
          </w:p>
          <w:p w14:paraId="3EF854D3" w14:textId="77777777" w:rsidR="00C16477" w:rsidRPr="000218D4" w:rsidRDefault="00C16477" w:rsidP="00C16477">
            <w:pPr>
              <w:jc w:val="center"/>
              <w:rPr>
                <w:rFonts w:cs="Arial"/>
                <w:b/>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57DAE9E8"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044C5F86"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employs automated mechanisms to provide a more thorough and realistic incident response training environment.</w:t>
            </w:r>
          </w:p>
          <w:p w14:paraId="00F93CEC" w14:textId="77777777" w:rsidR="00C16477" w:rsidRPr="000218D4" w:rsidRDefault="00C16477" w:rsidP="00C57E4E">
            <w:pPr>
              <w:autoSpaceDE w:val="0"/>
              <w:autoSpaceDN w:val="0"/>
              <w:adjustRightInd w:val="0"/>
              <w:rPr>
                <w:rFonts w:cs="Arial"/>
                <w:color w:val="0000FF"/>
              </w:rPr>
            </w:pPr>
          </w:p>
          <w:p w14:paraId="74A2E7C6"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08757634" w14:textId="77777777" w:rsidTr="00C57E4E">
              <w:trPr>
                <w:trHeight w:val="255"/>
              </w:trPr>
              <w:tc>
                <w:tcPr>
                  <w:tcW w:w="1659" w:type="dxa"/>
                  <w:gridSpan w:val="2"/>
                  <w:tcBorders>
                    <w:top w:val="single" w:sz="4" w:space="0" w:color="auto"/>
                    <w:bottom w:val="single" w:sz="6" w:space="0" w:color="auto"/>
                  </w:tcBorders>
                  <w:shd w:val="clear" w:color="auto" w:fill="C0C0C0"/>
                </w:tcPr>
                <w:p w14:paraId="28A2800F"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7D177877" w14:textId="77777777" w:rsidR="00C16477" w:rsidRPr="000218D4" w:rsidRDefault="00C16477" w:rsidP="00C16477">
                  <w:pPr>
                    <w:rPr>
                      <w:rFonts w:cs="Arial"/>
                    </w:rPr>
                  </w:pPr>
                  <w:r w:rsidRPr="000218D4">
                    <w:rPr>
                      <w:rFonts w:cs="Arial"/>
                    </w:rPr>
                    <w:t>Type</w:t>
                  </w:r>
                </w:p>
              </w:tc>
            </w:tr>
            <w:tr w:rsidR="00C16477" w:rsidRPr="000218D4" w14:paraId="159E5CD3" w14:textId="77777777" w:rsidTr="00C57E4E">
              <w:trPr>
                <w:trHeight w:val="255"/>
              </w:trPr>
              <w:tc>
                <w:tcPr>
                  <w:tcW w:w="1269" w:type="dxa"/>
                  <w:tcBorders>
                    <w:top w:val="single" w:sz="6" w:space="0" w:color="auto"/>
                  </w:tcBorders>
                </w:tcPr>
                <w:p w14:paraId="1D445DDE"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2D1D13B" w14:textId="77777777" w:rsidR="00C16477" w:rsidRPr="000218D4" w:rsidRDefault="00C16477" w:rsidP="00C16477">
                  <w:pPr>
                    <w:rPr>
                      <w:rFonts w:cs="Arial"/>
                    </w:rPr>
                  </w:pPr>
                </w:p>
              </w:tc>
              <w:tc>
                <w:tcPr>
                  <w:tcW w:w="1110" w:type="dxa"/>
                  <w:tcBorders>
                    <w:top w:val="single" w:sz="6" w:space="0" w:color="auto"/>
                  </w:tcBorders>
                </w:tcPr>
                <w:p w14:paraId="2654BE7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1C1CBD7E" w14:textId="06D0E28D" w:rsidR="00C16477" w:rsidRPr="000218D4" w:rsidRDefault="008C1F1B" w:rsidP="00C16477">
                  <w:pPr>
                    <w:rPr>
                      <w:rFonts w:cs="Arial"/>
                    </w:rPr>
                  </w:pPr>
                  <w:ins w:id="549" w:author="Faulkner, David A. (Accenture Federal Services)" w:date="2019-04-03T17:22:00Z">
                    <w:r>
                      <w:rPr>
                        <w:rFonts w:cs="Arial"/>
                      </w:rPr>
                      <w:t>x</w:t>
                    </w:r>
                  </w:ins>
                </w:p>
              </w:tc>
            </w:tr>
            <w:tr w:rsidR="00C16477" w:rsidRPr="000218D4" w14:paraId="7753A1F8" w14:textId="77777777" w:rsidTr="00C57E4E">
              <w:trPr>
                <w:trHeight w:val="255"/>
              </w:trPr>
              <w:tc>
                <w:tcPr>
                  <w:tcW w:w="1269" w:type="dxa"/>
                </w:tcPr>
                <w:p w14:paraId="775BBA27" w14:textId="77777777" w:rsidR="00C16477" w:rsidRPr="000218D4" w:rsidRDefault="00C16477" w:rsidP="00C16477">
                  <w:pPr>
                    <w:rPr>
                      <w:rFonts w:cs="Arial"/>
                    </w:rPr>
                  </w:pPr>
                  <w:r w:rsidRPr="000218D4">
                    <w:rPr>
                      <w:rFonts w:cs="Arial"/>
                    </w:rPr>
                    <w:t>Planned</w:t>
                  </w:r>
                </w:p>
              </w:tc>
              <w:tc>
                <w:tcPr>
                  <w:tcW w:w="390" w:type="dxa"/>
                </w:tcPr>
                <w:p w14:paraId="15017084" w14:textId="77777777" w:rsidR="00C16477" w:rsidRPr="000218D4" w:rsidRDefault="00C16477" w:rsidP="00C16477">
                  <w:pPr>
                    <w:rPr>
                      <w:rFonts w:cs="Arial"/>
                    </w:rPr>
                  </w:pPr>
                </w:p>
              </w:tc>
              <w:tc>
                <w:tcPr>
                  <w:tcW w:w="1110" w:type="dxa"/>
                </w:tcPr>
                <w:p w14:paraId="734645A7" w14:textId="77777777" w:rsidR="00C16477" w:rsidRPr="000218D4" w:rsidRDefault="00C16477" w:rsidP="00C16477">
                  <w:pPr>
                    <w:rPr>
                      <w:rFonts w:cs="Arial"/>
                    </w:rPr>
                  </w:pPr>
                  <w:r w:rsidRPr="000218D4">
                    <w:rPr>
                      <w:rFonts w:cs="Arial"/>
                    </w:rPr>
                    <w:t>Hybrid</w:t>
                  </w:r>
                </w:p>
              </w:tc>
              <w:tc>
                <w:tcPr>
                  <w:tcW w:w="390" w:type="dxa"/>
                </w:tcPr>
                <w:p w14:paraId="69EAFF5E" w14:textId="77777777" w:rsidR="00C16477" w:rsidRPr="000218D4" w:rsidRDefault="00C16477" w:rsidP="00C16477">
                  <w:pPr>
                    <w:rPr>
                      <w:rFonts w:cs="Arial"/>
                    </w:rPr>
                  </w:pPr>
                  <w:del w:id="550" w:author="Faulkner, David A. (Accenture Federal Services)" w:date="2019-04-03T17:22:00Z">
                    <w:r w:rsidRPr="000218D4" w:rsidDel="008C1F1B">
                      <w:rPr>
                        <w:rFonts w:cs="Arial"/>
                      </w:rPr>
                      <w:delText>X</w:delText>
                    </w:r>
                  </w:del>
                </w:p>
              </w:tc>
            </w:tr>
            <w:tr w:rsidR="00C16477" w:rsidRPr="000218D4" w14:paraId="71257AA9" w14:textId="77777777" w:rsidTr="00C57E4E">
              <w:trPr>
                <w:trHeight w:val="255"/>
              </w:trPr>
              <w:tc>
                <w:tcPr>
                  <w:tcW w:w="1269" w:type="dxa"/>
                </w:tcPr>
                <w:p w14:paraId="5E79ABB7" w14:textId="77777777" w:rsidR="00C16477" w:rsidRPr="000218D4" w:rsidRDefault="00C16477" w:rsidP="00C16477">
                  <w:pPr>
                    <w:rPr>
                      <w:rFonts w:cs="Arial"/>
                    </w:rPr>
                  </w:pPr>
                  <w:r w:rsidRPr="000218D4">
                    <w:rPr>
                      <w:rFonts w:cs="Arial"/>
                    </w:rPr>
                    <w:t>In Place and Planned</w:t>
                  </w:r>
                </w:p>
              </w:tc>
              <w:tc>
                <w:tcPr>
                  <w:tcW w:w="390" w:type="dxa"/>
                </w:tcPr>
                <w:p w14:paraId="7CBD78CC" w14:textId="77777777" w:rsidR="00C16477" w:rsidRPr="000218D4" w:rsidRDefault="00C16477" w:rsidP="00C16477">
                  <w:pPr>
                    <w:rPr>
                      <w:rFonts w:cs="Arial"/>
                    </w:rPr>
                  </w:pPr>
                </w:p>
              </w:tc>
              <w:tc>
                <w:tcPr>
                  <w:tcW w:w="1110" w:type="dxa"/>
                </w:tcPr>
                <w:p w14:paraId="0BD02AD7" w14:textId="77777777" w:rsidR="00C16477" w:rsidRPr="000218D4" w:rsidRDefault="00C16477" w:rsidP="00C16477">
                  <w:pPr>
                    <w:rPr>
                      <w:rFonts w:cs="Arial"/>
                    </w:rPr>
                  </w:pPr>
                  <w:r w:rsidRPr="000218D4">
                    <w:rPr>
                      <w:rFonts w:cs="Arial"/>
                    </w:rPr>
                    <w:t>System Specific</w:t>
                  </w:r>
                </w:p>
              </w:tc>
              <w:tc>
                <w:tcPr>
                  <w:tcW w:w="390" w:type="dxa"/>
                </w:tcPr>
                <w:p w14:paraId="4C082FFA" w14:textId="77777777" w:rsidR="00C16477" w:rsidRPr="000218D4" w:rsidRDefault="00C16477" w:rsidP="00C16477">
                  <w:pPr>
                    <w:rPr>
                      <w:rFonts w:cs="Arial"/>
                    </w:rPr>
                  </w:pPr>
                </w:p>
              </w:tc>
            </w:tr>
            <w:tr w:rsidR="00C16477" w:rsidRPr="000218D4" w14:paraId="0DBC5AD9" w14:textId="77777777" w:rsidTr="00C57E4E">
              <w:trPr>
                <w:trHeight w:val="85"/>
              </w:trPr>
              <w:tc>
                <w:tcPr>
                  <w:tcW w:w="1269" w:type="dxa"/>
                </w:tcPr>
                <w:p w14:paraId="45DF945D" w14:textId="77777777" w:rsidR="00C16477" w:rsidRPr="000218D4" w:rsidRDefault="00C16477" w:rsidP="00C16477">
                  <w:pPr>
                    <w:rPr>
                      <w:rFonts w:cs="Arial"/>
                    </w:rPr>
                  </w:pPr>
                  <w:r w:rsidRPr="000218D4">
                    <w:rPr>
                      <w:rFonts w:cs="Arial"/>
                    </w:rPr>
                    <w:t>Not Applicable</w:t>
                  </w:r>
                </w:p>
              </w:tc>
              <w:tc>
                <w:tcPr>
                  <w:tcW w:w="390" w:type="dxa"/>
                </w:tcPr>
                <w:p w14:paraId="2D4B8E13" w14:textId="77777777" w:rsidR="00C16477" w:rsidRPr="000218D4" w:rsidRDefault="00C16477" w:rsidP="00C16477">
                  <w:pPr>
                    <w:rPr>
                      <w:rFonts w:cs="Arial"/>
                    </w:rPr>
                  </w:pPr>
                </w:p>
              </w:tc>
              <w:tc>
                <w:tcPr>
                  <w:tcW w:w="1500" w:type="dxa"/>
                  <w:gridSpan w:val="2"/>
                </w:tcPr>
                <w:p w14:paraId="46964405" w14:textId="77777777" w:rsidR="00C16477" w:rsidRPr="000218D4" w:rsidRDefault="00C16477" w:rsidP="00C16477">
                  <w:pPr>
                    <w:rPr>
                      <w:rFonts w:cs="Arial"/>
                    </w:rPr>
                  </w:pPr>
                </w:p>
              </w:tc>
            </w:tr>
          </w:tbl>
          <w:p w14:paraId="0DF5E0F2" w14:textId="77777777" w:rsidR="00C16477" w:rsidRPr="000218D4" w:rsidRDefault="00C16477" w:rsidP="00083CA3">
            <w:pPr>
              <w:rPr>
                <w:rFonts w:cs="Arial"/>
              </w:rPr>
            </w:pPr>
          </w:p>
        </w:tc>
      </w:tr>
      <w:tr w:rsidR="000218D4" w:rsidRPr="00840A11" w14:paraId="71E25D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5D752391" w14:textId="77777777" w:rsidR="000218D4" w:rsidRPr="000218D4" w:rsidRDefault="000218D4" w:rsidP="00083CA3">
            <w:pPr>
              <w:rPr>
                <w:rFonts w:cs="Arial"/>
              </w:rPr>
            </w:pPr>
          </w:p>
        </w:tc>
      </w:tr>
      <w:tr w:rsidR="00C16477" w:rsidRPr="00840A11" w14:paraId="1E779F2B" w14:textId="77777777" w:rsidTr="00502915">
        <w:trPr>
          <w:cantSplit/>
          <w:trHeight w:val="510"/>
          <w:jc w:val="center"/>
        </w:trPr>
        <w:tc>
          <w:tcPr>
            <w:tcW w:w="1319" w:type="dxa"/>
            <w:gridSpan w:val="2"/>
          </w:tcPr>
          <w:p w14:paraId="14353913" w14:textId="77777777" w:rsidR="00C16477" w:rsidRPr="000218D4" w:rsidRDefault="00C16477" w:rsidP="00083CA3">
            <w:pPr>
              <w:jc w:val="center"/>
              <w:rPr>
                <w:rFonts w:cs="Arial"/>
                <w:b/>
              </w:rPr>
            </w:pPr>
            <w:r w:rsidRPr="000218D4">
              <w:rPr>
                <w:rFonts w:cs="Arial"/>
                <w:b/>
              </w:rPr>
              <w:t>IR-3</w:t>
            </w:r>
          </w:p>
          <w:p w14:paraId="58DB38FC" w14:textId="77777777" w:rsidR="00C16477" w:rsidRPr="000218D4" w:rsidRDefault="00C16477" w:rsidP="00083CA3">
            <w:pPr>
              <w:jc w:val="center"/>
              <w:rPr>
                <w:rFonts w:cs="Arial"/>
                <w:b/>
              </w:rPr>
            </w:pPr>
          </w:p>
          <w:p w14:paraId="6D260664" w14:textId="77777777" w:rsidR="00C16477" w:rsidRPr="000218D4" w:rsidRDefault="00C16477" w:rsidP="00083CA3">
            <w:pPr>
              <w:jc w:val="center"/>
              <w:rPr>
                <w:rFonts w:cs="Arial"/>
                <w:b/>
              </w:rPr>
            </w:pPr>
            <w:r w:rsidRPr="000218D4">
              <w:rPr>
                <w:rFonts w:cs="Arial"/>
                <w:bCs/>
              </w:rPr>
              <w:t>(</w:t>
            </w:r>
            <w:r w:rsidR="000218D4" w:rsidRPr="000218D4">
              <w:rPr>
                <w:rFonts w:cs="Arial"/>
                <w:bCs/>
              </w:rPr>
              <w:t>M), (</w:t>
            </w:r>
            <w:r w:rsidRPr="000218D4">
              <w:rPr>
                <w:rFonts w:cs="Arial"/>
                <w:bCs/>
              </w:rPr>
              <w:t>H)</w:t>
            </w:r>
          </w:p>
        </w:tc>
        <w:tc>
          <w:tcPr>
            <w:tcW w:w="5585" w:type="dxa"/>
            <w:gridSpan w:val="2"/>
            <w:tcBorders>
              <w:top w:val="single" w:sz="4" w:space="0" w:color="auto"/>
              <w:bottom w:val="single" w:sz="4" w:space="0" w:color="auto"/>
            </w:tcBorders>
            <w:shd w:val="clear" w:color="auto" w:fill="auto"/>
          </w:tcPr>
          <w:p w14:paraId="66D02B47" w14:textId="77777777" w:rsidR="00C16477" w:rsidRPr="000218D4" w:rsidRDefault="00C16477" w:rsidP="00083CA3">
            <w:pPr>
              <w:autoSpaceDE w:val="0"/>
              <w:autoSpaceDN w:val="0"/>
              <w:adjustRightInd w:val="0"/>
              <w:rPr>
                <w:rFonts w:cs="Arial"/>
                <w:b/>
              </w:rPr>
            </w:pPr>
            <w:r w:rsidRPr="000218D4">
              <w:rPr>
                <w:rFonts w:cs="Arial"/>
                <w:b/>
              </w:rPr>
              <w:t xml:space="preserve">Incident Response Testing:  </w:t>
            </w:r>
          </w:p>
          <w:p w14:paraId="5B1933DC"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tests the incident response capability for the information system [Assignment: organization-defined frequency] using [Assignment: organization-defined tests] to</w:t>
            </w:r>
            <w:r>
              <w:rPr>
                <w:rFonts w:eastAsia="Times New Roman" w:cs="Tahoma"/>
                <w:bCs/>
              </w:rPr>
              <w:t xml:space="preserve"> </w:t>
            </w:r>
            <w:r w:rsidRPr="000218D4">
              <w:rPr>
                <w:rFonts w:eastAsia="Times New Roman" w:cs="Tahoma"/>
                <w:bCs/>
              </w:rPr>
              <w:t>determine the incident response effectiveness and documents the results.</w:t>
            </w:r>
          </w:p>
          <w:p w14:paraId="70E75C6E" w14:textId="77777777" w:rsidR="000218D4" w:rsidRPr="000218D4" w:rsidRDefault="000218D4" w:rsidP="00083CA3">
            <w:pPr>
              <w:autoSpaceDE w:val="0"/>
              <w:autoSpaceDN w:val="0"/>
              <w:adjustRightInd w:val="0"/>
              <w:rPr>
                <w:rFonts w:cs="Arial"/>
              </w:rPr>
            </w:pPr>
          </w:p>
          <w:p w14:paraId="76D1DC2C" w14:textId="77777777" w:rsidR="00C16477" w:rsidRPr="000218D4" w:rsidRDefault="00C16477" w:rsidP="00083CA3">
            <w:pPr>
              <w:autoSpaceDE w:val="0"/>
              <w:autoSpaceDN w:val="0"/>
              <w:adjustRightInd w:val="0"/>
              <w:rPr>
                <w:rFonts w:cs="Arial"/>
                <w:color w:val="0000FF"/>
              </w:rPr>
            </w:pPr>
          </w:p>
          <w:p w14:paraId="6BF879B2"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6D6ABDE9" w14:textId="77777777" w:rsidTr="00083CA3">
              <w:trPr>
                <w:trHeight w:val="255"/>
              </w:trPr>
              <w:tc>
                <w:tcPr>
                  <w:tcW w:w="1659" w:type="dxa"/>
                  <w:gridSpan w:val="2"/>
                  <w:tcBorders>
                    <w:top w:val="single" w:sz="4" w:space="0" w:color="auto"/>
                    <w:bottom w:val="single" w:sz="6" w:space="0" w:color="auto"/>
                  </w:tcBorders>
                  <w:shd w:val="clear" w:color="auto" w:fill="C0C0C0"/>
                </w:tcPr>
                <w:p w14:paraId="3661894A" w14:textId="77777777" w:rsidR="00C16477" w:rsidRPr="000218D4" w:rsidRDefault="00C16477" w:rsidP="00083CA3">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56DCBDD0" w14:textId="77777777" w:rsidR="00C16477" w:rsidRPr="000218D4" w:rsidRDefault="00C16477" w:rsidP="00083CA3">
                  <w:pPr>
                    <w:rPr>
                      <w:rFonts w:cs="Arial"/>
                    </w:rPr>
                  </w:pPr>
                  <w:r w:rsidRPr="000218D4">
                    <w:rPr>
                      <w:rFonts w:cs="Arial"/>
                    </w:rPr>
                    <w:t>Type</w:t>
                  </w:r>
                </w:p>
              </w:tc>
            </w:tr>
            <w:tr w:rsidR="00C16477" w:rsidRPr="000218D4" w14:paraId="40317832" w14:textId="77777777" w:rsidTr="00083CA3">
              <w:trPr>
                <w:trHeight w:val="255"/>
              </w:trPr>
              <w:tc>
                <w:tcPr>
                  <w:tcW w:w="1269" w:type="dxa"/>
                  <w:tcBorders>
                    <w:top w:val="single" w:sz="6" w:space="0" w:color="auto"/>
                  </w:tcBorders>
                </w:tcPr>
                <w:p w14:paraId="33047C52" w14:textId="77777777" w:rsidR="00C16477" w:rsidRPr="000218D4" w:rsidRDefault="00C16477" w:rsidP="00083CA3">
                  <w:pPr>
                    <w:rPr>
                      <w:rFonts w:cs="Arial"/>
                    </w:rPr>
                  </w:pPr>
                  <w:r w:rsidRPr="000218D4">
                    <w:rPr>
                      <w:rFonts w:cs="Arial"/>
                    </w:rPr>
                    <w:t>In Place</w:t>
                  </w:r>
                </w:p>
              </w:tc>
              <w:tc>
                <w:tcPr>
                  <w:tcW w:w="390" w:type="dxa"/>
                  <w:tcBorders>
                    <w:top w:val="single" w:sz="6" w:space="0" w:color="auto"/>
                  </w:tcBorders>
                </w:tcPr>
                <w:p w14:paraId="4E222630" w14:textId="77777777" w:rsidR="00C16477" w:rsidRPr="000218D4" w:rsidRDefault="00C16477" w:rsidP="00083CA3">
                  <w:pPr>
                    <w:rPr>
                      <w:rFonts w:cs="Arial"/>
                    </w:rPr>
                  </w:pPr>
                </w:p>
              </w:tc>
              <w:tc>
                <w:tcPr>
                  <w:tcW w:w="1110" w:type="dxa"/>
                  <w:tcBorders>
                    <w:top w:val="single" w:sz="6" w:space="0" w:color="auto"/>
                  </w:tcBorders>
                </w:tcPr>
                <w:p w14:paraId="0F1FD575" w14:textId="77777777" w:rsidR="00C16477" w:rsidRPr="000218D4" w:rsidRDefault="00C16477" w:rsidP="00083CA3">
                  <w:pPr>
                    <w:rPr>
                      <w:rFonts w:cs="Arial"/>
                    </w:rPr>
                  </w:pPr>
                  <w:r w:rsidRPr="000218D4">
                    <w:rPr>
                      <w:rFonts w:cs="Arial"/>
                    </w:rPr>
                    <w:t xml:space="preserve">Common </w:t>
                  </w:r>
                </w:p>
              </w:tc>
              <w:tc>
                <w:tcPr>
                  <w:tcW w:w="390" w:type="dxa"/>
                  <w:tcBorders>
                    <w:top w:val="single" w:sz="6" w:space="0" w:color="auto"/>
                  </w:tcBorders>
                </w:tcPr>
                <w:p w14:paraId="534CB10F" w14:textId="737C68E4" w:rsidR="00C16477" w:rsidRPr="000218D4" w:rsidRDefault="008C1F1B" w:rsidP="00083CA3">
                  <w:pPr>
                    <w:rPr>
                      <w:rFonts w:cs="Arial"/>
                    </w:rPr>
                  </w:pPr>
                  <w:ins w:id="551" w:author="Faulkner, David A. (Accenture Federal Services)" w:date="2019-04-03T17:21:00Z">
                    <w:r>
                      <w:rPr>
                        <w:rFonts w:cs="Arial"/>
                      </w:rPr>
                      <w:t>x</w:t>
                    </w:r>
                  </w:ins>
                </w:p>
              </w:tc>
            </w:tr>
            <w:tr w:rsidR="00C16477" w:rsidRPr="000218D4" w14:paraId="79FD5605" w14:textId="77777777" w:rsidTr="00083CA3">
              <w:trPr>
                <w:trHeight w:val="255"/>
              </w:trPr>
              <w:tc>
                <w:tcPr>
                  <w:tcW w:w="1269" w:type="dxa"/>
                </w:tcPr>
                <w:p w14:paraId="44DCF7A5" w14:textId="77777777" w:rsidR="00C16477" w:rsidRPr="000218D4" w:rsidRDefault="00C16477" w:rsidP="00083CA3">
                  <w:pPr>
                    <w:rPr>
                      <w:rFonts w:cs="Arial"/>
                    </w:rPr>
                  </w:pPr>
                  <w:r w:rsidRPr="000218D4">
                    <w:rPr>
                      <w:rFonts w:cs="Arial"/>
                    </w:rPr>
                    <w:t>Planned</w:t>
                  </w:r>
                </w:p>
              </w:tc>
              <w:tc>
                <w:tcPr>
                  <w:tcW w:w="390" w:type="dxa"/>
                </w:tcPr>
                <w:p w14:paraId="6C155AD7" w14:textId="77777777" w:rsidR="00C16477" w:rsidRPr="000218D4" w:rsidRDefault="00C16477" w:rsidP="00083CA3">
                  <w:pPr>
                    <w:rPr>
                      <w:rFonts w:cs="Arial"/>
                    </w:rPr>
                  </w:pPr>
                </w:p>
              </w:tc>
              <w:tc>
                <w:tcPr>
                  <w:tcW w:w="1110" w:type="dxa"/>
                </w:tcPr>
                <w:p w14:paraId="0A4AEB83" w14:textId="77777777" w:rsidR="00C16477" w:rsidRPr="000218D4" w:rsidRDefault="00C16477" w:rsidP="00083CA3">
                  <w:pPr>
                    <w:rPr>
                      <w:rFonts w:cs="Arial"/>
                    </w:rPr>
                  </w:pPr>
                  <w:r w:rsidRPr="000218D4">
                    <w:rPr>
                      <w:rFonts w:cs="Arial"/>
                    </w:rPr>
                    <w:t>Hybrid</w:t>
                  </w:r>
                </w:p>
              </w:tc>
              <w:tc>
                <w:tcPr>
                  <w:tcW w:w="390" w:type="dxa"/>
                </w:tcPr>
                <w:p w14:paraId="7739A860" w14:textId="77777777" w:rsidR="00C16477" w:rsidRPr="000218D4" w:rsidRDefault="000218D4" w:rsidP="00083CA3">
                  <w:pPr>
                    <w:rPr>
                      <w:rFonts w:cs="Arial"/>
                    </w:rPr>
                  </w:pPr>
                  <w:del w:id="552" w:author="Faulkner, David A. (Accenture Federal Services)" w:date="2019-04-03T17:21:00Z">
                    <w:r w:rsidRPr="000218D4" w:rsidDel="008C1F1B">
                      <w:rPr>
                        <w:rFonts w:cs="Arial"/>
                      </w:rPr>
                      <w:delText>X</w:delText>
                    </w:r>
                  </w:del>
                </w:p>
              </w:tc>
            </w:tr>
            <w:tr w:rsidR="00C16477" w:rsidRPr="000218D4" w14:paraId="5B87147E" w14:textId="77777777" w:rsidTr="00083CA3">
              <w:trPr>
                <w:trHeight w:val="255"/>
              </w:trPr>
              <w:tc>
                <w:tcPr>
                  <w:tcW w:w="1269" w:type="dxa"/>
                </w:tcPr>
                <w:p w14:paraId="06D9F46F" w14:textId="77777777" w:rsidR="00C16477" w:rsidRPr="000218D4" w:rsidRDefault="00C16477" w:rsidP="00083CA3">
                  <w:pPr>
                    <w:rPr>
                      <w:rFonts w:cs="Arial"/>
                    </w:rPr>
                  </w:pPr>
                  <w:r w:rsidRPr="000218D4">
                    <w:rPr>
                      <w:rFonts w:cs="Arial"/>
                    </w:rPr>
                    <w:t>In Place and Planned</w:t>
                  </w:r>
                </w:p>
              </w:tc>
              <w:tc>
                <w:tcPr>
                  <w:tcW w:w="390" w:type="dxa"/>
                </w:tcPr>
                <w:p w14:paraId="7282E81D" w14:textId="77777777" w:rsidR="00C16477" w:rsidRPr="000218D4" w:rsidRDefault="00C16477" w:rsidP="00083CA3">
                  <w:pPr>
                    <w:rPr>
                      <w:rFonts w:cs="Arial"/>
                    </w:rPr>
                  </w:pPr>
                </w:p>
              </w:tc>
              <w:tc>
                <w:tcPr>
                  <w:tcW w:w="1110" w:type="dxa"/>
                </w:tcPr>
                <w:p w14:paraId="230F9DAB" w14:textId="77777777" w:rsidR="00C16477" w:rsidRPr="000218D4" w:rsidRDefault="00C16477" w:rsidP="00083CA3">
                  <w:pPr>
                    <w:rPr>
                      <w:rFonts w:cs="Arial"/>
                    </w:rPr>
                  </w:pPr>
                  <w:r w:rsidRPr="000218D4">
                    <w:rPr>
                      <w:rFonts w:cs="Arial"/>
                    </w:rPr>
                    <w:t>System Specific</w:t>
                  </w:r>
                </w:p>
              </w:tc>
              <w:tc>
                <w:tcPr>
                  <w:tcW w:w="390" w:type="dxa"/>
                </w:tcPr>
                <w:p w14:paraId="292069C9" w14:textId="77777777" w:rsidR="00C16477" w:rsidRPr="000218D4" w:rsidRDefault="00C16477" w:rsidP="00083CA3">
                  <w:pPr>
                    <w:rPr>
                      <w:rFonts w:cs="Arial"/>
                    </w:rPr>
                  </w:pPr>
                </w:p>
              </w:tc>
            </w:tr>
            <w:tr w:rsidR="00C16477" w:rsidRPr="000218D4" w14:paraId="439E0A2F" w14:textId="77777777" w:rsidTr="00083CA3">
              <w:trPr>
                <w:trHeight w:val="85"/>
              </w:trPr>
              <w:tc>
                <w:tcPr>
                  <w:tcW w:w="1269" w:type="dxa"/>
                </w:tcPr>
                <w:p w14:paraId="682A02C2" w14:textId="77777777" w:rsidR="00C16477" w:rsidRPr="000218D4" w:rsidRDefault="00C16477" w:rsidP="00083CA3">
                  <w:pPr>
                    <w:rPr>
                      <w:rFonts w:cs="Arial"/>
                    </w:rPr>
                  </w:pPr>
                  <w:r w:rsidRPr="000218D4">
                    <w:rPr>
                      <w:rFonts w:cs="Arial"/>
                    </w:rPr>
                    <w:t>Not Applicable</w:t>
                  </w:r>
                </w:p>
              </w:tc>
              <w:tc>
                <w:tcPr>
                  <w:tcW w:w="390" w:type="dxa"/>
                </w:tcPr>
                <w:p w14:paraId="2EB8B647" w14:textId="77777777" w:rsidR="00C16477" w:rsidRPr="000218D4" w:rsidRDefault="00C16477" w:rsidP="00083CA3">
                  <w:pPr>
                    <w:rPr>
                      <w:rFonts w:cs="Arial"/>
                    </w:rPr>
                  </w:pPr>
                </w:p>
              </w:tc>
              <w:tc>
                <w:tcPr>
                  <w:tcW w:w="1500" w:type="dxa"/>
                  <w:gridSpan w:val="2"/>
                </w:tcPr>
                <w:p w14:paraId="7F35878C" w14:textId="77777777" w:rsidR="00C16477" w:rsidRPr="000218D4" w:rsidRDefault="00C16477" w:rsidP="00083CA3">
                  <w:pPr>
                    <w:rPr>
                      <w:rFonts w:cs="Arial"/>
                    </w:rPr>
                  </w:pPr>
                </w:p>
              </w:tc>
            </w:tr>
          </w:tbl>
          <w:p w14:paraId="20F97E86" w14:textId="77777777" w:rsidR="00C16477" w:rsidRPr="000218D4" w:rsidRDefault="00C16477" w:rsidP="00083CA3">
            <w:pPr>
              <w:rPr>
                <w:rFonts w:cs="Arial"/>
              </w:rPr>
            </w:pPr>
          </w:p>
        </w:tc>
      </w:tr>
      <w:tr w:rsidR="00C16477" w:rsidRPr="00840A11" w14:paraId="25EE9776" w14:textId="77777777" w:rsidTr="00502915">
        <w:trPr>
          <w:cantSplit/>
          <w:trHeight w:val="215"/>
          <w:jc w:val="center"/>
        </w:trPr>
        <w:tc>
          <w:tcPr>
            <w:tcW w:w="9981" w:type="dxa"/>
            <w:gridSpan w:val="5"/>
            <w:tcBorders>
              <w:top w:val="single" w:sz="4" w:space="0" w:color="auto"/>
              <w:bottom w:val="single" w:sz="4" w:space="0" w:color="auto"/>
            </w:tcBorders>
            <w:shd w:val="clear" w:color="auto" w:fill="auto"/>
          </w:tcPr>
          <w:p w14:paraId="6E21E8D8" w14:textId="77777777" w:rsidR="00C16477" w:rsidRPr="00840A11" w:rsidRDefault="00C16477" w:rsidP="00083CA3">
            <w:pPr>
              <w:rPr>
                <w:rFonts w:cs="Arial"/>
              </w:rPr>
            </w:pPr>
          </w:p>
        </w:tc>
      </w:tr>
      <w:tr w:rsidR="000218D4" w:rsidRPr="00840A11" w14:paraId="78E5C4D2" w14:textId="77777777" w:rsidTr="00502915">
        <w:trPr>
          <w:cantSplit/>
          <w:trHeight w:val="510"/>
          <w:jc w:val="center"/>
        </w:trPr>
        <w:tc>
          <w:tcPr>
            <w:tcW w:w="1319" w:type="dxa"/>
            <w:gridSpan w:val="2"/>
          </w:tcPr>
          <w:p w14:paraId="4D356069" w14:textId="77777777" w:rsidR="000218D4" w:rsidRPr="000218D4" w:rsidRDefault="000218D4" w:rsidP="00C57E4E">
            <w:pPr>
              <w:jc w:val="center"/>
              <w:rPr>
                <w:rFonts w:cs="Arial"/>
                <w:b/>
              </w:rPr>
            </w:pPr>
            <w:r w:rsidRPr="000218D4">
              <w:rPr>
                <w:rFonts w:cs="Arial"/>
                <w:b/>
              </w:rPr>
              <w:lastRenderedPageBreak/>
              <w:t>IR-3 (2)</w:t>
            </w:r>
          </w:p>
          <w:p w14:paraId="13C06E1E" w14:textId="77777777" w:rsidR="000218D4" w:rsidRPr="000218D4" w:rsidRDefault="000218D4" w:rsidP="00C57E4E">
            <w:pPr>
              <w:jc w:val="center"/>
              <w:rPr>
                <w:rFonts w:cs="Arial"/>
                <w:b/>
              </w:rPr>
            </w:pPr>
          </w:p>
          <w:p w14:paraId="584D43CC" w14:textId="77777777" w:rsidR="000218D4" w:rsidRPr="000218D4" w:rsidRDefault="000218D4" w:rsidP="00C57E4E">
            <w:pPr>
              <w:jc w:val="center"/>
              <w:rPr>
                <w:rFonts w:cs="Arial"/>
                <w:b/>
              </w:rPr>
            </w:pPr>
            <w:r w:rsidRPr="000218D4">
              <w:rPr>
                <w:rFonts w:cs="Arial"/>
                <w:bCs/>
              </w:rPr>
              <w:t>(M), (H)</w:t>
            </w:r>
          </w:p>
        </w:tc>
        <w:tc>
          <w:tcPr>
            <w:tcW w:w="5585" w:type="dxa"/>
            <w:gridSpan w:val="2"/>
            <w:tcBorders>
              <w:top w:val="single" w:sz="4" w:space="0" w:color="auto"/>
              <w:bottom w:val="single" w:sz="4" w:space="0" w:color="auto"/>
            </w:tcBorders>
            <w:shd w:val="clear" w:color="auto" w:fill="auto"/>
          </w:tcPr>
          <w:p w14:paraId="272ECD37" w14:textId="77777777" w:rsidR="000218D4" w:rsidRPr="000218D4" w:rsidRDefault="000218D4" w:rsidP="00C57E4E">
            <w:pPr>
              <w:autoSpaceDE w:val="0"/>
              <w:autoSpaceDN w:val="0"/>
              <w:adjustRightInd w:val="0"/>
              <w:rPr>
                <w:rFonts w:cs="Arial"/>
                <w:b/>
              </w:rPr>
            </w:pPr>
            <w:r w:rsidRPr="000218D4">
              <w:rPr>
                <w:rFonts w:cs="Arial"/>
                <w:b/>
              </w:rPr>
              <w:t xml:space="preserve">Incident Response Testing:  </w:t>
            </w:r>
          </w:p>
          <w:p w14:paraId="4983843B"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coordinates incident response testing with organizational elements responsible for related plans.</w:t>
            </w:r>
          </w:p>
          <w:p w14:paraId="5574AFB0" w14:textId="77777777" w:rsidR="000218D4" w:rsidRPr="000218D4" w:rsidRDefault="000218D4" w:rsidP="00C57E4E">
            <w:pPr>
              <w:autoSpaceDE w:val="0"/>
              <w:autoSpaceDN w:val="0"/>
              <w:adjustRightInd w:val="0"/>
              <w:rPr>
                <w:rFonts w:cs="Arial"/>
              </w:rPr>
            </w:pPr>
          </w:p>
          <w:p w14:paraId="7884CE1F" w14:textId="77777777" w:rsidR="000218D4" w:rsidRPr="000218D4" w:rsidRDefault="000218D4" w:rsidP="00C57E4E">
            <w:pPr>
              <w:autoSpaceDE w:val="0"/>
              <w:autoSpaceDN w:val="0"/>
              <w:adjustRightInd w:val="0"/>
              <w:rPr>
                <w:rFonts w:cs="Arial"/>
                <w:color w:val="0000FF"/>
              </w:rPr>
            </w:pPr>
          </w:p>
          <w:p w14:paraId="19E47DA4" w14:textId="77777777" w:rsidR="000218D4" w:rsidRPr="000218D4"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0218D4" w14:paraId="0ED2B2F5" w14:textId="77777777" w:rsidTr="00C57E4E">
              <w:trPr>
                <w:trHeight w:val="255"/>
              </w:trPr>
              <w:tc>
                <w:tcPr>
                  <w:tcW w:w="1659" w:type="dxa"/>
                  <w:gridSpan w:val="2"/>
                  <w:tcBorders>
                    <w:top w:val="single" w:sz="4" w:space="0" w:color="auto"/>
                    <w:bottom w:val="single" w:sz="6" w:space="0" w:color="auto"/>
                  </w:tcBorders>
                  <w:shd w:val="clear" w:color="auto" w:fill="C0C0C0"/>
                </w:tcPr>
                <w:p w14:paraId="6DB4B226" w14:textId="77777777" w:rsidR="000218D4" w:rsidRPr="000218D4" w:rsidRDefault="000218D4" w:rsidP="00C57E4E">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48235723" w14:textId="77777777" w:rsidR="000218D4" w:rsidRPr="000218D4" w:rsidRDefault="000218D4" w:rsidP="00C57E4E">
                  <w:pPr>
                    <w:rPr>
                      <w:rFonts w:cs="Arial"/>
                    </w:rPr>
                  </w:pPr>
                  <w:r w:rsidRPr="000218D4">
                    <w:rPr>
                      <w:rFonts w:cs="Arial"/>
                    </w:rPr>
                    <w:t>Type</w:t>
                  </w:r>
                </w:p>
              </w:tc>
            </w:tr>
            <w:tr w:rsidR="000218D4" w:rsidRPr="000218D4" w14:paraId="279A6037" w14:textId="77777777" w:rsidTr="00C57E4E">
              <w:trPr>
                <w:trHeight w:val="255"/>
              </w:trPr>
              <w:tc>
                <w:tcPr>
                  <w:tcW w:w="1269" w:type="dxa"/>
                  <w:tcBorders>
                    <w:top w:val="single" w:sz="6" w:space="0" w:color="auto"/>
                  </w:tcBorders>
                </w:tcPr>
                <w:p w14:paraId="4428214B" w14:textId="77777777" w:rsidR="000218D4" w:rsidRPr="000218D4" w:rsidRDefault="000218D4" w:rsidP="00C57E4E">
                  <w:pPr>
                    <w:rPr>
                      <w:rFonts w:cs="Arial"/>
                    </w:rPr>
                  </w:pPr>
                  <w:r w:rsidRPr="000218D4">
                    <w:rPr>
                      <w:rFonts w:cs="Arial"/>
                    </w:rPr>
                    <w:t>In Place</w:t>
                  </w:r>
                </w:p>
              </w:tc>
              <w:tc>
                <w:tcPr>
                  <w:tcW w:w="390" w:type="dxa"/>
                  <w:tcBorders>
                    <w:top w:val="single" w:sz="6" w:space="0" w:color="auto"/>
                  </w:tcBorders>
                </w:tcPr>
                <w:p w14:paraId="52920E3D" w14:textId="77777777" w:rsidR="000218D4" w:rsidRPr="000218D4" w:rsidRDefault="000218D4" w:rsidP="00C57E4E">
                  <w:pPr>
                    <w:rPr>
                      <w:rFonts w:cs="Arial"/>
                    </w:rPr>
                  </w:pPr>
                </w:p>
              </w:tc>
              <w:tc>
                <w:tcPr>
                  <w:tcW w:w="1110" w:type="dxa"/>
                  <w:tcBorders>
                    <w:top w:val="single" w:sz="6" w:space="0" w:color="auto"/>
                  </w:tcBorders>
                </w:tcPr>
                <w:p w14:paraId="48392BC0" w14:textId="77777777" w:rsidR="000218D4" w:rsidRPr="000218D4" w:rsidRDefault="000218D4" w:rsidP="00C57E4E">
                  <w:pPr>
                    <w:rPr>
                      <w:rFonts w:cs="Arial"/>
                    </w:rPr>
                  </w:pPr>
                  <w:r w:rsidRPr="000218D4">
                    <w:rPr>
                      <w:rFonts w:cs="Arial"/>
                    </w:rPr>
                    <w:t xml:space="preserve">Common </w:t>
                  </w:r>
                </w:p>
              </w:tc>
              <w:tc>
                <w:tcPr>
                  <w:tcW w:w="390" w:type="dxa"/>
                  <w:tcBorders>
                    <w:top w:val="single" w:sz="6" w:space="0" w:color="auto"/>
                  </w:tcBorders>
                </w:tcPr>
                <w:p w14:paraId="54504CAD" w14:textId="776186C7" w:rsidR="000218D4" w:rsidRPr="000218D4" w:rsidRDefault="008C1F1B" w:rsidP="00C57E4E">
                  <w:pPr>
                    <w:rPr>
                      <w:rFonts w:cs="Arial"/>
                    </w:rPr>
                  </w:pPr>
                  <w:ins w:id="553" w:author="Faulkner, David A. (Accenture Federal Services)" w:date="2019-04-03T17:21:00Z">
                    <w:r>
                      <w:rPr>
                        <w:rFonts w:cs="Arial"/>
                      </w:rPr>
                      <w:t>x</w:t>
                    </w:r>
                  </w:ins>
                </w:p>
              </w:tc>
            </w:tr>
            <w:tr w:rsidR="000218D4" w:rsidRPr="000218D4" w14:paraId="5633F207" w14:textId="77777777" w:rsidTr="00C57E4E">
              <w:trPr>
                <w:trHeight w:val="255"/>
              </w:trPr>
              <w:tc>
                <w:tcPr>
                  <w:tcW w:w="1269" w:type="dxa"/>
                </w:tcPr>
                <w:p w14:paraId="6869EFE0" w14:textId="77777777" w:rsidR="000218D4" w:rsidRPr="000218D4" w:rsidRDefault="000218D4" w:rsidP="00C57E4E">
                  <w:pPr>
                    <w:rPr>
                      <w:rFonts w:cs="Arial"/>
                    </w:rPr>
                  </w:pPr>
                  <w:r w:rsidRPr="000218D4">
                    <w:rPr>
                      <w:rFonts w:cs="Arial"/>
                    </w:rPr>
                    <w:t>Planned</w:t>
                  </w:r>
                </w:p>
              </w:tc>
              <w:tc>
                <w:tcPr>
                  <w:tcW w:w="390" w:type="dxa"/>
                </w:tcPr>
                <w:p w14:paraId="432452AB" w14:textId="77777777" w:rsidR="000218D4" w:rsidRPr="000218D4" w:rsidRDefault="000218D4" w:rsidP="00C57E4E">
                  <w:pPr>
                    <w:rPr>
                      <w:rFonts w:cs="Arial"/>
                    </w:rPr>
                  </w:pPr>
                </w:p>
              </w:tc>
              <w:tc>
                <w:tcPr>
                  <w:tcW w:w="1110" w:type="dxa"/>
                </w:tcPr>
                <w:p w14:paraId="63845258" w14:textId="77777777" w:rsidR="000218D4" w:rsidRPr="000218D4" w:rsidRDefault="000218D4" w:rsidP="00C57E4E">
                  <w:pPr>
                    <w:rPr>
                      <w:rFonts w:cs="Arial"/>
                    </w:rPr>
                  </w:pPr>
                  <w:r w:rsidRPr="000218D4">
                    <w:rPr>
                      <w:rFonts w:cs="Arial"/>
                    </w:rPr>
                    <w:t>Hybrid</w:t>
                  </w:r>
                </w:p>
              </w:tc>
              <w:tc>
                <w:tcPr>
                  <w:tcW w:w="390" w:type="dxa"/>
                </w:tcPr>
                <w:p w14:paraId="6657ED35" w14:textId="77777777" w:rsidR="000218D4" w:rsidRPr="000218D4" w:rsidRDefault="000218D4" w:rsidP="00C57E4E">
                  <w:pPr>
                    <w:rPr>
                      <w:rFonts w:cs="Arial"/>
                    </w:rPr>
                  </w:pPr>
                  <w:del w:id="554" w:author="Faulkner, David A. (Accenture Federal Services)" w:date="2019-04-03T17:21:00Z">
                    <w:r w:rsidRPr="000218D4" w:rsidDel="008C1F1B">
                      <w:rPr>
                        <w:rFonts w:cs="Arial"/>
                      </w:rPr>
                      <w:delText>X</w:delText>
                    </w:r>
                  </w:del>
                </w:p>
              </w:tc>
            </w:tr>
            <w:tr w:rsidR="000218D4" w:rsidRPr="000218D4" w14:paraId="01845BD3" w14:textId="77777777" w:rsidTr="00C57E4E">
              <w:trPr>
                <w:trHeight w:val="255"/>
              </w:trPr>
              <w:tc>
                <w:tcPr>
                  <w:tcW w:w="1269" w:type="dxa"/>
                </w:tcPr>
                <w:p w14:paraId="21D8E657" w14:textId="77777777" w:rsidR="000218D4" w:rsidRPr="000218D4" w:rsidRDefault="000218D4" w:rsidP="00C57E4E">
                  <w:pPr>
                    <w:rPr>
                      <w:rFonts w:cs="Arial"/>
                    </w:rPr>
                  </w:pPr>
                  <w:r w:rsidRPr="000218D4">
                    <w:rPr>
                      <w:rFonts w:cs="Arial"/>
                    </w:rPr>
                    <w:t>In Place and Planned</w:t>
                  </w:r>
                </w:p>
              </w:tc>
              <w:tc>
                <w:tcPr>
                  <w:tcW w:w="390" w:type="dxa"/>
                </w:tcPr>
                <w:p w14:paraId="19094B62" w14:textId="77777777" w:rsidR="000218D4" w:rsidRPr="000218D4" w:rsidRDefault="000218D4" w:rsidP="00C57E4E">
                  <w:pPr>
                    <w:rPr>
                      <w:rFonts w:cs="Arial"/>
                    </w:rPr>
                  </w:pPr>
                </w:p>
              </w:tc>
              <w:tc>
                <w:tcPr>
                  <w:tcW w:w="1110" w:type="dxa"/>
                </w:tcPr>
                <w:p w14:paraId="149DB5C9" w14:textId="77777777" w:rsidR="000218D4" w:rsidRPr="000218D4" w:rsidRDefault="000218D4" w:rsidP="00C57E4E">
                  <w:pPr>
                    <w:rPr>
                      <w:rFonts w:cs="Arial"/>
                    </w:rPr>
                  </w:pPr>
                  <w:r w:rsidRPr="000218D4">
                    <w:rPr>
                      <w:rFonts w:cs="Arial"/>
                    </w:rPr>
                    <w:t>System Specific</w:t>
                  </w:r>
                </w:p>
              </w:tc>
              <w:tc>
                <w:tcPr>
                  <w:tcW w:w="390" w:type="dxa"/>
                </w:tcPr>
                <w:p w14:paraId="0153A8EE" w14:textId="77777777" w:rsidR="000218D4" w:rsidRPr="000218D4" w:rsidRDefault="000218D4" w:rsidP="00C57E4E">
                  <w:pPr>
                    <w:rPr>
                      <w:rFonts w:cs="Arial"/>
                    </w:rPr>
                  </w:pPr>
                </w:p>
              </w:tc>
            </w:tr>
            <w:tr w:rsidR="000218D4" w:rsidRPr="000218D4" w14:paraId="7564FAAC" w14:textId="77777777" w:rsidTr="00C57E4E">
              <w:trPr>
                <w:trHeight w:val="85"/>
              </w:trPr>
              <w:tc>
                <w:tcPr>
                  <w:tcW w:w="1269" w:type="dxa"/>
                </w:tcPr>
                <w:p w14:paraId="4DC36B52" w14:textId="77777777" w:rsidR="000218D4" w:rsidRPr="000218D4" w:rsidRDefault="000218D4" w:rsidP="00C57E4E">
                  <w:pPr>
                    <w:rPr>
                      <w:rFonts w:cs="Arial"/>
                    </w:rPr>
                  </w:pPr>
                  <w:r w:rsidRPr="000218D4">
                    <w:rPr>
                      <w:rFonts w:cs="Arial"/>
                    </w:rPr>
                    <w:t>Not Applicable</w:t>
                  </w:r>
                </w:p>
              </w:tc>
              <w:tc>
                <w:tcPr>
                  <w:tcW w:w="390" w:type="dxa"/>
                </w:tcPr>
                <w:p w14:paraId="5CF8FA92" w14:textId="77777777" w:rsidR="000218D4" w:rsidRPr="000218D4" w:rsidRDefault="000218D4" w:rsidP="00C57E4E">
                  <w:pPr>
                    <w:rPr>
                      <w:rFonts w:cs="Arial"/>
                    </w:rPr>
                  </w:pPr>
                </w:p>
              </w:tc>
              <w:tc>
                <w:tcPr>
                  <w:tcW w:w="1500" w:type="dxa"/>
                  <w:gridSpan w:val="2"/>
                </w:tcPr>
                <w:p w14:paraId="56B19319" w14:textId="77777777" w:rsidR="000218D4" w:rsidRPr="000218D4" w:rsidRDefault="000218D4" w:rsidP="00C57E4E">
                  <w:pPr>
                    <w:rPr>
                      <w:rFonts w:cs="Arial"/>
                    </w:rPr>
                  </w:pPr>
                </w:p>
              </w:tc>
            </w:tr>
          </w:tbl>
          <w:p w14:paraId="3DF19B76" w14:textId="77777777" w:rsidR="000218D4" w:rsidRPr="000218D4" w:rsidRDefault="000218D4" w:rsidP="00C57E4E">
            <w:pPr>
              <w:rPr>
                <w:rFonts w:cs="Arial"/>
              </w:rPr>
            </w:pPr>
          </w:p>
        </w:tc>
      </w:tr>
      <w:tr w:rsidR="000218D4" w:rsidRPr="00840A11" w14:paraId="5E464EB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1BCAD05" w14:textId="77777777" w:rsidR="000218D4" w:rsidRPr="000218D4" w:rsidRDefault="000218D4" w:rsidP="00083CA3">
            <w:pPr>
              <w:rPr>
                <w:rFonts w:cs="Arial"/>
              </w:rPr>
            </w:pPr>
          </w:p>
        </w:tc>
      </w:tr>
      <w:tr w:rsidR="00C16477" w:rsidRPr="00840A11" w14:paraId="52D9257A" w14:textId="77777777" w:rsidTr="00502915">
        <w:trPr>
          <w:cantSplit/>
          <w:trHeight w:val="510"/>
          <w:jc w:val="center"/>
        </w:trPr>
        <w:tc>
          <w:tcPr>
            <w:tcW w:w="1319" w:type="dxa"/>
            <w:gridSpan w:val="2"/>
          </w:tcPr>
          <w:p w14:paraId="4A45A6C7" w14:textId="77777777" w:rsidR="00C16477" w:rsidRPr="000218D4" w:rsidRDefault="00C16477" w:rsidP="00083CA3">
            <w:pPr>
              <w:jc w:val="center"/>
              <w:rPr>
                <w:rFonts w:cs="Arial"/>
                <w:b/>
              </w:rPr>
            </w:pPr>
            <w:r w:rsidRPr="000218D4">
              <w:rPr>
                <w:rFonts w:cs="Arial"/>
                <w:b/>
              </w:rPr>
              <w:t>IR-4</w:t>
            </w:r>
          </w:p>
          <w:p w14:paraId="6D1C0F42" w14:textId="77777777" w:rsidR="00C16477" w:rsidRPr="000218D4" w:rsidRDefault="00C16477" w:rsidP="00083CA3">
            <w:pPr>
              <w:jc w:val="center"/>
              <w:rPr>
                <w:rFonts w:cs="Arial"/>
                <w:b/>
              </w:rPr>
            </w:pPr>
          </w:p>
          <w:p w14:paraId="6882578D" w14:textId="77777777" w:rsidR="00C16477" w:rsidRPr="000218D4" w:rsidRDefault="00C16477" w:rsidP="00083CA3">
            <w:pPr>
              <w:jc w:val="center"/>
              <w:rPr>
                <w:rFonts w:cs="Arial"/>
                <w:b/>
              </w:rPr>
            </w:pPr>
            <w:r w:rsidRPr="000218D4">
              <w:rPr>
                <w:rFonts w:cs="Arial"/>
                <w:bCs/>
              </w:rPr>
              <w:t>(L), (M), (H)</w:t>
            </w:r>
          </w:p>
        </w:tc>
        <w:tc>
          <w:tcPr>
            <w:tcW w:w="5585" w:type="dxa"/>
            <w:gridSpan w:val="2"/>
            <w:tcBorders>
              <w:top w:val="single" w:sz="4" w:space="0" w:color="auto"/>
              <w:bottom w:val="single" w:sz="4" w:space="0" w:color="auto"/>
            </w:tcBorders>
            <w:shd w:val="clear" w:color="auto" w:fill="auto"/>
          </w:tcPr>
          <w:p w14:paraId="6B65B0BC" w14:textId="77777777" w:rsidR="00C16477" w:rsidRPr="000218D4" w:rsidRDefault="00C16477" w:rsidP="00083CA3">
            <w:pPr>
              <w:rPr>
                <w:rFonts w:cs="Arial"/>
              </w:rPr>
            </w:pPr>
            <w:r w:rsidRPr="000218D4">
              <w:rPr>
                <w:rFonts w:cs="Arial"/>
                <w:b/>
              </w:rPr>
              <w:t>Incident Handling:</w:t>
            </w:r>
            <w:r w:rsidRPr="000218D4">
              <w:rPr>
                <w:rFonts w:cs="Arial"/>
              </w:rPr>
              <w:t xml:space="preserve">  </w:t>
            </w:r>
          </w:p>
          <w:p w14:paraId="373A0772"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w:t>
            </w:r>
            <w:r w:rsidRPr="000218D4">
              <w:rPr>
                <w:rFonts w:eastAsia="Times New Roman" w:cs="Tahoma"/>
                <w:bCs/>
              </w:rPr>
              <w:br/>
              <w:t>a. Implements an incident handling capability for security incidents that includes preparation, detection and analysis, containment, eradication, and recovery;</w:t>
            </w:r>
            <w:r w:rsidRPr="000218D4">
              <w:rPr>
                <w:rFonts w:eastAsia="Times New Roman" w:cs="Tahoma"/>
                <w:bCs/>
              </w:rPr>
              <w:br/>
              <w:t>b. Coordinates incident handling activities with contingency planning activities; and</w:t>
            </w:r>
            <w:r w:rsidRPr="000218D4">
              <w:rPr>
                <w:rFonts w:eastAsia="Times New Roman" w:cs="Tahoma"/>
                <w:bCs/>
              </w:rPr>
              <w:br/>
              <w:t>c. Incorporates lessons learned from ongoing incident handling activities into incident response procedures, training, and testing/exercises, and implements the resulting changes accordingly.</w:t>
            </w:r>
          </w:p>
          <w:p w14:paraId="483C70A9" w14:textId="77777777" w:rsidR="000218D4" w:rsidRPr="000218D4" w:rsidRDefault="000218D4" w:rsidP="00083CA3">
            <w:pPr>
              <w:rPr>
                <w:rFonts w:cs="Arial"/>
              </w:rPr>
            </w:pPr>
          </w:p>
          <w:p w14:paraId="51BAF1D7" w14:textId="77777777" w:rsidR="00C16477" w:rsidRPr="000218D4" w:rsidRDefault="00C16477" w:rsidP="00083CA3">
            <w:pPr>
              <w:rPr>
                <w:rFonts w:cs="Arial"/>
                <w:color w:val="0000FF"/>
              </w:rPr>
            </w:pPr>
          </w:p>
          <w:p w14:paraId="0BDC94E8"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8"/>
              <w:gridCol w:w="275"/>
              <w:gridCol w:w="1057"/>
              <w:gridCol w:w="331"/>
            </w:tblGrid>
            <w:tr w:rsidR="00C16477" w:rsidRPr="000218D4" w14:paraId="0D2D6B29" w14:textId="77777777" w:rsidTr="00426918">
              <w:trPr>
                <w:trHeight w:val="255"/>
              </w:trPr>
              <w:tc>
                <w:tcPr>
                  <w:tcW w:w="1493" w:type="dxa"/>
                  <w:gridSpan w:val="2"/>
                  <w:tcBorders>
                    <w:top w:val="single" w:sz="4" w:space="0" w:color="auto"/>
                    <w:bottom w:val="single" w:sz="6" w:space="0" w:color="auto"/>
                  </w:tcBorders>
                  <w:shd w:val="clear" w:color="auto" w:fill="C0C0C0"/>
                </w:tcPr>
                <w:p w14:paraId="28494CEB" w14:textId="77777777" w:rsidR="00C16477" w:rsidRPr="000218D4" w:rsidRDefault="00C16477" w:rsidP="00083CA3">
                  <w:pPr>
                    <w:rPr>
                      <w:rFonts w:cs="Arial"/>
                    </w:rPr>
                  </w:pPr>
                  <w:r w:rsidRPr="000218D4">
                    <w:rPr>
                      <w:rFonts w:cs="Arial"/>
                    </w:rPr>
                    <w:t>Status</w:t>
                  </w:r>
                </w:p>
              </w:tc>
              <w:tc>
                <w:tcPr>
                  <w:tcW w:w="1358" w:type="dxa"/>
                  <w:gridSpan w:val="2"/>
                  <w:tcBorders>
                    <w:top w:val="single" w:sz="4" w:space="0" w:color="auto"/>
                    <w:bottom w:val="single" w:sz="6" w:space="0" w:color="auto"/>
                  </w:tcBorders>
                  <w:shd w:val="clear" w:color="auto" w:fill="C0C0C0"/>
                </w:tcPr>
                <w:p w14:paraId="1F189589" w14:textId="77777777" w:rsidR="00C16477" w:rsidRPr="000218D4" w:rsidRDefault="00C16477" w:rsidP="00083CA3">
                  <w:pPr>
                    <w:rPr>
                      <w:rFonts w:cs="Arial"/>
                    </w:rPr>
                  </w:pPr>
                  <w:r w:rsidRPr="000218D4">
                    <w:rPr>
                      <w:rFonts w:cs="Arial"/>
                    </w:rPr>
                    <w:t>Type</w:t>
                  </w:r>
                </w:p>
              </w:tc>
            </w:tr>
            <w:tr w:rsidR="00C16477" w:rsidRPr="000218D4" w14:paraId="596B8194" w14:textId="77777777" w:rsidTr="00426918">
              <w:trPr>
                <w:trHeight w:val="255"/>
              </w:trPr>
              <w:tc>
                <w:tcPr>
                  <w:tcW w:w="1200" w:type="dxa"/>
                  <w:tcBorders>
                    <w:top w:val="single" w:sz="6" w:space="0" w:color="auto"/>
                  </w:tcBorders>
                </w:tcPr>
                <w:p w14:paraId="2274B4D3" w14:textId="77777777" w:rsidR="00C16477" w:rsidRPr="000218D4" w:rsidRDefault="00C16477" w:rsidP="00083CA3">
                  <w:pPr>
                    <w:rPr>
                      <w:rFonts w:cs="Arial"/>
                    </w:rPr>
                  </w:pPr>
                  <w:r w:rsidRPr="000218D4">
                    <w:rPr>
                      <w:rFonts w:cs="Arial"/>
                    </w:rPr>
                    <w:t>In Place</w:t>
                  </w:r>
                </w:p>
              </w:tc>
              <w:tc>
                <w:tcPr>
                  <w:tcW w:w="293" w:type="dxa"/>
                  <w:tcBorders>
                    <w:top w:val="single" w:sz="6" w:space="0" w:color="auto"/>
                  </w:tcBorders>
                </w:tcPr>
                <w:p w14:paraId="7249CD94" w14:textId="77777777" w:rsidR="00C16477" w:rsidRPr="000218D4" w:rsidRDefault="00C16477" w:rsidP="00083CA3">
                  <w:pPr>
                    <w:rPr>
                      <w:rFonts w:cs="Arial"/>
                    </w:rPr>
                  </w:pPr>
                </w:p>
              </w:tc>
              <w:tc>
                <w:tcPr>
                  <w:tcW w:w="1065" w:type="dxa"/>
                  <w:tcBorders>
                    <w:top w:val="single" w:sz="6" w:space="0" w:color="auto"/>
                  </w:tcBorders>
                </w:tcPr>
                <w:p w14:paraId="1460992F" w14:textId="77777777" w:rsidR="00C16477" w:rsidRPr="000218D4" w:rsidRDefault="00C16477" w:rsidP="00083CA3">
                  <w:pPr>
                    <w:rPr>
                      <w:rFonts w:cs="Arial"/>
                    </w:rPr>
                  </w:pPr>
                  <w:r w:rsidRPr="000218D4">
                    <w:rPr>
                      <w:rFonts w:cs="Arial"/>
                    </w:rPr>
                    <w:t xml:space="preserve">Common </w:t>
                  </w:r>
                </w:p>
              </w:tc>
              <w:tc>
                <w:tcPr>
                  <w:tcW w:w="293" w:type="dxa"/>
                  <w:tcBorders>
                    <w:top w:val="single" w:sz="6" w:space="0" w:color="auto"/>
                  </w:tcBorders>
                </w:tcPr>
                <w:p w14:paraId="58E161A3" w14:textId="4D66AF57" w:rsidR="00C16477" w:rsidRPr="000218D4" w:rsidRDefault="008C1F1B" w:rsidP="00083CA3">
                  <w:pPr>
                    <w:rPr>
                      <w:rFonts w:cs="Arial"/>
                    </w:rPr>
                  </w:pPr>
                  <w:ins w:id="555" w:author="Faulkner, David A. (Accenture Federal Services)" w:date="2019-04-03T17:21:00Z">
                    <w:r>
                      <w:rPr>
                        <w:rFonts w:cs="Arial"/>
                      </w:rPr>
                      <w:t>x</w:t>
                    </w:r>
                  </w:ins>
                </w:p>
              </w:tc>
            </w:tr>
            <w:tr w:rsidR="00426918" w:rsidRPr="000218D4" w14:paraId="1534E98F" w14:textId="77777777" w:rsidTr="00426918">
              <w:trPr>
                <w:trHeight w:val="255"/>
              </w:trPr>
              <w:tc>
                <w:tcPr>
                  <w:tcW w:w="1200" w:type="dxa"/>
                </w:tcPr>
                <w:p w14:paraId="0C570307" w14:textId="77777777" w:rsidR="00426918" w:rsidRPr="000218D4" w:rsidRDefault="00426918" w:rsidP="00426918">
                  <w:pPr>
                    <w:rPr>
                      <w:rFonts w:cs="Arial"/>
                    </w:rPr>
                  </w:pPr>
                  <w:r w:rsidRPr="000218D4">
                    <w:rPr>
                      <w:rFonts w:cs="Arial"/>
                    </w:rPr>
                    <w:t>Planned</w:t>
                  </w:r>
                </w:p>
              </w:tc>
              <w:tc>
                <w:tcPr>
                  <w:tcW w:w="293" w:type="dxa"/>
                </w:tcPr>
                <w:p w14:paraId="011BEB7A" w14:textId="77777777" w:rsidR="00426918" w:rsidRPr="000218D4" w:rsidRDefault="00426918" w:rsidP="00426918">
                  <w:pPr>
                    <w:rPr>
                      <w:rFonts w:cs="Arial"/>
                    </w:rPr>
                  </w:pPr>
                </w:p>
              </w:tc>
              <w:tc>
                <w:tcPr>
                  <w:tcW w:w="1065" w:type="dxa"/>
                </w:tcPr>
                <w:p w14:paraId="2725692F" w14:textId="77777777" w:rsidR="00426918" w:rsidRPr="000218D4" w:rsidRDefault="00426918" w:rsidP="00426918">
                  <w:pPr>
                    <w:rPr>
                      <w:rFonts w:cs="Arial"/>
                    </w:rPr>
                  </w:pPr>
                  <w:r w:rsidRPr="000218D4">
                    <w:rPr>
                      <w:rFonts w:cs="Arial"/>
                    </w:rPr>
                    <w:t>Hybrid</w:t>
                  </w:r>
                </w:p>
              </w:tc>
              <w:tc>
                <w:tcPr>
                  <w:tcW w:w="293" w:type="dxa"/>
                </w:tcPr>
                <w:p w14:paraId="6140FCF3" w14:textId="77777777" w:rsidR="00426918" w:rsidRPr="00C16477" w:rsidRDefault="00426918" w:rsidP="00426918">
                  <w:pPr>
                    <w:rPr>
                      <w:rFonts w:cs="Arial"/>
                    </w:rPr>
                  </w:pPr>
                  <w:del w:id="556" w:author="Faulkner, David A. (Accenture Federal Services)" w:date="2019-04-03T17:21:00Z">
                    <w:r w:rsidRPr="00C16477" w:rsidDel="008C1F1B">
                      <w:rPr>
                        <w:rFonts w:cs="Arial"/>
                      </w:rPr>
                      <w:delText>X</w:delText>
                    </w:r>
                  </w:del>
                </w:p>
              </w:tc>
            </w:tr>
            <w:tr w:rsidR="00426918" w:rsidRPr="000218D4" w14:paraId="6168CF33" w14:textId="77777777" w:rsidTr="00426918">
              <w:trPr>
                <w:trHeight w:val="255"/>
              </w:trPr>
              <w:tc>
                <w:tcPr>
                  <w:tcW w:w="1200" w:type="dxa"/>
                </w:tcPr>
                <w:p w14:paraId="29F0C4B4" w14:textId="77777777" w:rsidR="00426918" w:rsidRPr="000218D4" w:rsidRDefault="00426918" w:rsidP="00426918">
                  <w:pPr>
                    <w:rPr>
                      <w:rFonts w:cs="Arial"/>
                    </w:rPr>
                  </w:pPr>
                  <w:r w:rsidRPr="000218D4">
                    <w:rPr>
                      <w:rFonts w:cs="Arial"/>
                    </w:rPr>
                    <w:t>In Place and Planned</w:t>
                  </w:r>
                </w:p>
              </w:tc>
              <w:tc>
                <w:tcPr>
                  <w:tcW w:w="293" w:type="dxa"/>
                </w:tcPr>
                <w:p w14:paraId="14B6F83F" w14:textId="77777777" w:rsidR="00426918" w:rsidRPr="000218D4" w:rsidRDefault="00426918" w:rsidP="00426918">
                  <w:pPr>
                    <w:rPr>
                      <w:rFonts w:cs="Arial"/>
                    </w:rPr>
                  </w:pPr>
                </w:p>
              </w:tc>
              <w:tc>
                <w:tcPr>
                  <w:tcW w:w="1065" w:type="dxa"/>
                </w:tcPr>
                <w:p w14:paraId="4A5E4DF8" w14:textId="77777777" w:rsidR="00426918" w:rsidRPr="000218D4" w:rsidRDefault="00426918" w:rsidP="00426918">
                  <w:pPr>
                    <w:rPr>
                      <w:rFonts w:cs="Arial"/>
                    </w:rPr>
                  </w:pPr>
                  <w:r w:rsidRPr="000218D4">
                    <w:rPr>
                      <w:rFonts w:cs="Arial"/>
                    </w:rPr>
                    <w:t>System Specific</w:t>
                  </w:r>
                </w:p>
              </w:tc>
              <w:tc>
                <w:tcPr>
                  <w:tcW w:w="293" w:type="dxa"/>
                </w:tcPr>
                <w:p w14:paraId="1EE20F11" w14:textId="77777777" w:rsidR="00426918" w:rsidRPr="000218D4" w:rsidRDefault="00426918" w:rsidP="00426918">
                  <w:pPr>
                    <w:rPr>
                      <w:rFonts w:cs="Arial"/>
                    </w:rPr>
                  </w:pPr>
                </w:p>
              </w:tc>
            </w:tr>
            <w:tr w:rsidR="00426918" w:rsidRPr="000218D4" w14:paraId="746FE19F" w14:textId="77777777" w:rsidTr="00426918">
              <w:trPr>
                <w:trHeight w:val="85"/>
              </w:trPr>
              <w:tc>
                <w:tcPr>
                  <w:tcW w:w="1200" w:type="dxa"/>
                </w:tcPr>
                <w:p w14:paraId="0CE1B112" w14:textId="77777777" w:rsidR="00426918" w:rsidRPr="000218D4" w:rsidRDefault="00426918" w:rsidP="00426918">
                  <w:pPr>
                    <w:rPr>
                      <w:rFonts w:cs="Arial"/>
                    </w:rPr>
                  </w:pPr>
                  <w:r w:rsidRPr="000218D4">
                    <w:rPr>
                      <w:rFonts w:cs="Arial"/>
                    </w:rPr>
                    <w:t>Not Applicable</w:t>
                  </w:r>
                </w:p>
              </w:tc>
              <w:tc>
                <w:tcPr>
                  <w:tcW w:w="293" w:type="dxa"/>
                </w:tcPr>
                <w:p w14:paraId="4952B556" w14:textId="77777777" w:rsidR="00426918" w:rsidRPr="000218D4" w:rsidRDefault="00426918" w:rsidP="00426918">
                  <w:pPr>
                    <w:rPr>
                      <w:rFonts w:cs="Arial"/>
                    </w:rPr>
                  </w:pPr>
                </w:p>
              </w:tc>
              <w:tc>
                <w:tcPr>
                  <w:tcW w:w="1358" w:type="dxa"/>
                  <w:gridSpan w:val="2"/>
                </w:tcPr>
                <w:p w14:paraId="05038E1F" w14:textId="77777777" w:rsidR="00426918" w:rsidRPr="000218D4" w:rsidRDefault="00426918" w:rsidP="00426918">
                  <w:pPr>
                    <w:rPr>
                      <w:rFonts w:cs="Arial"/>
                    </w:rPr>
                  </w:pPr>
                </w:p>
              </w:tc>
            </w:tr>
          </w:tbl>
          <w:p w14:paraId="032F90F8" w14:textId="77777777" w:rsidR="00C16477" w:rsidRPr="000218D4" w:rsidRDefault="00C16477" w:rsidP="00083CA3">
            <w:pPr>
              <w:rPr>
                <w:rFonts w:cs="Arial"/>
              </w:rPr>
            </w:pPr>
          </w:p>
        </w:tc>
      </w:tr>
      <w:tr w:rsidR="00C16477" w:rsidRPr="00840A11" w14:paraId="0D378952"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F7F99AE" w14:textId="77777777" w:rsidR="00C16477" w:rsidRPr="000218D4" w:rsidRDefault="00C16477" w:rsidP="00083CA3">
            <w:pPr>
              <w:rPr>
                <w:rFonts w:cs="Arial"/>
              </w:rPr>
            </w:pPr>
          </w:p>
        </w:tc>
      </w:tr>
      <w:tr w:rsidR="00C16477" w:rsidRPr="00840A11" w14:paraId="2AE532F1" w14:textId="77777777" w:rsidTr="00502915">
        <w:trPr>
          <w:cantSplit/>
          <w:trHeight w:val="510"/>
          <w:jc w:val="center"/>
        </w:trPr>
        <w:tc>
          <w:tcPr>
            <w:tcW w:w="1319" w:type="dxa"/>
            <w:gridSpan w:val="2"/>
          </w:tcPr>
          <w:p w14:paraId="269BD1DA" w14:textId="77777777" w:rsidR="00C16477" w:rsidRPr="00EA275B" w:rsidRDefault="00C16477" w:rsidP="00083CA3">
            <w:pPr>
              <w:jc w:val="center"/>
              <w:rPr>
                <w:rFonts w:cs="Arial"/>
                <w:b/>
              </w:rPr>
            </w:pPr>
            <w:r w:rsidRPr="00EA275B">
              <w:rPr>
                <w:rFonts w:cs="Arial"/>
                <w:b/>
              </w:rPr>
              <w:lastRenderedPageBreak/>
              <w:t>IR-4 (1)</w:t>
            </w:r>
          </w:p>
          <w:p w14:paraId="42CE617A" w14:textId="77777777" w:rsidR="00C16477" w:rsidRPr="00EA275B" w:rsidRDefault="00C16477" w:rsidP="00083CA3">
            <w:pPr>
              <w:jc w:val="center"/>
              <w:rPr>
                <w:rFonts w:cs="Arial"/>
                <w:b/>
              </w:rPr>
            </w:pPr>
          </w:p>
          <w:p w14:paraId="027E5187"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430A511B" w14:textId="77777777" w:rsidR="000218D4" w:rsidRPr="00EA275B" w:rsidRDefault="00C16477" w:rsidP="00083CA3">
            <w:pPr>
              <w:rPr>
                <w:rFonts w:cs="Arial"/>
              </w:rPr>
            </w:pPr>
            <w:r w:rsidRPr="00EA275B">
              <w:rPr>
                <w:rFonts w:cs="Arial"/>
                <w:b/>
              </w:rPr>
              <w:t>Incident Handling:</w:t>
            </w:r>
            <w:r w:rsidRPr="00EA275B">
              <w:rPr>
                <w:rFonts w:cs="Arial"/>
              </w:rPr>
              <w:t xml:space="preserve">  </w:t>
            </w:r>
          </w:p>
          <w:p w14:paraId="7DD640F7" w14:textId="77777777" w:rsidR="00C16477" w:rsidRPr="00EA275B" w:rsidRDefault="00C16477" w:rsidP="00083CA3">
            <w:pPr>
              <w:rPr>
                <w:rFonts w:cs="Arial"/>
              </w:rPr>
            </w:pPr>
            <w:r w:rsidRPr="00EA275B">
              <w:rPr>
                <w:rFonts w:cs="Arial"/>
              </w:rPr>
              <w:t>The organization employs automated mechanisms to support the incident handling process.</w:t>
            </w:r>
          </w:p>
          <w:p w14:paraId="1F873181" w14:textId="77777777" w:rsidR="00C16477" w:rsidRPr="00EA275B" w:rsidRDefault="00C16477" w:rsidP="00083CA3">
            <w:pPr>
              <w:rPr>
                <w:rFonts w:cs="Arial"/>
                <w:color w:val="0000FF"/>
              </w:rPr>
            </w:pPr>
          </w:p>
          <w:p w14:paraId="2082D963"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C354940" w14:textId="77777777" w:rsidTr="00083CA3">
              <w:trPr>
                <w:trHeight w:val="255"/>
              </w:trPr>
              <w:tc>
                <w:tcPr>
                  <w:tcW w:w="1659" w:type="dxa"/>
                  <w:gridSpan w:val="2"/>
                  <w:tcBorders>
                    <w:top w:val="single" w:sz="4" w:space="0" w:color="auto"/>
                    <w:bottom w:val="single" w:sz="6" w:space="0" w:color="auto"/>
                  </w:tcBorders>
                  <w:shd w:val="clear" w:color="auto" w:fill="C0C0C0"/>
                </w:tcPr>
                <w:p w14:paraId="56DA754B"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5D29F48" w14:textId="77777777" w:rsidR="00C16477" w:rsidRPr="00EA275B" w:rsidRDefault="00C16477" w:rsidP="00083CA3">
                  <w:pPr>
                    <w:rPr>
                      <w:rFonts w:cs="Arial"/>
                    </w:rPr>
                  </w:pPr>
                  <w:r w:rsidRPr="00EA275B">
                    <w:rPr>
                      <w:rFonts w:cs="Arial"/>
                    </w:rPr>
                    <w:t>Type</w:t>
                  </w:r>
                </w:p>
              </w:tc>
            </w:tr>
            <w:tr w:rsidR="00C16477" w:rsidRPr="00EA275B" w14:paraId="1C2BD139" w14:textId="77777777" w:rsidTr="00083CA3">
              <w:trPr>
                <w:trHeight w:val="255"/>
              </w:trPr>
              <w:tc>
                <w:tcPr>
                  <w:tcW w:w="1269" w:type="dxa"/>
                  <w:tcBorders>
                    <w:top w:val="single" w:sz="6" w:space="0" w:color="auto"/>
                  </w:tcBorders>
                </w:tcPr>
                <w:p w14:paraId="3347E9A7"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68DB777E" w14:textId="77777777" w:rsidR="00C16477" w:rsidRPr="00EA275B" w:rsidRDefault="00C16477" w:rsidP="00083CA3">
                  <w:pPr>
                    <w:rPr>
                      <w:rFonts w:cs="Arial"/>
                    </w:rPr>
                  </w:pPr>
                </w:p>
              </w:tc>
              <w:tc>
                <w:tcPr>
                  <w:tcW w:w="1110" w:type="dxa"/>
                  <w:tcBorders>
                    <w:top w:val="single" w:sz="6" w:space="0" w:color="auto"/>
                  </w:tcBorders>
                </w:tcPr>
                <w:p w14:paraId="46841615"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54500064" w14:textId="4D5B94C2" w:rsidR="00C16477" w:rsidRPr="00EA275B" w:rsidRDefault="008C1F1B" w:rsidP="00083CA3">
                  <w:pPr>
                    <w:rPr>
                      <w:rFonts w:cs="Arial"/>
                    </w:rPr>
                  </w:pPr>
                  <w:ins w:id="557" w:author="Faulkner, David A. (Accenture Federal Services)" w:date="2019-04-03T17:21:00Z">
                    <w:r>
                      <w:rPr>
                        <w:rFonts w:cs="Arial"/>
                      </w:rPr>
                      <w:t>x</w:t>
                    </w:r>
                  </w:ins>
                </w:p>
              </w:tc>
            </w:tr>
            <w:tr w:rsidR="00C16477" w:rsidRPr="00EA275B" w14:paraId="75158EFC" w14:textId="77777777" w:rsidTr="00083CA3">
              <w:trPr>
                <w:trHeight w:val="255"/>
              </w:trPr>
              <w:tc>
                <w:tcPr>
                  <w:tcW w:w="1269" w:type="dxa"/>
                </w:tcPr>
                <w:p w14:paraId="580649D4" w14:textId="77777777" w:rsidR="00C16477" w:rsidRPr="00EA275B" w:rsidRDefault="00C16477" w:rsidP="00083CA3">
                  <w:pPr>
                    <w:rPr>
                      <w:rFonts w:cs="Arial"/>
                    </w:rPr>
                  </w:pPr>
                  <w:r w:rsidRPr="00EA275B">
                    <w:rPr>
                      <w:rFonts w:cs="Arial"/>
                    </w:rPr>
                    <w:t>Planned</w:t>
                  </w:r>
                </w:p>
              </w:tc>
              <w:tc>
                <w:tcPr>
                  <w:tcW w:w="390" w:type="dxa"/>
                </w:tcPr>
                <w:p w14:paraId="044B26DB" w14:textId="77777777" w:rsidR="00C16477" w:rsidRPr="00EA275B" w:rsidRDefault="00C16477" w:rsidP="00083CA3">
                  <w:pPr>
                    <w:rPr>
                      <w:rFonts w:cs="Arial"/>
                    </w:rPr>
                  </w:pPr>
                </w:p>
              </w:tc>
              <w:tc>
                <w:tcPr>
                  <w:tcW w:w="1110" w:type="dxa"/>
                </w:tcPr>
                <w:p w14:paraId="521E550E" w14:textId="77777777" w:rsidR="00C16477" w:rsidRPr="00EA275B" w:rsidRDefault="00C16477" w:rsidP="00083CA3">
                  <w:pPr>
                    <w:rPr>
                      <w:rFonts w:cs="Arial"/>
                    </w:rPr>
                  </w:pPr>
                  <w:r w:rsidRPr="00EA275B">
                    <w:rPr>
                      <w:rFonts w:cs="Arial"/>
                    </w:rPr>
                    <w:t>Hybrid</w:t>
                  </w:r>
                </w:p>
              </w:tc>
              <w:tc>
                <w:tcPr>
                  <w:tcW w:w="390" w:type="dxa"/>
                </w:tcPr>
                <w:p w14:paraId="70B1EE72" w14:textId="77777777" w:rsidR="00C16477" w:rsidRPr="00EA275B" w:rsidRDefault="00426918" w:rsidP="00083CA3">
                  <w:pPr>
                    <w:rPr>
                      <w:rFonts w:cs="Arial"/>
                    </w:rPr>
                  </w:pPr>
                  <w:del w:id="558" w:author="Faulkner, David A. (Accenture Federal Services)" w:date="2019-04-03T17:21:00Z">
                    <w:r w:rsidDel="008C1F1B">
                      <w:rPr>
                        <w:rFonts w:cs="Arial"/>
                      </w:rPr>
                      <w:delText>X</w:delText>
                    </w:r>
                  </w:del>
                </w:p>
              </w:tc>
            </w:tr>
            <w:tr w:rsidR="00C16477" w:rsidRPr="00EA275B" w14:paraId="55805145" w14:textId="77777777" w:rsidTr="00083CA3">
              <w:trPr>
                <w:trHeight w:val="255"/>
              </w:trPr>
              <w:tc>
                <w:tcPr>
                  <w:tcW w:w="1269" w:type="dxa"/>
                </w:tcPr>
                <w:p w14:paraId="571B5840" w14:textId="77777777" w:rsidR="00C16477" w:rsidRPr="00EA275B" w:rsidRDefault="00C16477" w:rsidP="00083CA3">
                  <w:pPr>
                    <w:rPr>
                      <w:rFonts w:cs="Arial"/>
                    </w:rPr>
                  </w:pPr>
                  <w:r w:rsidRPr="00EA275B">
                    <w:rPr>
                      <w:rFonts w:cs="Arial"/>
                    </w:rPr>
                    <w:t>In Place and Planned</w:t>
                  </w:r>
                </w:p>
              </w:tc>
              <w:tc>
                <w:tcPr>
                  <w:tcW w:w="390" w:type="dxa"/>
                </w:tcPr>
                <w:p w14:paraId="4F156F15" w14:textId="77777777" w:rsidR="00C16477" w:rsidRPr="00EA275B" w:rsidRDefault="00C16477" w:rsidP="00083CA3">
                  <w:pPr>
                    <w:rPr>
                      <w:rFonts w:cs="Arial"/>
                    </w:rPr>
                  </w:pPr>
                </w:p>
              </w:tc>
              <w:tc>
                <w:tcPr>
                  <w:tcW w:w="1110" w:type="dxa"/>
                </w:tcPr>
                <w:p w14:paraId="04535EAF" w14:textId="77777777" w:rsidR="00C16477" w:rsidRPr="00EA275B" w:rsidRDefault="00C16477" w:rsidP="00083CA3">
                  <w:pPr>
                    <w:rPr>
                      <w:rFonts w:cs="Arial"/>
                    </w:rPr>
                  </w:pPr>
                  <w:r w:rsidRPr="00EA275B">
                    <w:rPr>
                      <w:rFonts w:cs="Arial"/>
                    </w:rPr>
                    <w:t>System Specific</w:t>
                  </w:r>
                </w:p>
              </w:tc>
              <w:tc>
                <w:tcPr>
                  <w:tcW w:w="390" w:type="dxa"/>
                </w:tcPr>
                <w:p w14:paraId="0D642230" w14:textId="77777777" w:rsidR="00C16477" w:rsidRPr="00EA275B" w:rsidRDefault="00C16477" w:rsidP="00083CA3">
                  <w:pPr>
                    <w:rPr>
                      <w:rFonts w:cs="Arial"/>
                    </w:rPr>
                  </w:pPr>
                </w:p>
              </w:tc>
            </w:tr>
            <w:tr w:rsidR="00C16477" w:rsidRPr="00EA275B" w14:paraId="2185EF25" w14:textId="77777777" w:rsidTr="00083CA3">
              <w:trPr>
                <w:trHeight w:val="85"/>
              </w:trPr>
              <w:tc>
                <w:tcPr>
                  <w:tcW w:w="1269" w:type="dxa"/>
                </w:tcPr>
                <w:p w14:paraId="36BAA8FF" w14:textId="77777777" w:rsidR="00C16477" w:rsidRPr="00EA275B" w:rsidRDefault="00C16477" w:rsidP="00083CA3">
                  <w:pPr>
                    <w:rPr>
                      <w:rFonts w:cs="Arial"/>
                    </w:rPr>
                  </w:pPr>
                  <w:r w:rsidRPr="00EA275B">
                    <w:rPr>
                      <w:rFonts w:cs="Arial"/>
                    </w:rPr>
                    <w:t>Not Applicable</w:t>
                  </w:r>
                </w:p>
              </w:tc>
              <w:tc>
                <w:tcPr>
                  <w:tcW w:w="390" w:type="dxa"/>
                </w:tcPr>
                <w:p w14:paraId="31F20BD0" w14:textId="77777777" w:rsidR="00C16477" w:rsidRPr="00EA275B" w:rsidRDefault="00C16477" w:rsidP="00083CA3">
                  <w:pPr>
                    <w:rPr>
                      <w:rFonts w:cs="Arial"/>
                    </w:rPr>
                  </w:pPr>
                </w:p>
              </w:tc>
              <w:tc>
                <w:tcPr>
                  <w:tcW w:w="1500" w:type="dxa"/>
                  <w:gridSpan w:val="2"/>
                </w:tcPr>
                <w:p w14:paraId="2DBC07DA" w14:textId="77777777" w:rsidR="00C16477" w:rsidRPr="00EA275B" w:rsidRDefault="00C16477" w:rsidP="00083CA3">
                  <w:pPr>
                    <w:rPr>
                      <w:rFonts w:cs="Arial"/>
                    </w:rPr>
                  </w:pPr>
                </w:p>
              </w:tc>
            </w:tr>
          </w:tbl>
          <w:p w14:paraId="2A3413B8" w14:textId="77777777" w:rsidR="00C16477" w:rsidRPr="00EA275B" w:rsidRDefault="00C16477" w:rsidP="00083CA3">
            <w:pPr>
              <w:rPr>
                <w:rFonts w:cs="Arial"/>
              </w:rPr>
            </w:pPr>
          </w:p>
        </w:tc>
      </w:tr>
      <w:tr w:rsidR="00C16477" w:rsidRPr="00840A11" w14:paraId="6F09B20E" w14:textId="77777777" w:rsidTr="00502915">
        <w:trPr>
          <w:cantSplit/>
          <w:trHeight w:val="197"/>
          <w:jc w:val="center"/>
        </w:trPr>
        <w:tc>
          <w:tcPr>
            <w:tcW w:w="9981" w:type="dxa"/>
            <w:gridSpan w:val="5"/>
            <w:tcBorders>
              <w:top w:val="single" w:sz="4" w:space="0" w:color="auto"/>
              <w:bottom w:val="single" w:sz="4" w:space="0" w:color="auto"/>
            </w:tcBorders>
            <w:shd w:val="clear" w:color="auto" w:fill="auto"/>
          </w:tcPr>
          <w:p w14:paraId="35E00AC3" w14:textId="77777777" w:rsidR="00C16477" w:rsidRPr="00EA275B" w:rsidRDefault="00C16477" w:rsidP="00083CA3">
            <w:pPr>
              <w:rPr>
                <w:rFonts w:cs="Arial"/>
              </w:rPr>
            </w:pPr>
          </w:p>
        </w:tc>
      </w:tr>
      <w:tr w:rsidR="000218D4" w:rsidRPr="00840A11" w14:paraId="5562708F" w14:textId="77777777" w:rsidTr="00502915">
        <w:trPr>
          <w:cantSplit/>
          <w:trHeight w:val="510"/>
          <w:jc w:val="center"/>
        </w:trPr>
        <w:tc>
          <w:tcPr>
            <w:tcW w:w="1319" w:type="dxa"/>
            <w:gridSpan w:val="2"/>
          </w:tcPr>
          <w:p w14:paraId="6200AD68" w14:textId="77777777" w:rsidR="000218D4" w:rsidRPr="00EA275B" w:rsidRDefault="000218D4" w:rsidP="00C57E4E">
            <w:pPr>
              <w:jc w:val="center"/>
              <w:rPr>
                <w:rFonts w:cs="Arial"/>
                <w:b/>
              </w:rPr>
            </w:pPr>
            <w:r w:rsidRPr="00EA275B">
              <w:rPr>
                <w:rFonts w:cs="Arial"/>
                <w:b/>
              </w:rPr>
              <w:t>IR-4 (4)</w:t>
            </w:r>
          </w:p>
          <w:p w14:paraId="4F096564" w14:textId="77777777" w:rsidR="000218D4" w:rsidRPr="00EA275B" w:rsidRDefault="000218D4" w:rsidP="00C57E4E">
            <w:pPr>
              <w:jc w:val="center"/>
              <w:rPr>
                <w:rFonts w:cs="Arial"/>
                <w:b/>
              </w:rPr>
            </w:pPr>
          </w:p>
          <w:p w14:paraId="36839BC6" w14:textId="77777777" w:rsidR="000218D4" w:rsidRPr="00EA275B" w:rsidRDefault="000218D4" w:rsidP="00C57E4E">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71FBCABA" w14:textId="77777777" w:rsidR="000218D4" w:rsidRPr="00EA275B" w:rsidRDefault="000218D4" w:rsidP="00C57E4E">
            <w:pPr>
              <w:rPr>
                <w:rFonts w:cs="Arial"/>
              </w:rPr>
            </w:pPr>
            <w:r w:rsidRPr="00EA275B">
              <w:rPr>
                <w:rFonts w:cs="Arial"/>
                <w:b/>
              </w:rPr>
              <w:t>Incident Handling:</w:t>
            </w:r>
            <w:r w:rsidRPr="00EA275B">
              <w:rPr>
                <w:rFonts w:cs="Arial"/>
              </w:rPr>
              <w:t xml:space="preserve">  </w:t>
            </w:r>
          </w:p>
          <w:p w14:paraId="639D2C91" w14:textId="77777777" w:rsidR="000218D4" w:rsidRPr="00EA275B" w:rsidRDefault="000218D4" w:rsidP="00C57E4E">
            <w:pPr>
              <w:rPr>
                <w:rFonts w:cs="Arial"/>
              </w:rPr>
            </w:pPr>
            <w:r w:rsidRPr="00EA275B">
              <w:rPr>
                <w:rFonts w:cs="Tahoma"/>
                <w:bCs/>
              </w:rPr>
              <w:t>The organization correlates incident information and individual incident responses to achieve an organization-wide perspective on incident awareness and response.</w:t>
            </w:r>
          </w:p>
          <w:p w14:paraId="1FC39F34" w14:textId="77777777" w:rsidR="000218D4" w:rsidRPr="00EA275B" w:rsidRDefault="000218D4" w:rsidP="00C57E4E">
            <w:pPr>
              <w:rPr>
                <w:rFonts w:cs="Arial"/>
                <w:color w:val="0000FF"/>
              </w:rPr>
            </w:pPr>
          </w:p>
          <w:p w14:paraId="2EBF5047" w14:textId="77777777" w:rsidR="000218D4" w:rsidRPr="00EA275B"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EA275B" w14:paraId="03C74ACA" w14:textId="77777777" w:rsidTr="00C57E4E">
              <w:trPr>
                <w:trHeight w:val="255"/>
              </w:trPr>
              <w:tc>
                <w:tcPr>
                  <w:tcW w:w="1659" w:type="dxa"/>
                  <w:gridSpan w:val="2"/>
                  <w:tcBorders>
                    <w:top w:val="single" w:sz="4" w:space="0" w:color="auto"/>
                    <w:bottom w:val="single" w:sz="6" w:space="0" w:color="auto"/>
                  </w:tcBorders>
                  <w:shd w:val="clear" w:color="auto" w:fill="C0C0C0"/>
                </w:tcPr>
                <w:p w14:paraId="7C778B15" w14:textId="77777777" w:rsidR="000218D4" w:rsidRPr="00EA275B" w:rsidRDefault="000218D4" w:rsidP="00C57E4E">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1F95EC" w14:textId="77777777" w:rsidR="000218D4" w:rsidRPr="00EA275B" w:rsidRDefault="000218D4" w:rsidP="00C57E4E">
                  <w:pPr>
                    <w:rPr>
                      <w:rFonts w:cs="Arial"/>
                    </w:rPr>
                  </w:pPr>
                  <w:r w:rsidRPr="00EA275B">
                    <w:rPr>
                      <w:rFonts w:cs="Arial"/>
                    </w:rPr>
                    <w:t>Type</w:t>
                  </w:r>
                </w:p>
              </w:tc>
            </w:tr>
            <w:tr w:rsidR="000218D4" w:rsidRPr="00EA275B" w14:paraId="3F5ED24F" w14:textId="77777777" w:rsidTr="00C57E4E">
              <w:trPr>
                <w:trHeight w:val="255"/>
              </w:trPr>
              <w:tc>
                <w:tcPr>
                  <w:tcW w:w="1269" w:type="dxa"/>
                  <w:tcBorders>
                    <w:top w:val="single" w:sz="6" w:space="0" w:color="auto"/>
                  </w:tcBorders>
                </w:tcPr>
                <w:p w14:paraId="0F8CE8E0" w14:textId="77777777" w:rsidR="000218D4" w:rsidRPr="00EA275B" w:rsidRDefault="000218D4" w:rsidP="00C57E4E">
                  <w:pPr>
                    <w:rPr>
                      <w:rFonts w:cs="Arial"/>
                    </w:rPr>
                  </w:pPr>
                  <w:r w:rsidRPr="00EA275B">
                    <w:rPr>
                      <w:rFonts w:cs="Arial"/>
                    </w:rPr>
                    <w:t>In Place</w:t>
                  </w:r>
                </w:p>
              </w:tc>
              <w:tc>
                <w:tcPr>
                  <w:tcW w:w="390" w:type="dxa"/>
                  <w:tcBorders>
                    <w:top w:val="single" w:sz="6" w:space="0" w:color="auto"/>
                  </w:tcBorders>
                </w:tcPr>
                <w:p w14:paraId="2BCE8369" w14:textId="77777777" w:rsidR="000218D4" w:rsidRPr="00EA275B" w:rsidRDefault="000218D4" w:rsidP="00C57E4E">
                  <w:pPr>
                    <w:rPr>
                      <w:rFonts w:cs="Arial"/>
                    </w:rPr>
                  </w:pPr>
                </w:p>
              </w:tc>
              <w:tc>
                <w:tcPr>
                  <w:tcW w:w="1110" w:type="dxa"/>
                  <w:tcBorders>
                    <w:top w:val="single" w:sz="6" w:space="0" w:color="auto"/>
                  </w:tcBorders>
                </w:tcPr>
                <w:p w14:paraId="2C94292A" w14:textId="77777777" w:rsidR="000218D4" w:rsidRPr="00EA275B" w:rsidRDefault="000218D4" w:rsidP="00C57E4E">
                  <w:pPr>
                    <w:rPr>
                      <w:rFonts w:cs="Arial"/>
                    </w:rPr>
                  </w:pPr>
                  <w:r w:rsidRPr="00EA275B">
                    <w:rPr>
                      <w:rFonts w:cs="Arial"/>
                    </w:rPr>
                    <w:t xml:space="preserve">Common </w:t>
                  </w:r>
                </w:p>
              </w:tc>
              <w:tc>
                <w:tcPr>
                  <w:tcW w:w="390" w:type="dxa"/>
                  <w:tcBorders>
                    <w:top w:val="single" w:sz="6" w:space="0" w:color="auto"/>
                  </w:tcBorders>
                </w:tcPr>
                <w:p w14:paraId="4AFBF7D0" w14:textId="45FB1B85" w:rsidR="000218D4" w:rsidRPr="00EA275B" w:rsidRDefault="008C1F1B" w:rsidP="00C57E4E">
                  <w:pPr>
                    <w:rPr>
                      <w:rFonts w:cs="Arial"/>
                    </w:rPr>
                  </w:pPr>
                  <w:ins w:id="559" w:author="Faulkner, David A. (Accenture Federal Services)" w:date="2019-04-03T17:21:00Z">
                    <w:r>
                      <w:rPr>
                        <w:rFonts w:cs="Arial"/>
                      </w:rPr>
                      <w:t>x</w:t>
                    </w:r>
                  </w:ins>
                </w:p>
              </w:tc>
            </w:tr>
            <w:tr w:rsidR="000218D4" w:rsidRPr="00EA275B" w14:paraId="21DA2F00" w14:textId="77777777" w:rsidTr="00C57E4E">
              <w:trPr>
                <w:trHeight w:val="255"/>
              </w:trPr>
              <w:tc>
                <w:tcPr>
                  <w:tcW w:w="1269" w:type="dxa"/>
                </w:tcPr>
                <w:p w14:paraId="33B7022F" w14:textId="77777777" w:rsidR="000218D4" w:rsidRPr="00EA275B" w:rsidRDefault="000218D4" w:rsidP="00C57E4E">
                  <w:pPr>
                    <w:rPr>
                      <w:rFonts w:cs="Arial"/>
                    </w:rPr>
                  </w:pPr>
                  <w:r w:rsidRPr="00EA275B">
                    <w:rPr>
                      <w:rFonts w:cs="Arial"/>
                    </w:rPr>
                    <w:t>Planned</w:t>
                  </w:r>
                </w:p>
              </w:tc>
              <w:tc>
                <w:tcPr>
                  <w:tcW w:w="390" w:type="dxa"/>
                </w:tcPr>
                <w:p w14:paraId="0EDB849E" w14:textId="77777777" w:rsidR="000218D4" w:rsidRPr="00EA275B" w:rsidRDefault="000218D4" w:rsidP="00C57E4E">
                  <w:pPr>
                    <w:rPr>
                      <w:rFonts w:cs="Arial"/>
                    </w:rPr>
                  </w:pPr>
                </w:p>
              </w:tc>
              <w:tc>
                <w:tcPr>
                  <w:tcW w:w="1110" w:type="dxa"/>
                </w:tcPr>
                <w:p w14:paraId="167B5613" w14:textId="77777777" w:rsidR="000218D4" w:rsidRPr="00EA275B" w:rsidRDefault="000218D4" w:rsidP="00C57E4E">
                  <w:pPr>
                    <w:rPr>
                      <w:rFonts w:cs="Arial"/>
                    </w:rPr>
                  </w:pPr>
                  <w:r w:rsidRPr="00EA275B">
                    <w:rPr>
                      <w:rFonts w:cs="Arial"/>
                    </w:rPr>
                    <w:t>Hybrid</w:t>
                  </w:r>
                </w:p>
              </w:tc>
              <w:tc>
                <w:tcPr>
                  <w:tcW w:w="390" w:type="dxa"/>
                </w:tcPr>
                <w:p w14:paraId="14A1E4FB" w14:textId="77777777" w:rsidR="000218D4" w:rsidRPr="00EA275B" w:rsidRDefault="00426918" w:rsidP="00C57E4E">
                  <w:pPr>
                    <w:rPr>
                      <w:rFonts w:cs="Arial"/>
                    </w:rPr>
                  </w:pPr>
                  <w:del w:id="560" w:author="Faulkner, David A. (Accenture Federal Services)" w:date="2019-04-03T17:21:00Z">
                    <w:r w:rsidDel="008C1F1B">
                      <w:rPr>
                        <w:rFonts w:cs="Arial"/>
                      </w:rPr>
                      <w:delText>X</w:delText>
                    </w:r>
                  </w:del>
                </w:p>
              </w:tc>
            </w:tr>
            <w:tr w:rsidR="000218D4" w:rsidRPr="00EA275B" w14:paraId="423A128D" w14:textId="77777777" w:rsidTr="00C57E4E">
              <w:trPr>
                <w:trHeight w:val="255"/>
              </w:trPr>
              <w:tc>
                <w:tcPr>
                  <w:tcW w:w="1269" w:type="dxa"/>
                </w:tcPr>
                <w:p w14:paraId="4A49E738" w14:textId="77777777" w:rsidR="000218D4" w:rsidRPr="00EA275B" w:rsidRDefault="000218D4" w:rsidP="00C57E4E">
                  <w:pPr>
                    <w:rPr>
                      <w:rFonts w:cs="Arial"/>
                    </w:rPr>
                  </w:pPr>
                  <w:r w:rsidRPr="00EA275B">
                    <w:rPr>
                      <w:rFonts w:cs="Arial"/>
                    </w:rPr>
                    <w:t>In Place and Planned</w:t>
                  </w:r>
                </w:p>
              </w:tc>
              <w:tc>
                <w:tcPr>
                  <w:tcW w:w="390" w:type="dxa"/>
                </w:tcPr>
                <w:p w14:paraId="10382F7B" w14:textId="77777777" w:rsidR="000218D4" w:rsidRPr="00EA275B" w:rsidRDefault="000218D4" w:rsidP="00C57E4E">
                  <w:pPr>
                    <w:rPr>
                      <w:rFonts w:cs="Arial"/>
                    </w:rPr>
                  </w:pPr>
                </w:p>
              </w:tc>
              <w:tc>
                <w:tcPr>
                  <w:tcW w:w="1110" w:type="dxa"/>
                </w:tcPr>
                <w:p w14:paraId="568236E2" w14:textId="77777777" w:rsidR="000218D4" w:rsidRPr="00EA275B" w:rsidRDefault="000218D4" w:rsidP="00C57E4E">
                  <w:pPr>
                    <w:rPr>
                      <w:rFonts w:cs="Arial"/>
                    </w:rPr>
                  </w:pPr>
                  <w:r w:rsidRPr="00EA275B">
                    <w:rPr>
                      <w:rFonts w:cs="Arial"/>
                    </w:rPr>
                    <w:t>System Specific</w:t>
                  </w:r>
                </w:p>
              </w:tc>
              <w:tc>
                <w:tcPr>
                  <w:tcW w:w="390" w:type="dxa"/>
                </w:tcPr>
                <w:p w14:paraId="5C805497" w14:textId="77777777" w:rsidR="000218D4" w:rsidRPr="00EA275B" w:rsidRDefault="000218D4" w:rsidP="00C57E4E">
                  <w:pPr>
                    <w:rPr>
                      <w:rFonts w:cs="Arial"/>
                    </w:rPr>
                  </w:pPr>
                </w:p>
              </w:tc>
            </w:tr>
            <w:tr w:rsidR="000218D4" w:rsidRPr="00EA275B" w14:paraId="42E5CCCD" w14:textId="77777777" w:rsidTr="00C57E4E">
              <w:trPr>
                <w:trHeight w:val="85"/>
              </w:trPr>
              <w:tc>
                <w:tcPr>
                  <w:tcW w:w="1269" w:type="dxa"/>
                </w:tcPr>
                <w:p w14:paraId="48E68210" w14:textId="77777777" w:rsidR="000218D4" w:rsidRPr="00EA275B" w:rsidRDefault="000218D4" w:rsidP="00C57E4E">
                  <w:pPr>
                    <w:rPr>
                      <w:rFonts w:cs="Arial"/>
                    </w:rPr>
                  </w:pPr>
                  <w:r w:rsidRPr="00EA275B">
                    <w:rPr>
                      <w:rFonts w:cs="Arial"/>
                    </w:rPr>
                    <w:t>Not Applicable</w:t>
                  </w:r>
                </w:p>
              </w:tc>
              <w:tc>
                <w:tcPr>
                  <w:tcW w:w="390" w:type="dxa"/>
                </w:tcPr>
                <w:p w14:paraId="4E188DA8" w14:textId="77777777" w:rsidR="000218D4" w:rsidRPr="00EA275B" w:rsidRDefault="000218D4" w:rsidP="00C57E4E">
                  <w:pPr>
                    <w:rPr>
                      <w:rFonts w:cs="Arial"/>
                    </w:rPr>
                  </w:pPr>
                </w:p>
              </w:tc>
              <w:tc>
                <w:tcPr>
                  <w:tcW w:w="1500" w:type="dxa"/>
                  <w:gridSpan w:val="2"/>
                </w:tcPr>
                <w:p w14:paraId="1EFF4AD0" w14:textId="77777777" w:rsidR="000218D4" w:rsidRPr="00EA275B" w:rsidRDefault="000218D4" w:rsidP="00C57E4E">
                  <w:pPr>
                    <w:rPr>
                      <w:rFonts w:cs="Arial"/>
                    </w:rPr>
                  </w:pPr>
                </w:p>
              </w:tc>
            </w:tr>
          </w:tbl>
          <w:p w14:paraId="04EEBA01" w14:textId="77777777" w:rsidR="000218D4" w:rsidRPr="00EA275B" w:rsidRDefault="000218D4" w:rsidP="00C57E4E">
            <w:pPr>
              <w:rPr>
                <w:rFonts w:cs="Arial"/>
              </w:rPr>
            </w:pPr>
          </w:p>
        </w:tc>
      </w:tr>
      <w:tr w:rsidR="000218D4" w:rsidRPr="00840A11" w14:paraId="557602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3C8500A1" w14:textId="77777777" w:rsidR="000218D4" w:rsidRPr="00EA275B" w:rsidRDefault="000218D4" w:rsidP="00083CA3">
            <w:pPr>
              <w:rPr>
                <w:rFonts w:cs="Arial"/>
              </w:rPr>
            </w:pPr>
          </w:p>
        </w:tc>
      </w:tr>
      <w:tr w:rsidR="00C16477" w:rsidRPr="00840A11" w14:paraId="2A09F645" w14:textId="77777777" w:rsidTr="00502915">
        <w:trPr>
          <w:cantSplit/>
          <w:trHeight w:val="510"/>
          <w:jc w:val="center"/>
        </w:trPr>
        <w:tc>
          <w:tcPr>
            <w:tcW w:w="1319" w:type="dxa"/>
            <w:gridSpan w:val="2"/>
          </w:tcPr>
          <w:p w14:paraId="2B560B93" w14:textId="77777777" w:rsidR="00C16477" w:rsidRPr="00EA275B" w:rsidRDefault="00C16477" w:rsidP="00083CA3">
            <w:pPr>
              <w:jc w:val="center"/>
              <w:rPr>
                <w:rFonts w:cs="Arial"/>
                <w:b/>
              </w:rPr>
            </w:pPr>
            <w:r w:rsidRPr="00EA275B">
              <w:rPr>
                <w:rFonts w:cs="Arial"/>
                <w:b/>
              </w:rPr>
              <w:t>IR-5</w:t>
            </w:r>
          </w:p>
          <w:p w14:paraId="1F06DA79" w14:textId="77777777" w:rsidR="00C16477" w:rsidRPr="00EA275B" w:rsidRDefault="00C16477" w:rsidP="00083CA3">
            <w:pPr>
              <w:jc w:val="center"/>
              <w:rPr>
                <w:rFonts w:cs="Arial"/>
                <w:b/>
              </w:rPr>
            </w:pPr>
          </w:p>
          <w:p w14:paraId="64F82627" w14:textId="77777777" w:rsidR="00C16477" w:rsidRPr="00EA275B" w:rsidRDefault="00EA275B" w:rsidP="00083CA3">
            <w:pPr>
              <w:jc w:val="center"/>
              <w:rPr>
                <w:rFonts w:cs="Arial"/>
                <w:b/>
              </w:rPr>
            </w:pPr>
            <w:r w:rsidRPr="00EA275B">
              <w:rPr>
                <w:rFonts w:cs="Arial"/>
                <w:bCs/>
              </w:rPr>
              <w:t xml:space="preserve">(L), </w:t>
            </w:r>
            <w:r w:rsidR="00C16477" w:rsidRPr="00EA275B">
              <w:rPr>
                <w:rFonts w:cs="Arial"/>
                <w:bCs/>
              </w:rPr>
              <w:t>(M), (H)</w:t>
            </w:r>
          </w:p>
        </w:tc>
        <w:tc>
          <w:tcPr>
            <w:tcW w:w="5585" w:type="dxa"/>
            <w:gridSpan w:val="2"/>
            <w:tcBorders>
              <w:top w:val="single" w:sz="4" w:space="0" w:color="auto"/>
              <w:bottom w:val="single" w:sz="4" w:space="0" w:color="auto"/>
            </w:tcBorders>
            <w:shd w:val="clear" w:color="auto" w:fill="auto"/>
          </w:tcPr>
          <w:p w14:paraId="1EDC89FA" w14:textId="77777777" w:rsidR="00EA275B" w:rsidRPr="00EA275B" w:rsidRDefault="00C16477" w:rsidP="00083CA3">
            <w:pPr>
              <w:rPr>
                <w:rFonts w:cs="Arial"/>
                <w:color w:val="0000FF"/>
              </w:rPr>
            </w:pPr>
            <w:r w:rsidRPr="00EA275B">
              <w:rPr>
                <w:rFonts w:cs="Arial"/>
                <w:b/>
              </w:rPr>
              <w:t>Incident Monitoring:</w:t>
            </w:r>
            <w:r w:rsidRPr="00EA275B">
              <w:rPr>
                <w:rFonts w:cs="Arial"/>
                <w:color w:val="0000FF"/>
              </w:rPr>
              <w:t xml:space="preserve">  </w:t>
            </w:r>
          </w:p>
          <w:p w14:paraId="0DA5ED34" w14:textId="77777777" w:rsidR="00C16477" w:rsidRPr="00EA275B" w:rsidRDefault="00C16477" w:rsidP="00083CA3">
            <w:pPr>
              <w:rPr>
                <w:rFonts w:cs="Arial"/>
              </w:rPr>
            </w:pPr>
            <w:r w:rsidRPr="00EA275B">
              <w:rPr>
                <w:rFonts w:cs="Arial"/>
              </w:rPr>
              <w:t>The organization tracks and documents information system security incidents.</w:t>
            </w:r>
          </w:p>
          <w:p w14:paraId="31898BE7"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7DFCB169" w14:textId="77777777" w:rsidTr="00083CA3">
              <w:trPr>
                <w:trHeight w:val="255"/>
              </w:trPr>
              <w:tc>
                <w:tcPr>
                  <w:tcW w:w="1659" w:type="dxa"/>
                  <w:gridSpan w:val="2"/>
                  <w:tcBorders>
                    <w:top w:val="single" w:sz="4" w:space="0" w:color="auto"/>
                    <w:bottom w:val="single" w:sz="6" w:space="0" w:color="auto"/>
                  </w:tcBorders>
                  <w:shd w:val="clear" w:color="auto" w:fill="C0C0C0"/>
                </w:tcPr>
                <w:p w14:paraId="04C8F69C"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2CA98269" w14:textId="77777777" w:rsidR="00C16477" w:rsidRPr="00EA275B" w:rsidRDefault="00C16477" w:rsidP="00083CA3">
                  <w:pPr>
                    <w:rPr>
                      <w:rFonts w:cs="Arial"/>
                    </w:rPr>
                  </w:pPr>
                  <w:r w:rsidRPr="00EA275B">
                    <w:rPr>
                      <w:rFonts w:cs="Arial"/>
                    </w:rPr>
                    <w:t>Type</w:t>
                  </w:r>
                </w:p>
              </w:tc>
            </w:tr>
            <w:tr w:rsidR="00C16477" w:rsidRPr="00EA275B" w14:paraId="260B8FE2" w14:textId="77777777" w:rsidTr="00083CA3">
              <w:trPr>
                <w:trHeight w:val="255"/>
              </w:trPr>
              <w:tc>
                <w:tcPr>
                  <w:tcW w:w="1269" w:type="dxa"/>
                  <w:tcBorders>
                    <w:top w:val="single" w:sz="6" w:space="0" w:color="auto"/>
                  </w:tcBorders>
                </w:tcPr>
                <w:p w14:paraId="622EFCFB"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FAC227E" w14:textId="77777777" w:rsidR="00C16477" w:rsidRPr="00EA275B" w:rsidRDefault="00C16477" w:rsidP="00083CA3">
                  <w:pPr>
                    <w:rPr>
                      <w:rFonts w:cs="Arial"/>
                    </w:rPr>
                  </w:pPr>
                </w:p>
              </w:tc>
              <w:tc>
                <w:tcPr>
                  <w:tcW w:w="1110" w:type="dxa"/>
                  <w:tcBorders>
                    <w:top w:val="single" w:sz="6" w:space="0" w:color="auto"/>
                  </w:tcBorders>
                </w:tcPr>
                <w:p w14:paraId="49B4188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D1E14AA" w14:textId="33134526" w:rsidR="00C16477" w:rsidRPr="00EA275B" w:rsidRDefault="008C1F1B" w:rsidP="00083CA3">
                  <w:pPr>
                    <w:rPr>
                      <w:rFonts w:cs="Arial"/>
                    </w:rPr>
                  </w:pPr>
                  <w:ins w:id="561" w:author="Faulkner, David A. (Accenture Federal Services)" w:date="2019-04-03T17:21:00Z">
                    <w:r>
                      <w:rPr>
                        <w:rFonts w:cs="Arial"/>
                      </w:rPr>
                      <w:t>x</w:t>
                    </w:r>
                  </w:ins>
                </w:p>
              </w:tc>
            </w:tr>
            <w:tr w:rsidR="00C16477" w:rsidRPr="00EA275B" w14:paraId="5B479E3B" w14:textId="77777777" w:rsidTr="00083CA3">
              <w:trPr>
                <w:trHeight w:val="255"/>
              </w:trPr>
              <w:tc>
                <w:tcPr>
                  <w:tcW w:w="1269" w:type="dxa"/>
                </w:tcPr>
                <w:p w14:paraId="249B8794" w14:textId="77777777" w:rsidR="00C16477" w:rsidRPr="00EA275B" w:rsidRDefault="00C16477" w:rsidP="00083CA3">
                  <w:pPr>
                    <w:rPr>
                      <w:rFonts w:cs="Arial"/>
                    </w:rPr>
                  </w:pPr>
                  <w:r w:rsidRPr="00EA275B">
                    <w:rPr>
                      <w:rFonts w:cs="Arial"/>
                    </w:rPr>
                    <w:t>Planned</w:t>
                  </w:r>
                </w:p>
              </w:tc>
              <w:tc>
                <w:tcPr>
                  <w:tcW w:w="390" w:type="dxa"/>
                </w:tcPr>
                <w:p w14:paraId="7DACEE43" w14:textId="77777777" w:rsidR="00C16477" w:rsidRPr="00EA275B" w:rsidRDefault="00C16477" w:rsidP="00083CA3">
                  <w:pPr>
                    <w:rPr>
                      <w:rFonts w:cs="Arial"/>
                    </w:rPr>
                  </w:pPr>
                </w:p>
              </w:tc>
              <w:tc>
                <w:tcPr>
                  <w:tcW w:w="1110" w:type="dxa"/>
                </w:tcPr>
                <w:p w14:paraId="6E3D74B3" w14:textId="77777777" w:rsidR="00C16477" w:rsidRPr="00EA275B" w:rsidRDefault="00C16477" w:rsidP="00083CA3">
                  <w:pPr>
                    <w:rPr>
                      <w:rFonts w:cs="Arial"/>
                    </w:rPr>
                  </w:pPr>
                  <w:r w:rsidRPr="00EA275B">
                    <w:rPr>
                      <w:rFonts w:cs="Arial"/>
                    </w:rPr>
                    <w:t>Hybrid</w:t>
                  </w:r>
                </w:p>
              </w:tc>
              <w:tc>
                <w:tcPr>
                  <w:tcW w:w="390" w:type="dxa"/>
                </w:tcPr>
                <w:p w14:paraId="46B2FAAD" w14:textId="77777777" w:rsidR="00C16477" w:rsidRPr="00EA275B" w:rsidRDefault="00426918" w:rsidP="00083CA3">
                  <w:pPr>
                    <w:rPr>
                      <w:rFonts w:cs="Arial"/>
                    </w:rPr>
                  </w:pPr>
                  <w:del w:id="562" w:author="Faulkner, David A. (Accenture Federal Services)" w:date="2019-04-03T17:21:00Z">
                    <w:r w:rsidDel="008C1F1B">
                      <w:rPr>
                        <w:rFonts w:cs="Arial"/>
                      </w:rPr>
                      <w:delText>X</w:delText>
                    </w:r>
                  </w:del>
                </w:p>
              </w:tc>
            </w:tr>
            <w:tr w:rsidR="00C16477" w:rsidRPr="00EA275B" w14:paraId="57F4E705" w14:textId="77777777" w:rsidTr="00083CA3">
              <w:trPr>
                <w:trHeight w:val="255"/>
              </w:trPr>
              <w:tc>
                <w:tcPr>
                  <w:tcW w:w="1269" w:type="dxa"/>
                </w:tcPr>
                <w:p w14:paraId="658E200A" w14:textId="77777777" w:rsidR="00C16477" w:rsidRPr="00EA275B" w:rsidRDefault="00C16477" w:rsidP="00083CA3">
                  <w:pPr>
                    <w:rPr>
                      <w:rFonts w:cs="Arial"/>
                    </w:rPr>
                  </w:pPr>
                  <w:r w:rsidRPr="00EA275B">
                    <w:rPr>
                      <w:rFonts w:cs="Arial"/>
                    </w:rPr>
                    <w:t>In Place and Planned</w:t>
                  </w:r>
                </w:p>
              </w:tc>
              <w:tc>
                <w:tcPr>
                  <w:tcW w:w="390" w:type="dxa"/>
                </w:tcPr>
                <w:p w14:paraId="186FFAF9" w14:textId="77777777" w:rsidR="00C16477" w:rsidRPr="00EA275B" w:rsidRDefault="00C16477" w:rsidP="00083CA3">
                  <w:pPr>
                    <w:rPr>
                      <w:rFonts w:cs="Arial"/>
                    </w:rPr>
                  </w:pPr>
                </w:p>
              </w:tc>
              <w:tc>
                <w:tcPr>
                  <w:tcW w:w="1110" w:type="dxa"/>
                </w:tcPr>
                <w:p w14:paraId="1AFBE60C" w14:textId="77777777" w:rsidR="00C16477" w:rsidRPr="00EA275B" w:rsidRDefault="00C16477" w:rsidP="00083CA3">
                  <w:pPr>
                    <w:rPr>
                      <w:rFonts w:cs="Arial"/>
                    </w:rPr>
                  </w:pPr>
                  <w:r w:rsidRPr="00EA275B">
                    <w:rPr>
                      <w:rFonts w:cs="Arial"/>
                    </w:rPr>
                    <w:t>System Specific</w:t>
                  </w:r>
                </w:p>
              </w:tc>
              <w:tc>
                <w:tcPr>
                  <w:tcW w:w="390" w:type="dxa"/>
                </w:tcPr>
                <w:p w14:paraId="4CB507B1" w14:textId="77777777" w:rsidR="00C16477" w:rsidRPr="00EA275B" w:rsidRDefault="00C16477" w:rsidP="00083CA3">
                  <w:pPr>
                    <w:rPr>
                      <w:rFonts w:cs="Arial"/>
                    </w:rPr>
                  </w:pPr>
                </w:p>
              </w:tc>
            </w:tr>
            <w:tr w:rsidR="00C16477" w:rsidRPr="00EA275B" w14:paraId="63D57DCB" w14:textId="77777777" w:rsidTr="00083CA3">
              <w:trPr>
                <w:trHeight w:val="85"/>
              </w:trPr>
              <w:tc>
                <w:tcPr>
                  <w:tcW w:w="1269" w:type="dxa"/>
                </w:tcPr>
                <w:p w14:paraId="694F7CDC" w14:textId="77777777" w:rsidR="00C16477" w:rsidRPr="00EA275B" w:rsidRDefault="00C16477" w:rsidP="00083CA3">
                  <w:pPr>
                    <w:rPr>
                      <w:rFonts w:cs="Arial"/>
                    </w:rPr>
                  </w:pPr>
                  <w:r w:rsidRPr="00EA275B">
                    <w:rPr>
                      <w:rFonts w:cs="Arial"/>
                    </w:rPr>
                    <w:t>Not Applicable</w:t>
                  </w:r>
                </w:p>
              </w:tc>
              <w:tc>
                <w:tcPr>
                  <w:tcW w:w="390" w:type="dxa"/>
                </w:tcPr>
                <w:p w14:paraId="29760028" w14:textId="77777777" w:rsidR="00C16477" w:rsidRPr="00EA275B" w:rsidRDefault="00C16477" w:rsidP="00083CA3">
                  <w:pPr>
                    <w:rPr>
                      <w:rFonts w:cs="Arial"/>
                    </w:rPr>
                  </w:pPr>
                </w:p>
              </w:tc>
              <w:tc>
                <w:tcPr>
                  <w:tcW w:w="1500" w:type="dxa"/>
                  <w:gridSpan w:val="2"/>
                </w:tcPr>
                <w:p w14:paraId="2EF0B827" w14:textId="77777777" w:rsidR="00C16477" w:rsidRPr="00EA275B" w:rsidRDefault="00C16477" w:rsidP="00083CA3">
                  <w:pPr>
                    <w:rPr>
                      <w:rFonts w:cs="Arial"/>
                    </w:rPr>
                  </w:pPr>
                </w:p>
              </w:tc>
            </w:tr>
          </w:tbl>
          <w:p w14:paraId="1047B57B" w14:textId="77777777" w:rsidR="00C16477" w:rsidRPr="00EA275B" w:rsidRDefault="00C16477" w:rsidP="00083CA3">
            <w:pPr>
              <w:rPr>
                <w:rFonts w:cs="Arial"/>
              </w:rPr>
            </w:pPr>
          </w:p>
        </w:tc>
      </w:tr>
      <w:tr w:rsidR="00C16477" w:rsidRPr="00840A11" w14:paraId="4507A72F" w14:textId="77777777" w:rsidTr="00502915">
        <w:trPr>
          <w:cantSplit/>
          <w:trHeight w:val="233"/>
          <w:jc w:val="center"/>
        </w:trPr>
        <w:tc>
          <w:tcPr>
            <w:tcW w:w="9981" w:type="dxa"/>
            <w:gridSpan w:val="5"/>
            <w:tcBorders>
              <w:top w:val="single" w:sz="4" w:space="0" w:color="auto"/>
              <w:bottom w:val="single" w:sz="4" w:space="0" w:color="auto"/>
            </w:tcBorders>
            <w:shd w:val="clear" w:color="auto" w:fill="auto"/>
          </w:tcPr>
          <w:p w14:paraId="5B396C96" w14:textId="77777777" w:rsidR="00C16477" w:rsidRPr="00EA275B" w:rsidRDefault="00C16477" w:rsidP="00083CA3">
            <w:pPr>
              <w:rPr>
                <w:rFonts w:cs="Arial"/>
              </w:rPr>
            </w:pPr>
          </w:p>
        </w:tc>
      </w:tr>
      <w:tr w:rsidR="00C16477" w:rsidRPr="00840A11" w14:paraId="155B686C" w14:textId="77777777" w:rsidTr="00502915">
        <w:trPr>
          <w:cantSplit/>
          <w:trHeight w:val="510"/>
          <w:jc w:val="center"/>
        </w:trPr>
        <w:tc>
          <w:tcPr>
            <w:tcW w:w="1319" w:type="dxa"/>
            <w:gridSpan w:val="2"/>
          </w:tcPr>
          <w:p w14:paraId="51A5971B" w14:textId="77777777" w:rsidR="00C16477" w:rsidRPr="00EA275B" w:rsidRDefault="00C16477" w:rsidP="00083CA3">
            <w:pPr>
              <w:jc w:val="center"/>
              <w:rPr>
                <w:rFonts w:cs="Arial"/>
                <w:b/>
              </w:rPr>
            </w:pPr>
            <w:r w:rsidRPr="00EA275B">
              <w:rPr>
                <w:rFonts w:cs="Arial"/>
                <w:b/>
              </w:rPr>
              <w:lastRenderedPageBreak/>
              <w:t>IR-5 (1)</w:t>
            </w:r>
          </w:p>
          <w:p w14:paraId="58A2C943" w14:textId="77777777" w:rsidR="00C16477" w:rsidRPr="00EA275B" w:rsidRDefault="00C16477" w:rsidP="00083CA3">
            <w:pPr>
              <w:jc w:val="center"/>
              <w:rPr>
                <w:rFonts w:cs="Arial"/>
                <w:b/>
              </w:rPr>
            </w:pPr>
          </w:p>
          <w:p w14:paraId="7810031A" w14:textId="77777777" w:rsidR="00C16477" w:rsidRPr="00EA275B" w:rsidRDefault="00C16477" w:rsidP="00083CA3">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1953EEA4" w14:textId="77777777" w:rsidR="00EA275B" w:rsidRPr="00EA275B" w:rsidRDefault="00C16477" w:rsidP="00083CA3">
            <w:pPr>
              <w:rPr>
                <w:rFonts w:cs="Arial"/>
              </w:rPr>
            </w:pPr>
            <w:r w:rsidRPr="00EA275B">
              <w:rPr>
                <w:rFonts w:cs="Arial"/>
                <w:b/>
              </w:rPr>
              <w:t>Incident Monitoring:</w:t>
            </w:r>
            <w:r w:rsidRPr="00EA275B">
              <w:rPr>
                <w:rFonts w:cs="Arial"/>
              </w:rPr>
              <w:t xml:space="preserve">  </w:t>
            </w:r>
          </w:p>
          <w:p w14:paraId="43F6B629" w14:textId="77777777" w:rsidR="00C16477" w:rsidRPr="00EA275B" w:rsidRDefault="00C16477" w:rsidP="00083CA3">
            <w:pPr>
              <w:rPr>
                <w:rFonts w:cs="Arial"/>
              </w:rPr>
            </w:pPr>
            <w:r w:rsidRPr="00EA275B">
              <w:rPr>
                <w:rFonts w:cs="Arial"/>
              </w:rPr>
              <w:t>The organization employs automated mechanisms to assist in the tracking of security incidents and in the collection and analysis of incident information.</w:t>
            </w:r>
          </w:p>
          <w:p w14:paraId="6AB71FA7" w14:textId="77777777" w:rsidR="00C16477" w:rsidRPr="00EA275B" w:rsidRDefault="00C16477" w:rsidP="00083CA3">
            <w:pPr>
              <w:rPr>
                <w:rFonts w:cs="Arial"/>
              </w:rPr>
            </w:pPr>
          </w:p>
          <w:p w14:paraId="0E4644EE"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04633794" w14:textId="77777777" w:rsidTr="00083CA3">
              <w:trPr>
                <w:trHeight w:val="255"/>
              </w:trPr>
              <w:tc>
                <w:tcPr>
                  <w:tcW w:w="1659" w:type="dxa"/>
                  <w:gridSpan w:val="2"/>
                  <w:tcBorders>
                    <w:top w:val="single" w:sz="4" w:space="0" w:color="auto"/>
                    <w:bottom w:val="single" w:sz="6" w:space="0" w:color="auto"/>
                  </w:tcBorders>
                  <w:shd w:val="clear" w:color="auto" w:fill="C0C0C0"/>
                </w:tcPr>
                <w:p w14:paraId="38CF0A38"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79C7E32D" w14:textId="77777777" w:rsidR="00C16477" w:rsidRPr="00EA275B" w:rsidRDefault="00C16477" w:rsidP="00083CA3">
                  <w:pPr>
                    <w:rPr>
                      <w:rFonts w:cs="Arial"/>
                    </w:rPr>
                  </w:pPr>
                  <w:r w:rsidRPr="00EA275B">
                    <w:rPr>
                      <w:rFonts w:cs="Arial"/>
                    </w:rPr>
                    <w:t>Type</w:t>
                  </w:r>
                </w:p>
              </w:tc>
            </w:tr>
            <w:tr w:rsidR="00C16477" w:rsidRPr="00EA275B" w14:paraId="07F5A589" w14:textId="77777777" w:rsidTr="00083CA3">
              <w:trPr>
                <w:trHeight w:val="255"/>
              </w:trPr>
              <w:tc>
                <w:tcPr>
                  <w:tcW w:w="1269" w:type="dxa"/>
                  <w:tcBorders>
                    <w:top w:val="single" w:sz="6" w:space="0" w:color="auto"/>
                  </w:tcBorders>
                </w:tcPr>
                <w:p w14:paraId="6D57D08D"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CE89C5E" w14:textId="77777777" w:rsidR="00C16477" w:rsidRPr="00EA275B" w:rsidRDefault="00C16477" w:rsidP="00083CA3">
                  <w:pPr>
                    <w:rPr>
                      <w:rFonts w:cs="Arial"/>
                    </w:rPr>
                  </w:pPr>
                </w:p>
              </w:tc>
              <w:tc>
                <w:tcPr>
                  <w:tcW w:w="1110" w:type="dxa"/>
                  <w:tcBorders>
                    <w:top w:val="single" w:sz="6" w:space="0" w:color="auto"/>
                  </w:tcBorders>
                </w:tcPr>
                <w:p w14:paraId="62C3B8C2"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993D8ED" w14:textId="0CFF23F6" w:rsidR="00C16477" w:rsidRPr="00EA275B" w:rsidRDefault="008C1F1B" w:rsidP="00083CA3">
                  <w:pPr>
                    <w:rPr>
                      <w:rFonts w:cs="Arial"/>
                    </w:rPr>
                  </w:pPr>
                  <w:ins w:id="563" w:author="Faulkner, David A. (Accenture Federal Services)" w:date="2019-04-03T17:21:00Z">
                    <w:r>
                      <w:rPr>
                        <w:rFonts w:cs="Arial"/>
                      </w:rPr>
                      <w:t>x</w:t>
                    </w:r>
                  </w:ins>
                </w:p>
              </w:tc>
            </w:tr>
            <w:tr w:rsidR="00C16477" w:rsidRPr="00EA275B" w14:paraId="5A68D885" w14:textId="77777777" w:rsidTr="00083CA3">
              <w:trPr>
                <w:trHeight w:val="255"/>
              </w:trPr>
              <w:tc>
                <w:tcPr>
                  <w:tcW w:w="1269" w:type="dxa"/>
                </w:tcPr>
                <w:p w14:paraId="75DC3D67" w14:textId="77777777" w:rsidR="00C16477" w:rsidRPr="00EA275B" w:rsidRDefault="00C16477" w:rsidP="00083CA3">
                  <w:pPr>
                    <w:rPr>
                      <w:rFonts w:cs="Arial"/>
                    </w:rPr>
                  </w:pPr>
                  <w:r w:rsidRPr="00EA275B">
                    <w:rPr>
                      <w:rFonts w:cs="Arial"/>
                    </w:rPr>
                    <w:t>Planned</w:t>
                  </w:r>
                </w:p>
              </w:tc>
              <w:tc>
                <w:tcPr>
                  <w:tcW w:w="390" w:type="dxa"/>
                </w:tcPr>
                <w:p w14:paraId="1D2C80F2" w14:textId="77777777" w:rsidR="00C16477" w:rsidRPr="00EA275B" w:rsidRDefault="00C16477" w:rsidP="00083CA3">
                  <w:pPr>
                    <w:rPr>
                      <w:rFonts w:cs="Arial"/>
                    </w:rPr>
                  </w:pPr>
                </w:p>
              </w:tc>
              <w:tc>
                <w:tcPr>
                  <w:tcW w:w="1110" w:type="dxa"/>
                </w:tcPr>
                <w:p w14:paraId="4F5B8660" w14:textId="77777777" w:rsidR="00C16477" w:rsidRPr="00EA275B" w:rsidRDefault="00C16477" w:rsidP="00083CA3">
                  <w:pPr>
                    <w:rPr>
                      <w:rFonts w:cs="Arial"/>
                    </w:rPr>
                  </w:pPr>
                  <w:r w:rsidRPr="00EA275B">
                    <w:rPr>
                      <w:rFonts w:cs="Arial"/>
                    </w:rPr>
                    <w:t>Hybrid</w:t>
                  </w:r>
                </w:p>
              </w:tc>
              <w:tc>
                <w:tcPr>
                  <w:tcW w:w="390" w:type="dxa"/>
                </w:tcPr>
                <w:p w14:paraId="053EEF24" w14:textId="77777777" w:rsidR="00C16477" w:rsidRPr="00EA275B" w:rsidRDefault="00426918" w:rsidP="00083CA3">
                  <w:pPr>
                    <w:rPr>
                      <w:rFonts w:cs="Arial"/>
                    </w:rPr>
                  </w:pPr>
                  <w:del w:id="564" w:author="Faulkner, David A. (Accenture Federal Services)" w:date="2019-04-03T17:21:00Z">
                    <w:r w:rsidDel="008C1F1B">
                      <w:rPr>
                        <w:rFonts w:cs="Arial"/>
                      </w:rPr>
                      <w:delText>X</w:delText>
                    </w:r>
                  </w:del>
                </w:p>
              </w:tc>
            </w:tr>
            <w:tr w:rsidR="00C16477" w:rsidRPr="00EA275B" w14:paraId="73FA6586" w14:textId="77777777" w:rsidTr="00083CA3">
              <w:trPr>
                <w:trHeight w:val="255"/>
              </w:trPr>
              <w:tc>
                <w:tcPr>
                  <w:tcW w:w="1269" w:type="dxa"/>
                </w:tcPr>
                <w:p w14:paraId="0347591C" w14:textId="77777777" w:rsidR="00C16477" w:rsidRPr="00EA275B" w:rsidRDefault="00C16477" w:rsidP="00083CA3">
                  <w:pPr>
                    <w:rPr>
                      <w:rFonts w:cs="Arial"/>
                    </w:rPr>
                  </w:pPr>
                  <w:r w:rsidRPr="00EA275B">
                    <w:rPr>
                      <w:rFonts w:cs="Arial"/>
                    </w:rPr>
                    <w:t>In Place and Planned</w:t>
                  </w:r>
                </w:p>
              </w:tc>
              <w:tc>
                <w:tcPr>
                  <w:tcW w:w="390" w:type="dxa"/>
                </w:tcPr>
                <w:p w14:paraId="63324523" w14:textId="77777777" w:rsidR="00C16477" w:rsidRPr="00EA275B" w:rsidRDefault="00C16477" w:rsidP="00083CA3">
                  <w:pPr>
                    <w:rPr>
                      <w:rFonts w:cs="Arial"/>
                    </w:rPr>
                  </w:pPr>
                </w:p>
              </w:tc>
              <w:tc>
                <w:tcPr>
                  <w:tcW w:w="1110" w:type="dxa"/>
                </w:tcPr>
                <w:p w14:paraId="1A9331E0" w14:textId="77777777" w:rsidR="00C16477" w:rsidRPr="00EA275B" w:rsidRDefault="00C16477" w:rsidP="00083CA3">
                  <w:pPr>
                    <w:rPr>
                      <w:rFonts w:cs="Arial"/>
                    </w:rPr>
                  </w:pPr>
                  <w:r w:rsidRPr="00EA275B">
                    <w:rPr>
                      <w:rFonts w:cs="Arial"/>
                    </w:rPr>
                    <w:t>System Specific</w:t>
                  </w:r>
                </w:p>
              </w:tc>
              <w:tc>
                <w:tcPr>
                  <w:tcW w:w="390" w:type="dxa"/>
                </w:tcPr>
                <w:p w14:paraId="1BED26E8" w14:textId="77777777" w:rsidR="00C16477" w:rsidRPr="00EA275B" w:rsidRDefault="00C16477" w:rsidP="00083CA3">
                  <w:pPr>
                    <w:rPr>
                      <w:rFonts w:cs="Arial"/>
                    </w:rPr>
                  </w:pPr>
                </w:p>
              </w:tc>
            </w:tr>
            <w:tr w:rsidR="00C16477" w:rsidRPr="00EA275B" w14:paraId="21E9D851" w14:textId="77777777" w:rsidTr="00083CA3">
              <w:trPr>
                <w:trHeight w:val="85"/>
              </w:trPr>
              <w:tc>
                <w:tcPr>
                  <w:tcW w:w="1269" w:type="dxa"/>
                </w:tcPr>
                <w:p w14:paraId="6815BE50" w14:textId="77777777" w:rsidR="00C16477" w:rsidRPr="00EA275B" w:rsidRDefault="00C16477" w:rsidP="00083CA3">
                  <w:pPr>
                    <w:rPr>
                      <w:rFonts w:cs="Arial"/>
                    </w:rPr>
                  </w:pPr>
                  <w:r w:rsidRPr="00EA275B">
                    <w:rPr>
                      <w:rFonts w:cs="Arial"/>
                    </w:rPr>
                    <w:t>Not Applicable</w:t>
                  </w:r>
                </w:p>
              </w:tc>
              <w:tc>
                <w:tcPr>
                  <w:tcW w:w="390" w:type="dxa"/>
                </w:tcPr>
                <w:p w14:paraId="2532EDFD" w14:textId="77777777" w:rsidR="00C16477" w:rsidRPr="00EA275B" w:rsidRDefault="00C16477" w:rsidP="00083CA3">
                  <w:pPr>
                    <w:rPr>
                      <w:rFonts w:cs="Arial"/>
                    </w:rPr>
                  </w:pPr>
                </w:p>
              </w:tc>
              <w:tc>
                <w:tcPr>
                  <w:tcW w:w="1500" w:type="dxa"/>
                  <w:gridSpan w:val="2"/>
                </w:tcPr>
                <w:p w14:paraId="2DE0BE1B" w14:textId="77777777" w:rsidR="00C16477" w:rsidRPr="00EA275B" w:rsidRDefault="00C16477" w:rsidP="00083CA3">
                  <w:pPr>
                    <w:rPr>
                      <w:rFonts w:cs="Arial"/>
                    </w:rPr>
                  </w:pPr>
                </w:p>
              </w:tc>
            </w:tr>
          </w:tbl>
          <w:p w14:paraId="231C7258" w14:textId="77777777" w:rsidR="00C16477" w:rsidRPr="00EA275B" w:rsidRDefault="00C16477" w:rsidP="00083CA3">
            <w:pPr>
              <w:rPr>
                <w:rFonts w:cs="Arial"/>
              </w:rPr>
            </w:pPr>
          </w:p>
        </w:tc>
      </w:tr>
      <w:tr w:rsidR="00C16477" w:rsidRPr="00840A11" w14:paraId="17C46E06"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EC1B187" w14:textId="77777777" w:rsidR="00C16477" w:rsidRPr="00EA275B" w:rsidRDefault="00C16477" w:rsidP="00083CA3">
            <w:pPr>
              <w:rPr>
                <w:rFonts w:cs="Arial"/>
              </w:rPr>
            </w:pPr>
          </w:p>
        </w:tc>
      </w:tr>
      <w:tr w:rsidR="00C16477" w:rsidRPr="00840A11" w14:paraId="38C9F0B5" w14:textId="77777777" w:rsidTr="00502915">
        <w:trPr>
          <w:cantSplit/>
          <w:trHeight w:val="255"/>
          <w:jc w:val="center"/>
        </w:trPr>
        <w:tc>
          <w:tcPr>
            <w:tcW w:w="1308" w:type="dxa"/>
          </w:tcPr>
          <w:p w14:paraId="65BD97E5" w14:textId="77777777" w:rsidR="00C16477" w:rsidRPr="00EA275B" w:rsidRDefault="00C16477" w:rsidP="00083CA3">
            <w:pPr>
              <w:jc w:val="center"/>
              <w:rPr>
                <w:rFonts w:cs="Arial"/>
                <w:b/>
              </w:rPr>
            </w:pPr>
            <w:r w:rsidRPr="00EA275B">
              <w:rPr>
                <w:rFonts w:cs="Arial"/>
                <w:b/>
              </w:rPr>
              <w:t>IR-6</w:t>
            </w:r>
          </w:p>
          <w:p w14:paraId="3579237A" w14:textId="77777777" w:rsidR="00C16477" w:rsidRPr="00EA275B" w:rsidRDefault="00C16477" w:rsidP="00083CA3">
            <w:pPr>
              <w:jc w:val="center"/>
              <w:rPr>
                <w:rFonts w:cs="Arial"/>
                <w:b/>
              </w:rPr>
            </w:pPr>
          </w:p>
          <w:p w14:paraId="0352DFC2" w14:textId="77777777" w:rsidR="00C16477" w:rsidRPr="00EA275B" w:rsidRDefault="00C16477" w:rsidP="00083CA3">
            <w:pPr>
              <w:jc w:val="center"/>
              <w:rPr>
                <w:rFonts w:cs="Arial"/>
                <w:b/>
              </w:rPr>
            </w:pPr>
            <w:r w:rsidRPr="00EA275B">
              <w:rPr>
                <w:rFonts w:cs="Arial"/>
                <w:bCs/>
              </w:rPr>
              <w:t>(L), (M), (H)</w:t>
            </w:r>
          </w:p>
        </w:tc>
        <w:tc>
          <w:tcPr>
            <w:tcW w:w="5521" w:type="dxa"/>
            <w:gridSpan w:val="2"/>
            <w:tcBorders>
              <w:top w:val="single" w:sz="4" w:space="0" w:color="auto"/>
              <w:bottom w:val="single" w:sz="4" w:space="0" w:color="auto"/>
            </w:tcBorders>
            <w:shd w:val="clear" w:color="auto" w:fill="auto"/>
          </w:tcPr>
          <w:p w14:paraId="1D5EC030"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56FFB972" w14:textId="77777777" w:rsidR="00EA275B" w:rsidRPr="00EA275B" w:rsidRDefault="00EA275B" w:rsidP="00502915">
            <w:pPr>
              <w:spacing w:after="150" w:line="240" w:lineRule="auto"/>
              <w:rPr>
                <w:rFonts w:eastAsia="Times New Roman" w:cs="Tahoma"/>
                <w:bCs/>
              </w:rPr>
            </w:pPr>
            <w:r w:rsidRPr="00EA275B">
              <w:rPr>
                <w:rFonts w:eastAsia="Times New Roman" w:cs="Tahoma"/>
                <w:bCs/>
              </w:rPr>
              <w:t>The organization:</w:t>
            </w:r>
            <w:r w:rsidRPr="00EA275B">
              <w:rPr>
                <w:rFonts w:eastAsia="Times New Roman" w:cs="Tahoma"/>
                <w:bCs/>
              </w:rPr>
              <w:br/>
              <w:t>a. Requires personnel to report suspected security incidents to the organizational incident response capability within [Assignment: organization-defined time-period]; and</w:t>
            </w:r>
            <w:r w:rsidRPr="00EA275B">
              <w:rPr>
                <w:rFonts w:eastAsia="Times New Roman" w:cs="Tahoma"/>
                <w:bCs/>
              </w:rPr>
              <w:br/>
              <w:t>b. Reports security incident information to [Assignment: organization-defined authorities].</w:t>
            </w:r>
          </w:p>
          <w:p w14:paraId="2B7A2A40" w14:textId="77777777" w:rsidR="00C16477" w:rsidRPr="00EA275B" w:rsidRDefault="00C16477" w:rsidP="00083CA3">
            <w:pPr>
              <w:rPr>
                <w:rFonts w:cs="Arial"/>
                <w:color w:val="0000FF"/>
              </w:rPr>
            </w:pPr>
          </w:p>
          <w:p w14:paraId="08B398F1"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16855C49" w14:textId="77777777" w:rsidTr="00083CA3">
              <w:trPr>
                <w:trHeight w:val="255"/>
              </w:trPr>
              <w:tc>
                <w:tcPr>
                  <w:tcW w:w="1659" w:type="dxa"/>
                  <w:gridSpan w:val="2"/>
                  <w:tcBorders>
                    <w:top w:val="single" w:sz="4" w:space="0" w:color="auto"/>
                    <w:bottom w:val="single" w:sz="6" w:space="0" w:color="auto"/>
                  </w:tcBorders>
                  <w:shd w:val="clear" w:color="auto" w:fill="C0C0C0"/>
                </w:tcPr>
                <w:p w14:paraId="6CFF1829"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4EC918" w14:textId="77777777" w:rsidR="00C16477" w:rsidRPr="00EA275B" w:rsidRDefault="00C16477" w:rsidP="00083CA3">
                  <w:pPr>
                    <w:rPr>
                      <w:rFonts w:cs="Arial"/>
                    </w:rPr>
                  </w:pPr>
                  <w:r w:rsidRPr="00EA275B">
                    <w:rPr>
                      <w:rFonts w:cs="Arial"/>
                    </w:rPr>
                    <w:t>Type</w:t>
                  </w:r>
                </w:p>
              </w:tc>
            </w:tr>
            <w:tr w:rsidR="00C16477" w:rsidRPr="00EA275B" w14:paraId="5B838672" w14:textId="77777777" w:rsidTr="00083CA3">
              <w:trPr>
                <w:trHeight w:val="255"/>
              </w:trPr>
              <w:tc>
                <w:tcPr>
                  <w:tcW w:w="1269" w:type="dxa"/>
                  <w:tcBorders>
                    <w:top w:val="single" w:sz="6" w:space="0" w:color="auto"/>
                  </w:tcBorders>
                </w:tcPr>
                <w:p w14:paraId="153229B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40766EF3" w14:textId="77777777" w:rsidR="00C16477" w:rsidRPr="00EA275B" w:rsidRDefault="00C16477" w:rsidP="00083CA3">
                  <w:pPr>
                    <w:rPr>
                      <w:rFonts w:cs="Arial"/>
                    </w:rPr>
                  </w:pPr>
                </w:p>
              </w:tc>
              <w:tc>
                <w:tcPr>
                  <w:tcW w:w="1110" w:type="dxa"/>
                  <w:tcBorders>
                    <w:top w:val="single" w:sz="6" w:space="0" w:color="auto"/>
                  </w:tcBorders>
                </w:tcPr>
                <w:p w14:paraId="1A8B3F97"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6B133921" w14:textId="4FE54A27" w:rsidR="00C16477" w:rsidRPr="00EA275B" w:rsidRDefault="008C1F1B" w:rsidP="00083CA3">
                  <w:pPr>
                    <w:rPr>
                      <w:rFonts w:cs="Arial"/>
                    </w:rPr>
                  </w:pPr>
                  <w:ins w:id="565" w:author="Faulkner, David A. (Accenture Federal Services)" w:date="2019-04-03T17:19:00Z">
                    <w:r>
                      <w:rPr>
                        <w:rFonts w:cs="Arial"/>
                      </w:rPr>
                      <w:t>x</w:t>
                    </w:r>
                  </w:ins>
                </w:p>
              </w:tc>
            </w:tr>
            <w:tr w:rsidR="00C16477" w:rsidRPr="00EA275B" w14:paraId="500531FE" w14:textId="77777777" w:rsidTr="00083CA3">
              <w:trPr>
                <w:trHeight w:val="255"/>
              </w:trPr>
              <w:tc>
                <w:tcPr>
                  <w:tcW w:w="1269" w:type="dxa"/>
                </w:tcPr>
                <w:p w14:paraId="5FC9AD23" w14:textId="77777777" w:rsidR="00C16477" w:rsidRPr="00EA275B" w:rsidRDefault="00C16477" w:rsidP="00083CA3">
                  <w:pPr>
                    <w:rPr>
                      <w:rFonts w:cs="Arial"/>
                    </w:rPr>
                  </w:pPr>
                  <w:r w:rsidRPr="00EA275B">
                    <w:rPr>
                      <w:rFonts w:cs="Arial"/>
                    </w:rPr>
                    <w:t>Planned</w:t>
                  </w:r>
                </w:p>
              </w:tc>
              <w:tc>
                <w:tcPr>
                  <w:tcW w:w="390" w:type="dxa"/>
                </w:tcPr>
                <w:p w14:paraId="5703FCDE" w14:textId="77777777" w:rsidR="00C16477" w:rsidRPr="00EA275B" w:rsidRDefault="00C16477" w:rsidP="00083CA3">
                  <w:pPr>
                    <w:rPr>
                      <w:rFonts w:cs="Arial"/>
                    </w:rPr>
                  </w:pPr>
                </w:p>
              </w:tc>
              <w:tc>
                <w:tcPr>
                  <w:tcW w:w="1110" w:type="dxa"/>
                </w:tcPr>
                <w:p w14:paraId="4F08B2BB" w14:textId="77777777" w:rsidR="00C16477" w:rsidRPr="00EA275B" w:rsidRDefault="00C16477" w:rsidP="00083CA3">
                  <w:pPr>
                    <w:rPr>
                      <w:rFonts w:cs="Arial"/>
                    </w:rPr>
                  </w:pPr>
                  <w:r w:rsidRPr="00EA275B">
                    <w:rPr>
                      <w:rFonts w:cs="Arial"/>
                    </w:rPr>
                    <w:t>Hybrid</w:t>
                  </w:r>
                </w:p>
              </w:tc>
              <w:tc>
                <w:tcPr>
                  <w:tcW w:w="390" w:type="dxa"/>
                </w:tcPr>
                <w:p w14:paraId="1BBD80DC" w14:textId="77777777" w:rsidR="00C16477" w:rsidRPr="00EA275B" w:rsidRDefault="00EA275B" w:rsidP="00083CA3">
                  <w:pPr>
                    <w:rPr>
                      <w:rFonts w:cs="Arial"/>
                    </w:rPr>
                  </w:pPr>
                  <w:del w:id="566" w:author="Faulkner, David A. (Accenture Federal Services)" w:date="2019-04-03T17:19:00Z">
                    <w:r w:rsidRPr="00EA275B" w:rsidDel="008C1F1B">
                      <w:rPr>
                        <w:rFonts w:cs="Arial"/>
                      </w:rPr>
                      <w:delText>X</w:delText>
                    </w:r>
                  </w:del>
                </w:p>
              </w:tc>
            </w:tr>
            <w:tr w:rsidR="00C16477" w:rsidRPr="00EA275B" w14:paraId="74C57417" w14:textId="77777777" w:rsidTr="00083CA3">
              <w:trPr>
                <w:trHeight w:val="255"/>
              </w:trPr>
              <w:tc>
                <w:tcPr>
                  <w:tcW w:w="1269" w:type="dxa"/>
                </w:tcPr>
                <w:p w14:paraId="725BAE58" w14:textId="77777777" w:rsidR="00C16477" w:rsidRPr="00EA275B" w:rsidRDefault="00C16477" w:rsidP="00083CA3">
                  <w:pPr>
                    <w:rPr>
                      <w:rFonts w:cs="Arial"/>
                    </w:rPr>
                  </w:pPr>
                  <w:r w:rsidRPr="00EA275B">
                    <w:rPr>
                      <w:rFonts w:cs="Arial"/>
                    </w:rPr>
                    <w:t>In Place and Planned</w:t>
                  </w:r>
                </w:p>
              </w:tc>
              <w:tc>
                <w:tcPr>
                  <w:tcW w:w="390" w:type="dxa"/>
                </w:tcPr>
                <w:p w14:paraId="423C5457" w14:textId="77777777" w:rsidR="00C16477" w:rsidRPr="00EA275B" w:rsidRDefault="00C16477" w:rsidP="00083CA3">
                  <w:pPr>
                    <w:rPr>
                      <w:rFonts w:cs="Arial"/>
                    </w:rPr>
                  </w:pPr>
                </w:p>
              </w:tc>
              <w:tc>
                <w:tcPr>
                  <w:tcW w:w="1110" w:type="dxa"/>
                </w:tcPr>
                <w:p w14:paraId="1F7C5683" w14:textId="77777777" w:rsidR="00C16477" w:rsidRPr="00EA275B" w:rsidRDefault="00C16477" w:rsidP="00083CA3">
                  <w:pPr>
                    <w:rPr>
                      <w:rFonts w:cs="Arial"/>
                    </w:rPr>
                  </w:pPr>
                  <w:r w:rsidRPr="00EA275B">
                    <w:rPr>
                      <w:rFonts w:cs="Arial"/>
                    </w:rPr>
                    <w:t>System Specific</w:t>
                  </w:r>
                </w:p>
              </w:tc>
              <w:tc>
                <w:tcPr>
                  <w:tcW w:w="390" w:type="dxa"/>
                </w:tcPr>
                <w:p w14:paraId="000FAF51" w14:textId="77777777" w:rsidR="00C16477" w:rsidRPr="00EA275B" w:rsidRDefault="00C16477" w:rsidP="00083CA3">
                  <w:pPr>
                    <w:rPr>
                      <w:rFonts w:cs="Arial"/>
                    </w:rPr>
                  </w:pPr>
                </w:p>
              </w:tc>
            </w:tr>
            <w:tr w:rsidR="00C16477" w:rsidRPr="00EA275B" w14:paraId="038A3B5B" w14:textId="77777777" w:rsidTr="00083CA3">
              <w:trPr>
                <w:trHeight w:val="85"/>
              </w:trPr>
              <w:tc>
                <w:tcPr>
                  <w:tcW w:w="1269" w:type="dxa"/>
                </w:tcPr>
                <w:p w14:paraId="56038300" w14:textId="77777777" w:rsidR="00C16477" w:rsidRPr="00EA275B" w:rsidRDefault="00C16477" w:rsidP="00083CA3">
                  <w:pPr>
                    <w:rPr>
                      <w:rFonts w:cs="Arial"/>
                    </w:rPr>
                  </w:pPr>
                  <w:r w:rsidRPr="00EA275B">
                    <w:rPr>
                      <w:rFonts w:cs="Arial"/>
                    </w:rPr>
                    <w:t>Not Applicable</w:t>
                  </w:r>
                </w:p>
              </w:tc>
              <w:tc>
                <w:tcPr>
                  <w:tcW w:w="390" w:type="dxa"/>
                </w:tcPr>
                <w:p w14:paraId="5FC58D29" w14:textId="77777777" w:rsidR="00C16477" w:rsidRPr="00EA275B" w:rsidRDefault="00C16477" w:rsidP="00083CA3">
                  <w:pPr>
                    <w:rPr>
                      <w:rFonts w:cs="Arial"/>
                    </w:rPr>
                  </w:pPr>
                </w:p>
              </w:tc>
              <w:tc>
                <w:tcPr>
                  <w:tcW w:w="1500" w:type="dxa"/>
                  <w:gridSpan w:val="2"/>
                </w:tcPr>
                <w:p w14:paraId="38C548E5" w14:textId="77777777" w:rsidR="00C16477" w:rsidRPr="00EA275B" w:rsidRDefault="00C16477" w:rsidP="00083CA3">
                  <w:pPr>
                    <w:rPr>
                      <w:rFonts w:cs="Arial"/>
                    </w:rPr>
                  </w:pPr>
                </w:p>
              </w:tc>
            </w:tr>
          </w:tbl>
          <w:p w14:paraId="6913D471" w14:textId="77777777" w:rsidR="00C16477" w:rsidRPr="00EA275B" w:rsidRDefault="00C16477" w:rsidP="00083CA3">
            <w:pPr>
              <w:rPr>
                <w:rFonts w:cs="Arial"/>
              </w:rPr>
            </w:pPr>
          </w:p>
        </w:tc>
      </w:tr>
      <w:tr w:rsidR="00C16477" w:rsidRPr="00840A11" w14:paraId="222077A1"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36241AAF" w14:textId="77777777" w:rsidR="00C16477" w:rsidRPr="00EA275B" w:rsidRDefault="00C16477" w:rsidP="00083CA3">
            <w:pPr>
              <w:rPr>
                <w:rFonts w:cs="Arial"/>
              </w:rPr>
            </w:pPr>
          </w:p>
        </w:tc>
      </w:tr>
      <w:tr w:rsidR="00C16477" w:rsidRPr="00840A11" w14:paraId="1DE759C2" w14:textId="77777777" w:rsidTr="00502915">
        <w:trPr>
          <w:cantSplit/>
          <w:trHeight w:val="510"/>
          <w:jc w:val="center"/>
        </w:trPr>
        <w:tc>
          <w:tcPr>
            <w:tcW w:w="1308" w:type="dxa"/>
          </w:tcPr>
          <w:p w14:paraId="529A1CFA" w14:textId="77777777" w:rsidR="00C16477" w:rsidRPr="00EA275B" w:rsidRDefault="00C16477" w:rsidP="00083CA3">
            <w:pPr>
              <w:jc w:val="center"/>
              <w:rPr>
                <w:rFonts w:cs="Arial"/>
                <w:b/>
              </w:rPr>
            </w:pPr>
            <w:r w:rsidRPr="00EA275B">
              <w:rPr>
                <w:rFonts w:cs="Arial"/>
                <w:b/>
              </w:rPr>
              <w:t>IR-6 (1)</w:t>
            </w:r>
          </w:p>
          <w:p w14:paraId="7D567337" w14:textId="77777777" w:rsidR="00C16477" w:rsidRPr="00EA275B" w:rsidRDefault="00C16477" w:rsidP="00083CA3">
            <w:pPr>
              <w:jc w:val="center"/>
              <w:rPr>
                <w:rFonts w:cs="Arial"/>
                <w:b/>
              </w:rPr>
            </w:pPr>
          </w:p>
          <w:p w14:paraId="788F015C" w14:textId="77777777" w:rsidR="00C16477" w:rsidRPr="00EA275B" w:rsidRDefault="00C16477" w:rsidP="00083CA3">
            <w:pPr>
              <w:jc w:val="center"/>
              <w:rPr>
                <w:rFonts w:cs="Arial"/>
                <w:b/>
              </w:rPr>
            </w:pPr>
            <w:r w:rsidRPr="00EA275B">
              <w:rPr>
                <w:rFonts w:cs="Arial"/>
                <w:bCs/>
              </w:rPr>
              <w:t>(M), (H)</w:t>
            </w:r>
          </w:p>
        </w:tc>
        <w:tc>
          <w:tcPr>
            <w:tcW w:w="5521" w:type="dxa"/>
            <w:gridSpan w:val="2"/>
            <w:tcBorders>
              <w:top w:val="single" w:sz="4" w:space="0" w:color="auto"/>
              <w:bottom w:val="single" w:sz="4" w:space="0" w:color="auto"/>
            </w:tcBorders>
            <w:shd w:val="clear" w:color="auto" w:fill="auto"/>
          </w:tcPr>
          <w:p w14:paraId="21341458"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65FD396D" w14:textId="77777777" w:rsidR="00C16477" w:rsidRPr="00EA275B" w:rsidRDefault="00C16477" w:rsidP="00083CA3">
            <w:pPr>
              <w:rPr>
                <w:rFonts w:cs="Arial"/>
              </w:rPr>
            </w:pPr>
            <w:r w:rsidRPr="00EA275B">
              <w:rPr>
                <w:rFonts w:cs="Arial"/>
              </w:rPr>
              <w:t>The organization employs automated mechanisms to assist in the reporting of security incidents.</w:t>
            </w:r>
          </w:p>
          <w:p w14:paraId="3E90F30C" w14:textId="77777777" w:rsidR="00C16477" w:rsidRPr="00EA275B" w:rsidRDefault="00C16477" w:rsidP="00083CA3">
            <w:pPr>
              <w:rPr>
                <w:rFonts w:cs="Arial"/>
              </w:rPr>
            </w:pPr>
          </w:p>
          <w:p w14:paraId="59C8F524"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530BEB17" w14:textId="77777777" w:rsidTr="00083CA3">
              <w:trPr>
                <w:trHeight w:val="255"/>
              </w:trPr>
              <w:tc>
                <w:tcPr>
                  <w:tcW w:w="1659" w:type="dxa"/>
                  <w:gridSpan w:val="2"/>
                  <w:tcBorders>
                    <w:top w:val="single" w:sz="4" w:space="0" w:color="auto"/>
                    <w:bottom w:val="single" w:sz="6" w:space="0" w:color="auto"/>
                  </w:tcBorders>
                  <w:shd w:val="clear" w:color="auto" w:fill="C0C0C0"/>
                </w:tcPr>
                <w:p w14:paraId="0D71417E"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4CEA4954" w14:textId="77777777" w:rsidR="00C16477" w:rsidRPr="00EA275B" w:rsidRDefault="00C16477" w:rsidP="00083CA3">
                  <w:pPr>
                    <w:rPr>
                      <w:rFonts w:cs="Arial"/>
                    </w:rPr>
                  </w:pPr>
                  <w:r w:rsidRPr="00EA275B">
                    <w:rPr>
                      <w:rFonts w:cs="Arial"/>
                    </w:rPr>
                    <w:t>Type</w:t>
                  </w:r>
                </w:p>
              </w:tc>
            </w:tr>
            <w:tr w:rsidR="00C16477" w:rsidRPr="00EA275B" w14:paraId="27BD2012" w14:textId="77777777" w:rsidTr="00083CA3">
              <w:trPr>
                <w:trHeight w:val="255"/>
              </w:trPr>
              <w:tc>
                <w:tcPr>
                  <w:tcW w:w="1269" w:type="dxa"/>
                  <w:tcBorders>
                    <w:top w:val="single" w:sz="6" w:space="0" w:color="auto"/>
                  </w:tcBorders>
                </w:tcPr>
                <w:p w14:paraId="0B46A774"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092B54E" w14:textId="77777777" w:rsidR="00C16477" w:rsidRPr="00EA275B" w:rsidRDefault="00C16477" w:rsidP="00083CA3">
                  <w:pPr>
                    <w:rPr>
                      <w:rFonts w:cs="Arial"/>
                    </w:rPr>
                  </w:pPr>
                </w:p>
              </w:tc>
              <w:tc>
                <w:tcPr>
                  <w:tcW w:w="1110" w:type="dxa"/>
                  <w:tcBorders>
                    <w:top w:val="single" w:sz="6" w:space="0" w:color="auto"/>
                  </w:tcBorders>
                </w:tcPr>
                <w:p w14:paraId="0742329A"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19BF971" w14:textId="2A5A9D4D" w:rsidR="00C16477" w:rsidRPr="00EA275B" w:rsidRDefault="008C1F1B" w:rsidP="00083CA3">
                  <w:pPr>
                    <w:rPr>
                      <w:rFonts w:cs="Arial"/>
                    </w:rPr>
                  </w:pPr>
                  <w:ins w:id="567" w:author="Faulkner, David A. (Accenture Federal Services)" w:date="2019-04-03T17:20:00Z">
                    <w:r>
                      <w:rPr>
                        <w:rFonts w:cs="Arial"/>
                      </w:rPr>
                      <w:t>x</w:t>
                    </w:r>
                  </w:ins>
                </w:p>
              </w:tc>
            </w:tr>
            <w:tr w:rsidR="00C16477" w:rsidRPr="00EA275B" w14:paraId="07036C11" w14:textId="77777777" w:rsidTr="00083CA3">
              <w:trPr>
                <w:trHeight w:val="255"/>
              </w:trPr>
              <w:tc>
                <w:tcPr>
                  <w:tcW w:w="1269" w:type="dxa"/>
                </w:tcPr>
                <w:p w14:paraId="1D8418F9" w14:textId="77777777" w:rsidR="00C16477" w:rsidRPr="00EA275B" w:rsidRDefault="00C16477" w:rsidP="00083CA3">
                  <w:pPr>
                    <w:rPr>
                      <w:rFonts w:cs="Arial"/>
                    </w:rPr>
                  </w:pPr>
                  <w:r w:rsidRPr="00EA275B">
                    <w:rPr>
                      <w:rFonts w:cs="Arial"/>
                    </w:rPr>
                    <w:t>Planned</w:t>
                  </w:r>
                </w:p>
              </w:tc>
              <w:tc>
                <w:tcPr>
                  <w:tcW w:w="390" w:type="dxa"/>
                </w:tcPr>
                <w:p w14:paraId="6FBED867" w14:textId="77777777" w:rsidR="00C16477" w:rsidRPr="00EA275B" w:rsidRDefault="00C16477" w:rsidP="00083CA3">
                  <w:pPr>
                    <w:rPr>
                      <w:rFonts w:cs="Arial"/>
                    </w:rPr>
                  </w:pPr>
                </w:p>
              </w:tc>
              <w:tc>
                <w:tcPr>
                  <w:tcW w:w="1110" w:type="dxa"/>
                </w:tcPr>
                <w:p w14:paraId="0780E05B" w14:textId="77777777" w:rsidR="00C16477" w:rsidRPr="00EA275B" w:rsidRDefault="00C16477" w:rsidP="00083CA3">
                  <w:pPr>
                    <w:rPr>
                      <w:rFonts w:cs="Arial"/>
                    </w:rPr>
                  </w:pPr>
                  <w:r w:rsidRPr="00EA275B">
                    <w:rPr>
                      <w:rFonts w:cs="Arial"/>
                    </w:rPr>
                    <w:t>Hybrid</w:t>
                  </w:r>
                </w:p>
              </w:tc>
              <w:tc>
                <w:tcPr>
                  <w:tcW w:w="390" w:type="dxa"/>
                </w:tcPr>
                <w:p w14:paraId="762BBD20" w14:textId="77777777" w:rsidR="00C16477" w:rsidRPr="00EA275B" w:rsidRDefault="00EA275B" w:rsidP="00083CA3">
                  <w:pPr>
                    <w:rPr>
                      <w:rFonts w:cs="Arial"/>
                    </w:rPr>
                  </w:pPr>
                  <w:del w:id="568" w:author="Faulkner, David A. (Accenture Federal Services)" w:date="2019-04-03T17:20:00Z">
                    <w:r w:rsidRPr="00EA275B" w:rsidDel="008C1F1B">
                      <w:rPr>
                        <w:rFonts w:cs="Arial"/>
                      </w:rPr>
                      <w:delText>X</w:delText>
                    </w:r>
                  </w:del>
                </w:p>
              </w:tc>
            </w:tr>
            <w:tr w:rsidR="00C16477" w:rsidRPr="00EA275B" w14:paraId="17F7E7F5" w14:textId="77777777" w:rsidTr="00083CA3">
              <w:trPr>
                <w:trHeight w:val="255"/>
              </w:trPr>
              <w:tc>
                <w:tcPr>
                  <w:tcW w:w="1269" w:type="dxa"/>
                </w:tcPr>
                <w:p w14:paraId="295569F8" w14:textId="77777777" w:rsidR="00C16477" w:rsidRPr="00EA275B" w:rsidRDefault="00C16477" w:rsidP="00083CA3">
                  <w:pPr>
                    <w:rPr>
                      <w:rFonts w:cs="Arial"/>
                    </w:rPr>
                  </w:pPr>
                  <w:r w:rsidRPr="00EA275B">
                    <w:rPr>
                      <w:rFonts w:cs="Arial"/>
                    </w:rPr>
                    <w:t>In Place and Planned</w:t>
                  </w:r>
                </w:p>
              </w:tc>
              <w:tc>
                <w:tcPr>
                  <w:tcW w:w="390" w:type="dxa"/>
                </w:tcPr>
                <w:p w14:paraId="4CCF25DC" w14:textId="77777777" w:rsidR="00C16477" w:rsidRPr="00EA275B" w:rsidRDefault="00C16477" w:rsidP="00083CA3">
                  <w:pPr>
                    <w:rPr>
                      <w:rFonts w:cs="Arial"/>
                    </w:rPr>
                  </w:pPr>
                </w:p>
              </w:tc>
              <w:tc>
                <w:tcPr>
                  <w:tcW w:w="1110" w:type="dxa"/>
                </w:tcPr>
                <w:p w14:paraId="41EC4FCC" w14:textId="77777777" w:rsidR="00C16477" w:rsidRPr="00EA275B" w:rsidRDefault="00C16477" w:rsidP="00083CA3">
                  <w:pPr>
                    <w:rPr>
                      <w:rFonts w:cs="Arial"/>
                    </w:rPr>
                  </w:pPr>
                  <w:r w:rsidRPr="00EA275B">
                    <w:rPr>
                      <w:rFonts w:cs="Arial"/>
                    </w:rPr>
                    <w:t>System Specific</w:t>
                  </w:r>
                </w:p>
              </w:tc>
              <w:tc>
                <w:tcPr>
                  <w:tcW w:w="390" w:type="dxa"/>
                </w:tcPr>
                <w:p w14:paraId="21BE2E03" w14:textId="77777777" w:rsidR="00C16477" w:rsidRPr="00EA275B" w:rsidRDefault="00C16477" w:rsidP="00083CA3">
                  <w:pPr>
                    <w:rPr>
                      <w:rFonts w:cs="Arial"/>
                    </w:rPr>
                  </w:pPr>
                </w:p>
              </w:tc>
            </w:tr>
            <w:tr w:rsidR="00C16477" w:rsidRPr="00EA275B" w14:paraId="4D8D982A" w14:textId="77777777" w:rsidTr="00083CA3">
              <w:trPr>
                <w:trHeight w:val="85"/>
              </w:trPr>
              <w:tc>
                <w:tcPr>
                  <w:tcW w:w="1269" w:type="dxa"/>
                </w:tcPr>
                <w:p w14:paraId="1C8A64B1" w14:textId="77777777" w:rsidR="00C16477" w:rsidRPr="00EA275B" w:rsidRDefault="00C16477" w:rsidP="00083CA3">
                  <w:pPr>
                    <w:rPr>
                      <w:rFonts w:cs="Arial"/>
                    </w:rPr>
                  </w:pPr>
                  <w:r w:rsidRPr="00EA275B">
                    <w:rPr>
                      <w:rFonts w:cs="Arial"/>
                    </w:rPr>
                    <w:t>Not Applicable</w:t>
                  </w:r>
                </w:p>
              </w:tc>
              <w:tc>
                <w:tcPr>
                  <w:tcW w:w="390" w:type="dxa"/>
                </w:tcPr>
                <w:p w14:paraId="0445A71B" w14:textId="77777777" w:rsidR="00C16477" w:rsidRPr="00EA275B" w:rsidRDefault="00C16477" w:rsidP="00083CA3">
                  <w:pPr>
                    <w:rPr>
                      <w:rFonts w:cs="Arial"/>
                    </w:rPr>
                  </w:pPr>
                </w:p>
              </w:tc>
              <w:tc>
                <w:tcPr>
                  <w:tcW w:w="1500" w:type="dxa"/>
                  <w:gridSpan w:val="2"/>
                </w:tcPr>
                <w:p w14:paraId="7F287140" w14:textId="77777777" w:rsidR="00C16477" w:rsidRPr="00EA275B" w:rsidRDefault="00C16477" w:rsidP="00083CA3">
                  <w:pPr>
                    <w:rPr>
                      <w:rFonts w:cs="Arial"/>
                    </w:rPr>
                  </w:pPr>
                </w:p>
              </w:tc>
            </w:tr>
          </w:tbl>
          <w:p w14:paraId="4C135D19" w14:textId="77777777" w:rsidR="00C16477" w:rsidRPr="00EA275B" w:rsidRDefault="00C16477" w:rsidP="00083CA3">
            <w:pPr>
              <w:rPr>
                <w:rFonts w:cs="Arial"/>
              </w:rPr>
            </w:pPr>
          </w:p>
        </w:tc>
      </w:tr>
      <w:tr w:rsidR="00C16477" w:rsidRPr="00840A11" w14:paraId="5AE49516" w14:textId="77777777" w:rsidTr="00502915">
        <w:trPr>
          <w:cantSplit/>
          <w:trHeight w:val="80"/>
          <w:jc w:val="center"/>
        </w:trPr>
        <w:tc>
          <w:tcPr>
            <w:tcW w:w="9981" w:type="dxa"/>
            <w:gridSpan w:val="5"/>
            <w:tcBorders>
              <w:top w:val="single" w:sz="4" w:space="0" w:color="auto"/>
              <w:bottom w:val="single" w:sz="4" w:space="0" w:color="auto"/>
            </w:tcBorders>
            <w:shd w:val="clear" w:color="auto" w:fill="auto"/>
          </w:tcPr>
          <w:p w14:paraId="4F6B1A81" w14:textId="77777777" w:rsidR="00C16477" w:rsidRPr="00840A11" w:rsidRDefault="00C16477" w:rsidP="00083CA3">
            <w:pPr>
              <w:rPr>
                <w:rFonts w:cs="Arial"/>
              </w:rPr>
            </w:pPr>
          </w:p>
        </w:tc>
      </w:tr>
      <w:tr w:rsidR="00C16477" w:rsidRPr="00840A11" w14:paraId="483DA285" w14:textId="77777777" w:rsidTr="00502915">
        <w:trPr>
          <w:cantSplit/>
          <w:trHeight w:val="1020"/>
          <w:jc w:val="center"/>
        </w:trPr>
        <w:tc>
          <w:tcPr>
            <w:tcW w:w="1319" w:type="dxa"/>
            <w:gridSpan w:val="2"/>
          </w:tcPr>
          <w:p w14:paraId="0E385F1D" w14:textId="77777777" w:rsidR="00C16477" w:rsidRPr="00EA275B" w:rsidRDefault="00C16477" w:rsidP="00083CA3">
            <w:pPr>
              <w:pStyle w:val="FigureTitle"/>
              <w:spacing w:before="120"/>
              <w:rPr>
                <w:rFonts w:asciiTheme="minorHAnsi" w:hAnsiTheme="minorHAnsi" w:cs="Arial"/>
              </w:rPr>
            </w:pPr>
            <w:r w:rsidRPr="00EA275B">
              <w:rPr>
                <w:rFonts w:asciiTheme="minorHAnsi" w:hAnsiTheme="minorHAnsi" w:cs="Arial"/>
              </w:rPr>
              <w:lastRenderedPageBreak/>
              <w:t>IR-7</w:t>
            </w:r>
          </w:p>
          <w:p w14:paraId="23A58127" w14:textId="77777777" w:rsidR="00C16477" w:rsidRPr="00EA275B" w:rsidRDefault="00C16477" w:rsidP="00083CA3">
            <w:pPr>
              <w:jc w:val="center"/>
              <w:rPr>
                <w:rFonts w:cs="Arial"/>
                <w:b/>
              </w:rPr>
            </w:pPr>
          </w:p>
          <w:p w14:paraId="1F586FB0" w14:textId="77777777" w:rsidR="00C16477" w:rsidRPr="00EA275B" w:rsidRDefault="00C16477" w:rsidP="00083CA3">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1EC18775" w14:textId="77777777" w:rsidR="00EA275B" w:rsidRPr="00EA275B" w:rsidRDefault="00C16477" w:rsidP="00083CA3">
            <w:pPr>
              <w:rPr>
                <w:rFonts w:cs="Arial"/>
              </w:rPr>
            </w:pPr>
            <w:r w:rsidRPr="00EA275B">
              <w:rPr>
                <w:rFonts w:cs="Arial"/>
                <w:b/>
              </w:rPr>
              <w:t>Incident Response Assistance:</w:t>
            </w:r>
            <w:r w:rsidRPr="00EA275B">
              <w:rPr>
                <w:rFonts w:cs="Arial"/>
              </w:rPr>
              <w:t xml:space="preserve">  </w:t>
            </w:r>
          </w:p>
          <w:p w14:paraId="01766927" w14:textId="77777777" w:rsidR="00EA275B" w:rsidRPr="00EA275B" w:rsidRDefault="00EA275B" w:rsidP="00674E38">
            <w:pPr>
              <w:spacing w:after="150" w:line="240" w:lineRule="auto"/>
              <w:rPr>
                <w:rFonts w:eastAsia="Times New Roman" w:cs="Tahoma"/>
                <w:bCs/>
              </w:rPr>
            </w:pPr>
            <w:r w:rsidRPr="00EA275B">
              <w:rPr>
                <w:rFonts w:eastAsia="Times New Roman" w:cs="Tahoma"/>
                <w:bCs/>
              </w:rPr>
              <w:t>The organization provides an incident response support resource, integral to the organizational incident response capability that offers advice and assistance to users of the information system for the handling and reporting of security incidents.</w:t>
            </w:r>
          </w:p>
          <w:p w14:paraId="36ACA1E2" w14:textId="77777777" w:rsidR="00C16477" w:rsidRPr="00EA275B" w:rsidRDefault="00C16477" w:rsidP="00083CA3">
            <w:pPr>
              <w:rPr>
                <w:rFonts w:cs="Arial"/>
              </w:rPr>
            </w:pPr>
          </w:p>
          <w:p w14:paraId="17CB3518"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6BD275FB" w14:textId="77777777" w:rsidTr="00083CA3">
              <w:trPr>
                <w:trHeight w:val="255"/>
              </w:trPr>
              <w:tc>
                <w:tcPr>
                  <w:tcW w:w="1659" w:type="dxa"/>
                  <w:gridSpan w:val="2"/>
                  <w:tcBorders>
                    <w:top w:val="single" w:sz="4" w:space="0" w:color="auto"/>
                    <w:bottom w:val="single" w:sz="6" w:space="0" w:color="auto"/>
                  </w:tcBorders>
                  <w:shd w:val="clear" w:color="auto" w:fill="C0C0C0"/>
                </w:tcPr>
                <w:p w14:paraId="69C09E6D"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D8AAB18" w14:textId="77777777" w:rsidR="00C16477" w:rsidRPr="00EA275B" w:rsidRDefault="00C16477" w:rsidP="00083CA3">
                  <w:pPr>
                    <w:rPr>
                      <w:rFonts w:cs="Arial"/>
                    </w:rPr>
                  </w:pPr>
                  <w:r w:rsidRPr="00EA275B">
                    <w:rPr>
                      <w:rFonts w:cs="Arial"/>
                    </w:rPr>
                    <w:t>Type</w:t>
                  </w:r>
                </w:p>
              </w:tc>
            </w:tr>
            <w:tr w:rsidR="00C16477" w:rsidRPr="00EA275B" w14:paraId="03FC2D3B" w14:textId="77777777" w:rsidTr="00083CA3">
              <w:trPr>
                <w:trHeight w:val="255"/>
              </w:trPr>
              <w:tc>
                <w:tcPr>
                  <w:tcW w:w="1269" w:type="dxa"/>
                  <w:tcBorders>
                    <w:top w:val="single" w:sz="6" w:space="0" w:color="auto"/>
                  </w:tcBorders>
                </w:tcPr>
                <w:p w14:paraId="04051C38"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3183189" w14:textId="77777777" w:rsidR="00C16477" w:rsidRPr="00EA275B" w:rsidRDefault="00C16477" w:rsidP="00083CA3">
                  <w:pPr>
                    <w:rPr>
                      <w:rFonts w:cs="Arial"/>
                    </w:rPr>
                  </w:pPr>
                </w:p>
              </w:tc>
              <w:tc>
                <w:tcPr>
                  <w:tcW w:w="1110" w:type="dxa"/>
                  <w:tcBorders>
                    <w:top w:val="single" w:sz="6" w:space="0" w:color="auto"/>
                  </w:tcBorders>
                </w:tcPr>
                <w:p w14:paraId="62314084"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684E970" w14:textId="7151525C" w:rsidR="00C16477" w:rsidRPr="00EA275B" w:rsidRDefault="008C1F1B" w:rsidP="00083CA3">
                  <w:pPr>
                    <w:rPr>
                      <w:rFonts w:cs="Arial"/>
                    </w:rPr>
                  </w:pPr>
                  <w:ins w:id="569" w:author="Faulkner, David A. (Accenture Federal Services)" w:date="2019-04-03T17:20:00Z">
                    <w:r>
                      <w:rPr>
                        <w:rFonts w:cs="Arial"/>
                      </w:rPr>
                      <w:t>x</w:t>
                    </w:r>
                  </w:ins>
                </w:p>
              </w:tc>
            </w:tr>
            <w:tr w:rsidR="00C16477" w:rsidRPr="00EA275B" w14:paraId="4F8A689B" w14:textId="77777777" w:rsidTr="00083CA3">
              <w:trPr>
                <w:trHeight w:val="255"/>
              </w:trPr>
              <w:tc>
                <w:tcPr>
                  <w:tcW w:w="1269" w:type="dxa"/>
                </w:tcPr>
                <w:p w14:paraId="7C5FE51B" w14:textId="77777777" w:rsidR="00C16477" w:rsidRPr="00EA275B" w:rsidRDefault="00C16477" w:rsidP="00083CA3">
                  <w:pPr>
                    <w:rPr>
                      <w:rFonts w:cs="Arial"/>
                    </w:rPr>
                  </w:pPr>
                  <w:r w:rsidRPr="00EA275B">
                    <w:rPr>
                      <w:rFonts w:cs="Arial"/>
                    </w:rPr>
                    <w:t>Planned</w:t>
                  </w:r>
                </w:p>
              </w:tc>
              <w:tc>
                <w:tcPr>
                  <w:tcW w:w="390" w:type="dxa"/>
                </w:tcPr>
                <w:p w14:paraId="05E53140" w14:textId="77777777" w:rsidR="00C16477" w:rsidRPr="00EA275B" w:rsidRDefault="00C16477" w:rsidP="00083CA3">
                  <w:pPr>
                    <w:rPr>
                      <w:rFonts w:cs="Arial"/>
                    </w:rPr>
                  </w:pPr>
                </w:p>
              </w:tc>
              <w:tc>
                <w:tcPr>
                  <w:tcW w:w="1110" w:type="dxa"/>
                </w:tcPr>
                <w:p w14:paraId="449F2237" w14:textId="77777777" w:rsidR="00C16477" w:rsidRPr="00EA275B" w:rsidRDefault="00C16477" w:rsidP="00083CA3">
                  <w:pPr>
                    <w:rPr>
                      <w:rFonts w:cs="Arial"/>
                    </w:rPr>
                  </w:pPr>
                  <w:r w:rsidRPr="00EA275B">
                    <w:rPr>
                      <w:rFonts w:cs="Arial"/>
                    </w:rPr>
                    <w:t>Hybrid</w:t>
                  </w:r>
                </w:p>
              </w:tc>
              <w:tc>
                <w:tcPr>
                  <w:tcW w:w="390" w:type="dxa"/>
                </w:tcPr>
                <w:p w14:paraId="27F07A23" w14:textId="77777777" w:rsidR="00C16477" w:rsidRPr="00EA275B" w:rsidRDefault="00426918" w:rsidP="00083CA3">
                  <w:pPr>
                    <w:rPr>
                      <w:rFonts w:cs="Arial"/>
                    </w:rPr>
                  </w:pPr>
                  <w:del w:id="570" w:author="Faulkner, David A. (Accenture Federal Services)" w:date="2019-04-03T17:20:00Z">
                    <w:r w:rsidDel="008C1F1B">
                      <w:rPr>
                        <w:rFonts w:cs="Arial"/>
                      </w:rPr>
                      <w:delText>X</w:delText>
                    </w:r>
                  </w:del>
                </w:p>
              </w:tc>
            </w:tr>
            <w:tr w:rsidR="00C16477" w:rsidRPr="00EA275B" w14:paraId="46E216E6" w14:textId="77777777" w:rsidTr="00083CA3">
              <w:trPr>
                <w:trHeight w:val="255"/>
              </w:trPr>
              <w:tc>
                <w:tcPr>
                  <w:tcW w:w="1269" w:type="dxa"/>
                </w:tcPr>
                <w:p w14:paraId="0BDBDEA0" w14:textId="77777777" w:rsidR="00C16477" w:rsidRPr="00EA275B" w:rsidRDefault="00C16477" w:rsidP="00083CA3">
                  <w:pPr>
                    <w:rPr>
                      <w:rFonts w:cs="Arial"/>
                    </w:rPr>
                  </w:pPr>
                  <w:r w:rsidRPr="00EA275B">
                    <w:rPr>
                      <w:rFonts w:cs="Arial"/>
                    </w:rPr>
                    <w:t>In Place and Planned</w:t>
                  </w:r>
                </w:p>
              </w:tc>
              <w:tc>
                <w:tcPr>
                  <w:tcW w:w="390" w:type="dxa"/>
                </w:tcPr>
                <w:p w14:paraId="0CF84B36" w14:textId="77777777" w:rsidR="00C16477" w:rsidRPr="00EA275B" w:rsidRDefault="00C16477" w:rsidP="00083CA3">
                  <w:pPr>
                    <w:rPr>
                      <w:rFonts w:cs="Arial"/>
                    </w:rPr>
                  </w:pPr>
                </w:p>
              </w:tc>
              <w:tc>
                <w:tcPr>
                  <w:tcW w:w="1110" w:type="dxa"/>
                </w:tcPr>
                <w:p w14:paraId="2C6A1B1A" w14:textId="77777777" w:rsidR="00C16477" w:rsidRPr="00EA275B" w:rsidRDefault="00C16477" w:rsidP="00083CA3">
                  <w:pPr>
                    <w:rPr>
                      <w:rFonts w:cs="Arial"/>
                    </w:rPr>
                  </w:pPr>
                  <w:r w:rsidRPr="00EA275B">
                    <w:rPr>
                      <w:rFonts w:cs="Arial"/>
                    </w:rPr>
                    <w:t>System Specific</w:t>
                  </w:r>
                </w:p>
              </w:tc>
              <w:tc>
                <w:tcPr>
                  <w:tcW w:w="390" w:type="dxa"/>
                </w:tcPr>
                <w:p w14:paraId="7D9E8F08" w14:textId="77777777" w:rsidR="00C16477" w:rsidRPr="00EA275B" w:rsidRDefault="00C16477" w:rsidP="00083CA3">
                  <w:pPr>
                    <w:rPr>
                      <w:rFonts w:cs="Arial"/>
                    </w:rPr>
                  </w:pPr>
                </w:p>
              </w:tc>
            </w:tr>
            <w:tr w:rsidR="00C16477" w:rsidRPr="00EA275B" w14:paraId="2C3FE7BA" w14:textId="77777777" w:rsidTr="00083CA3">
              <w:trPr>
                <w:trHeight w:val="85"/>
              </w:trPr>
              <w:tc>
                <w:tcPr>
                  <w:tcW w:w="1269" w:type="dxa"/>
                </w:tcPr>
                <w:p w14:paraId="6A954C18" w14:textId="77777777" w:rsidR="00C16477" w:rsidRPr="00EA275B" w:rsidRDefault="00C16477" w:rsidP="00083CA3">
                  <w:pPr>
                    <w:rPr>
                      <w:rFonts w:cs="Arial"/>
                    </w:rPr>
                  </w:pPr>
                  <w:r w:rsidRPr="00EA275B">
                    <w:rPr>
                      <w:rFonts w:cs="Arial"/>
                    </w:rPr>
                    <w:t>Not Applicable</w:t>
                  </w:r>
                </w:p>
              </w:tc>
              <w:tc>
                <w:tcPr>
                  <w:tcW w:w="390" w:type="dxa"/>
                </w:tcPr>
                <w:p w14:paraId="7C952D0D" w14:textId="77777777" w:rsidR="00C16477" w:rsidRPr="00EA275B" w:rsidRDefault="00C16477" w:rsidP="00083CA3">
                  <w:pPr>
                    <w:rPr>
                      <w:rFonts w:cs="Arial"/>
                    </w:rPr>
                  </w:pPr>
                </w:p>
              </w:tc>
              <w:tc>
                <w:tcPr>
                  <w:tcW w:w="1500" w:type="dxa"/>
                  <w:gridSpan w:val="2"/>
                </w:tcPr>
                <w:p w14:paraId="01EE40FD" w14:textId="77777777" w:rsidR="00C16477" w:rsidRPr="00EA275B" w:rsidRDefault="00C16477" w:rsidP="00083CA3">
                  <w:pPr>
                    <w:rPr>
                      <w:rFonts w:cs="Arial"/>
                    </w:rPr>
                  </w:pPr>
                </w:p>
              </w:tc>
            </w:tr>
          </w:tbl>
          <w:p w14:paraId="2AA99ECB" w14:textId="77777777" w:rsidR="00C16477" w:rsidRPr="00EA275B" w:rsidRDefault="00C16477" w:rsidP="00083CA3">
            <w:pPr>
              <w:rPr>
                <w:rFonts w:cs="Arial"/>
              </w:rPr>
            </w:pPr>
          </w:p>
        </w:tc>
      </w:tr>
      <w:tr w:rsidR="00C16477" w:rsidRPr="00840A11" w14:paraId="698FF6E0" w14:textId="77777777" w:rsidTr="00502915">
        <w:trPr>
          <w:cantSplit/>
          <w:trHeight w:val="287"/>
          <w:jc w:val="center"/>
        </w:trPr>
        <w:tc>
          <w:tcPr>
            <w:tcW w:w="9981" w:type="dxa"/>
            <w:gridSpan w:val="5"/>
            <w:tcBorders>
              <w:top w:val="single" w:sz="4" w:space="0" w:color="auto"/>
              <w:bottom w:val="single" w:sz="4" w:space="0" w:color="auto"/>
            </w:tcBorders>
            <w:shd w:val="clear" w:color="auto" w:fill="auto"/>
          </w:tcPr>
          <w:p w14:paraId="7F909ACF" w14:textId="77777777" w:rsidR="00C16477" w:rsidRPr="00EA275B" w:rsidRDefault="00C16477" w:rsidP="00083CA3">
            <w:pPr>
              <w:rPr>
                <w:rFonts w:cs="Arial"/>
              </w:rPr>
            </w:pPr>
          </w:p>
        </w:tc>
      </w:tr>
      <w:tr w:rsidR="00C16477" w:rsidRPr="00840A11" w14:paraId="21B730EB" w14:textId="77777777" w:rsidTr="00502915">
        <w:trPr>
          <w:cantSplit/>
          <w:trHeight w:val="510"/>
          <w:jc w:val="center"/>
        </w:trPr>
        <w:tc>
          <w:tcPr>
            <w:tcW w:w="1319" w:type="dxa"/>
            <w:gridSpan w:val="2"/>
          </w:tcPr>
          <w:p w14:paraId="52FEDCFF" w14:textId="77777777" w:rsidR="00C16477" w:rsidRPr="00EA275B" w:rsidRDefault="00C16477" w:rsidP="00083CA3">
            <w:pPr>
              <w:jc w:val="center"/>
              <w:rPr>
                <w:rFonts w:cs="Arial"/>
                <w:b/>
              </w:rPr>
            </w:pPr>
            <w:r w:rsidRPr="00EA275B">
              <w:rPr>
                <w:rFonts w:cs="Arial"/>
                <w:b/>
              </w:rPr>
              <w:t>IR-7 (1)</w:t>
            </w:r>
          </w:p>
          <w:p w14:paraId="1670F283" w14:textId="77777777" w:rsidR="00C16477" w:rsidRPr="00EA275B" w:rsidRDefault="00C16477" w:rsidP="00083CA3">
            <w:pPr>
              <w:jc w:val="center"/>
              <w:rPr>
                <w:rFonts w:cs="Arial"/>
                <w:b/>
              </w:rPr>
            </w:pPr>
          </w:p>
          <w:p w14:paraId="06145732"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5561D734" w14:textId="77777777" w:rsidR="00EA275B" w:rsidRDefault="00C16477" w:rsidP="00083CA3">
            <w:pPr>
              <w:rPr>
                <w:rFonts w:cs="Arial"/>
              </w:rPr>
            </w:pPr>
            <w:r w:rsidRPr="00EA275B">
              <w:rPr>
                <w:rFonts w:cs="Arial"/>
                <w:b/>
              </w:rPr>
              <w:t>Incident Response Assistance:</w:t>
            </w:r>
            <w:r w:rsidRPr="00EA275B">
              <w:rPr>
                <w:rFonts w:cs="Arial"/>
              </w:rPr>
              <w:t xml:space="preserve">  </w:t>
            </w:r>
          </w:p>
          <w:p w14:paraId="2589CF04" w14:textId="77777777" w:rsidR="00C16477" w:rsidRPr="00EA275B" w:rsidRDefault="00C16477" w:rsidP="00083CA3">
            <w:pPr>
              <w:rPr>
                <w:rFonts w:cs="Arial"/>
              </w:rPr>
            </w:pPr>
            <w:r w:rsidRPr="00EA275B">
              <w:rPr>
                <w:rFonts w:cs="Arial"/>
              </w:rPr>
              <w:t>The organization employs automated mechanisms to increase the availability of incident response-related information and support.</w:t>
            </w:r>
          </w:p>
          <w:p w14:paraId="32D7A039" w14:textId="77777777" w:rsidR="00C16477" w:rsidRPr="00EA275B" w:rsidRDefault="00C16477" w:rsidP="00083CA3">
            <w:pPr>
              <w:rPr>
                <w:rFonts w:cs="Arial"/>
              </w:rPr>
            </w:pPr>
          </w:p>
          <w:p w14:paraId="152A8765"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4471A0A" w14:textId="77777777" w:rsidTr="00083CA3">
              <w:trPr>
                <w:trHeight w:val="255"/>
              </w:trPr>
              <w:tc>
                <w:tcPr>
                  <w:tcW w:w="1659" w:type="dxa"/>
                  <w:gridSpan w:val="2"/>
                  <w:tcBorders>
                    <w:top w:val="single" w:sz="4" w:space="0" w:color="auto"/>
                    <w:bottom w:val="single" w:sz="6" w:space="0" w:color="auto"/>
                  </w:tcBorders>
                  <w:shd w:val="clear" w:color="auto" w:fill="C0C0C0"/>
                </w:tcPr>
                <w:p w14:paraId="1B98FB9F"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56F9B2A4" w14:textId="77777777" w:rsidR="00C16477" w:rsidRPr="00EA275B" w:rsidRDefault="00C16477" w:rsidP="00083CA3">
                  <w:pPr>
                    <w:rPr>
                      <w:rFonts w:cs="Arial"/>
                    </w:rPr>
                  </w:pPr>
                  <w:r w:rsidRPr="00EA275B">
                    <w:rPr>
                      <w:rFonts w:cs="Arial"/>
                    </w:rPr>
                    <w:t>Type</w:t>
                  </w:r>
                </w:p>
              </w:tc>
            </w:tr>
            <w:tr w:rsidR="00C16477" w:rsidRPr="00EA275B" w14:paraId="44145CF0" w14:textId="77777777" w:rsidTr="00083CA3">
              <w:trPr>
                <w:trHeight w:val="255"/>
              </w:trPr>
              <w:tc>
                <w:tcPr>
                  <w:tcW w:w="1269" w:type="dxa"/>
                  <w:tcBorders>
                    <w:top w:val="single" w:sz="6" w:space="0" w:color="auto"/>
                  </w:tcBorders>
                </w:tcPr>
                <w:p w14:paraId="76BED10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11656910" w14:textId="77777777" w:rsidR="00C16477" w:rsidRPr="00EA275B" w:rsidRDefault="00C16477" w:rsidP="00083CA3">
                  <w:pPr>
                    <w:rPr>
                      <w:rFonts w:cs="Arial"/>
                    </w:rPr>
                  </w:pPr>
                </w:p>
              </w:tc>
              <w:tc>
                <w:tcPr>
                  <w:tcW w:w="1110" w:type="dxa"/>
                  <w:tcBorders>
                    <w:top w:val="single" w:sz="6" w:space="0" w:color="auto"/>
                  </w:tcBorders>
                </w:tcPr>
                <w:p w14:paraId="7A7C3FC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BA7EBF9" w14:textId="57D186E3" w:rsidR="00C16477" w:rsidRPr="00EA275B" w:rsidRDefault="008C1F1B" w:rsidP="00083CA3">
                  <w:pPr>
                    <w:rPr>
                      <w:rFonts w:cs="Arial"/>
                    </w:rPr>
                  </w:pPr>
                  <w:ins w:id="571" w:author="Faulkner, David A. (Accenture Federal Services)" w:date="2019-04-03T17:21:00Z">
                    <w:r>
                      <w:rPr>
                        <w:rFonts w:cs="Arial"/>
                      </w:rPr>
                      <w:t>x</w:t>
                    </w:r>
                  </w:ins>
                </w:p>
              </w:tc>
            </w:tr>
            <w:tr w:rsidR="00C16477" w:rsidRPr="00EA275B" w14:paraId="2A6027C1" w14:textId="77777777" w:rsidTr="00083CA3">
              <w:trPr>
                <w:trHeight w:val="255"/>
              </w:trPr>
              <w:tc>
                <w:tcPr>
                  <w:tcW w:w="1269" w:type="dxa"/>
                </w:tcPr>
                <w:p w14:paraId="5C3E46D7" w14:textId="77777777" w:rsidR="00C16477" w:rsidRPr="00EA275B" w:rsidRDefault="00C16477" w:rsidP="00083CA3">
                  <w:pPr>
                    <w:rPr>
                      <w:rFonts w:cs="Arial"/>
                    </w:rPr>
                  </w:pPr>
                  <w:r w:rsidRPr="00EA275B">
                    <w:rPr>
                      <w:rFonts w:cs="Arial"/>
                    </w:rPr>
                    <w:t>Planned</w:t>
                  </w:r>
                </w:p>
              </w:tc>
              <w:tc>
                <w:tcPr>
                  <w:tcW w:w="390" w:type="dxa"/>
                </w:tcPr>
                <w:p w14:paraId="5C309646" w14:textId="77777777" w:rsidR="00C16477" w:rsidRPr="00EA275B" w:rsidRDefault="00C16477" w:rsidP="00083CA3">
                  <w:pPr>
                    <w:rPr>
                      <w:rFonts w:cs="Arial"/>
                    </w:rPr>
                  </w:pPr>
                </w:p>
              </w:tc>
              <w:tc>
                <w:tcPr>
                  <w:tcW w:w="1110" w:type="dxa"/>
                </w:tcPr>
                <w:p w14:paraId="4F01D20C" w14:textId="77777777" w:rsidR="00C16477" w:rsidRPr="00EA275B" w:rsidRDefault="00C16477" w:rsidP="00083CA3">
                  <w:pPr>
                    <w:rPr>
                      <w:rFonts w:cs="Arial"/>
                    </w:rPr>
                  </w:pPr>
                  <w:r w:rsidRPr="00EA275B">
                    <w:rPr>
                      <w:rFonts w:cs="Arial"/>
                    </w:rPr>
                    <w:t>Hybrid</w:t>
                  </w:r>
                </w:p>
              </w:tc>
              <w:tc>
                <w:tcPr>
                  <w:tcW w:w="390" w:type="dxa"/>
                </w:tcPr>
                <w:p w14:paraId="13E3EF4D" w14:textId="77777777" w:rsidR="00C16477" w:rsidRPr="00EA275B" w:rsidRDefault="00426918" w:rsidP="00083CA3">
                  <w:pPr>
                    <w:rPr>
                      <w:rFonts w:cs="Arial"/>
                    </w:rPr>
                  </w:pPr>
                  <w:del w:id="572" w:author="Faulkner, David A. (Accenture Federal Services)" w:date="2019-04-03T17:21:00Z">
                    <w:r w:rsidDel="008C1F1B">
                      <w:rPr>
                        <w:rFonts w:cs="Arial"/>
                      </w:rPr>
                      <w:delText>X</w:delText>
                    </w:r>
                  </w:del>
                </w:p>
              </w:tc>
            </w:tr>
            <w:tr w:rsidR="00C16477" w:rsidRPr="00EA275B" w14:paraId="79C4EB5F" w14:textId="77777777" w:rsidTr="00083CA3">
              <w:trPr>
                <w:trHeight w:val="255"/>
              </w:trPr>
              <w:tc>
                <w:tcPr>
                  <w:tcW w:w="1269" w:type="dxa"/>
                </w:tcPr>
                <w:p w14:paraId="45E1D53B" w14:textId="77777777" w:rsidR="00C16477" w:rsidRPr="00EA275B" w:rsidRDefault="00C16477" w:rsidP="00083CA3">
                  <w:pPr>
                    <w:rPr>
                      <w:rFonts w:cs="Arial"/>
                    </w:rPr>
                  </w:pPr>
                  <w:r w:rsidRPr="00EA275B">
                    <w:rPr>
                      <w:rFonts w:cs="Arial"/>
                    </w:rPr>
                    <w:t>In Place and Planned</w:t>
                  </w:r>
                </w:p>
              </w:tc>
              <w:tc>
                <w:tcPr>
                  <w:tcW w:w="390" w:type="dxa"/>
                </w:tcPr>
                <w:p w14:paraId="03BE022B" w14:textId="77777777" w:rsidR="00C16477" w:rsidRPr="00EA275B" w:rsidRDefault="00C16477" w:rsidP="00083CA3">
                  <w:pPr>
                    <w:rPr>
                      <w:rFonts w:cs="Arial"/>
                    </w:rPr>
                  </w:pPr>
                </w:p>
              </w:tc>
              <w:tc>
                <w:tcPr>
                  <w:tcW w:w="1110" w:type="dxa"/>
                </w:tcPr>
                <w:p w14:paraId="2B65D4E8" w14:textId="77777777" w:rsidR="00C16477" w:rsidRPr="00EA275B" w:rsidRDefault="00C16477" w:rsidP="00083CA3">
                  <w:pPr>
                    <w:rPr>
                      <w:rFonts w:cs="Arial"/>
                    </w:rPr>
                  </w:pPr>
                  <w:r w:rsidRPr="00EA275B">
                    <w:rPr>
                      <w:rFonts w:cs="Arial"/>
                    </w:rPr>
                    <w:t>System Specific</w:t>
                  </w:r>
                </w:p>
              </w:tc>
              <w:tc>
                <w:tcPr>
                  <w:tcW w:w="390" w:type="dxa"/>
                </w:tcPr>
                <w:p w14:paraId="7CA5A557" w14:textId="77777777" w:rsidR="00C16477" w:rsidRPr="00EA275B" w:rsidRDefault="00C16477" w:rsidP="00083CA3">
                  <w:pPr>
                    <w:rPr>
                      <w:rFonts w:cs="Arial"/>
                    </w:rPr>
                  </w:pPr>
                </w:p>
              </w:tc>
            </w:tr>
            <w:tr w:rsidR="00C16477" w:rsidRPr="00EA275B" w14:paraId="1093C6C7" w14:textId="77777777" w:rsidTr="00083CA3">
              <w:trPr>
                <w:trHeight w:val="85"/>
              </w:trPr>
              <w:tc>
                <w:tcPr>
                  <w:tcW w:w="1269" w:type="dxa"/>
                </w:tcPr>
                <w:p w14:paraId="12868397" w14:textId="77777777" w:rsidR="00C16477" w:rsidRPr="00EA275B" w:rsidRDefault="00C16477" w:rsidP="00083CA3">
                  <w:pPr>
                    <w:rPr>
                      <w:rFonts w:cs="Arial"/>
                    </w:rPr>
                  </w:pPr>
                  <w:r w:rsidRPr="00EA275B">
                    <w:rPr>
                      <w:rFonts w:cs="Arial"/>
                    </w:rPr>
                    <w:t>Not Applicable</w:t>
                  </w:r>
                </w:p>
              </w:tc>
              <w:tc>
                <w:tcPr>
                  <w:tcW w:w="390" w:type="dxa"/>
                </w:tcPr>
                <w:p w14:paraId="4D72F6DF" w14:textId="77777777" w:rsidR="00C16477" w:rsidRPr="00EA275B" w:rsidRDefault="00C16477" w:rsidP="00083CA3">
                  <w:pPr>
                    <w:rPr>
                      <w:rFonts w:cs="Arial"/>
                    </w:rPr>
                  </w:pPr>
                </w:p>
              </w:tc>
              <w:tc>
                <w:tcPr>
                  <w:tcW w:w="1500" w:type="dxa"/>
                  <w:gridSpan w:val="2"/>
                </w:tcPr>
                <w:p w14:paraId="4E7599A2" w14:textId="77777777" w:rsidR="00C16477" w:rsidRPr="00EA275B" w:rsidRDefault="00C16477" w:rsidP="00083CA3">
                  <w:pPr>
                    <w:rPr>
                      <w:rFonts w:cs="Arial"/>
                    </w:rPr>
                  </w:pPr>
                </w:p>
              </w:tc>
            </w:tr>
          </w:tbl>
          <w:p w14:paraId="103D7B7D" w14:textId="77777777" w:rsidR="00C16477" w:rsidRPr="00EA275B" w:rsidRDefault="00C16477" w:rsidP="00083CA3">
            <w:pPr>
              <w:rPr>
                <w:rFonts w:cs="Arial"/>
              </w:rPr>
            </w:pPr>
          </w:p>
        </w:tc>
      </w:tr>
      <w:tr w:rsidR="00674E38" w:rsidRPr="00840A11" w14:paraId="24E5AB56" w14:textId="77777777" w:rsidTr="00EC496D">
        <w:trPr>
          <w:cantSplit/>
          <w:trHeight w:val="510"/>
          <w:jc w:val="center"/>
        </w:trPr>
        <w:tc>
          <w:tcPr>
            <w:tcW w:w="9981" w:type="dxa"/>
            <w:gridSpan w:val="5"/>
          </w:tcPr>
          <w:p w14:paraId="0BDC7E4B" w14:textId="77777777" w:rsidR="00674E38" w:rsidRPr="00EA275B" w:rsidRDefault="00674E38" w:rsidP="00083CA3">
            <w:pPr>
              <w:rPr>
                <w:rFonts w:cs="Arial"/>
              </w:rPr>
            </w:pPr>
          </w:p>
        </w:tc>
      </w:tr>
      <w:tr w:rsidR="00674E38" w:rsidRPr="00840A11" w14:paraId="71122BBF" w14:textId="77777777" w:rsidTr="00502915">
        <w:trPr>
          <w:cantSplit/>
          <w:trHeight w:val="510"/>
          <w:jc w:val="center"/>
        </w:trPr>
        <w:tc>
          <w:tcPr>
            <w:tcW w:w="1319" w:type="dxa"/>
            <w:gridSpan w:val="2"/>
          </w:tcPr>
          <w:p w14:paraId="19EABC8A" w14:textId="77777777" w:rsidR="00674E38" w:rsidRPr="00EA275B" w:rsidRDefault="00674E38" w:rsidP="00674E38">
            <w:pPr>
              <w:jc w:val="center"/>
              <w:rPr>
                <w:rFonts w:cs="Arial"/>
                <w:b/>
              </w:rPr>
            </w:pPr>
            <w:r w:rsidRPr="00EA275B">
              <w:rPr>
                <w:rFonts w:cs="Arial"/>
                <w:b/>
              </w:rPr>
              <w:lastRenderedPageBreak/>
              <w:t>IR-8</w:t>
            </w:r>
          </w:p>
          <w:p w14:paraId="5D4FB9BF" w14:textId="77777777" w:rsidR="00674E38" w:rsidRPr="00EA275B" w:rsidRDefault="00674E38" w:rsidP="00674E38">
            <w:pPr>
              <w:jc w:val="center"/>
              <w:rPr>
                <w:rFonts w:cs="Arial"/>
                <w:b/>
              </w:rPr>
            </w:pPr>
          </w:p>
          <w:p w14:paraId="5695B664" w14:textId="77777777" w:rsidR="00674E38" w:rsidRPr="00EA275B" w:rsidRDefault="00674E38" w:rsidP="00674E38">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48830AA5" w14:textId="77777777" w:rsidR="00674E38" w:rsidRPr="00674E38" w:rsidRDefault="00674E38" w:rsidP="00674E38">
            <w:pPr>
              <w:rPr>
                <w:rFonts w:cs="Arial"/>
                <w:b/>
              </w:rPr>
            </w:pPr>
            <w:r w:rsidRPr="00674E38">
              <w:rPr>
                <w:rFonts w:cs="Arial"/>
                <w:b/>
              </w:rPr>
              <w:t xml:space="preserve">Incident Response </w:t>
            </w:r>
            <w:r>
              <w:rPr>
                <w:rFonts w:cs="Arial"/>
                <w:b/>
              </w:rPr>
              <w:t>Plan</w:t>
            </w:r>
            <w:r w:rsidRPr="00674E38">
              <w:rPr>
                <w:rFonts w:cs="Arial"/>
                <w:b/>
              </w:rPr>
              <w:t xml:space="preserve">:  </w:t>
            </w:r>
          </w:p>
          <w:p w14:paraId="663C407E" w14:textId="77777777" w:rsidR="00674E38" w:rsidRPr="00674E38" w:rsidRDefault="00674E38" w:rsidP="00674E38">
            <w:pPr>
              <w:rPr>
                <w:rFonts w:cs="Arial"/>
              </w:rPr>
            </w:pPr>
            <w:r w:rsidRPr="00674E38">
              <w:rPr>
                <w:rFonts w:cs="Arial"/>
              </w:rPr>
              <w:t>The organization:</w:t>
            </w:r>
            <w:r>
              <w:rPr>
                <w:rFonts w:cs="Arial"/>
              </w:rPr>
              <w:br/>
            </w:r>
            <w:r w:rsidRPr="00674E38">
              <w:rPr>
                <w:rFonts w:cs="Arial"/>
              </w:rPr>
              <w:t>a. Develops an incident response plan that:</w:t>
            </w:r>
            <w:r>
              <w:rPr>
                <w:rFonts w:cs="Arial"/>
              </w:rPr>
              <w:br/>
            </w:r>
            <w:r w:rsidRPr="00674E38">
              <w:rPr>
                <w:rFonts w:cs="Arial"/>
              </w:rPr>
              <w:t>1. Provides the organization with a roadmap for implementing its incident response capability;</w:t>
            </w:r>
            <w:r>
              <w:rPr>
                <w:rFonts w:cs="Arial"/>
              </w:rPr>
              <w:br/>
            </w:r>
            <w:r w:rsidRPr="00674E38">
              <w:rPr>
                <w:rFonts w:cs="Arial"/>
              </w:rPr>
              <w:t>2. Describes the structure and organization of the incident response capability;</w:t>
            </w:r>
            <w:r>
              <w:rPr>
                <w:rFonts w:cs="Arial"/>
              </w:rPr>
              <w:br/>
            </w:r>
            <w:r w:rsidRPr="00674E38">
              <w:rPr>
                <w:rFonts w:cs="Arial"/>
              </w:rPr>
              <w:t>3. Provides a high-level approach for how the incident response capability fits into the overall organization;</w:t>
            </w:r>
            <w:r>
              <w:rPr>
                <w:rFonts w:cs="Arial"/>
              </w:rPr>
              <w:br/>
            </w:r>
            <w:r w:rsidRPr="00674E38">
              <w:rPr>
                <w:rFonts w:cs="Arial"/>
              </w:rPr>
              <w:t>4. Meets the unique requirements of the organization, which relate to mission, size, structure, and functions;</w:t>
            </w:r>
            <w:r>
              <w:rPr>
                <w:rFonts w:cs="Arial"/>
              </w:rPr>
              <w:br/>
            </w:r>
            <w:r w:rsidRPr="00674E38">
              <w:rPr>
                <w:rFonts w:cs="Arial"/>
              </w:rPr>
              <w:t>5. Defines reportable incidents;</w:t>
            </w:r>
            <w:r>
              <w:rPr>
                <w:rFonts w:cs="Arial"/>
              </w:rPr>
              <w:br/>
            </w:r>
            <w:r w:rsidRPr="00674E38">
              <w:rPr>
                <w:rFonts w:cs="Arial"/>
              </w:rPr>
              <w:t>6. Provides metrics for measuring the incident response capability within the organization;</w:t>
            </w:r>
            <w:r>
              <w:rPr>
                <w:rFonts w:cs="Arial"/>
              </w:rPr>
              <w:br/>
            </w:r>
            <w:r w:rsidRPr="00674E38">
              <w:rPr>
                <w:rFonts w:cs="Arial"/>
              </w:rPr>
              <w:t>7. Defines the resources and management support needed to effectively maintain and mature an incident response capability; and</w:t>
            </w:r>
            <w:r>
              <w:rPr>
                <w:rFonts w:cs="Arial"/>
              </w:rPr>
              <w:br/>
            </w:r>
            <w:r w:rsidRPr="00674E38">
              <w:rPr>
                <w:rFonts w:cs="Arial"/>
              </w:rPr>
              <w:t>8. Is reviewed and approved by [Assignment: organization-defined personnel or roles];</w:t>
            </w:r>
            <w:r>
              <w:rPr>
                <w:rFonts w:cs="Arial"/>
              </w:rPr>
              <w:br/>
            </w:r>
            <w:r w:rsidRPr="00674E38">
              <w:rPr>
                <w:rFonts w:cs="Arial"/>
              </w:rPr>
              <w:t>b. Distributes copies of the incident response plan to [Assignment: organization-defined incident response personnel (identified by name and/or by role) and organizational elements];</w:t>
            </w:r>
            <w:r>
              <w:rPr>
                <w:rFonts w:cs="Arial"/>
              </w:rPr>
              <w:br/>
            </w:r>
            <w:r w:rsidRPr="00674E38">
              <w:rPr>
                <w:rFonts w:cs="Arial"/>
              </w:rPr>
              <w:t>c. Reviews the incident response plan [Assignment: organization-defined frequency];</w:t>
            </w:r>
            <w:r>
              <w:rPr>
                <w:rFonts w:cs="Arial"/>
              </w:rPr>
              <w:br/>
            </w:r>
            <w:r w:rsidRPr="00674E38">
              <w:rPr>
                <w:rFonts w:cs="Arial"/>
              </w:rPr>
              <w:t>d. Updates the incident response plan to address system/organizational changes or problems encountered during plan implementation, execution, or testing;</w:t>
            </w:r>
            <w:r>
              <w:rPr>
                <w:rFonts w:cs="Arial"/>
              </w:rPr>
              <w:br/>
            </w:r>
            <w:r w:rsidRPr="00674E38">
              <w:rPr>
                <w:rFonts w:cs="Arial"/>
              </w:rPr>
              <w:t>e. Communicates incident response plan changes to [Assignment: organization-defined incident response personnel (identified by name and/or by role) and organizational elements]; and</w:t>
            </w:r>
            <w:r>
              <w:rPr>
                <w:rFonts w:cs="Arial"/>
              </w:rPr>
              <w:br/>
            </w:r>
            <w:r w:rsidRPr="00674E38">
              <w:rPr>
                <w:rFonts w:cs="Arial"/>
              </w:rPr>
              <w:t>f. Protects the incident response plan from unauthorized disclosure and modification.</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674E38" w:rsidRPr="00EA275B" w14:paraId="6AD75580" w14:textId="77777777" w:rsidTr="00EC496D">
              <w:trPr>
                <w:trHeight w:val="255"/>
              </w:trPr>
              <w:tc>
                <w:tcPr>
                  <w:tcW w:w="1659" w:type="dxa"/>
                  <w:gridSpan w:val="2"/>
                  <w:tcBorders>
                    <w:top w:val="single" w:sz="4" w:space="0" w:color="auto"/>
                    <w:bottom w:val="single" w:sz="6" w:space="0" w:color="auto"/>
                  </w:tcBorders>
                  <w:shd w:val="clear" w:color="auto" w:fill="C0C0C0"/>
                </w:tcPr>
                <w:p w14:paraId="308318D6" w14:textId="77777777" w:rsidR="00674E38" w:rsidRPr="00EA275B" w:rsidRDefault="00674E38" w:rsidP="00674E38">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305C9545" w14:textId="77777777" w:rsidR="00674E38" w:rsidRPr="00EA275B" w:rsidRDefault="00674E38" w:rsidP="00674E38">
                  <w:pPr>
                    <w:rPr>
                      <w:rFonts w:cs="Arial"/>
                    </w:rPr>
                  </w:pPr>
                  <w:r w:rsidRPr="00EA275B">
                    <w:rPr>
                      <w:rFonts w:cs="Arial"/>
                    </w:rPr>
                    <w:t>Type</w:t>
                  </w:r>
                </w:p>
              </w:tc>
            </w:tr>
            <w:tr w:rsidR="00674E38" w:rsidRPr="00EA275B" w14:paraId="144E6034" w14:textId="77777777" w:rsidTr="00EC496D">
              <w:trPr>
                <w:trHeight w:val="255"/>
              </w:trPr>
              <w:tc>
                <w:tcPr>
                  <w:tcW w:w="1269" w:type="dxa"/>
                  <w:tcBorders>
                    <w:top w:val="single" w:sz="6" w:space="0" w:color="auto"/>
                  </w:tcBorders>
                </w:tcPr>
                <w:p w14:paraId="61F7FCBE" w14:textId="77777777" w:rsidR="00674E38" w:rsidRPr="00EA275B" w:rsidRDefault="00674E38" w:rsidP="00674E38">
                  <w:pPr>
                    <w:rPr>
                      <w:rFonts w:cs="Arial"/>
                    </w:rPr>
                  </w:pPr>
                  <w:r w:rsidRPr="00EA275B">
                    <w:rPr>
                      <w:rFonts w:cs="Arial"/>
                    </w:rPr>
                    <w:t>In Place</w:t>
                  </w:r>
                </w:p>
              </w:tc>
              <w:tc>
                <w:tcPr>
                  <w:tcW w:w="390" w:type="dxa"/>
                  <w:tcBorders>
                    <w:top w:val="single" w:sz="6" w:space="0" w:color="auto"/>
                  </w:tcBorders>
                </w:tcPr>
                <w:p w14:paraId="01A7FEF0" w14:textId="77777777" w:rsidR="00674E38" w:rsidRPr="00EA275B" w:rsidRDefault="00674E38" w:rsidP="00674E38">
                  <w:pPr>
                    <w:rPr>
                      <w:rFonts w:cs="Arial"/>
                    </w:rPr>
                  </w:pPr>
                </w:p>
              </w:tc>
              <w:tc>
                <w:tcPr>
                  <w:tcW w:w="1110" w:type="dxa"/>
                  <w:tcBorders>
                    <w:top w:val="single" w:sz="6" w:space="0" w:color="auto"/>
                  </w:tcBorders>
                </w:tcPr>
                <w:p w14:paraId="24EBDE9C" w14:textId="77777777" w:rsidR="00674E38" w:rsidRPr="00EA275B" w:rsidRDefault="00674E38" w:rsidP="00674E38">
                  <w:pPr>
                    <w:rPr>
                      <w:rFonts w:cs="Arial"/>
                    </w:rPr>
                  </w:pPr>
                  <w:r w:rsidRPr="00EA275B">
                    <w:rPr>
                      <w:rFonts w:cs="Arial"/>
                    </w:rPr>
                    <w:t xml:space="preserve">Common </w:t>
                  </w:r>
                </w:p>
              </w:tc>
              <w:tc>
                <w:tcPr>
                  <w:tcW w:w="390" w:type="dxa"/>
                  <w:tcBorders>
                    <w:top w:val="single" w:sz="6" w:space="0" w:color="auto"/>
                  </w:tcBorders>
                </w:tcPr>
                <w:p w14:paraId="07C7BA9A" w14:textId="1C3088DC" w:rsidR="00674E38" w:rsidRPr="00EA275B" w:rsidRDefault="008C1F1B" w:rsidP="00674E38">
                  <w:pPr>
                    <w:rPr>
                      <w:rFonts w:cs="Arial"/>
                    </w:rPr>
                  </w:pPr>
                  <w:ins w:id="573" w:author="Faulkner, David A. (Accenture Federal Services)" w:date="2019-04-03T17:21:00Z">
                    <w:r>
                      <w:rPr>
                        <w:rFonts w:cs="Arial"/>
                      </w:rPr>
                      <w:t>x</w:t>
                    </w:r>
                  </w:ins>
                </w:p>
              </w:tc>
            </w:tr>
            <w:tr w:rsidR="00674E38" w:rsidRPr="00EA275B" w14:paraId="7F2304D3" w14:textId="77777777" w:rsidTr="00EC496D">
              <w:trPr>
                <w:trHeight w:val="255"/>
              </w:trPr>
              <w:tc>
                <w:tcPr>
                  <w:tcW w:w="1269" w:type="dxa"/>
                </w:tcPr>
                <w:p w14:paraId="1DCD7A34" w14:textId="77777777" w:rsidR="00674E38" w:rsidRPr="00EA275B" w:rsidRDefault="00674E38" w:rsidP="00674E38">
                  <w:pPr>
                    <w:rPr>
                      <w:rFonts w:cs="Arial"/>
                    </w:rPr>
                  </w:pPr>
                  <w:r w:rsidRPr="00EA275B">
                    <w:rPr>
                      <w:rFonts w:cs="Arial"/>
                    </w:rPr>
                    <w:t>Planned</w:t>
                  </w:r>
                </w:p>
              </w:tc>
              <w:tc>
                <w:tcPr>
                  <w:tcW w:w="390" w:type="dxa"/>
                </w:tcPr>
                <w:p w14:paraId="6ED5EDC6" w14:textId="77777777" w:rsidR="00674E38" w:rsidRPr="00EA275B" w:rsidRDefault="00674E38" w:rsidP="00674E38">
                  <w:pPr>
                    <w:rPr>
                      <w:rFonts w:cs="Arial"/>
                    </w:rPr>
                  </w:pPr>
                </w:p>
              </w:tc>
              <w:tc>
                <w:tcPr>
                  <w:tcW w:w="1110" w:type="dxa"/>
                </w:tcPr>
                <w:p w14:paraId="200FB510" w14:textId="77777777" w:rsidR="00674E38" w:rsidRPr="00EA275B" w:rsidRDefault="00674E38" w:rsidP="00674E38">
                  <w:pPr>
                    <w:rPr>
                      <w:rFonts w:cs="Arial"/>
                    </w:rPr>
                  </w:pPr>
                  <w:r w:rsidRPr="00EA275B">
                    <w:rPr>
                      <w:rFonts w:cs="Arial"/>
                    </w:rPr>
                    <w:t>Hybrid</w:t>
                  </w:r>
                </w:p>
              </w:tc>
              <w:tc>
                <w:tcPr>
                  <w:tcW w:w="390" w:type="dxa"/>
                </w:tcPr>
                <w:p w14:paraId="15A1E6E1" w14:textId="77777777" w:rsidR="00674E38" w:rsidRPr="00EA275B" w:rsidRDefault="00674E38" w:rsidP="00674E38">
                  <w:pPr>
                    <w:rPr>
                      <w:rFonts w:cs="Arial"/>
                    </w:rPr>
                  </w:pPr>
                </w:p>
              </w:tc>
            </w:tr>
            <w:tr w:rsidR="00674E38" w:rsidRPr="00EA275B" w14:paraId="61A04D83" w14:textId="77777777" w:rsidTr="00EC496D">
              <w:trPr>
                <w:trHeight w:val="255"/>
              </w:trPr>
              <w:tc>
                <w:tcPr>
                  <w:tcW w:w="1269" w:type="dxa"/>
                </w:tcPr>
                <w:p w14:paraId="7D7D109A" w14:textId="77777777" w:rsidR="00674E38" w:rsidRPr="00EA275B" w:rsidRDefault="00674E38" w:rsidP="00674E38">
                  <w:pPr>
                    <w:rPr>
                      <w:rFonts w:cs="Arial"/>
                    </w:rPr>
                  </w:pPr>
                  <w:r w:rsidRPr="00EA275B">
                    <w:rPr>
                      <w:rFonts w:cs="Arial"/>
                    </w:rPr>
                    <w:t>In Place and Planned</w:t>
                  </w:r>
                </w:p>
              </w:tc>
              <w:tc>
                <w:tcPr>
                  <w:tcW w:w="390" w:type="dxa"/>
                </w:tcPr>
                <w:p w14:paraId="41F2F12F" w14:textId="77777777" w:rsidR="00674E38" w:rsidRPr="00EA275B" w:rsidRDefault="00674E38" w:rsidP="00674E38">
                  <w:pPr>
                    <w:rPr>
                      <w:rFonts w:cs="Arial"/>
                    </w:rPr>
                  </w:pPr>
                </w:p>
              </w:tc>
              <w:tc>
                <w:tcPr>
                  <w:tcW w:w="1110" w:type="dxa"/>
                </w:tcPr>
                <w:p w14:paraId="201B810D" w14:textId="77777777" w:rsidR="00674E38" w:rsidRPr="00EA275B" w:rsidRDefault="00674E38" w:rsidP="00674E38">
                  <w:pPr>
                    <w:rPr>
                      <w:rFonts w:cs="Arial"/>
                    </w:rPr>
                  </w:pPr>
                  <w:r w:rsidRPr="00EA275B">
                    <w:rPr>
                      <w:rFonts w:cs="Arial"/>
                    </w:rPr>
                    <w:t>System Specific</w:t>
                  </w:r>
                </w:p>
              </w:tc>
              <w:tc>
                <w:tcPr>
                  <w:tcW w:w="390" w:type="dxa"/>
                </w:tcPr>
                <w:p w14:paraId="5A32958E" w14:textId="77777777" w:rsidR="00674E38" w:rsidRPr="00EA275B" w:rsidRDefault="00674E38" w:rsidP="00674E38">
                  <w:pPr>
                    <w:rPr>
                      <w:rFonts w:cs="Arial"/>
                    </w:rPr>
                  </w:pPr>
                  <w:del w:id="574" w:author="Faulkner, David A. (Accenture Federal Services)" w:date="2019-04-03T17:21:00Z">
                    <w:r w:rsidDel="008C1F1B">
                      <w:rPr>
                        <w:rFonts w:cs="Arial"/>
                      </w:rPr>
                      <w:delText>X</w:delText>
                    </w:r>
                  </w:del>
                </w:p>
              </w:tc>
            </w:tr>
            <w:tr w:rsidR="00674E38" w:rsidRPr="00EA275B" w14:paraId="6000E74C" w14:textId="77777777" w:rsidTr="00EC496D">
              <w:trPr>
                <w:trHeight w:val="85"/>
              </w:trPr>
              <w:tc>
                <w:tcPr>
                  <w:tcW w:w="1269" w:type="dxa"/>
                </w:tcPr>
                <w:p w14:paraId="5DCA8E21" w14:textId="77777777" w:rsidR="00674E38" w:rsidRPr="00EA275B" w:rsidRDefault="00674E38" w:rsidP="00674E38">
                  <w:pPr>
                    <w:rPr>
                      <w:rFonts w:cs="Arial"/>
                    </w:rPr>
                  </w:pPr>
                  <w:r w:rsidRPr="00EA275B">
                    <w:rPr>
                      <w:rFonts w:cs="Arial"/>
                    </w:rPr>
                    <w:t>Not Applicable</w:t>
                  </w:r>
                </w:p>
              </w:tc>
              <w:tc>
                <w:tcPr>
                  <w:tcW w:w="390" w:type="dxa"/>
                </w:tcPr>
                <w:p w14:paraId="3EBB6546" w14:textId="77777777" w:rsidR="00674E38" w:rsidRPr="00EA275B" w:rsidRDefault="00674E38" w:rsidP="00674E38">
                  <w:pPr>
                    <w:rPr>
                      <w:rFonts w:cs="Arial"/>
                    </w:rPr>
                  </w:pPr>
                </w:p>
              </w:tc>
              <w:tc>
                <w:tcPr>
                  <w:tcW w:w="1500" w:type="dxa"/>
                  <w:gridSpan w:val="2"/>
                </w:tcPr>
                <w:p w14:paraId="36290DBD" w14:textId="77777777" w:rsidR="00674E38" w:rsidRPr="00EA275B" w:rsidRDefault="00674E38" w:rsidP="00674E38">
                  <w:pPr>
                    <w:rPr>
                      <w:rFonts w:cs="Arial"/>
                    </w:rPr>
                  </w:pPr>
                </w:p>
              </w:tc>
            </w:tr>
          </w:tbl>
          <w:p w14:paraId="1DB62E12" w14:textId="77777777" w:rsidR="00674E38" w:rsidRPr="00EA275B" w:rsidRDefault="00674E38" w:rsidP="00083CA3">
            <w:pPr>
              <w:rPr>
                <w:rFonts w:cs="Arial"/>
              </w:rPr>
            </w:pPr>
          </w:p>
        </w:tc>
      </w:tr>
      <w:tr w:rsidR="00674E38" w:rsidRPr="00840A11" w14:paraId="6C7A5D0D" w14:textId="77777777" w:rsidTr="00EC496D">
        <w:trPr>
          <w:cantSplit/>
          <w:trHeight w:val="510"/>
          <w:jc w:val="center"/>
        </w:trPr>
        <w:tc>
          <w:tcPr>
            <w:tcW w:w="9981" w:type="dxa"/>
            <w:gridSpan w:val="5"/>
          </w:tcPr>
          <w:p w14:paraId="61253BF7" w14:textId="77777777" w:rsidR="00674E38" w:rsidRPr="00EA275B" w:rsidRDefault="00674E38" w:rsidP="00083CA3">
            <w:pPr>
              <w:rPr>
                <w:rFonts w:cs="Arial"/>
              </w:rPr>
            </w:pPr>
          </w:p>
        </w:tc>
      </w:tr>
    </w:tbl>
    <w:p w14:paraId="2D50B243" w14:textId="77777777" w:rsidR="00EA275B" w:rsidRDefault="00EA275B" w:rsidP="00DC4964"/>
    <w:p w14:paraId="0BD3759B" w14:textId="77777777" w:rsidR="00EA275B" w:rsidRDefault="00EA275B">
      <w:r>
        <w:br w:type="page"/>
      </w:r>
    </w:p>
    <w:p w14:paraId="4A5376CD" w14:textId="77777777" w:rsidR="006D34A0" w:rsidRPr="00D2794A" w:rsidRDefault="00EA275B" w:rsidP="00192B9E">
      <w:pPr>
        <w:pStyle w:val="Heading1"/>
        <w:numPr>
          <w:ilvl w:val="0"/>
          <w:numId w:val="3"/>
        </w:numPr>
        <w:rPr>
          <w:rFonts w:ascii="Arial" w:hAnsi="Arial" w:cs="Arial"/>
          <w:color w:val="000000" w:themeColor="text1"/>
          <w:sz w:val="24"/>
          <w:szCs w:val="24"/>
        </w:rPr>
      </w:pPr>
      <w:bookmarkStart w:id="575" w:name="_Toc527022262"/>
      <w:r>
        <w:rPr>
          <w:rFonts w:ascii="Arial" w:hAnsi="Arial" w:cs="Arial"/>
          <w:color w:val="000000" w:themeColor="text1"/>
          <w:sz w:val="24"/>
          <w:szCs w:val="24"/>
        </w:rPr>
        <w:lastRenderedPageBreak/>
        <w:t>Appendix B – Incident R</w:t>
      </w:r>
      <w:r w:rsidR="006D34A0" w:rsidRPr="00D2794A">
        <w:rPr>
          <w:rFonts w:ascii="Arial" w:hAnsi="Arial" w:cs="Arial"/>
          <w:color w:val="000000" w:themeColor="text1"/>
          <w:sz w:val="24"/>
          <w:szCs w:val="24"/>
        </w:rPr>
        <w:t>esponse and Management Resources</w:t>
      </w:r>
      <w:bookmarkEnd w:id="575"/>
      <w:r w:rsidR="00502915">
        <w:rPr>
          <w:rFonts w:ascii="Arial" w:hAnsi="Arial" w:cs="Arial"/>
          <w:color w:val="000000" w:themeColor="text1"/>
          <w:sz w:val="24"/>
          <w:szCs w:val="24"/>
        </w:rPr>
        <w:br/>
      </w:r>
    </w:p>
    <w:p w14:paraId="7F0178DA" w14:textId="77777777" w:rsidR="00C57E4E" w:rsidRPr="00502915" w:rsidRDefault="00C57E4E" w:rsidP="00502915">
      <w:pPr>
        <w:pStyle w:val="FigureTitle"/>
      </w:pPr>
      <w:r w:rsidRPr="00502915">
        <w:t>Federal Agency Incident Categories</w:t>
      </w:r>
    </w:p>
    <w:tbl>
      <w:tblPr>
        <w:tblW w:w="5524" w:type="pct"/>
        <w:tblCellSpacing w:w="0" w:type="dxa"/>
        <w:tblInd w:w="-4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4A0" w:firstRow="1" w:lastRow="0" w:firstColumn="1" w:lastColumn="0" w:noHBand="0" w:noVBand="1"/>
      </w:tblPr>
      <w:tblGrid>
        <w:gridCol w:w="1462"/>
        <w:gridCol w:w="2410"/>
        <w:gridCol w:w="3280"/>
        <w:gridCol w:w="3178"/>
      </w:tblGrid>
      <w:tr w:rsidR="00ED0A15" w:rsidRPr="00ED0A15" w14:paraId="525BE44B" w14:textId="77777777" w:rsidTr="00ED0A15">
        <w:trPr>
          <w:tblCellSpacing w:w="0" w:type="dxa"/>
        </w:trPr>
        <w:tc>
          <w:tcPr>
            <w:tcW w:w="708" w:type="pct"/>
            <w:shd w:val="clear" w:color="auto" w:fill="B8CCE4" w:themeFill="accent1" w:themeFillTint="66"/>
            <w:vAlign w:val="center"/>
            <w:hideMark/>
          </w:tcPr>
          <w:p w14:paraId="76862FF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Category</w:t>
            </w:r>
          </w:p>
        </w:tc>
        <w:tc>
          <w:tcPr>
            <w:tcW w:w="0" w:type="auto"/>
            <w:shd w:val="clear" w:color="auto" w:fill="B8CCE4" w:themeFill="accent1" w:themeFillTint="66"/>
            <w:vAlign w:val="center"/>
            <w:hideMark/>
          </w:tcPr>
          <w:p w14:paraId="14EBF33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Name</w:t>
            </w:r>
          </w:p>
        </w:tc>
        <w:tc>
          <w:tcPr>
            <w:tcW w:w="0" w:type="auto"/>
            <w:shd w:val="clear" w:color="auto" w:fill="B8CCE4" w:themeFill="accent1" w:themeFillTint="66"/>
            <w:vAlign w:val="center"/>
            <w:hideMark/>
          </w:tcPr>
          <w:p w14:paraId="3ADEA45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Description</w:t>
            </w:r>
          </w:p>
        </w:tc>
        <w:tc>
          <w:tcPr>
            <w:tcW w:w="1538" w:type="pct"/>
            <w:shd w:val="clear" w:color="auto" w:fill="B8CCE4" w:themeFill="accent1" w:themeFillTint="66"/>
            <w:vAlign w:val="center"/>
            <w:hideMark/>
          </w:tcPr>
          <w:p w14:paraId="0A53F7F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Reporting Timeframe</w:t>
            </w:r>
          </w:p>
        </w:tc>
      </w:tr>
      <w:tr w:rsidR="00ED0A15" w:rsidRPr="00ED0A15" w14:paraId="71439B45" w14:textId="77777777" w:rsidTr="00ED0A15">
        <w:trPr>
          <w:tblCellSpacing w:w="0" w:type="dxa"/>
        </w:trPr>
        <w:tc>
          <w:tcPr>
            <w:tcW w:w="708" w:type="pct"/>
            <w:hideMark/>
          </w:tcPr>
          <w:p w14:paraId="2A51E1DF"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0</w:t>
            </w:r>
          </w:p>
        </w:tc>
        <w:tc>
          <w:tcPr>
            <w:tcW w:w="0" w:type="auto"/>
            <w:hideMark/>
          </w:tcPr>
          <w:p w14:paraId="2252EC9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Exercise/Network Defense Testing</w:t>
            </w:r>
          </w:p>
        </w:tc>
        <w:tc>
          <w:tcPr>
            <w:tcW w:w="0" w:type="auto"/>
            <w:hideMark/>
          </w:tcPr>
          <w:p w14:paraId="624A7E9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is used during state, federal, national, international exercises and approved activity testing of internal/external network defenses or responses. </w:t>
            </w:r>
          </w:p>
        </w:tc>
        <w:tc>
          <w:tcPr>
            <w:tcW w:w="1538" w:type="pct"/>
            <w:hideMark/>
          </w:tcPr>
          <w:p w14:paraId="5EE77A17"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internal use during exercises. </w:t>
            </w:r>
          </w:p>
        </w:tc>
      </w:tr>
      <w:tr w:rsidR="00ED0A15" w:rsidRPr="00ED0A15" w14:paraId="14D64026" w14:textId="77777777" w:rsidTr="00ED0A15">
        <w:trPr>
          <w:tblCellSpacing w:w="0" w:type="dxa"/>
        </w:trPr>
        <w:tc>
          <w:tcPr>
            <w:tcW w:w="708" w:type="pct"/>
            <w:hideMark/>
          </w:tcPr>
          <w:p w14:paraId="49A89AE1"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1</w:t>
            </w:r>
          </w:p>
        </w:tc>
        <w:tc>
          <w:tcPr>
            <w:tcW w:w="0" w:type="auto"/>
            <w:hideMark/>
          </w:tcPr>
          <w:p w14:paraId="644A8A7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*Unauthorized Access</w:t>
            </w:r>
          </w:p>
        </w:tc>
        <w:tc>
          <w:tcPr>
            <w:tcW w:w="0" w:type="auto"/>
            <w:hideMark/>
          </w:tcPr>
          <w:p w14:paraId="1AAF0A8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In this category an individual gains logical or physical access without permission to a federal agency network, system, application, data, or other resource </w:t>
            </w:r>
          </w:p>
        </w:tc>
        <w:tc>
          <w:tcPr>
            <w:tcW w:w="1538" w:type="pct"/>
            <w:hideMark/>
          </w:tcPr>
          <w:p w14:paraId="48342E0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one (1) hour of discovery/detection.</w:t>
            </w:r>
          </w:p>
        </w:tc>
      </w:tr>
      <w:tr w:rsidR="00ED0A15" w:rsidRPr="00ED0A15" w14:paraId="2852AD8E" w14:textId="77777777" w:rsidTr="00ED0A15">
        <w:trPr>
          <w:tblCellSpacing w:w="0" w:type="dxa"/>
        </w:trPr>
        <w:tc>
          <w:tcPr>
            <w:tcW w:w="708" w:type="pct"/>
            <w:hideMark/>
          </w:tcPr>
          <w:p w14:paraId="7A67AC78"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2</w:t>
            </w:r>
          </w:p>
        </w:tc>
        <w:tc>
          <w:tcPr>
            <w:tcW w:w="0" w:type="auto"/>
            <w:hideMark/>
          </w:tcPr>
          <w:p w14:paraId="7650806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*Denial of Service (DoS)</w:t>
            </w:r>
          </w:p>
        </w:tc>
        <w:tc>
          <w:tcPr>
            <w:tcW w:w="0" w:type="auto"/>
            <w:hideMark/>
          </w:tcPr>
          <w:p w14:paraId="095B301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An attack that </w:t>
            </w:r>
            <w:r w:rsidRPr="00ED0A15">
              <w:rPr>
                <w:rFonts w:eastAsia="Times New Roman" w:cs="Arial"/>
                <w:i/>
                <w:iCs/>
                <w:lang w:bidi="en-US"/>
              </w:rPr>
              <w:t>successfully</w:t>
            </w:r>
            <w:r w:rsidRPr="00ED0A15">
              <w:rPr>
                <w:rFonts w:eastAsia="Times New Roman" w:cs="Arial"/>
                <w:lang w:bidi="en-US"/>
              </w:rPr>
              <w:t xml:space="preserve"> prevents or impairs the normal authorized functionality of networks, systems or applications by exhausting resources. This activity includes being the victim or participating in the DoS. </w:t>
            </w:r>
          </w:p>
        </w:tc>
        <w:tc>
          <w:tcPr>
            <w:tcW w:w="1538" w:type="pct"/>
            <w:hideMark/>
          </w:tcPr>
          <w:p w14:paraId="0A4F894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two (2) hours of discovery/detection if the successful attack is still ongoing and the agency is unable to successfully mitigate activity.</w:t>
            </w:r>
          </w:p>
        </w:tc>
      </w:tr>
      <w:tr w:rsidR="00ED0A15" w:rsidRPr="00ED0A15" w14:paraId="1895907A" w14:textId="77777777" w:rsidTr="00ED0A15">
        <w:trPr>
          <w:tblCellSpacing w:w="0" w:type="dxa"/>
        </w:trPr>
        <w:tc>
          <w:tcPr>
            <w:tcW w:w="708" w:type="pct"/>
            <w:hideMark/>
          </w:tcPr>
          <w:p w14:paraId="06D8F9F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3</w:t>
            </w:r>
          </w:p>
        </w:tc>
        <w:tc>
          <w:tcPr>
            <w:tcW w:w="0" w:type="auto"/>
            <w:hideMark/>
          </w:tcPr>
          <w:p w14:paraId="4CFABA0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*Malicious Code</w:t>
            </w:r>
          </w:p>
        </w:tc>
        <w:tc>
          <w:tcPr>
            <w:tcW w:w="0" w:type="auto"/>
            <w:hideMark/>
          </w:tcPr>
          <w:p w14:paraId="49C02A1D"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Successful</w:t>
            </w:r>
            <w:r w:rsidRPr="00ED0A15">
              <w:rPr>
                <w:rFonts w:eastAsia="Times New Roman" w:cs="Arial"/>
                <w:lang w:bidi="en-US"/>
              </w:rPr>
              <w:t xml:space="preserve"> installation of malicious software (e.g., virus, worm, Trojan horse, or other code-based malicious entity) that infects an operating system or application. Agencies are NOT required to report malicious logic that has been </w:t>
            </w:r>
            <w:r w:rsidRPr="00ED0A15">
              <w:rPr>
                <w:rFonts w:eastAsia="Times New Roman" w:cs="Arial"/>
                <w:i/>
                <w:iCs/>
                <w:lang w:bidi="en-US"/>
              </w:rPr>
              <w:t>successfully quarantined</w:t>
            </w:r>
            <w:r w:rsidRPr="00ED0A15">
              <w:rPr>
                <w:rFonts w:eastAsia="Times New Roman" w:cs="Arial"/>
                <w:lang w:bidi="en-US"/>
              </w:rPr>
              <w:t xml:space="preserve"> by antivirus (AV) software. </w:t>
            </w:r>
          </w:p>
        </w:tc>
        <w:tc>
          <w:tcPr>
            <w:tcW w:w="1538" w:type="pct"/>
            <w:hideMark/>
          </w:tcPr>
          <w:p w14:paraId="6C1C668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Daily</w:t>
            </w:r>
            <w:r w:rsidRPr="00ED0A15">
              <w:rPr>
                <w:rFonts w:eastAsia="Times New Roman" w:cs="Arial"/>
                <w:lang w:bidi="en-US"/>
              </w:rPr>
              <w:br/>
              <w:t xml:space="preserve">Note: Within one (1) hour of discovery/detection if widespread across agency. </w:t>
            </w:r>
          </w:p>
        </w:tc>
      </w:tr>
      <w:tr w:rsidR="00ED0A15" w:rsidRPr="00ED0A15" w14:paraId="63AA606A" w14:textId="77777777" w:rsidTr="00ED0A15">
        <w:trPr>
          <w:tblCellSpacing w:w="0" w:type="dxa"/>
        </w:trPr>
        <w:tc>
          <w:tcPr>
            <w:tcW w:w="708" w:type="pct"/>
            <w:hideMark/>
          </w:tcPr>
          <w:p w14:paraId="3CD4468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4</w:t>
            </w:r>
          </w:p>
        </w:tc>
        <w:tc>
          <w:tcPr>
            <w:tcW w:w="0" w:type="auto"/>
            <w:hideMark/>
          </w:tcPr>
          <w:p w14:paraId="36A36BD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*Improper Usage</w:t>
            </w:r>
          </w:p>
        </w:tc>
        <w:tc>
          <w:tcPr>
            <w:tcW w:w="0" w:type="auto"/>
            <w:hideMark/>
          </w:tcPr>
          <w:p w14:paraId="366CB7B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 person violates acceptable computing use policies. </w:t>
            </w:r>
          </w:p>
        </w:tc>
        <w:tc>
          <w:tcPr>
            <w:tcW w:w="1538" w:type="pct"/>
            <w:hideMark/>
          </w:tcPr>
          <w:p w14:paraId="03D0286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Weekly </w:t>
            </w:r>
          </w:p>
        </w:tc>
      </w:tr>
      <w:tr w:rsidR="00ED0A15" w:rsidRPr="00ED0A15" w14:paraId="27728E02" w14:textId="77777777" w:rsidTr="00ED0A15">
        <w:trPr>
          <w:tblCellSpacing w:w="0" w:type="dxa"/>
        </w:trPr>
        <w:tc>
          <w:tcPr>
            <w:tcW w:w="708" w:type="pct"/>
            <w:hideMark/>
          </w:tcPr>
          <w:p w14:paraId="1A41A56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5</w:t>
            </w:r>
          </w:p>
        </w:tc>
        <w:tc>
          <w:tcPr>
            <w:tcW w:w="0" w:type="auto"/>
            <w:hideMark/>
          </w:tcPr>
          <w:p w14:paraId="6373A45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Scans/Probes/Attempted Access</w:t>
            </w:r>
          </w:p>
        </w:tc>
        <w:tc>
          <w:tcPr>
            <w:tcW w:w="0" w:type="auto"/>
            <w:hideMark/>
          </w:tcPr>
          <w:p w14:paraId="6675108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includes any activity that seeks to access or identify a federal agency computer, open ports, protocols, service, or any combination for later exploit. This activity does not directly result in a compromise or denial of service. </w:t>
            </w:r>
          </w:p>
        </w:tc>
        <w:tc>
          <w:tcPr>
            <w:tcW w:w="1538" w:type="pct"/>
            <w:hideMark/>
          </w:tcPr>
          <w:p w14:paraId="3407B9E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Monthly</w:t>
            </w:r>
            <w:r w:rsidRPr="00ED0A15">
              <w:rPr>
                <w:rFonts w:eastAsia="Times New Roman" w:cs="Arial"/>
                <w:lang w:bidi="en-US"/>
              </w:rPr>
              <w:br/>
              <w:t xml:space="preserve">Note: If system is classified, report within one (1) hour of discovery. </w:t>
            </w:r>
          </w:p>
        </w:tc>
      </w:tr>
      <w:tr w:rsidR="00ED0A15" w:rsidRPr="00ED0A15" w14:paraId="0FFFFD71" w14:textId="77777777" w:rsidTr="00ED0A15">
        <w:trPr>
          <w:tblCellSpacing w:w="0" w:type="dxa"/>
        </w:trPr>
        <w:tc>
          <w:tcPr>
            <w:tcW w:w="708" w:type="pct"/>
            <w:hideMark/>
          </w:tcPr>
          <w:p w14:paraId="70BEAF1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6</w:t>
            </w:r>
          </w:p>
        </w:tc>
        <w:tc>
          <w:tcPr>
            <w:tcW w:w="0" w:type="auto"/>
            <w:hideMark/>
          </w:tcPr>
          <w:p w14:paraId="5E4F6FA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Investigation</w:t>
            </w:r>
          </w:p>
        </w:tc>
        <w:tc>
          <w:tcPr>
            <w:tcW w:w="0" w:type="auto"/>
            <w:hideMark/>
          </w:tcPr>
          <w:p w14:paraId="287A338E"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Unconfirmed</w:t>
            </w:r>
            <w:r w:rsidRPr="00ED0A15">
              <w:rPr>
                <w:rFonts w:eastAsia="Times New Roman" w:cs="Arial"/>
                <w:lang w:bidi="en-US"/>
              </w:rPr>
              <w:t xml:space="preserve"> incidents that are potentially malicious or anomalous activity deemed by the reporting entity to warrant further review. </w:t>
            </w:r>
          </w:p>
        </w:tc>
        <w:tc>
          <w:tcPr>
            <w:tcW w:w="1538" w:type="pct"/>
            <w:hideMark/>
          </w:tcPr>
          <w:p w14:paraId="73188DA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use to categorize a potential incident that is currently being investigated. </w:t>
            </w:r>
          </w:p>
        </w:tc>
      </w:tr>
    </w:tbl>
    <w:p w14:paraId="6AAA9890" w14:textId="77777777" w:rsidR="00502915" w:rsidRDefault="00502915" w:rsidP="00DC4964"/>
    <w:p w14:paraId="2DABB537" w14:textId="77777777" w:rsidR="00502915" w:rsidRPr="00502915" w:rsidRDefault="00502915" w:rsidP="00502915">
      <w:pPr>
        <w:pStyle w:val="FigureTitle"/>
        <w:rPr>
          <w:w w:val="105"/>
          <w:lang w:bidi="en-US"/>
        </w:rPr>
      </w:pPr>
      <w:r w:rsidRPr="00502915">
        <w:rPr>
          <w:w w:val="105"/>
          <w:lang w:bidi="en-US"/>
        </w:rPr>
        <w:lastRenderedPageBreak/>
        <w:t>VA Incident Roles and Responsibilities</w:t>
      </w:r>
    </w:p>
    <w:tbl>
      <w:tblPr>
        <w:tblW w:w="9375" w:type="dxa"/>
        <w:tblInd w:w="40" w:type="dxa"/>
        <w:tblLayout w:type="fixed"/>
        <w:tblCellMar>
          <w:left w:w="0" w:type="dxa"/>
          <w:right w:w="0" w:type="dxa"/>
        </w:tblCellMar>
        <w:tblLook w:val="0000" w:firstRow="0" w:lastRow="0" w:firstColumn="0" w:lastColumn="0" w:noHBand="0" w:noVBand="0"/>
      </w:tblPr>
      <w:tblGrid>
        <w:gridCol w:w="2256"/>
        <w:gridCol w:w="7119"/>
      </w:tblGrid>
      <w:tr w:rsidR="00ED0A15" w:rsidRPr="00ED0A15" w14:paraId="3165EB1E" w14:textId="77777777" w:rsidTr="00502915">
        <w:trPr>
          <w:trHeight w:hRule="exact" w:val="446"/>
        </w:trPr>
        <w:tc>
          <w:tcPr>
            <w:tcW w:w="2256"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2F53BDD9" w14:textId="77777777" w:rsidR="00502915" w:rsidRPr="00ED0A15" w:rsidRDefault="00502915" w:rsidP="00EC496D">
            <w:pPr>
              <w:ind w:left="111"/>
              <w:rPr>
                <w:rFonts w:cs="Arial"/>
                <w:b/>
                <w:bCs/>
                <w:w w:val="105"/>
              </w:rPr>
            </w:pPr>
            <w:r w:rsidRPr="00ED0A15">
              <w:rPr>
                <w:rFonts w:cs="Arial"/>
                <w:b/>
                <w:bCs/>
                <w:w w:val="105"/>
              </w:rPr>
              <w:t>VA Role Title</w:t>
            </w:r>
          </w:p>
        </w:tc>
        <w:tc>
          <w:tcPr>
            <w:tcW w:w="7119"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3AA6F085" w14:textId="77777777" w:rsidR="00502915" w:rsidRPr="00ED0A15" w:rsidRDefault="00502915" w:rsidP="00EC496D">
            <w:pPr>
              <w:ind w:right="5350"/>
              <w:jc w:val="right"/>
              <w:rPr>
                <w:rFonts w:cs="Arial"/>
                <w:b/>
                <w:bCs/>
                <w:spacing w:val="-4"/>
                <w:w w:val="105"/>
              </w:rPr>
            </w:pPr>
            <w:r w:rsidRPr="00ED0A15">
              <w:rPr>
                <w:rFonts w:cs="Arial"/>
                <w:b/>
                <w:bCs/>
                <w:spacing w:val="-4"/>
                <w:w w:val="105"/>
              </w:rPr>
              <w:t>Responsibilities</w:t>
            </w:r>
          </w:p>
        </w:tc>
      </w:tr>
      <w:tr w:rsidR="00ED0A15" w:rsidRPr="00ED0A15" w14:paraId="2223D11A" w14:textId="77777777" w:rsidTr="00502915">
        <w:trPr>
          <w:trHeight w:hRule="exact" w:val="1540"/>
        </w:trPr>
        <w:tc>
          <w:tcPr>
            <w:tcW w:w="2256" w:type="dxa"/>
            <w:tcBorders>
              <w:top w:val="single" w:sz="4" w:space="0" w:color="auto"/>
              <w:left w:val="single" w:sz="4" w:space="0" w:color="auto"/>
              <w:bottom w:val="single" w:sz="4" w:space="0" w:color="auto"/>
              <w:right w:val="single" w:sz="4" w:space="0" w:color="auto"/>
            </w:tcBorders>
            <w:vAlign w:val="center"/>
          </w:tcPr>
          <w:p w14:paraId="2DF9BEB5" w14:textId="77777777" w:rsidR="00502915" w:rsidRPr="00ED0A15" w:rsidRDefault="00502915" w:rsidP="00502915">
            <w:pPr>
              <w:ind w:left="108" w:right="1008"/>
              <w:rPr>
                <w:rFonts w:cs="Arial"/>
                <w:b/>
                <w:bCs/>
                <w:spacing w:val="-14"/>
                <w:w w:val="105"/>
              </w:rPr>
            </w:pPr>
            <w:r w:rsidRPr="00ED0A15">
              <w:rPr>
                <w:rFonts w:cs="Arial"/>
                <w:b/>
                <w:bCs/>
                <w:spacing w:val="-8"/>
                <w:w w:val="105"/>
              </w:rPr>
              <w:t xml:space="preserve">VA-NSOC </w:t>
            </w:r>
            <w:r w:rsidRPr="00ED0A15">
              <w:rPr>
                <w:rFonts w:cs="Arial"/>
                <w:b/>
                <w:bCs/>
                <w:spacing w:val="-14"/>
                <w:w w:val="105"/>
              </w:rPr>
              <w:t>Team Lead</w:t>
            </w:r>
          </w:p>
        </w:tc>
        <w:tc>
          <w:tcPr>
            <w:tcW w:w="7119" w:type="dxa"/>
            <w:tcBorders>
              <w:top w:val="single" w:sz="4" w:space="0" w:color="auto"/>
              <w:left w:val="single" w:sz="4" w:space="0" w:color="auto"/>
              <w:bottom w:val="single" w:sz="4" w:space="0" w:color="auto"/>
              <w:right w:val="single" w:sz="4" w:space="0" w:color="auto"/>
            </w:tcBorders>
            <w:vAlign w:val="center"/>
          </w:tcPr>
          <w:p w14:paraId="6115F34E" w14:textId="77777777" w:rsidR="00502915" w:rsidRPr="00ED0A15" w:rsidRDefault="00502915" w:rsidP="00502915">
            <w:pPr>
              <w:spacing w:before="252"/>
              <w:ind w:left="468" w:right="108"/>
              <w:rPr>
                <w:rFonts w:cs="Arial"/>
                <w:w w:val="105"/>
              </w:rPr>
            </w:pPr>
            <w:r w:rsidRPr="00ED0A15">
              <w:rPr>
                <w:rFonts w:cs="Arial"/>
                <w:spacing w:val="-6"/>
                <w:w w:val="105"/>
              </w:rPr>
              <w:t xml:space="preserve">Approve incident severity assignments. Approve and direct all IM </w:t>
            </w:r>
            <w:r w:rsidRPr="00ED0A15">
              <w:rPr>
                <w:rFonts w:cs="Arial"/>
                <w:spacing w:val="-4"/>
                <w:w w:val="105"/>
              </w:rPr>
              <w:t xml:space="preserve">efforts based on standard security practices or as directed by VA </w:t>
            </w:r>
            <w:r w:rsidRPr="00ED0A15">
              <w:rPr>
                <w:rFonts w:cs="Arial"/>
                <w:spacing w:val="-9"/>
                <w:w w:val="105"/>
              </w:rPr>
              <w:t>OI&amp;T or United States Computer Emergency Readiness Team (US</w:t>
            </w:r>
            <w:r w:rsidRPr="00ED0A15">
              <w:rPr>
                <w:rFonts w:cs="Arial"/>
                <w:spacing w:val="-9"/>
                <w:w w:val="105"/>
              </w:rPr>
              <w:softHyphen/>
            </w:r>
            <w:r w:rsidRPr="00ED0A15">
              <w:rPr>
                <w:rFonts w:cs="Arial"/>
                <w:w w:val="105"/>
              </w:rPr>
              <w:t>CERT).</w:t>
            </w:r>
          </w:p>
        </w:tc>
      </w:tr>
      <w:tr w:rsidR="00ED0A15" w:rsidRPr="00ED0A15" w14:paraId="52B184FF" w14:textId="77777777" w:rsidTr="00502915">
        <w:trPr>
          <w:trHeight w:hRule="exact" w:val="5128"/>
        </w:trPr>
        <w:tc>
          <w:tcPr>
            <w:tcW w:w="2256" w:type="dxa"/>
            <w:tcBorders>
              <w:top w:val="single" w:sz="4" w:space="0" w:color="auto"/>
              <w:left w:val="single" w:sz="4" w:space="0" w:color="auto"/>
              <w:bottom w:val="single" w:sz="4" w:space="0" w:color="auto"/>
              <w:right w:val="single" w:sz="4" w:space="0" w:color="auto"/>
            </w:tcBorders>
            <w:vAlign w:val="center"/>
          </w:tcPr>
          <w:p w14:paraId="53199D26" w14:textId="77777777" w:rsidR="00502915" w:rsidRPr="00ED0A15" w:rsidRDefault="00502915" w:rsidP="00502915">
            <w:pPr>
              <w:ind w:left="111"/>
              <w:rPr>
                <w:rFonts w:cs="Arial"/>
                <w:b/>
                <w:bCs/>
                <w:w w:val="105"/>
              </w:rPr>
            </w:pPr>
            <w:r w:rsidRPr="00ED0A15">
              <w:rPr>
                <w:rFonts w:cs="Arial"/>
                <w:b/>
                <w:spacing w:val="-5"/>
                <w:w w:val="105"/>
              </w:rPr>
              <w:t>VA-NSOC</w:t>
            </w:r>
          </w:p>
        </w:tc>
        <w:tc>
          <w:tcPr>
            <w:tcW w:w="7119" w:type="dxa"/>
            <w:tcBorders>
              <w:top w:val="single" w:sz="4" w:space="0" w:color="auto"/>
              <w:left w:val="single" w:sz="4" w:space="0" w:color="auto"/>
              <w:bottom w:val="single" w:sz="4" w:space="0" w:color="auto"/>
              <w:right w:val="single" w:sz="4" w:space="0" w:color="auto"/>
            </w:tcBorders>
            <w:vAlign w:val="center"/>
          </w:tcPr>
          <w:p w14:paraId="18AE9851"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Provide central coordination and IM functions for all cyber </w:t>
            </w:r>
            <w:r w:rsidRPr="00ED0A15">
              <w:rPr>
                <w:rFonts w:asciiTheme="minorHAnsi" w:hAnsiTheme="minorHAnsi" w:cs="Arial"/>
                <w:spacing w:val="-5"/>
                <w:w w:val="105"/>
                <w:szCs w:val="22"/>
              </w:rPr>
              <w:t>security events and incidents affecting the VA.</w:t>
            </w:r>
          </w:p>
          <w:p w14:paraId="7D162946" w14:textId="77777777" w:rsidR="00502915" w:rsidRPr="00ED0A15" w:rsidRDefault="00502915" w:rsidP="00192B9E">
            <w:pPr>
              <w:pStyle w:val="NoSpacing"/>
              <w:widowControl w:val="0"/>
              <w:numPr>
                <w:ilvl w:val="0"/>
                <w:numId w:val="4"/>
              </w:numPr>
              <w:kinsoku w:val="0"/>
              <w:rPr>
                <w:rFonts w:asciiTheme="minorHAnsi" w:hAnsiTheme="minorHAnsi" w:cs="Arial"/>
                <w:spacing w:val="1"/>
                <w:w w:val="105"/>
                <w:szCs w:val="22"/>
              </w:rPr>
            </w:pPr>
            <w:r w:rsidRPr="00ED0A15">
              <w:rPr>
                <w:rFonts w:asciiTheme="minorHAnsi" w:hAnsiTheme="minorHAnsi" w:cs="Arial"/>
                <w:spacing w:val="1"/>
                <w:w w:val="105"/>
                <w:szCs w:val="22"/>
              </w:rPr>
              <w:t>Identify, validate and direct all IM efforts.</w:t>
            </w:r>
          </w:p>
          <w:p w14:paraId="563A5811" w14:textId="77777777" w:rsidR="00502915" w:rsidRPr="00ED0A15" w:rsidRDefault="00502915" w:rsidP="00192B9E">
            <w:pPr>
              <w:pStyle w:val="NoSpacing"/>
              <w:widowControl w:val="0"/>
              <w:numPr>
                <w:ilvl w:val="0"/>
                <w:numId w:val="4"/>
              </w:numPr>
              <w:kinsoku w:val="0"/>
              <w:rPr>
                <w:rFonts w:asciiTheme="minorHAnsi" w:hAnsiTheme="minorHAnsi" w:cs="Arial"/>
                <w:w w:val="105"/>
                <w:szCs w:val="22"/>
              </w:rPr>
            </w:pPr>
            <w:r w:rsidRPr="00ED0A15">
              <w:rPr>
                <w:rFonts w:asciiTheme="minorHAnsi" w:hAnsiTheme="minorHAnsi" w:cs="Arial"/>
                <w:w w:val="105"/>
                <w:szCs w:val="22"/>
              </w:rPr>
              <w:t>Coordinate with outside agencies such as US-CERT.</w:t>
            </w:r>
          </w:p>
          <w:p w14:paraId="175164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Work directly with the Office of Inspector General (OIG) to </w:t>
            </w:r>
            <w:r w:rsidRPr="00ED0A15">
              <w:rPr>
                <w:rFonts w:asciiTheme="minorHAnsi" w:hAnsiTheme="minorHAnsi" w:cs="Arial"/>
                <w:spacing w:val="-4"/>
                <w:w w:val="105"/>
                <w:szCs w:val="22"/>
              </w:rPr>
              <w:t>support any activity necessary.</w:t>
            </w:r>
          </w:p>
          <w:p w14:paraId="2899053B"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9"/>
                <w:w w:val="105"/>
                <w:szCs w:val="22"/>
              </w:rPr>
              <w:t xml:space="preserve">Track the progress of response activity via a Security Event Trouble Ticket and perform all necessary documentation of </w:t>
            </w:r>
            <w:r w:rsidRPr="00ED0A15">
              <w:rPr>
                <w:rFonts w:asciiTheme="minorHAnsi" w:hAnsiTheme="minorHAnsi" w:cs="Arial"/>
                <w:spacing w:val="-4"/>
                <w:w w:val="105"/>
                <w:szCs w:val="22"/>
              </w:rPr>
              <w:t>incident progress.</w:t>
            </w:r>
          </w:p>
          <w:p w14:paraId="116A5FF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Generate a Situation Report, Final Incident Report and a </w:t>
            </w:r>
            <w:r w:rsidRPr="00ED0A15">
              <w:rPr>
                <w:rFonts w:asciiTheme="minorHAnsi" w:hAnsiTheme="minorHAnsi" w:cs="Arial"/>
                <w:spacing w:val="-4"/>
                <w:w w:val="105"/>
                <w:szCs w:val="22"/>
              </w:rPr>
              <w:t>Lessons Learned briefing for major incidents.</w:t>
            </w:r>
          </w:p>
          <w:p w14:paraId="38F00455"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Assist law enforcement with the collection of forensic data in </w:t>
            </w:r>
            <w:r w:rsidRPr="00ED0A15">
              <w:rPr>
                <w:rFonts w:asciiTheme="minorHAnsi" w:hAnsiTheme="minorHAnsi" w:cs="Arial"/>
                <w:spacing w:val="-5"/>
                <w:w w:val="105"/>
                <w:szCs w:val="22"/>
              </w:rPr>
              <w:t>accordance with Federal and local law.</w:t>
            </w:r>
          </w:p>
          <w:p w14:paraId="6AE311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3"/>
                <w:w w:val="105"/>
                <w:szCs w:val="22"/>
              </w:rPr>
              <w:t xml:space="preserve">Under special circumstances, as determined by the IPS </w:t>
            </w:r>
            <w:r w:rsidRPr="00ED0A15">
              <w:rPr>
                <w:rFonts w:asciiTheme="minorHAnsi" w:hAnsiTheme="minorHAnsi" w:cs="Arial"/>
                <w:w w:val="105"/>
                <w:szCs w:val="22"/>
              </w:rPr>
              <w:t xml:space="preserve">Director, deploy an Emergency Response Team to affected </w:t>
            </w:r>
            <w:r w:rsidRPr="00ED0A15">
              <w:rPr>
                <w:rFonts w:asciiTheme="minorHAnsi" w:hAnsiTheme="minorHAnsi" w:cs="Arial"/>
                <w:spacing w:val="-4"/>
                <w:w w:val="105"/>
                <w:szCs w:val="22"/>
              </w:rPr>
              <w:t>locations to direct and help in IM efforts</w:t>
            </w:r>
          </w:p>
          <w:p w14:paraId="2432FA1A" w14:textId="77777777" w:rsidR="00502915" w:rsidRPr="00ED0A15" w:rsidRDefault="00502915" w:rsidP="00192B9E">
            <w:pPr>
              <w:pStyle w:val="NoSpacing"/>
              <w:widowControl w:val="0"/>
              <w:numPr>
                <w:ilvl w:val="0"/>
                <w:numId w:val="4"/>
              </w:numPr>
              <w:kinsoku w:val="0"/>
              <w:rPr>
                <w:rFonts w:asciiTheme="minorHAnsi" w:hAnsiTheme="minorHAnsi" w:cs="Arial"/>
                <w:spacing w:val="-3"/>
                <w:w w:val="105"/>
                <w:szCs w:val="22"/>
              </w:rPr>
            </w:pPr>
            <w:r w:rsidRPr="00ED0A15">
              <w:rPr>
                <w:rFonts w:asciiTheme="minorHAnsi" w:hAnsiTheme="minorHAnsi" w:cs="Arial"/>
                <w:spacing w:val="-3"/>
                <w:w w:val="105"/>
                <w:szCs w:val="22"/>
              </w:rPr>
              <w:t>Monitor VA network for potential threats and malicious activity</w:t>
            </w:r>
          </w:p>
        </w:tc>
      </w:tr>
      <w:tr w:rsidR="00ED0A15" w:rsidRPr="00ED0A15" w14:paraId="5623BF52"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7F480466" w14:textId="77777777" w:rsidR="00502915" w:rsidRPr="00ED0A15" w:rsidRDefault="00502915" w:rsidP="00502915">
            <w:pPr>
              <w:ind w:left="111"/>
              <w:rPr>
                <w:rFonts w:cs="Arial"/>
                <w:b/>
                <w:bCs/>
                <w:w w:val="105"/>
              </w:rPr>
            </w:pPr>
            <w:r w:rsidRPr="00ED0A15">
              <w:rPr>
                <w:rFonts w:cs="Arial"/>
                <w:b/>
                <w:bCs/>
                <w:w w:val="105"/>
              </w:rPr>
              <w:t>CIO</w:t>
            </w:r>
          </w:p>
        </w:tc>
        <w:tc>
          <w:tcPr>
            <w:tcW w:w="7119" w:type="dxa"/>
            <w:tcBorders>
              <w:top w:val="single" w:sz="4" w:space="0" w:color="auto"/>
              <w:left w:val="single" w:sz="4" w:space="0" w:color="auto"/>
              <w:bottom w:val="single" w:sz="4" w:space="0" w:color="auto"/>
              <w:right w:val="single" w:sz="4" w:space="0" w:color="auto"/>
            </w:tcBorders>
            <w:vAlign w:val="center"/>
          </w:tcPr>
          <w:p w14:paraId="08DDAE20"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Responsible for the portion of the enterprise under their charge.</w:t>
            </w:r>
          </w:p>
          <w:p w14:paraId="3B6DB8D9" w14:textId="77777777" w:rsidR="00502915" w:rsidRPr="00ED0A15" w:rsidRDefault="00502915" w:rsidP="00192B9E">
            <w:pPr>
              <w:pStyle w:val="NoSpacing"/>
              <w:widowControl w:val="0"/>
              <w:numPr>
                <w:ilvl w:val="0"/>
                <w:numId w:val="5"/>
              </w:numPr>
              <w:kinsoku w:val="0"/>
              <w:rPr>
                <w:rFonts w:asciiTheme="minorHAnsi" w:hAnsiTheme="minorHAnsi" w:cs="Arial"/>
                <w:spacing w:val="-5"/>
                <w:w w:val="105"/>
                <w:szCs w:val="22"/>
              </w:rPr>
            </w:pPr>
            <w:r w:rsidRPr="00ED0A15">
              <w:rPr>
                <w:rFonts w:asciiTheme="minorHAnsi" w:hAnsiTheme="minorHAnsi" w:cs="Arial"/>
                <w:w w:val="105"/>
                <w:szCs w:val="22"/>
              </w:rPr>
              <w:t xml:space="preserve">Ensure mission continuity and the assurance of the </w:t>
            </w:r>
            <w:r w:rsidRPr="00ED0A15">
              <w:rPr>
                <w:rFonts w:asciiTheme="minorHAnsi" w:hAnsiTheme="minorHAnsi" w:cs="Arial"/>
                <w:spacing w:val="-10"/>
                <w:w w:val="105"/>
                <w:szCs w:val="22"/>
              </w:rPr>
              <w:t xml:space="preserve">confidentiality, integrity and availability of VA resources </w:t>
            </w:r>
            <w:r w:rsidRPr="00ED0A15">
              <w:rPr>
                <w:rFonts w:asciiTheme="minorHAnsi" w:hAnsiTheme="minorHAnsi" w:cs="Arial"/>
                <w:spacing w:val="-5"/>
                <w:w w:val="105"/>
                <w:szCs w:val="22"/>
              </w:rPr>
              <w:t>during cyber security situations.</w:t>
            </w:r>
          </w:p>
          <w:p w14:paraId="7B5931A6"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Decide for all recommended actions proposed by VA-NSOC.</w:t>
            </w:r>
          </w:p>
          <w:p w14:paraId="27D29ED3"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Balance mission needs with recommended risk mitigations.</w:t>
            </w:r>
          </w:p>
        </w:tc>
      </w:tr>
      <w:tr w:rsidR="00ED0A15" w:rsidRPr="00ED0A15" w14:paraId="056CBEA7"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346F8F3F" w14:textId="77777777" w:rsidR="00502915" w:rsidRPr="00ED0A15" w:rsidRDefault="00502915" w:rsidP="00502915">
            <w:pPr>
              <w:ind w:left="111"/>
              <w:rPr>
                <w:rFonts w:cs="Arial"/>
                <w:b/>
                <w:bCs/>
                <w:w w:val="105"/>
              </w:rPr>
            </w:pPr>
            <w:r w:rsidRPr="00ED0A15">
              <w:rPr>
                <w:rFonts w:cs="Arial"/>
                <w:b/>
                <w:bCs/>
                <w:w w:val="105"/>
              </w:rPr>
              <w:t>ISO</w:t>
            </w:r>
          </w:p>
        </w:tc>
        <w:tc>
          <w:tcPr>
            <w:tcW w:w="7119" w:type="dxa"/>
            <w:tcBorders>
              <w:top w:val="single" w:sz="4" w:space="0" w:color="auto"/>
              <w:left w:val="single" w:sz="4" w:space="0" w:color="auto"/>
              <w:bottom w:val="single" w:sz="4" w:space="0" w:color="auto"/>
              <w:right w:val="single" w:sz="4" w:space="0" w:color="auto"/>
            </w:tcBorders>
            <w:vAlign w:val="center"/>
          </w:tcPr>
          <w:p w14:paraId="36D7314A"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Coordinate incidents under their jurisdiction</w:t>
            </w:r>
          </w:p>
          <w:p w14:paraId="788AAFB5"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Act as the first line of defense when events or incidents occur, and operate as the field counterpart to the VA-NSOC</w:t>
            </w:r>
          </w:p>
          <w:p w14:paraId="7B83AC0F"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Assure that all affected field personnel such as the affected CIOs, Echelon II (E-II) ISOs and technical staff (Local Area Network (LAN)/Wide Area Network (WAN), system administrators, etc.) are aware of IM activity and direction during a cyber security situation.</w:t>
            </w:r>
          </w:p>
        </w:tc>
      </w:tr>
    </w:tbl>
    <w:p w14:paraId="37DAC23E" w14:textId="77777777" w:rsidR="00502915" w:rsidRDefault="00502915" w:rsidP="00DC4964"/>
    <w:p w14:paraId="5E5A997E" w14:textId="77777777" w:rsidR="00083CA3" w:rsidRPr="00502915" w:rsidRDefault="00502915" w:rsidP="00502915">
      <w:pPr>
        <w:pStyle w:val="FigureTitle"/>
        <w:rPr>
          <w:rFonts w:eastAsiaTheme="majorEastAsia"/>
          <w:bCs/>
          <w:kern w:val="32"/>
        </w:rPr>
      </w:pPr>
      <w:r>
        <w:br w:type="page"/>
      </w:r>
      <w:r w:rsidR="00EA275B" w:rsidRPr="00502915">
        <w:rPr>
          <w:w w:val="105"/>
        </w:rPr>
        <w:lastRenderedPageBreak/>
        <w:t xml:space="preserve">Incident </w:t>
      </w:r>
      <w:r w:rsidR="00083CA3" w:rsidRPr="00502915">
        <w:rPr>
          <w:w w:val="105"/>
        </w:rPr>
        <w:t>Management</w:t>
      </w:r>
      <w:r w:rsidR="00EA275B" w:rsidRPr="00502915">
        <w:rPr>
          <w:w w:val="105"/>
        </w:rPr>
        <w:t xml:space="preserve"> </w:t>
      </w:r>
      <w:r w:rsidR="00083CA3" w:rsidRPr="00502915">
        <w:rPr>
          <w:w w:val="105"/>
        </w:rPr>
        <w:t>Responsibilities Matrix</w:t>
      </w:r>
    </w:p>
    <w:tbl>
      <w:tblPr>
        <w:tblStyle w:val="TableGrid11"/>
        <w:tblW w:w="9918" w:type="dxa"/>
        <w:jc w:val="center"/>
        <w:tblLook w:val="04A0" w:firstRow="1" w:lastRow="0" w:firstColumn="1" w:lastColumn="0" w:noHBand="0" w:noVBand="1"/>
      </w:tblPr>
      <w:tblGrid>
        <w:gridCol w:w="2628"/>
        <w:gridCol w:w="2691"/>
        <w:gridCol w:w="4599"/>
      </w:tblGrid>
      <w:tr w:rsidR="00ED0A15" w:rsidRPr="00ED0A15" w14:paraId="215054A4" w14:textId="77777777" w:rsidTr="00C57E4E">
        <w:trPr>
          <w:trHeight w:val="620"/>
          <w:jc w:val="center"/>
        </w:trPr>
        <w:tc>
          <w:tcPr>
            <w:tcW w:w="2628" w:type="dxa"/>
            <w:shd w:val="solid" w:color="B8CCE4" w:themeColor="accent1" w:themeTint="66" w:fill="B8CCE4" w:themeFill="accent1" w:themeFillTint="66"/>
            <w:vAlign w:val="center"/>
          </w:tcPr>
          <w:p w14:paraId="54BF4FDD"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TASK</w:t>
            </w:r>
          </w:p>
        </w:tc>
        <w:tc>
          <w:tcPr>
            <w:tcW w:w="2691" w:type="dxa"/>
            <w:shd w:val="solid" w:color="B8CCE4" w:themeColor="accent1" w:themeTint="66" w:fill="B8CCE4" w:themeFill="accent1" w:themeFillTint="66"/>
            <w:vAlign w:val="center"/>
          </w:tcPr>
          <w:p w14:paraId="4A67AA0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CIO</w:t>
            </w:r>
          </w:p>
        </w:tc>
        <w:tc>
          <w:tcPr>
            <w:tcW w:w="4599" w:type="dxa"/>
            <w:shd w:val="solid" w:color="B8CCE4" w:themeColor="accent1" w:themeTint="66" w:fill="B8CCE4" w:themeFill="accent1" w:themeFillTint="66"/>
            <w:vAlign w:val="center"/>
          </w:tcPr>
          <w:p w14:paraId="05F19E3E"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ISO/Technical Security Officer (TSO)</w:t>
            </w:r>
          </w:p>
        </w:tc>
      </w:tr>
      <w:tr w:rsidR="00ED0A15" w:rsidRPr="00ED0A15" w14:paraId="224EEC96" w14:textId="77777777" w:rsidTr="00083CA3">
        <w:trPr>
          <w:jc w:val="center"/>
        </w:trPr>
        <w:tc>
          <w:tcPr>
            <w:tcW w:w="2628" w:type="dxa"/>
            <w:vAlign w:val="center"/>
          </w:tcPr>
          <w:p w14:paraId="21CBE03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Security Event/Incident Reporting</w:t>
            </w:r>
          </w:p>
        </w:tc>
        <w:tc>
          <w:tcPr>
            <w:tcW w:w="2691" w:type="dxa"/>
            <w:vAlign w:val="center"/>
          </w:tcPr>
          <w:p w14:paraId="2564454A" w14:textId="77777777" w:rsidR="00083CA3" w:rsidRPr="00ED0A15" w:rsidRDefault="00083CA3" w:rsidP="00083CA3">
            <w:pPr>
              <w:rPr>
                <w:rFonts w:asciiTheme="minorHAnsi" w:hAnsiTheme="minorHAnsi" w:cs="Arial"/>
                <w:sz w:val="22"/>
                <w:szCs w:val="22"/>
              </w:rPr>
            </w:pPr>
          </w:p>
        </w:tc>
        <w:tc>
          <w:tcPr>
            <w:tcW w:w="4599" w:type="dxa"/>
            <w:vAlign w:val="center"/>
          </w:tcPr>
          <w:p w14:paraId="12C2F60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a ticket is created for a newly discovered event, when applicable. Update ticket.</w:t>
            </w:r>
          </w:p>
          <w:p w14:paraId="5C657C0D" w14:textId="77777777" w:rsidR="00083CA3" w:rsidRPr="00ED0A15" w:rsidRDefault="00083CA3" w:rsidP="00083CA3">
            <w:pPr>
              <w:rPr>
                <w:rFonts w:asciiTheme="minorHAnsi" w:hAnsiTheme="minorHAnsi" w:cs="Arial"/>
                <w:sz w:val="22"/>
                <w:szCs w:val="22"/>
              </w:rPr>
            </w:pPr>
          </w:p>
          <w:p w14:paraId="3C54F52F"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VA-NSOC when there is a change in the status of an event.</w:t>
            </w:r>
          </w:p>
        </w:tc>
      </w:tr>
      <w:tr w:rsidR="00ED0A15" w:rsidRPr="00ED0A15" w14:paraId="516A08A7" w14:textId="77777777" w:rsidTr="00083CA3">
        <w:trPr>
          <w:trHeight w:val="1196"/>
          <w:jc w:val="center"/>
        </w:trPr>
        <w:tc>
          <w:tcPr>
            <w:tcW w:w="2628" w:type="dxa"/>
            <w:vAlign w:val="center"/>
          </w:tcPr>
          <w:p w14:paraId="48D6E82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Validation</w:t>
            </w:r>
          </w:p>
        </w:tc>
        <w:tc>
          <w:tcPr>
            <w:tcW w:w="2691" w:type="dxa"/>
            <w:vAlign w:val="center"/>
          </w:tcPr>
          <w:p w14:paraId="7795A3DE" w14:textId="77777777" w:rsidR="00083CA3" w:rsidRPr="00ED0A15" w:rsidRDefault="00083CA3" w:rsidP="00083CA3">
            <w:pPr>
              <w:rPr>
                <w:rFonts w:asciiTheme="minorHAnsi" w:hAnsiTheme="minorHAnsi" w:cs="Arial"/>
                <w:sz w:val="22"/>
                <w:szCs w:val="22"/>
              </w:rPr>
            </w:pPr>
          </w:p>
        </w:tc>
        <w:tc>
          <w:tcPr>
            <w:tcW w:w="4599" w:type="dxa"/>
            <w:vAlign w:val="center"/>
          </w:tcPr>
          <w:p w14:paraId="42BC6B3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accurate information is provided Provide accurate information to VA-NSOC in timely manner.</w:t>
            </w:r>
          </w:p>
        </w:tc>
      </w:tr>
      <w:tr w:rsidR="00ED0A15" w:rsidRPr="00ED0A15" w14:paraId="56F067D5" w14:textId="77777777" w:rsidTr="00083CA3">
        <w:trPr>
          <w:trHeight w:val="638"/>
          <w:jc w:val="center"/>
        </w:trPr>
        <w:tc>
          <w:tcPr>
            <w:tcW w:w="2628" w:type="dxa"/>
            <w:vAlign w:val="center"/>
          </w:tcPr>
          <w:p w14:paraId="6BDAC92E"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Severity Assignments/ Incident Confirmation</w:t>
            </w:r>
          </w:p>
        </w:tc>
        <w:tc>
          <w:tcPr>
            <w:tcW w:w="2691" w:type="dxa"/>
            <w:vAlign w:val="center"/>
          </w:tcPr>
          <w:p w14:paraId="4364D3BC" w14:textId="77777777" w:rsidR="00083CA3" w:rsidRPr="00ED0A15" w:rsidRDefault="00083CA3" w:rsidP="00083CA3">
            <w:pPr>
              <w:rPr>
                <w:rFonts w:asciiTheme="minorHAnsi" w:hAnsiTheme="minorHAnsi" w:cs="Arial"/>
                <w:sz w:val="22"/>
                <w:szCs w:val="22"/>
              </w:rPr>
            </w:pPr>
          </w:p>
        </w:tc>
        <w:tc>
          <w:tcPr>
            <w:tcW w:w="4599" w:type="dxa"/>
            <w:vAlign w:val="center"/>
          </w:tcPr>
          <w:p w14:paraId="0E1BAE0A" w14:textId="77777777" w:rsidR="00083CA3" w:rsidRPr="00ED0A15" w:rsidRDefault="00083CA3" w:rsidP="00083CA3">
            <w:pPr>
              <w:rPr>
                <w:rFonts w:asciiTheme="minorHAnsi" w:hAnsiTheme="minorHAnsi" w:cs="Arial"/>
                <w:sz w:val="22"/>
                <w:szCs w:val="22"/>
              </w:rPr>
            </w:pPr>
          </w:p>
        </w:tc>
      </w:tr>
      <w:tr w:rsidR="00ED0A15" w:rsidRPr="00ED0A15" w14:paraId="3A0DF503" w14:textId="77777777" w:rsidTr="00083CA3">
        <w:trPr>
          <w:jc w:val="center"/>
        </w:trPr>
        <w:tc>
          <w:tcPr>
            <w:tcW w:w="2628" w:type="dxa"/>
            <w:vAlign w:val="center"/>
          </w:tcPr>
          <w:p w14:paraId="5FCC4B0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Notification</w:t>
            </w:r>
          </w:p>
        </w:tc>
        <w:tc>
          <w:tcPr>
            <w:tcW w:w="2691" w:type="dxa"/>
            <w:vAlign w:val="center"/>
          </w:tcPr>
          <w:p w14:paraId="3B67B7B8" w14:textId="77777777" w:rsidR="00083CA3" w:rsidRPr="00ED0A15" w:rsidRDefault="00083CA3" w:rsidP="00083CA3">
            <w:pPr>
              <w:rPr>
                <w:rFonts w:asciiTheme="minorHAnsi" w:hAnsiTheme="minorHAnsi" w:cs="Arial"/>
                <w:sz w:val="22"/>
                <w:szCs w:val="22"/>
              </w:rPr>
            </w:pPr>
          </w:p>
          <w:p w14:paraId="14FFD5B4"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appropriate notifications and escalations</w:t>
            </w:r>
          </w:p>
        </w:tc>
        <w:tc>
          <w:tcPr>
            <w:tcW w:w="4599" w:type="dxa"/>
            <w:vAlign w:val="center"/>
          </w:tcPr>
          <w:p w14:paraId="35B6154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local organizational structure and support staff in a timely manner.</w:t>
            </w:r>
          </w:p>
          <w:p w14:paraId="255B6285" w14:textId="77777777" w:rsidR="00083CA3" w:rsidRPr="00ED0A15" w:rsidRDefault="00083CA3" w:rsidP="00083CA3">
            <w:pPr>
              <w:rPr>
                <w:rFonts w:asciiTheme="minorHAnsi" w:hAnsiTheme="minorHAnsi" w:cs="Arial"/>
                <w:sz w:val="22"/>
                <w:szCs w:val="22"/>
              </w:rPr>
            </w:pPr>
          </w:p>
          <w:p w14:paraId="3DDF495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the WAN Manager as appropriate</w:t>
            </w:r>
          </w:p>
        </w:tc>
      </w:tr>
      <w:tr w:rsidR="00ED0A15" w:rsidRPr="00ED0A15" w14:paraId="7157AB06" w14:textId="77777777" w:rsidTr="00083CA3">
        <w:trPr>
          <w:jc w:val="center"/>
        </w:trPr>
        <w:tc>
          <w:tcPr>
            <w:tcW w:w="2628" w:type="dxa"/>
            <w:vAlign w:val="center"/>
          </w:tcPr>
          <w:p w14:paraId="447D3C78"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Management</w:t>
            </w:r>
          </w:p>
        </w:tc>
        <w:tc>
          <w:tcPr>
            <w:tcW w:w="2691" w:type="dxa"/>
            <w:vAlign w:val="center"/>
          </w:tcPr>
          <w:p w14:paraId="1385B345" w14:textId="77777777" w:rsidR="00083CA3" w:rsidRPr="00ED0A15" w:rsidRDefault="00083CA3" w:rsidP="00083CA3">
            <w:pPr>
              <w:rPr>
                <w:rFonts w:asciiTheme="minorHAnsi" w:hAnsiTheme="minorHAnsi" w:cs="Arial"/>
                <w:sz w:val="22"/>
                <w:szCs w:val="22"/>
              </w:rPr>
            </w:pPr>
          </w:p>
        </w:tc>
        <w:tc>
          <w:tcPr>
            <w:tcW w:w="4599" w:type="dxa"/>
            <w:vAlign w:val="center"/>
          </w:tcPr>
          <w:p w14:paraId="0B3B123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Assist VA-NSOC in directing response actions</w:t>
            </w:r>
          </w:p>
          <w:p w14:paraId="7436B20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VISN CIO, WAN Managers and local IT staff, as necessary</w:t>
            </w:r>
          </w:p>
        </w:tc>
      </w:tr>
      <w:tr w:rsidR="00ED0A15" w:rsidRPr="00ED0A15" w14:paraId="36028635" w14:textId="77777777" w:rsidTr="00083CA3">
        <w:trPr>
          <w:jc w:val="center"/>
        </w:trPr>
        <w:tc>
          <w:tcPr>
            <w:tcW w:w="2628" w:type="dxa"/>
            <w:vAlign w:val="center"/>
          </w:tcPr>
          <w:p w14:paraId="4B48FD4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Containment</w:t>
            </w:r>
          </w:p>
        </w:tc>
        <w:tc>
          <w:tcPr>
            <w:tcW w:w="2691" w:type="dxa"/>
            <w:vAlign w:val="center"/>
          </w:tcPr>
          <w:p w14:paraId="4A29E05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decisions about containment actions Initiates containment actions.</w:t>
            </w:r>
          </w:p>
          <w:p w14:paraId="438F5480" w14:textId="77777777" w:rsidR="00083CA3" w:rsidRPr="00ED0A15" w:rsidRDefault="00083CA3" w:rsidP="00083CA3">
            <w:pPr>
              <w:rPr>
                <w:rFonts w:asciiTheme="minorHAnsi" w:hAnsiTheme="minorHAnsi" w:cs="Arial"/>
                <w:sz w:val="22"/>
                <w:szCs w:val="22"/>
              </w:rPr>
            </w:pPr>
          </w:p>
          <w:p w14:paraId="6CA97A8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Suggests alternate containment actions as necessary</w:t>
            </w:r>
          </w:p>
        </w:tc>
        <w:tc>
          <w:tcPr>
            <w:tcW w:w="4599" w:type="dxa"/>
            <w:vAlign w:val="center"/>
          </w:tcPr>
          <w:p w14:paraId="3CCD960F"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Work with the WAN Manager, Facility ISO and facility personnel to assure containment actions are performed in a timely and efficient manner</w:t>
            </w:r>
          </w:p>
        </w:tc>
      </w:tr>
      <w:tr w:rsidR="00ED0A15" w:rsidRPr="00ED0A15" w14:paraId="36420C97" w14:textId="77777777" w:rsidTr="00083CA3">
        <w:trPr>
          <w:jc w:val="center"/>
        </w:trPr>
        <w:tc>
          <w:tcPr>
            <w:tcW w:w="2628" w:type="dxa"/>
            <w:vAlign w:val="center"/>
          </w:tcPr>
          <w:p w14:paraId="19E3610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Remediation / Response Actions</w:t>
            </w:r>
          </w:p>
        </w:tc>
        <w:tc>
          <w:tcPr>
            <w:tcW w:w="2691" w:type="dxa"/>
            <w:vAlign w:val="center"/>
          </w:tcPr>
          <w:p w14:paraId="430EA8E8" w14:textId="77777777" w:rsidR="00083CA3" w:rsidRPr="00ED0A15" w:rsidRDefault="00083CA3" w:rsidP="00083CA3">
            <w:pPr>
              <w:rPr>
                <w:rFonts w:asciiTheme="minorHAnsi" w:hAnsiTheme="minorHAnsi" w:cs="Arial"/>
                <w:sz w:val="22"/>
                <w:szCs w:val="22"/>
              </w:rPr>
            </w:pPr>
          </w:p>
          <w:p w14:paraId="247291D1" w14:textId="77777777" w:rsidR="00083CA3" w:rsidRPr="00ED0A15" w:rsidRDefault="00083CA3" w:rsidP="00083CA3">
            <w:pPr>
              <w:rPr>
                <w:rFonts w:asciiTheme="minorHAnsi" w:hAnsiTheme="minorHAnsi" w:cs="Arial"/>
                <w:sz w:val="22"/>
                <w:szCs w:val="22"/>
              </w:rPr>
            </w:pPr>
          </w:p>
          <w:p w14:paraId="5A50C7FB" w14:textId="77777777" w:rsidR="00083CA3" w:rsidRPr="00ED0A15" w:rsidRDefault="00083CA3" w:rsidP="00083CA3">
            <w:pPr>
              <w:rPr>
                <w:rFonts w:asciiTheme="minorHAnsi" w:hAnsiTheme="minorHAnsi" w:cs="Arial"/>
                <w:sz w:val="22"/>
                <w:szCs w:val="22"/>
              </w:rPr>
            </w:pPr>
          </w:p>
          <w:p w14:paraId="6814C5D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Balance mission needs with recommended risk mitigation. </w:t>
            </w:r>
          </w:p>
          <w:p w14:paraId="7FF6CB41" w14:textId="77777777" w:rsidR="00083CA3" w:rsidRPr="00ED0A15" w:rsidRDefault="00083CA3" w:rsidP="00083CA3">
            <w:pPr>
              <w:rPr>
                <w:rFonts w:asciiTheme="minorHAnsi" w:hAnsiTheme="minorHAnsi" w:cs="Arial"/>
                <w:sz w:val="22"/>
                <w:szCs w:val="22"/>
              </w:rPr>
            </w:pPr>
          </w:p>
          <w:p w14:paraId="39E06A02"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Facility ISOs to implement eradication and</w:t>
            </w:r>
          </w:p>
          <w:p w14:paraId="714FB00E"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remediation actions</w:t>
            </w:r>
          </w:p>
        </w:tc>
        <w:tc>
          <w:tcPr>
            <w:tcW w:w="4599" w:type="dxa"/>
            <w:vAlign w:val="center"/>
          </w:tcPr>
          <w:p w14:paraId="1922076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Provide VA-NSOC with all related information.</w:t>
            </w:r>
          </w:p>
          <w:p w14:paraId="498350F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response actions are carried out by LAN/WAN managers.</w:t>
            </w:r>
          </w:p>
          <w:p w14:paraId="4DC4E273"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Coordinate with CIO and VA-NSOC on response actions and mitigation strategies </w:t>
            </w:r>
          </w:p>
          <w:p w14:paraId="153038C3"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remediation actions are performed in a timely and efficient manner.</w:t>
            </w:r>
          </w:p>
          <w:p w14:paraId="75FE424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field on eradication and remediation actions</w:t>
            </w:r>
          </w:p>
        </w:tc>
      </w:tr>
      <w:tr w:rsidR="00ED0A15" w:rsidRPr="00ED0A15" w14:paraId="250996FB" w14:textId="77777777" w:rsidTr="00083CA3">
        <w:trPr>
          <w:jc w:val="center"/>
        </w:trPr>
        <w:tc>
          <w:tcPr>
            <w:tcW w:w="2628" w:type="dxa"/>
            <w:vAlign w:val="center"/>
          </w:tcPr>
          <w:p w14:paraId="1EE9D28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Documentation</w:t>
            </w:r>
          </w:p>
          <w:p w14:paraId="0B3D4395"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and Lessons Learned</w:t>
            </w:r>
          </w:p>
        </w:tc>
        <w:tc>
          <w:tcPr>
            <w:tcW w:w="2691" w:type="dxa"/>
            <w:vAlign w:val="center"/>
          </w:tcPr>
          <w:p w14:paraId="48565EC1" w14:textId="77777777" w:rsidR="00083CA3" w:rsidRPr="00ED0A15" w:rsidRDefault="00083CA3" w:rsidP="00083CA3">
            <w:pPr>
              <w:rPr>
                <w:rFonts w:asciiTheme="minorHAnsi" w:hAnsiTheme="minorHAnsi" w:cs="Arial"/>
                <w:sz w:val="22"/>
                <w:szCs w:val="22"/>
              </w:rPr>
            </w:pPr>
          </w:p>
        </w:tc>
        <w:tc>
          <w:tcPr>
            <w:tcW w:w="4599" w:type="dxa"/>
            <w:vAlign w:val="center"/>
          </w:tcPr>
          <w:p w14:paraId="347DF1B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Report recovery actions to the VA-NSOC.</w:t>
            </w:r>
          </w:p>
          <w:p w14:paraId="5EAF175A" w14:textId="77777777" w:rsidR="00083CA3" w:rsidRPr="00ED0A15" w:rsidRDefault="00083CA3" w:rsidP="00083CA3">
            <w:pPr>
              <w:rPr>
                <w:rFonts w:asciiTheme="minorHAnsi" w:hAnsiTheme="minorHAnsi" w:cs="Arial"/>
                <w:sz w:val="22"/>
                <w:szCs w:val="22"/>
              </w:rPr>
            </w:pPr>
          </w:p>
          <w:p w14:paraId="7E1FCD0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Communicate information from VA-NSOC to the field.</w:t>
            </w:r>
          </w:p>
        </w:tc>
      </w:tr>
    </w:tbl>
    <w:p w14:paraId="7BF1E463" w14:textId="77777777" w:rsidR="005D1552" w:rsidRDefault="005D1552"/>
    <w:p w14:paraId="09D39591" w14:textId="77777777" w:rsidR="005D1552" w:rsidRPr="005D1552" w:rsidRDefault="005D1552" w:rsidP="005D1552">
      <w:pPr>
        <w:pStyle w:val="Heading1"/>
        <w:numPr>
          <w:ilvl w:val="0"/>
          <w:numId w:val="0"/>
        </w:numPr>
        <w:jc w:val="center"/>
        <w:rPr>
          <w:rFonts w:ascii="Arial" w:eastAsia="Times New Roman" w:hAnsi="Arial" w:cs="Times New Roman"/>
          <w:bCs w:val="0"/>
          <w:color w:val="000000"/>
          <w:w w:val="105"/>
          <w:sz w:val="22"/>
          <w:szCs w:val="22"/>
        </w:rPr>
      </w:pPr>
      <w:r>
        <w:br w:type="page"/>
      </w:r>
      <w:bookmarkStart w:id="576" w:name="_Toc266351830"/>
      <w:bookmarkStart w:id="577" w:name="_Toc527022263"/>
      <w:r w:rsidRPr="005D1552">
        <w:rPr>
          <w:rFonts w:ascii="Arial" w:eastAsia="Times New Roman" w:hAnsi="Arial" w:cs="Times New Roman"/>
          <w:bCs w:val="0"/>
          <w:color w:val="000000"/>
          <w:w w:val="105"/>
          <w:sz w:val="22"/>
          <w:szCs w:val="22"/>
        </w:rPr>
        <w:lastRenderedPageBreak/>
        <w:t>Appendix C – Policy and Document References</w:t>
      </w:r>
      <w:bookmarkEnd w:id="576"/>
      <w:bookmarkEnd w:id="577"/>
    </w:p>
    <w:p w14:paraId="151D88DC" w14:textId="77777777" w:rsidR="005D1552" w:rsidRDefault="005D1552" w:rsidP="005D1552">
      <w:pPr>
        <w:rPr>
          <w:rFonts w:cs="Arial"/>
        </w:rPr>
      </w:pPr>
    </w:p>
    <w:p w14:paraId="291827B4" w14:textId="77777777" w:rsidR="005D1552" w:rsidRDefault="005D1552" w:rsidP="005D1552">
      <w:pPr>
        <w:spacing w:after="0" w:line="240" w:lineRule="auto"/>
        <w:rPr>
          <w:rFonts w:ascii="Arial" w:hAnsi="Arial" w:cs="Arial"/>
        </w:rPr>
      </w:pPr>
      <w:r w:rsidRPr="005D1552">
        <w:rPr>
          <w:rFonts w:ascii="Arial" w:hAnsi="Arial" w:cs="Arial"/>
        </w:rPr>
        <w:t>VA Directive 6500, “Managing Information Security Risk: VA Information Security Program”</w:t>
      </w:r>
    </w:p>
    <w:p w14:paraId="1EB7FEAE" w14:textId="77777777" w:rsidR="005D1552" w:rsidRDefault="005D1552" w:rsidP="005D1552">
      <w:pPr>
        <w:spacing w:after="0" w:line="240" w:lineRule="auto"/>
        <w:rPr>
          <w:rFonts w:ascii="Arial" w:hAnsi="Arial" w:cs="Arial"/>
        </w:rPr>
      </w:pPr>
    </w:p>
    <w:p w14:paraId="13B22E55" w14:textId="77777777" w:rsidR="005D1552" w:rsidRDefault="005D1552" w:rsidP="005D1552">
      <w:pPr>
        <w:spacing w:after="0" w:line="240" w:lineRule="auto"/>
        <w:rPr>
          <w:rFonts w:ascii="Arial" w:hAnsi="Arial" w:cs="Arial"/>
        </w:rPr>
      </w:pPr>
      <w:r>
        <w:rPr>
          <w:rFonts w:ascii="Arial" w:hAnsi="Arial" w:cs="Arial"/>
        </w:rPr>
        <w:t>VA Handbook 6500, “</w:t>
      </w:r>
      <w:r w:rsidRPr="005D1552">
        <w:rPr>
          <w:rFonts w:ascii="Arial" w:hAnsi="Arial" w:cs="Arial"/>
        </w:rPr>
        <w:t>Risk Management Framework for VA Information Systems - Tier 3: VA Information Security Program</w:t>
      </w:r>
      <w:r>
        <w:rPr>
          <w:rFonts w:ascii="Arial" w:hAnsi="Arial" w:cs="Arial"/>
        </w:rPr>
        <w:t>”</w:t>
      </w:r>
    </w:p>
    <w:p w14:paraId="35A8338B" w14:textId="77777777" w:rsidR="005D1552" w:rsidRPr="005D1552" w:rsidRDefault="005D1552" w:rsidP="005D1552">
      <w:pPr>
        <w:spacing w:after="0" w:line="240" w:lineRule="auto"/>
        <w:rPr>
          <w:rFonts w:ascii="Arial" w:hAnsi="Arial" w:cs="Arial"/>
        </w:rPr>
      </w:pPr>
    </w:p>
    <w:p w14:paraId="10CE2BF9" w14:textId="77777777" w:rsidR="005D1552" w:rsidRDefault="005D1552" w:rsidP="005D1552">
      <w:pPr>
        <w:spacing w:after="0" w:line="240" w:lineRule="auto"/>
        <w:rPr>
          <w:rFonts w:ascii="Arial" w:hAnsi="Arial" w:cs="Arial"/>
        </w:rPr>
      </w:pPr>
      <w:r w:rsidRPr="005D1552">
        <w:rPr>
          <w:rFonts w:ascii="Arial" w:hAnsi="Arial" w:cs="Arial"/>
        </w:rPr>
        <w:t>VA Handbook 6500.2 “Management of Breaches Involving Sensitive Personal Information”</w:t>
      </w:r>
    </w:p>
    <w:p w14:paraId="5079A614" w14:textId="77777777" w:rsidR="005D1552" w:rsidRPr="005D1552" w:rsidRDefault="005D1552" w:rsidP="005D1552">
      <w:pPr>
        <w:spacing w:after="0" w:line="240" w:lineRule="auto"/>
        <w:rPr>
          <w:rFonts w:ascii="Arial" w:hAnsi="Arial" w:cs="Arial"/>
        </w:rPr>
      </w:pPr>
    </w:p>
    <w:p w14:paraId="65E53710" w14:textId="77777777" w:rsidR="005D1552" w:rsidRDefault="005D1552" w:rsidP="005D1552">
      <w:pPr>
        <w:spacing w:after="0" w:line="240" w:lineRule="auto"/>
        <w:rPr>
          <w:rFonts w:ascii="Arial" w:hAnsi="Arial" w:cs="Arial"/>
        </w:rPr>
      </w:pPr>
      <w:r w:rsidRPr="005D1552">
        <w:rPr>
          <w:rFonts w:ascii="Arial" w:hAnsi="Arial" w:cs="Arial"/>
        </w:rPr>
        <w:t>NIST SP 800-12</w:t>
      </w:r>
      <w:r>
        <w:rPr>
          <w:rFonts w:ascii="Arial" w:hAnsi="Arial" w:cs="Arial"/>
        </w:rPr>
        <w:t xml:space="preserve"> Rev. 1</w:t>
      </w:r>
      <w:r w:rsidRPr="005D1552">
        <w:rPr>
          <w:rFonts w:ascii="Arial" w:hAnsi="Arial" w:cs="Arial"/>
        </w:rPr>
        <w:t>, “An Introduction to Computer Security: The NIST Handbook”</w:t>
      </w:r>
    </w:p>
    <w:p w14:paraId="257E4CF0" w14:textId="77777777" w:rsidR="005D1552" w:rsidRPr="005D1552" w:rsidRDefault="005D1552" w:rsidP="005D1552">
      <w:pPr>
        <w:spacing w:after="0" w:line="240" w:lineRule="auto"/>
        <w:rPr>
          <w:rFonts w:ascii="Arial" w:hAnsi="Arial" w:cs="Arial"/>
        </w:rPr>
      </w:pPr>
    </w:p>
    <w:p w14:paraId="795A4AC8" w14:textId="77777777" w:rsidR="005D1552" w:rsidRDefault="005D1552" w:rsidP="005D1552">
      <w:pPr>
        <w:spacing w:after="0" w:line="240" w:lineRule="auto"/>
        <w:rPr>
          <w:rFonts w:ascii="Arial" w:hAnsi="Arial" w:cs="Arial"/>
        </w:rPr>
      </w:pPr>
      <w:r>
        <w:rPr>
          <w:rFonts w:ascii="Arial" w:hAnsi="Arial" w:cs="Arial"/>
        </w:rPr>
        <w:t>NIST SP 800-37 Rev. 1</w:t>
      </w:r>
      <w:r w:rsidRPr="005D1552">
        <w:rPr>
          <w:rFonts w:ascii="Arial" w:hAnsi="Arial" w:cs="Arial"/>
        </w:rPr>
        <w:t>, “Guide for Applying the Risk Management Framework t</w:t>
      </w:r>
      <w:r w:rsidR="00344954">
        <w:rPr>
          <w:rFonts w:ascii="Arial" w:hAnsi="Arial" w:cs="Arial"/>
        </w:rPr>
        <w:t>o Federal Information Systems: A</w:t>
      </w:r>
      <w:r w:rsidRPr="005D1552">
        <w:rPr>
          <w:rFonts w:ascii="Arial" w:hAnsi="Arial" w:cs="Arial"/>
        </w:rPr>
        <w:t xml:space="preserve"> Security Life Cycle Approach”</w:t>
      </w:r>
    </w:p>
    <w:p w14:paraId="17F3D252" w14:textId="77777777" w:rsidR="005D1552" w:rsidRPr="005D1552" w:rsidRDefault="005D1552" w:rsidP="005D1552">
      <w:pPr>
        <w:spacing w:after="0" w:line="240" w:lineRule="auto"/>
        <w:rPr>
          <w:rFonts w:ascii="Arial" w:hAnsi="Arial" w:cs="Arial"/>
        </w:rPr>
      </w:pPr>
    </w:p>
    <w:p w14:paraId="7FD84A69" w14:textId="77777777" w:rsidR="005D1552" w:rsidRDefault="00344954" w:rsidP="005D1552">
      <w:pPr>
        <w:spacing w:after="0" w:line="240" w:lineRule="auto"/>
        <w:rPr>
          <w:rFonts w:ascii="Arial" w:hAnsi="Arial" w:cs="Arial"/>
        </w:rPr>
      </w:pPr>
      <w:r>
        <w:rPr>
          <w:rFonts w:ascii="Arial" w:hAnsi="Arial" w:cs="Arial"/>
        </w:rPr>
        <w:t>NIST SP 800-53</w:t>
      </w:r>
      <w:r w:rsidR="005D1552">
        <w:rPr>
          <w:rFonts w:ascii="Arial" w:hAnsi="Arial" w:cs="Arial"/>
        </w:rPr>
        <w:t xml:space="preserve"> Rev. 4</w:t>
      </w:r>
      <w:r w:rsidR="005D1552" w:rsidRPr="005D1552">
        <w:rPr>
          <w:rFonts w:ascii="Arial" w:hAnsi="Arial" w:cs="Arial"/>
        </w:rPr>
        <w:t>, “Security and Privacy Controls for Federal Information Systems and Organizations”</w:t>
      </w:r>
    </w:p>
    <w:p w14:paraId="27AB87F2" w14:textId="77777777" w:rsidR="005D1552" w:rsidRPr="005D1552" w:rsidRDefault="005D1552" w:rsidP="005D1552">
      <w:pPr>
        <w:spacing w:after="0" w:line="240" w:lineRule="auto"/>
        <w:rPr>
          <w:rFonts w:ascii="Arial" w:hAnsi="Arial" w:cs="Arial"/>
        </w:rPr>
      </w:pPr>
    </w:p>
    <w:p w14:paraId="7A8B14AB" w14:textId="77777777" w:rsidR="005D1552" w:rsidRDefault="005D1552" w:rsidP="005D1552">
      <w:pPr>
        <w:spacing w:after="0" w:line="240" w:lineRule="auto"/>
        <w:rPr>
          <w:rFonts w:ascii="Arial" w:hAnsi="Arial" w:cs="Arial"/>
        </w:rPr>
      </w:pPr>
      <w:r w:rsidRPr="005D1552">
        <w:rPr>
          <w:rFonts w:ascii="Arial" w:hAnsi="Arial" w:cs="Arial"/>
        </w:rPr>
        <w:t>NIST SP 800-53A</w:t>
      </w:r>
      <w:r>
        <w:rPr>
          <w:rFonts w:ascii="Arial" w:hAnsi="Arial" w:cs="Arial"/>
        </w:rPr>
        <w:t xml:space="preserve"> Rev. 4</w:t>
      </w:r>
      <w:r w:rsidRPr="005D1552">
        <w:rPr>
          <w:rFonts w:ascii="Arial" w:hAnsi="Arial" w:cs="Arial"/>
        </w:rPr>
        <w:t xml:space="preserve"> “Assessing Security and Privacy Controls in Federal Information Systems and Organizations: Building Effective Assessment Plans”</w:t>
      </w:r>
    </w:p>
    <w:p w14:paraId="44A4E872" w14:textId="77777777" w:rsidR="005D1552" w:rsidRPr="005D1552" w:rsidRDefault="005D1552" w:rsidP="005D1552">
      <w:pPr>
        <w:spacing w:after="0" w:line="240" w:lineRule="auto"/>
        <w:rPr>
          <w:rFonts w:ascii="Arial" w:hAnsi="Arial" w:cs="Arial"/>
        </w:rPr>
      </w:pPr>
    </w:p>
    <w:p w14:paraId="05762EDD" w14:textId="77777777" w:rsidR="005D1552" w:rsidRPr="005D1552" w:rsidRDefault="005D1552" w:rsidP="005D1552">
      <w:pPr>
        <w:spacing w:after="0" w:line="240" w:lineRule="auto"/>
        <w:rPr>
          <w:rFonts w:ascii="Arial" w:hAnsi="Arial" w:cs="Arial"/>
        </w:rPr>
      </w:pPr>
      <w:r w:rsidRPr="005D1552">
        <w:rPr>
          <w:rFonts w:ascii="Arial" w:hAnsi="Arial" w:cs="Arial"/>
        </w:rPr>
        <w:t>NIST SP 800-61</w:t>
      </w:r>
      <w:r w:rsidR="00344954">
        <w:rPr>
          <w:rFonts w:ascii="Arial" w:hAnsi="Arial" w:cs="Arial"/>
        </w:rPr>
        <w:t xml:space="preserve"> Rev. 2</w:t>
      </w:r>
      <w:r w:rsidRPr="005D1552">
        <w:rPr>
          <w:rFonts w:ascii="Arial" w:hAnsi="Arial" w:cs="Arial"/>
        </w:rPr>
        <w:t>, “Computer Security Incident Handling Guide”</w:t>
      </w:r>
    </w:p>
    <w:p w14:paraId="21F098C6" w14:textId="77777777" w:rsidR="005D1552" w:rsidRPr="00A730FA" w:rsidRDefault="005D1552" w:rsidP="005D1552">
      <w:pPr>
        <w:rPr>
          <w:rFonts w:cs="Arial"/>
        </w:rPr>
      </w:pPr>
    </w:p>
    <w:p w14:paraId="26219828" w14:textId="77777777" w:rsidR="00083CA3" w:rsidRDefault="00083CA3"/>
    <w:sectPr w:rsidR="00083CA3" w:rsidSect="00ED6828">
      <w:footerReference w:type="default" r:id="rId21"/>
      <w:footerReference w:type="first" r:id="rId2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aulkner, David A. (Accenture Federal Services)" w:date="2019-04-03T17:34:00Z" w:initials="FDA(FS">
    <w:p w14:paraId="0F0429FA" w14:textId="79713FBA" w:rsidR="001B2DE9" w:rsidRDefault="001B2DE9">
      <w:pPr>
        <w:pStyle w:val="CommentText"/>
      </w:pPr>
      <w:r>
        <w:rPr>
          <w:rStyle w:val="CommentReference"/>
        </w:rPr>
        <w:annotationRef/>
      </w:r>
      <w:r>
        <w:t xml:space="preserve">Not sure about this. AbleVets? I doubt it </w:t>
      </w:r>
    </w:p>
  </w:comment>
  <w:comment w:id="52" w:author="Ntayi, Raymond" w:date="2018-10-15T13:56:00Z" w:initials="NR">
    <w:p w14:paraId="0533613B" w14:textId="6CC75082" w:rsidR="00966D29" w:rsidRDefault="00966D29">
      <w:pPr>
        <w:pStyle w:val="CommentText"/>
      </w:pPr>
      <w:r>
        <w:rPr>
          <w:rStyle w:val="CommentReference"/>
        </w:rPr>
        <w:annotationRef/>
      </w:r>
      <w:r>
        <w:t>Please provide categorization</w:t>
      </w:r>
    </w:p>
  </w:comment>
  <w:comment w:id="55" w:author="Faulkner, David A. (Accenture Federal Services)" w:date="2019-04-03T17:31:00Z" w:initials="FDA(FS">
    <w:p w14:paraId="522DCDF6" w14:textId="39236CB5" w:rsidR="00324223" w:rsidRDefault="00324223">
      <w:pPr>
        <w:pStyle w:val="CommentText"/>
      </w:pPr>
      <w:r>
        <w:rPr>
          <w:rStyle w:val="CommentReference"/>
        </w:rPr>
        <w:annotationRef/>
      </w:r>
      <w:r>
        <w:t xml:space="preserve">They might want more, but will see if this suffices </w:t>
      </w:r>
    </w:p>
  </w:comment>
  <w:comment w:id="61" w:author="Faulkner, David A. (Accenture Federal Services)" w:date="2019-04-03T17:30:00Z" w:initials="FDA(FS">
    <w:p w14:paraId="1C2B1791" w14:textId="286552FF" w:rsidR="00324223" w:rsidRDefault="00324223">
      <w:pPr>
        <w:pStyle w:val="CommentText"/>
      </w:pPr>
      <w:r>
        <w:rPr>
          <w:rStyle w:val="CommentReference"/>
        </w:rPr>
        <w:annotationRef/>
      </w:r>
      <w:r>
        <w:t xml:space="preserve">Not sure about this </w:t>
      </w:r>
    </w:p>
  </w:comment>
  <w:comment w:id="319" w:author="Faulkner, David A. (Accenture Federal Services)" w:date="2019-04-03T17:27:00Z" w:initials="FDA(FS">
    <w:p w14:paraId="078A3B8D" w14:textId="52688672" w:rsidR="00324223" w:rsidRDefault="00324223">
      <w:pPr>
        <w:pStyle w:val="CommentText"/>
      </w:pPr>
      <w:r>
        <w:rPr>
          <w:rStyle w:val="CommentReference"/>
        </w:rPr>
        <w:annotationRef/>
      </w:r>
      <w:r>
        <w:t xml:space="preserve">I will be providing AbleVets IRP </w:t>
      </w:r>
    </w:p>
  </w:comment>
  <w:comment w:id="320" w:author="Richards, Rafael M." w:date="2019-04-05T17:49:00Z" w:initials="RRM">
    <w:p w14:paraId="5BEB6CC6" w14:textId="22E58F3A" w:rsidR="008668B4" w:rsidRDefault="008668B4">
      <w:pPr>
        <w:pStyle w:val="CommentText"/>
      </w:pPr>
      <w:r>
        <w:rPr>
          <w:rStyle w:val="CommentReference"/>
        </w:rPr>
        <w:annotationRef/>
      </w:r>
      <w:r>
        <w:t>This must be a VA person. It is not a contractor. Our IOC is probably going to be Valley coastal Bend or Omaha. – so we need the names from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0429FA" w15:done="0"/>
  <w15:commentEx w15:paraId="0533613B" w15:done="1"/>
  <w15:commentEx w15:paraId="522DCDF6" w15:done="0"/>
  <w15:commentEx w15:paraId="1C2B1791" w15:done="0"/>
  <w15:commentEx w15:paraId="078A3B8D" w15:done="0"/>
  <w15:commentEx w15:paraId="5BEB6CC6" w15:paraIdParent="078A3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0429FA" w16cid:durableId="204F6D08"/>
  <w16cid:commentId w16cid:paraId="0533613B" w16cid:durableId="1FAB5F31"/>
  <w16cid:commentId w16cid:paraId="522DCDF6" w16cid:durableId="204F6C58"/>
  <w16cid:commentId w16cid:paraId="1C2B1791" w16cid:durableId="204F6C46"/>
  <w16cid:commentId w16cid:paraId="078A3B8D" w16cid:durableId="204F6B68"/>
  <w16cid:commentId w16cid:paraId="5BEB6CC6" w16cid:durableId="205213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CD330" w14:textId="77777777" w:rsidR="00D42267" w:rsidRDefault="00D42267" w:rsidP="008E643B">
      <w:pPr>
        <w:spacing w:after="0" w:line="240" w:lineRule="auto"/>
      </w:pPr>
      <w:r>
        <w:separator/>
      </w:r>
    </w:p>
  </w:endnote>
  <w:endnote w:type="continuationSeparator" w:id="0">
    <w:p w14:paraId="720212EF" w14:textId="77777777" w:rsidR="00D42267" w:rsidRDefault="00D42267" w:rsidP="008E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DC12" w14:textId="77777777" w:rsidR="00966D29" w:rsidRDefault="00966D29" w:rsidP="00966D29">
    <w:pPr>
      <w:pStyle w:val="Footer"/>
    </w:pPr>
    <w:r w:rsidRPr="00AC4928">
      <w:rPr>
        <w:rStyle w:val="PageNumber"/>
      </w:rPr>
      <w:fldChar w:fldCharType="begin"/>
    </w:r>
    <w:r w:rsidRPr="00AC4928">
      <w:rPr>
        <w:rStyle w:val="PageNumber"/>
      </w:rPr>
      <w:instrText xml:space="preserve">PAGE  </w:instrText>
    </w:r>
    <w:r w:rsidRPr="00AC4928">
      <w:rPr>
        <w:rStyle w:val="PageNumber"/>
      </w:rPr>
      <w:fldChar w:fldCharType="separate"/>
    </w:r>
    <w:r>
      <w:rPr>
        <w:rStyle w:val="PageNumber"/>
        <w:noProof/>
      </w:rPr>
      <w:t>i</w:t>
    </w:r>
    <w:r w:rsidRPr="00AC4928">
      <w:rPr>
        <w:rStyle w:val="PageNumber"/>
      </w:rPr>
      <w:fldChar w:fldCharType="end"/>
    </w:r>
    <w:r>
      <w:rPr>
        <w:rStyle w:val="PageNumber"/>
      </w:rPr>
      <w:tab/>
    </w:r>
    <w:r>
      <w:rPr>
        <w:rStyle w:val="PageNumber"/>
      </w:rPr>
      <w:tab/>
    </w:r>
    <w:r w:rsidRPr="00C25B4D">
      <w:rPr>
        <w:rStyle w:val="PageNumber"/>
        <w:color w:val="92939A"/>
        <w:spacing w:val="40"/>
      </w:rPr>
      <w:t>OFFICE OF INFORMATION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287D" w14:textId="77777777" w:rsidR="00966D29" w:rsidRPr="00C66FB4" w:rsidRDefault="00966D29" w:rsidP="0092285F">
    <w:pPr>
      <w:rPr>
        <w:rFonts w:cs="Arial"/>
        <w:sz w:val="20"/>
        <w:szCs w:val="20"/>
      </w:rPr>
    </w:pPr>
    <w:r w:rsidRPr="008524F1">
      <w:rPr>
        <w:rFonts w:cs="Arial"/>
        <w:sz w:val="20"/>
        <w:szCs w:val="20"/>
      </w:rPr>
      <w:t>Incident Response Plan</w:t>
    </w:r>
    <w:r w:rsidRPr="00B9127E">
      <w:rPr>
        <w:rFonts w:cs="Arial"/>
        <w:sz w:val="20"/>
        <w:szCs w:val="20"/>
      </w:rPr>
      <w:t xml:space="preserve"> </w:t>
    </w:r>
    <w:r>
      <w:rPr>
        <w:rFonts w:cs="Arial"/>
        <w:sz w:val="20"/>
        <w:szCs w:val="20"/>
      </w:rPr>
      <w:t xml:space="preserve">- </w:t>
    </w:r>
    <w:r w:rsidRPr="00B9127E">
      <w:rPr>
        <w:rFonts w:cs="Arial"/>
        <w:sz w:val="20"/>
        <w:szCs w:val="20"/>
      </w:rPr>
      <w:t>VAEC AWS GovCloud High</w:t>
    </w:r>
    <w:r>
      <w:rPr>
        <w:rFonts w:cs="Arial"/>
        <w:sz w:val="20"/>
        <w:szCs w:val="20"/>
      </w:rPr>
      <w:t xml:space="preserve"> </w:t>
    </w:r>
    <w:r w:rsidRPr="008524F1">
      <w:rPr>
        <w:rFonts w:cs="Arial"/>
        <w:sz w:val="20"/>
        <w:szCs w:val="20"/>
      </w:rPr>
      <w:tab/>
    </w:r>
    <w:r w:rsidRPr="008524F1">
      <w:rPr>
        <w:rFonts w:cs="Arial"/>
        <w:sz w:val="20"/>
        <w:szCs w:val="20"/>
      </w:rPr>
      <w:tab/>
    </w:r>
    <w:r>
      <w:rPr>
        <w:rFonts w:cs="Arial"/>
        <w:sz w:val="20"/>
        <w:szCs w:val="20"/>
      </w:rPr>
      <w:t>10/11/2018</w:t>
    </w:r>
    <w:r>
      <w:rPr>
        <w:rFonts w:cs="Arial"/>
        <w:sz w:val="20"/>
        <w:szCs w:val="20"/>
      </w:rPr>
      <w:br/>
    </w:r>
    <w:r>
      <w:rPr>
        <w:rFonts w:cs="Arial"/>
        <w:sz w:val="20"/>
        <w:szCs w:val="20"/>
      </w:rPr>
      <w:br/>
      <w:t>Template Version: 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B3BB" w14:textId="77777777" w:rsidR="00966D29" w:rsidRPr="00C66FB4" w:rsidRDefault="00966D29" w:rsidP="0092285F">
    <w:pPr>
      <w:rPr>
        <w:rFonts w:cs="Arial"/>
        <w:sz w:val="20"/>
        <w:szCs w:val="20"/>
      </w:rPr>
    </w:pPr>
    <w:proofErr w:type="spellStart"/>
    <w:r>
      <w:rPr>
        <w:rFonts w:cs="Arial"/>
        <w:sz w:val="20"/>
        <w:szCs w:val="20"/>
      </w:rPr>
      <w:t>VAEC_AWS_GovCloud</w:t>
    </w:r>
    <w:proofErr w:type="spellEnd"/>
    <w:r>
      <w:rPr>
        <w:rFonts w:cs="Arial"/>
        <w:sz w:val="20"/>
        <w:szCs w:val="20"/>
      </w:rPr>
      <w:t>-</w:t>
    </w:r>
    <w:r w:rsidRPr="008524F1">
      <w:rPr>
        <w:rFonts w:cs="Arial"/>
        <w:sz w:val="20"/>
        <w:szCs w:val="20"/>
      </w:rPr>
      <w:t xml:space="preserve">Incident Response Plan </w:t>
    </w:r>
    <w:r>
      <w:rPr>
        <w:rFonts w:cs="Arial"/>
        <w:sz w:val="20"/>
        <w:szCs w:val="20"/>
      </w:rPr>
      <w:tab/>
    </w:r>
    <w:r>
      <w:rPr>
        <w:rFonts w:cs="Arial"/>
        <w:sz w:val="20"/>
        <w:szCs w:val="20"/>
      </w:rPr>
      <w:tab/>
    </w:r>
    <w:r w:rsidRPr="008524F1">
      <w:rPr>
        <w:rFonts w:cs="Arial"/>
        <w:sz w:val="20"/>
        <w:szCs w:val="20"/>
      </w:rPr>
      <w:tab/>
    </w:r>
    <w:r w:rsidRPr="008524F1">
      <w:rPr>
        <w:rFonts w:cs="Arial"/>
        <w:sz w:val="20"/>
        <w:szCs w:val="20"/>
      </w:rPr>
      <w:tab/>
    </w:r>
    <w:r>
      <w:rPr>
        <w:rFonts w:cs="Arial"/>
        <w:sz w:val="20"/>
        <w:szCs w:val="20"/>
      </w:rPr>
      <w:t xml:space="preserve">                                         10/11/2018</w:t>
    </w:r>
  </w:p>
  <w:p w14:paraId="2368F9A8" w14:textId="77777777" w:rsidR="00966D29" w:rsidRPr="00911B03" w:rsidRDefault="00966D29" w:rsidP="00972B7F">
    <w:pPr>
      <w:rPr>
        <w:rFonts w:cs="Arial"/>
        <w:sz w:val="20"/>
        <w:szCs w:val="20"/>
      </w:rPr>
    </w:pPr>
    <w:r>
      <w:rPr>
        <w:rFonts w:cs="Arial"/>
        <w:sz w:val="20"/>
        <w:szCs w:val="20"/>
      </w:rPr>
      <w:t>Template Version: 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89657"/>
      <w:docPartObj>
        <w:docPartGallery w:val="Page Numbers (Bottom of Page)"/>
        <w:docPartUnique/>
      </w:docPartObj>
    </w:sdtPr>
    <w:sdtEndPr>
      <w:rPr>
        <w:noProof/>
      </w:rPr>
    </w:sdtEndPr>
    <w:sdtContent>
      <w:p w14:paraId="2E9C28C9" w14:textId="27C6054E" w:rsidR="00966D29" w:rsidRDefault="00966D2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7D56091" w14:textId="41882DAA" w:rsidR="00966D29" w:rsidRPr="00C66FB4" w:rsidRDefault="00966D29" w:rsidP="00911B03">
    <w:pPr>
      <w:jc w:val="center"/>
      <w:rPr>
        <w:rFonts w:cs="Arial"/>
        <w:sz w:val="20"/>
        <w:szCs w:val="20"/>
      </w:rPr>
    </w:pPr>
    <w:proofErr w:type="spellStart"/>
    <w:r>
      <w:rPr>
        <w:rFonts w:cs="Arial"/>
        <w:sz w:val="20"/>
        <w:szCs w:val="20"/>
      </w:rPr>
      <w:t>VAEC_AWS_GovCloud</w:t>
    </w:r>
    <w:proofErr w:type="spellEnd"/>
    <w:r w:rsidR="00696E4D">
      <w:rPr>
        <w:rFonts w:cs="Arial"/>
        <w:sz w:val="20"/>
        <w:szCs w:val="20"/>
      </w:rPr>
      <w:t xml:space="preserve"> – VAM </w:t>
    </w:r>
    <w:r w:rsidRPr="008524F1">
      <w:rPr>
        <w:rFonts w:cs="Arial"/>
        <w:sz w:val="20"/>
        <w:szCs w:val="20"/>
      </w:rPr>
      <w:t xml:space="preserve">Incident Response Plan </w:t>
    </w:r>
    <w:r>
      <w:rPr>
        <w:rFonts w:cs="Arial"/>
        <w:sz w:val="20"/>
        <w:szCs w:val="20"/>
      </w:rPr>
      <w:t>1.3</w:t>
    </w:r>
    <w:r w:rsidRPr="008524F1">
      <w:rPr>
        <w:rFonts w:cs="Arial"/>
        <w:sz w:val="20"/>
        <w:szCs w:val="20"/>
      </w:rPr>
      <w:tab/>
    </w:r>
    <w:r w:rsidRPr="008524F1">
      <w:rPr>
        <w:rFonts w:cs="Arial"/>
        <w:sz w:val="20"/>
        <w:szCs w:val="20"/>
      </w:rPr>
      <w:tab/>
    </w:r>
    <w:r>
      <w:rPr>
        <w:rFonts w:cs="Arial"/>
        <w:sz w:val="20"/>
        <w:szCs w:val="20"/>
      </w:rPr>
      <w:t xml:space="preserve">                                                  </w:t>
    </w:r>
    <w:r w:rsidR="00696E4D">
      <w:rPr>
        <w:rFonts w:cs="Arial"/>
        <w:sz w:val="20"/>
        <w:szCs w:val="20"/>
      </w:rPr>
      <w:t>04</w:t>
    </w:r>
    <w:r>
      <w:rPr>
        <w:rFonts w:cs="Arial"/>
        <w:sz w:val="20"/>
        <w:szCs w:val="20"/>
      </w:rPr>
      <w:t>/</w:t>
    </w:r>
    <w:r w:rsidR="00696E4D">
      <w:rPr>
        <w:rFonts w:cs="Arial"/>
        <w:sz w:val="20"/>
        <w:szCs w:val="20"/>
      </w:rPr>
      <w:t>03</w:t>
    </w:r>
    <w:r>
      <w:rPr>
        <w:rFonts w:cs="Arial"/>
        <w:sz w:val="20"/>
        <w:szCs w:val="20"/>
      </w:rPr>
      <w:t>/201</w:t>
    </w:r>
    <w:r w:rsidR="00696E4D">
      <w:rPr>
        <w:rFonts w:cs="Arial"/>
        <w:sz w:val="20"/>
        <w:szCs w:val="20"/>
      </w:rP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241487"/>
      <w:docPartObj>
        <w:docPartGallery w:val="Page Numbers (Bottom of Page)"/>
        <w:docPartUnique/>
      </w:docPartObj>
    </w:sdtPr>
    <w:sdtEndPr>
      <w:rPr>
        <w:noProof/>
      </w:rPr>
    </w:sdtEndPr>
    <w:sdtContent>
      <w:p w14:paraId="1430DEBC" w14:textId="77777777" w:rsidR="00966D29" w:rsidRDefault="00966D2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DD9882" w14:textId="77777777" w:rsidR="00966D29" w:rsidRDefault="00966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07A7" w14:textId="77777777" w:rsidR="00D42267" w:rsidRDefault="00D42267" w:rsidP="008E643B">
      <w:pPr>
        <w:spacing w:after="0" w:line="240" w:lineRule="auto"/>
      </w:pPr>
      <w:r>
        <w:separator/>
      </w:r>
    </w:p>
  </w:footnote>
  <w:footnote w:type="continuationSeparator" w:id="0">
    <w:p w14:paraId="1DABB495" w14:textId="77777777" w:rsidR="00D42267" w:rsidRDefault="00D42267" w:rsidP="008E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9A5DF" w14:textId="77777777" w:rsidR="00966D29" w:rsidRDefault="00966D29" w:rsidP="008E643B">
    <w:pPr>
      <w:pStyle w:val="Header"/>
      <w:jc w:val="center"/>
    </w:pPr>
    <w:r>
      <w:t>SENSITIVE BUT 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D5A67CE"/>
    <w:multiLevelType w:val="hybridMultilevel"/>
    <w:tmpl w:val="EE7471AE"/>
    <w:lvl w:ilvl="0" w:tplc="DF9AB7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A92"/>
    <w:multiLevelType w:val="hybridMultilevel"/>
    <w:tmpl w:val="55ECBCBA"/>
    <w:lvl w:ilvl="0" w:tplc="E50A5D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129ED"/>
    <w:multiLevelType w:val="hybridMultilevel"/>
    <w:tmpl w:val="48D2F9EE"/>
    <w:lvl w:ilvl="0" w:tplc="97FAC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62142"/>
    <w:multiLevelType w:val="hybridMultilevel"/>
    <w:tmpl w:val="72BCF718"/>
    <w:lvl w:ilvl="0" w:tplc="61101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23084"/>
    <w:multiLevelType w:val="hybridMultilevel"/>
    <w:tmpl w:val="E532519E"/>
    <w:lvl w:ilvl="0" w:tplc="3A6E10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7857"/>
    <w:multiLevelType w:val="hybridMultilevel"/>
    <w:tmpl w:val="EA8C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25A96"/>
    <w:multiLevelType w:val="hybridMultilevel"/>
    <w:tmpl w:val="1F3C97E0"/>
    <w:lvl w:ilvl="0" w:tplc="65169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650A0"/>
    <w:multiLevelType w:val="hybridMultilevel"/>
    <w:tmpl w:val="5AF2677E"/>
    <w:lvl w:ilvl="0" w:tplc="D5E41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040281"/>
    <w:multiLevelType w:val="hybridMultilevel"/>
    <w:tmpl w:val="03AE7C44"/>
    <w:lvl w:ilvl="0" w:tplc="AD82D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F3C8C"/>
    <w:multiLevelType w:val="hybridMultilevel"/>
    <w:tmpl w:val="1FB842C6"/>
    <w:lvl w:ilvl="0" w:tplc="5F0A5E04">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8445C9"/>
    <w:multiLevelType w:val="hybridMultilevel"/>
    <w:tmpl w:val="D8828E42"/>
    <w:lvl w:ilvl="0" w:tplc="E1CE3A58">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F59C3"/>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5F51812"/>
    <w:multiLevelType w:val="multilevel"/>
    <w:tmpl w:val="BE7AFF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9A15AC1"/>
    <w:multiLevelType w:val="hybridMultilevel"/>
    <w:tmpl w:val="0658C000"/>
    <w:lvl w:ilvl="0" w:tplc="F586AB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4485B"/>
    <w:multiLevelType w:val="hybridMultilevel"/>
    <w:tmpl w:val="C65AE020"/>
    <w:lvl w:ilvl="0" w:tplc="59B4A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E550B"/>
    <w:multiLevelType w:val="hybridMultilevel"/>
    <w:tmpl w:val="9E6C0416"/>
    <w:lvl w:ilvl="0" w:tplc="A8F2C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10836"/>
    <w:multiLevelType w:val="hybridMultilevel"/>
    <w:tmpl w:val="FCC4948C"/>
    <w:lvl w:ilvl="0" w:tplc="169A4F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33E04"/>
    <w:multiLevelType w:val="hybridMultilevel"/>
    <w:tmpl w:val="EC74BC20"/>
    <w:lvl w:ilvl="0" w:tplc="975AC9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57D51"/>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421391"/>
    <w:multiLevelType w:val="hybridMultilevel"/>
    <w:tmpl w:val="BD526646"/>
    <w:lvl w:ilvl="0" w:tplc="BBD42A7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8649A7"/>
    <w:multiLevelType w:val="hybridMultilevel"/>
    <w:tmpl w:val="680E47B4"/>
    <w:lvl w:ilvl="0" w:tplc="08A06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426E4E"/>
    <w:multiLevelType w:val="hybridMultilevel"/>
    <w:tmpl w:val="6DC479EC"/>
    <w:lvl w:ilvl="0" w:tplc="D20221EA">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CE44591"/>
    <w:multiLevelType w:val="multilevel"/>
    <w:tmpl w:val="185A99D4"/>
    <w:styleLink w:val="Style1"/>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11A2FFF"/>
    <w:multiLevelType w:val="multilevel"/>
    <w:tmpl w:val="185A99D4"/>
    <w:numStyleLink w:val="Style1"/>
  </w:abstractNum>
  <w:abstractNum w:abstractNumId="25" w15:restartNumberingAfterBreak="0">
    <w:nsid w:val="79701F25"/>
    <w:multiLevelType w:val="hybridMultilevel"/>
    <w:tmpl w:val="B3205E3E"/>
    <w:lvl w:ilvl="0" w:tplc="CA4EAD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C0C37"/>
    <w:multiLevelType w:val="hybridMultilevel"/>
    <w:tmpl w:val="3BDA9B2A"/>
    <w:lvl w:ilvl="0" w:tplc="B3CA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AE41F6"/>
    <w:multiLevelType w:val="hybridMultilevel"/>
    <w:tmpl w:val="26FA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C54522"/>
    <w:multiLevelType w:val="hybridMultilevel"/>
    <w:tmpl w:val="EDF6B506"/>
    <w:lvl w:ilvl="0" w:tplc="B0064A7C">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EC40324"/>
    <w:multiLevelType w:val="multilevel"/>
    <w:tmpl w:val="900A40A6"/>
    <w:lvl w:ilvl="0">
      <w:start w:val="5"/>
      <w:numFmt w:val="decimal"/>
      <w:lvlText w:val="%1."/>
      <w:lvlJc w:val="left"/>
      <w:pPr>
        <w:ind w:left="792"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3096"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744" w:hanging="2160"/>
      </w:pPr>
      <w:rPr>
        <w:rFonts w:hint="default"/>
      </w:rPr>
    </w:lvl>
  </w:abstractNum>
  <w:num w:numId="1">
    <w:abstractNumId w:val="13"/>
  </w:num>
  <w:num w:numId="2">
    <w:abstractNumId w:val="23"/>
  </w:num>
  <w:num w:numId="3">
    <w:abstractNumId w:val="24"/>
  </w:num>
  <w:num w:numId="4">
    <w:abstractNumId w:val="12"/>
  </w:num>
  <w:num w:numId="5">
    <w:abstractNumId w:val="19"/>
  </w:num>
  <w:num w:numId="6">
    <w:abstractNumId w:val="11"/>
  </w:num>
  <w:num w:numId="7">
    <w:abstractNumId w:val="2"/>
  </w:num>
  <w:num w:numId="8">
    <w:abstractNumId w:val="27"/>
  </w:num>
  <w:num w:numId="9">
    <w:abstractNumId w:val="10"/>
  </w:num>
  <w:num w:numId="10">
    <w:abstractNumId w:val="25"/>
  </w:num>
  <w:num w:numId="11">
    <w:abstractNumId w:val="26"/>
  </w:num>
  <w:num w:numId="12">
    <w:abstractNumId w:val="5"/>
  </w:num>
  <w:num w:numId="13">
    <w:abstractNumId w:val="3"/>
  </w:num>
  <w:num w:numId="14">
    <w:abstractNumId w:val="8"/>
  </w:num>
  <w:num w:numId="15">
    <w:abstractNumId w:val="28"/>
  </w:num>
  <w:num w:numId="16">
    <w:abstractNumId w:val="9"/>
  </w:num>
  <w:num w:numId="17">
    <w:abstractNumId w:val="21"/>
  </w:num>
  <w:num w:numId="18">
    <w:abstractNumId w:val="16"/>
  </w:num>
  <w:num w:numId="19">
    <w:abstractNumId w:val="17"/>
  </w:num>
  <w:num w:numId="20">
    <w:abstractNumId w:val="15"/>
  </w:num>
  <w:num w:numId="21">
    <w:abstractNumId w:val="7"/>
  </w:num>
  <w:num w:numId="22">
    <w:abstractNumId w:val="1"/>
  </w:num>
  <w:num w:numId="23">
    <w:abstractNumId w:val="18"/>
  </w:num>
  <w:num w:numId="24">
    <w:abstractNumId w:val="14"/>
  </w:num>
  <w:num w:numId="25">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6"/>
  </w:num>
  <w:num w:numId="28">
    <w:abstractNumId w:val="4"/>
  </w:num>
  <w:num w:numId="29">
    <w:abstractNumId w:val="0"/>
  </w:num>
  <w:num w:numId="30">
    <w:abstractNumId w:val="29"/>
  </w:num>
  <w:num w:numId="31">
    <w:abstractNumId w:val="2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rson w15:author="Ntayi, Raymond">
    <w15:presenceInfo w15:providerId="AD" w15:userId="S-1-5-21-725345543-2052111302-527237240-872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A7"/>
    <w:rsid w:val="000028B7"/>
    <w:rsid w:val="00004C42"/>
    <w:rsid w:val="0001087B"/>
    <w:rsid w:val="000218D4"/>
    <w:rsid w:val="00036961"/>
    <w:rsid w:val="00042016"/>
    <w:rsid w:val="00050A38"/>
    <w:rsid w:val="000568F1"/>
    <w:rsid w:val="000572AE"/>
    <w:rsid w:val="00066251"/>
    <w:rsid w:val="00071E26"/>
    <w:rsid w:val="00083CA3"/>
    <w:rsid w:val="00084132"/>
    <w:rsid w:val="00085B80"/>
    <w:rsid w:val="000F04FA"/>
    <w:rsid w:val="00102099"/>
    <w:rsid w:val="001214E2"/>
    <w:rsid w:val="00125170"/>
    <w:rsid w:val="00135CCB"/>
    <w:rsid w:val="0013748D"/>
    <w:rsid w:val="00147B5A"/>
    <w:rsid w:val="001807DE"/>
    <w:rsid w:val="001913A9"/>
    <w:rsid w:val="00192B9E"/>
    <w:rsid w:val="001B2DE9"/>
    <w:rsid w:val="001E2982"/>
    <w:rsid w:val="00207B56"/>
    <w:rsid w:val="002263E5"/>
    <w:rsid w:val="0022770D"/>
    <w:rsid w:val="002320BC"/>
    <w:rsid w:val="002610D7"/>
    <w:rsid w:val="00265168"/>
    <w:rsid w:val="00272930"/>
    <w:rsid w:val="00294AFA"/>
    <w:rsid w:val="00295FCB"/>
    <w:rsid w:val="00297D82"/>
    <w:rsid w:val="002A08D4"/>
    <w:rsid w:val="002B1DC0"/>
    <w:rsid w:val="002B390E"/>
    <w:rsid w:val="002B6D8D"/>
    <w:rsid w:val="002B7ABC"/>
    <w:rsid w:val="002C6EC2"/>
    <w:rsid w:val="002C7CED"/>
    <w:rsid w:val="002D3903"/>
    <w:rsid w:val="002E337B"/>
    <w:rsid w:val="003017FC"/>
    <w:rsid w:val="00324223"/>
    <w:rsid w:val="00331C11"/>
    <w:rsid w:val="00344954"/>
    <w:rsid w:val="00355124"/>
    <w:rsid w:val="003633AE"/>
    <w:rsid w:val="00366592"/>
    <w:rsid w:val="0036660F"/>
    <w:rsid w:val="00383CA4"/>
    <w:rsid w:val="00384342"/>
    <w:rsid w:val="00385349"/>
    <w:rsid w:val="0039355D"/>
    <w:rsid w:val="003D7146"/>
    <w:rsid w:val="003F1300"/>
    <w:rsid w:val="0040150C"/>
    <w:rsid w:val="00410052"/>
    <w:rsid w:val="00411D88"/>
    <w:rsid w:val="004257A7"/>
    <w:rsid w:val="00426918"/>
    <w:rsid w:val="00447F38"/>
    <w:rsid w:val="00480AFC"/>
    <w:rsid w:val="00487FFD"/>
    <w:rsid w:val="004A2CB5"/>
    <w:rsid w:val="004D1693"/>
    <w:rsid w:val="004D4A5E"/>
    <w:rsid w:val="004D5C5C"/>
    <w:rsid w:val="004E5D9B"/>
    <w:rsid w:val="004F0384"/>
    <w:rsid w:val="00502915"/>
    <w:rsid w:val="005179A0"/>
    <w:rsid w:val="00520A70"/>
    <w:rsid w:val="00544381"/>
    <w:rsid w:val="00590110"/>
    <w:rsid w:val="005A4361"/>
    <w:rsid w:val="005B49E7"/>
    <w:rsid w:val="005C52A8"/>
    <w:rsid w:val="005C5B1E"/>
    <w:rsid w:val="005D1552"/>
    <w:rsid w:val="005E0C6F"/>
    <w:rsid w:val="005F0F2C"/>
    <w:rsid w:val="00632B52"/>
    <w:rsid w:val="006349E1"/>
    <w:rsid w:val="00674E38"/>
    <w:rsid w:val="006869AC"/>
    <w:rsid w:val="00687494"/>
    <w:rsid w:val="00690FD7"/>
    <w:rsid w:val="00696E4D"/>
    <w:rsid w:val="006B090D"/>
    <w:rsid w:val="006B09ED"/>
    <w:rsid w:val="006B357E"/>
    <w:rsid w:val="006D0B38"/>
    <w:rsid w:val="006D34A0"/>
    <w:rsid w:val="006D63D3"/>
    <w:rsid w:val="006D7656"/>
    <w:rsid w:val="006E5407"/>
    <w:rsid w:val="007043B4"/>
    <w:rsid w:val="007077EA"/>
    <w:rsid w:val="0071205E"/>
    <w:rsid w:val="007153C9"/>
    <w:rsid w:val="00722DA7"/>
    <w:rsid w:val="0072400E"/>
    <w:rsid w:val="00740A4A"/>
    <w:rsid w:val="00765B1F"/>
    <w:rsid w:val="007772E6"/>
    <w:rsid w:val="007811EF"/>
    <w:rsid w:val="007932A1"/>
    <w:rsid w:val="007A0B30"/>
    <w:rsid w:val="007A6933"/>
    <w:rsid w:val="007C5ADC"/>
    <w:rsid w:val="007C703B"/>
    <w:rsid w:val="007F12E4"/>
    <w:rsid w:val="0080161A"/>
    <w:rsid w:val="00811571"/>
    <w:rsid w:val="00814A38"/>
    <w:rsid w:val="00824D02"/>
    <w:rsid w:val="00830FEC"/>
    <w:rsid w:val="008447F8"/>
    <w:rsid w:val="0086319A"/>
    <w:rsid w:val="0086609C"/>
    <w:rsid w:val="008668B4"/>
    <w:rsid w:val="00892ABD"/>
    <w:rsid w:val="008B1720"/>
    <w:rsid w:val="008C1F1B"/>
    <w:rsid w:val="008D0A32"/>
    <w:rsid w:val="008E643B"/>
    <w:rsid w:val="008F7BB3"/>
    <w:rsid w:val="00911B03"/>
    <w:rsid w:val="00913F26"/>
    <w:rsid w:val="0092285F"/>
    <w:rsid w:val="00945DB8"/>
    <w:rsid w:val="00962F04"/>
    <w:rsid w:val="009669A4"/>
    <w:rsid w:val="00966D29"/>
    <w:rsid w:val="009707ED"/>
    <w:rsid w:val="00972B7F"/>
    <w:rsid w:val="00972D7E"/>
    <w:rsid w:val="009B27DC"/>
    <w:rsid w:val="009C5C49"/>
    <w:rsid w:val="009C6375"/>
    <w:rsid w:val="009D0622"/>
    <w:rsid w:val="009D6E02"/>
    <w:rsid w:val="009F328B"/>
    <w:rsid w:val="009F39B4"/>
    <w:rsid w:val="009F718D"/>
    <w:rsid w:val="00A001D9"/>
    <w:rsid w:val="00A04A66"/>
    <w:rsid w:val="00A05000"/>
    <w:rsid w:val="00A055CD"/>
    <w:rsid w:val="00A17FAA"/>
    <w:rsid w:val="00A22C53"/>
    <w:rsid w:val="00A248F0"/>
    <w:rsid w:val="00A65C99"/>
    <w:rsid w:val="00A673BC"/>
    <w:rsid w:val="00A7750D"/>
    <w:rsid w:val="00A80A1E"/>
    <w:rsid w:val="00A84C4A"/>
    <w:rsid w:val="00A91997"/>
    <w:rsid w:val="00A9723C"/>
    <w:rsid w:val="00AA166A"/>
    <w:rsid w:val="00AA3B82"/>
    <w:rsid w:val="00AE29C5"/>
    <w:rsid w:val="00AF0C06"/>
    <w:rsid w:val="00AF542F"/>
    <w:rsid w:val="00AF5E2F"/>
    <w:rsid w:val="00AF61D6"/>
    <w:rsid w:val="00B047F5"/>
    <w:rsid w:val="00B3090F"/>
    <w:rsid w:val="00B46193"/>
    <w:rsid w:val="00B567E0"/>
    <w:rsid w:val="00B9127E"/>
    <w:rsid w:val="00BA2C52"/>
    <w:rsid w:val="00BA5441"/>
    <w:rsid w:val="00BB0F54"/>
    <w:rsid w:val="00BB0F7F"/>
    <w:rsid w:val="00BD0201"/>
    <w:rsid w:val="00BD5DFC"/>
    <w:rsid w:val="00BD7020"/>
    <w:rsid w:val="00BE3DDF"/>
    <w:rsid w:val="00C03867"/>
    <w:rsid w:val="00C04600"/>
    <w:rsid w:val="00C06390"/>
    <w:rsid w:val="00C16477"/>
    <w:rsid w:val="00C24678"/>
    <w:rsid w:val="00C27B72"/>
    <w:rsid w:val="00C40069"/>
    <w:rsid w:val="00C57E4E"/>
    <w:rsid w:val="00C62F29"/>
    <w:rsid w:val="00C66FB4"/>
    <w:rsid w:val="00C808EE"/>
    <w:rsid w:val="00C86891"/>
    <w:rsid w:val="00CA33C5"/>
    <w:rsid w:val="00CB4ACE"/>
    <w:rsid w:val="00CB6F61"/>
    <w:rsid w:val="00CC105E"/>
    <w:rsid w:val="00CC6574"/>
    <w:rsid w:val="00CE3A1E"/>
    <w:rsid w:val="00CE6FB8"/>
    <w:rsid w:val="00D01463"/>
    <w:rsid w:val="00D233DD"/>
    <w:rsid w:val="00D2794A"/>
    <w:rsid w:val="00D42267"/>
    <w:rsid w:val="00D555E6"/>
    <w:rsid w:val="00D57A01"/>
    <w:rsid w:val="00D840C8"/>
    <w:rsid w:val="00D926A8"/>
    <w:rsid w:val="00D96B3B"/>
    <w:rsid w:val="00DB6C5C"/>
    <w:rsid w:val="00DC4964"/>
    <w:rsid w:val="00DF5BF0"/>
    <w:rsid w:val="00E141C9"/>
    <w:rsid w:val="00E22F30"/>
    <w:rsid w:val="00E33852"/>
    <w:rsid w:val="00E50B31"/>
    <w:rsid w:val="00E60A4B"/>
    <w:rsid w:val="00E75118"/>
    <w:rsid w:val="00EA275B"/>
    <w:rsid w:val="00EC327D"/>
    <w:rsid w:val="00EC496D"/>
    <w:rsid w:val="00EC7424"/>
    <w:rsid w:val="00ED0A15"/>
    <w:rsid w:val="00ED6828"/>
    <w:rsid w:val="00EE163F"/>
    <w:rsid w:val="00EE1D83"/>
    <w:rsid w:val="00EF0A1A"/>
    <w:rsid w:val="00F37AA5"/>
    <w:rsid w:val="00F731D7"/>
    <w:rsid w:val="00FB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38199"/>
  <w15:docId w15:val="{50B1CEA9-6445-40D1-A90A-57E96E1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8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A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4A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34A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34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34A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6D34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34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34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3B"/>
  </w:style>
  <w:style w:type="paragraph" w:styleId="Footer">
    <w:name w:val="footer"/>
    <w:basedOn w:val="Normal"/>
    <w:link w:val="FooterChar"/>
    <w:uiPriority w:val="99"/>
    <w:unhideWhenUsed/>
    <w:rsid w:val="008E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3B"/>
  </w:style>
  <w:style w:type="character" w:customStyle="1" w:styleId="Heading1Char">
    <w:name w:val="Heading 1 Char"/>
    <w:basedOn w:val="DefaultParagraphFont"/>
    <w:link w:val="Heading1"/>
    <w:uiPriority w:val="9"/>
    <w:rsid w:val="002B6D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D8D"/>
    <w:pPr>
      <w:outlineLvl w:val="9"/>
    </w:pPr>
    <w:rPr>
      <w:lang w:eastAsia="ja-JP"/>
    </w:rPr>
  </w:style>
  <w:style w:type="paragraph" w:styleId="BalloonText">
    <w:name w:val="Balloon Text"/>
    <w:basedOn w:val="Normal"/>
    <w:link w:val="BalloonTextChar"/>
    <w:uiPriority w:val="99"/>
    <w:semiHidden/>
    <w:unhideWhenUsed/>
    <w:rsid w:val="002B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8D"/>
    <w:rPr>
      <w:rFonts w:ascii="Tahoma" w:hAnsi="Tahoma" w:cs="Tahoma"/>
      <w:sz w:val="16"/>
      <w:szCs w:val="16"/>
    </w:rPr>
  </w:style>
  <w:style w:type="paragraph" w:styleId="TOC3">
    <w:name w:val="toc 3"/>
    <w:basedOn w:val="Normal"/>
    <w:next w:val="Normal"/>
    <w:autoRedefine/>
    <w:uiPriority w:val="39"/>
    <w:unhideWhenUsed/>
    <w:qFormat/>
    <w:rsid w:val="006D34A0"/>
    <w:pPr>
      <w:tabs>
        <w:tab w:val="left" w:pos="1320"/>
        <w:tab w:val="right" w:leader="dot" w:pos="9350"/>
      </w:tabs>
      <w:spacing w:after="100"/>
      <w:ind w:left="440"/>
    </w:pPr>
    <w:rPr>
      <w:noProof/>
    </w:rPr>
  </w:style>
  <w:style w:type="paragraph" w:styleId="TOC1">
    <w:name w:val="toc 1"/>
    <w:basedOn w:val="Normal"/>
    <w:next w:val="Normal"/>
    <w:autoRedefine/>
    <w:uiPriority w:val="39"/>
    <w:unhideWhenUsed/>
    <w:qFormat/>
    <w:rsid w:val="002B6D8D"/>
    <w:pPr>
      <w:spacing w:after="100"/>
    </w:pPr>
  </w:style>
  <w:style w:type="character" w:styleId="Hyperlink">
    <w:name w:val="Hyperlink"/>
    <w:basedOn w:val="DefaultParagraphFont"/>
    <w:uiPriority w:val="99"/>
    <w:unhideWhenUsed/>
    <w:rsid w:val="002B6D8D"/>
    <w:rPr>
      <w:color w:val="0000FF" w:themeColor="hyperlink"/>
      <w:u w:val="single"/>
    </w:rPr>
  </w:style>
  <w:style w:type="paragraph" w:styleId="TOC2">
    <w:name w:val="toc 2"/>
    <w:basedOn w:val="Normal"/>
    <w:next w:val="Normal"/>
    <w:autoRedefine/>
    <w:uiPriority w:val="39"/>
    <w:unhideWhenUsed/>
    <w:qFormat/>
    <w:rsid w:val="002B1DC0"/>
    <w:pPr>
      <w:spacing w:after="100"/>
      <w:ind w:left="220"/>
    </w:pPr>
    <w:rPr>
      <w:rFonts w:eastAsiaTheme="minorEastAsia"/>
      <w:lang w:eastAsia="ja-JP"/>
    </w:rPr>
  </w:style>
  <w:style w:type="character" w:customStyle="1" w:styleId="Heading2Char">
    <w:name w:val="Heading 2 Char"/>
    <w:basedOn w:val="DefaultParagraphFont"/>
    <w:link w:val="Heading2"/>
    <w:uiPriority w:val="9"/>
    <w:rsid w:val="006D3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4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34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34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34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6D34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34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34A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487FFD"/>
    <w:pPr>
      <w:numPr>
        <w:numId w:val="2"/>
      </w:numPr>
    </w:pPr>
  </w:style>
  <w:style w:type="table" w:styleId="TableGrid">
    <w:name w:val="Table Grid"/>
    <w:basedOn w:val="TableNormal"/>
    <w:rsid w:val="00487F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294AFA"/>
    <w:rPr>
      <w:i/>
      <w:color w:val="5A5A5A" w:themeColor="text1" w:themeTint="A5"/>
    </w:rPr>
  </w:style>
  <w:style w:type="table" w:customStyle="1" w:styleId="TableGrid1">
    <w:name w:val="Table Grid1"/>
    <w:basedOn w:val="TableNormal"/>
    <w:next w:val="TableGrid"/>
    <w:rsid w:val="00DC49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Normal"/>
    <w:rsid w:val="00DC4964"/>
    <w:pPr>
      <w:spacing w:before="60" w:after="120" w:line="240" w:lineRule="auto"/>
      <w:jc w:val="center"/>
    </w:pPr>
    <w:rPr>
      <w:rFonts w:ascii="Arial" w:eastAsia="Times New Roman" w:hAnsi="Arial" w:cs="Times New Roman"/>
      <w:b/>
      <w:color w:val="000000"/>
    </w:rPr>
  </w:style>
  <w:style w:type="table" w:customStyle="1" w:styleId="TableGrid11">
    <w:name w:val="Table Grid11"/>
    <w:basedOn w:val="TableNormal"/>
    <w:next w:val="TableGrid"/>
    <w:rsid w:val="00083C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02915"/>
    <w:pPr>
      <w:spacing w:after="0" w:line="240" w:lineRule="auto"/>
    </w:pPr>
    <w:rPr>
      <w:rFonts w:ascii="Arial" w:eastAsiaTheme="minorEastAsia" w:hAnsi="Arial" w:cs="Times New Roman"/>
      <w:szCs w:val="32"/>
      <w:lang w:bidi="en-US"/>
    </w:rPr>
  </w:style>
  <w:style w:type="character" w:customStyle="1" w:styleId="NoSpacingChar">
    <w:name w:val="No Spacing Char"/>
    <w:basedOn w:val="DefaultParagraphFont"/>
    <w:link w:val="NoSpacing"/>
    <w:uiPriority w:val="1"/>
    <w:rsid w:val="00502915"/>
    <w:rPr>
      <w:rFonts w:ascii="Arial" w:eastAsiaTheme="minorEastAsia" w:hAnsi="Arial" w:cs="Times New Roman"/>
      <w:szCs w:val="32"/>
      <w:lang w:bidi="en-US"/>
    </w:rPr>
  </w:style>
  <w:style w:type="paragraph" w:styleId="ListParagraph">
    <w:name w:val="List Paragraph"/>
    <w:basedOn w:val="Normal"/>
    <w:uiPriority w:val="34"/>
    <w:qFormat/>
    <w:rsid w:val="00674E38"/>
    <w:pPr>
      <w:ind w:left="720"/>
      <w:contextualSpacing/>
    </w:pPr>
  </w:style>
  <w:style w:type="paragraph" w:customStyle="1" w:styleId="Default">
    <w:name w:val="Default"/>
    <w:rsid w:val="00EC49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669A4"/>
    <w:rPr>
      <w:sz w:val="16"/>
      <w:szCs w:val="16"/>
    </w:rPr>
  </w:style>
  <w:style w:type="paragraph" w:styleId="CommentText">
    <w:name w:val="annotation text"/>
    <w:basedOn w:val="Normal"/>
    <w:link w:val="CommentTextChar"/>
    <w:uiPriority w:val="99"/>
    <w:semiHidden/>
    <w:unhideWhenUsed/>
    <w:rsid w:val="009669A4"/>
    <w:pPr>
      <w:spacing w:line="240" w:lineRule="auto"/>
    </w:pPr>
    <w:rPr>
      <w:sz w:val="20"/>
      <w:szCs w:val="20"/>
    </w:rPr>
  </w:style>
  <w:style w:type="character" w:customStyle="1" w:styleId="CommentTextChar">
    <w:name w:val="Comment Text Char"/>
    <w:basedOn w:val="DefaultParagraphFont"/>
    <w:link w:val="CommentText"/>
    <w:uiPriority w:val="99"/>
    <w:semiHidden/>
    <w:rsid w:val="009669A4"/>
    <w:rPr>
      <w:sz w:val="20"/>
      <w:szCs w:val="20"/>
    </w:rPr>
  </w:style>
  <w:style w:type="paragraph" w:styleId="CommentSubject">
    <w:name w:val="annotation subject"/>
    <w:basedOn w:val="CommentText"/>
    <w:next w:val="CommentText"/>
    <w:link w:val="CommentSubjectChar"/>
    <w:uiPriority w:val="99"/>
    <w:semiHidden/>
    <w:unhideWhenUsed/>
    <w:rsid w:val="009669A4"/>
    <w:rPr>
      <w:b/>
      <w:bCs/>
    </w:rPr>
  </w:style>
  <w:style w:type="character" w:customStyle="1" w:styleId="CommentSubjectChar">
    <w:name w:val="Comment Subject Char"/>
    <w:basedOn w:val="CommentTextChar"/>
    <w:link w:val="CommentSubject"/>
    <w:uiPriority w:val="99"/>
    <w:semiHidden/>
    <w:rsid w:val="009669A4"/>
    <w:rPr>
      <w:b/>
      <w:bCs/>
      <w:sz w:val="20"/>
      <w:szCs w:val="20"/>
    </w:rPr>
  </w:style>
  <w:style w:type="paragraph" w:customStyle="1" w:styleId="BodyCopy">
    <w:name w:val="Body Copy"/>
    <w:basedOn w:val="Normal"/>
    <w:qFormat/>
    <w:rsid w:val="00830FEC"/>
    <w:pPr>
      <w:spacing w:after="280" w:line="240" w:lineRule="auto"/>
    </w:pPr>
    <w:rPr>
      <w:rFonts w:ascii="Calibri" w:eastAsia="Times New Roman" w:hAnsi="Calibri" w:cs="Calibri"/>
    </w:rPr>
  </w:style>
  <w:style w:type="character" w:styleId="PageNumber">
    <w:name w:val="page number"/>
    <w:uiPriority w:val="99"/>
    <w:rsid w:val="0071205E"/>
    <w:rPr>
      <w:rFonts w:ascii="Calibri" w:hAnsi="Calibri" w:cs="Calibri"/>
    </w:rPr>
  </w:style>
  <w:style w:type="paragraph" w:styleId="ListNumber2">
    <w:name w:val="List Number 2"/>
    <w:basedOn w:val="Normal"/>
    <w:uiPriority w:val="99"/>
    <w:rsid w:val="0071205E"/>
    <w:pPr>
      <w:numPr>
        <w:numId w:val="29"/>
      </w:numPr>
      <w:tabs>
        <w:tab w:val="clear" w:pos="360"/>
        <w:tab w:val="num" w:pos="720"/>
      </w:tabs>
      <w:spacing w:after="60" w:line="240" w:lineRule="auto"/>
      <w:ind w:left="720"/>
    </w:pPr>
    <w:rPr>
      <w:rFonts w:ascii="Calibri" w:eastAsia="Times New Roman" w:hAnsi="Calibri" w:cs="Calibri"/>
      <w:color w:val="000000"/>
    </w:rPr>
  </w:style>
  <w:style w:type="paragraph" w:customStyle="1" w:styleId="appendixstyle">
    <w:name w:val="appendix style"/>
    <w:basedOn w:val="Heading7"/>
    <w:link w:val="appendixstyleChar"/>
    <w:autoRedefine/>
    <w:qFormat/>
    <w:rsid w:val="00410052"/>
    <w:pPr>
      <w:keepNext w:val="0"/>
      <w:keepLines w:val="0"/>
      <w:pageBreakBefore/>
      <w:spacing w:before="0" w:after="280" w:line="240" w:lineRule="auto"/>
      <w:ind w:left="1440" w:hanging="1260"/>
    </w:pPr>
    <w:rPr>
      <w:rFonts w:ascii="Georgia" w:eastAsia="MS ????" w:hAnsi="Georgia" w:cs="Calibri"/>
      <w:bCs/>
      <w:i w:val="0"/>
      <w:iCs w:val="0"/>
      <w:color w:val="003F72"/>
      <w:sz w:val="42"/>
    </w:rPr>
  </w:style>
  <w:style w:type="character" w:customStyle="1" w:styleId="appendixstyleChar">
    <w:name w:val="appendix style Char"/>
    <w:basedOn w:val="Heading7Char"/>
    <w:link w:val="appendixstyle"/>
    <w:rsid w:val="00410052"/>
    <w:rPr>
      <w:rFonts w:ascii="Georgia" w:eastAsia="MS ????" w:hAnsi="Georgia" w:cs="Calibri"/>
      <w:bCs/>
      <w:i w:val="0"/>
      <w:iCs w:val="0"/>
      <w:color w:val="003F72"/>
      <w:sz w:val="42"/>
    </w:rPr>
  </w:style>
  <w:style w:type="character" w:styleId="UnresolvedMention">
    <w:name w:val="Unresolved Mention"/>
    <w:basedOn w:val="DefaultParagraphFont"/>
    <w:uiPriority w:val="99"/>
    <w:semiHidden/>
    <w:unhideWhenUsed/>
    <w:rsid w:val="003F1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6348">
      <w:bodyDiv w:val="1"/>
      <w:marLeft w:val="0"/>
      <w:marRight w:val="0"/>
      <w:marTop w:val="0"/>
      <w:marBottom w:val="0"/>
      <w:divBdr>
        <w:top w:val="none" w:sz="0" w:space="0" w:color="auto"/>
        <w:left w:val="none" w:sz="0" w:space="0" w:color="auto"/>
        <w:bottom w:val="none" w:sz="0" w:space="0" w:color="auto"/>
        <w:right w:val="none" w:sz="0" w:space="0" w:color="auto"/>
      </w:divBdr>
      <w:divsChild>
        <w:div w:id="1221750278">
          <w:marLeft w:val="0"/>
          <w:marRight w:val="0"/>
          <w:marTop w:val="0"/>
          <w:marBottom w:val="0"/>
          <w:divBdr>
            <w:top w:val="none" w:sz="0" w:space="0" w:color="auto"/>
            <w:left w:val="none" w:sz="0" w:space="0" w:color="auto"/>
            <w:bottom w:val="none" w:sz="0" w:space="0" w:color="auto"/>
            <w:right w:val="none" w:sz="0" w:space="0" w:color="auto"/>
          </w:divBdr>
          <w:divsChild>
            <w:div w:id="2111774684">
              <w:marLeft w:val="0"/>
              <w:marRight w:val="0"/>
              <w:marTop w:val="0"/>
              <w:marBottom w:val="0"/>
              <w:divBdr>
                <w:top w:val="none" w:sz="0" w:space="0" w:color="auto"/>
                <w:left w:val="none" w:sz="0" w:space="0" w:color="auto"/>
                <w:bottom w:val="none" w:sz="0" w:space="0" w:color="auto"/>
                <w:right w:val="none" w:sz="0" w:space="0" w:color="auto"/>
              </w:divBdr>
              <w:divsChild>
                <w:div w:id="1487090995">
                  <w:marLeft w:val="0"/>
                  <w:marRight w:val="0"/>
                  <w:marTop w:val="0"/>
                  <w:marBottom w:val="0"/>
                  <w:divBdr>
                    <w:top w:val="none" w:sz="0" w:space="0" w:color="auto"/>
                    <w:left w:val="none" w:sz="0" w:space="0" w:color="auto"/>
                    <w:bottom w:val="none" w:sz="0" w:space="0" w:color="auto"/>
                    <w:right w:val="none" w:sz="0" w:space="0" w:color="auto"/>
                  </w:divBdr>
                  <w:divsChild>
                    <w:div w:id="76707283">
                      <w:marLeft w:val="0"/>
                      <w:marRight w:val="0"/>
                      <w:marTop w:val="0"/>
                      <w:marBottom w:val="0"/>
                      <w:divBdr>
                        <w:top w:val="none" w:sz="0" w:space="0" w:color="auto"/>
                        <w:left w:val="none" w:sz="0" w:space="0" w:color="auto"/>
                        <w:bottom w:val="none" w:sz="0" w:space="0" w:color="auto"/>
                        <w:right w:val="none" w:sz="0" w:space="0" w:color="auto"/>
                      </w:divBdr>
                      <w:divsChild>
                        <w:div w:id="656613715">
                          <w:marLeft w:val="0"/>
                          <w:marRight w:val="0"/>
                          <w:marTop w:val="0"/>
                          <w:marBottom w:val="0"/>
                          <w:divBdr>
                            <w:top w:val="none" w:sz="0" w:space="0" w:color="auto"/>
                            <w:left w:val="none" w:sz="0" w:space="0" w:color="auto"/>
                            <w:bottom w:val="none" w:sz="0" w:space="0" w:color="auto"/>
                            <w:right w:val="none" w:sz="0" w:space="0" w:color="auto"/>
                          </w:divBdr>
                          <w:divsChild>
                            <w:div w:id="1833058716">
                              <w:marLeft w:val="0"/>
                              <w:marRight w:val="0"/>
                              <w:marTop w:val="0"/>
                              <w:marBottom w:val="0"/>
                              <w:divBdr>
                                <w:top w:val="none" w:sz="0" w:space="0" w:color="auto"/>
                                <w:left w:val="none" w:sz="0" w:space="0" w:color="auto"/>
                                <w:bottom w:val="none" w:sz="0" w:space="0" w:color="auto"/>
                                <w:right w:val="none" w:sz="0" w:space="0" w:color="auto"/>
                              </w:divBdr>
                              <w:divsChild>
                                <w:div w:id="1774813116">
                                  <w:marLeft w:val="0"/>
                                  <w:marRight w:val="0"/>
                                  <w:marTop w:val="0"/>
                                  <w:marBottom w:val="0"/>
                                  <w:divBdr>
                                    <w:top w:val="none" w:sz="0" w:space="0" w:color="auto"/>
                                    <w:left w:val="none" w:sz="0" w:space="0" w:color="auto"/>
                                    <w:bottom w:val="none" w:sz="0" w:space="0" w:color="auto"/>
                                    <w:right w:val="none" w:sz="0" w:space="0" w:color="auto"/>
                                  </w:divBdr>
                                  <w:divsChild>
                                    <w:div w:id="980423631">
                                      <w:marLeft w:val="0"/>
                                      <w:marRight w:val="0"/>
                                      <w:marTop w:val="0"/>
                                      <w:marBottom w:val="0"/>
                                      <w:divBdr>
                                        <w:top w:val="none" w:sz="0" w:space="0" w:color="auto"/>
                                        <w:left w:val="none" w:sz="0" w:space="0" w:color="auto"/>
                                        <w:bottom w:val="none" w:sz="0" w:space="0" w:color="auto"/>
                                        <w:right w:val="none" w:sz="0" w:space="0" w:color="auto"/>
                                      </w:divBdr>
                                      <w:divsChild>
                                        <w:div w:id="1897743843">
                                          <w:marLeft w:val="0"/>
                                          <w:marRight w:val="0"/>
                                          <w:marTop w:val="0"/>
                                          <w:marBottom w:val="150"/>
                                          <w:divBdr>
                                            <w:top w:val="none" w:sz="0" w:space="0" w:color="auto"/>
                                            <w:left w:val="single" w:sz="6" w:space="5" w:color="B0B0B0"/>
                                            <w:bottom w:val="single" w:sz="6" w:space="5" w:color="B0B0B0"/>
                                            <w:right w:val="single" w:sz="6" w:space="5" w:color="B0B0B0"/>
                                          </w:divBdr>
                                          <w:divsChild>
                                            <w:div w:id="776680117">
                                              <w:marLeft w:val="0"/>
                                              <w:marRight w:val="0"/>
                                              <w:marTop w:val="0"/>
                                              <w:marBottom w:val="0"/>
                                              <w:divBdr>
                                                <w:top w:val="none" w:sz="0" w:space="0" w:color="auto"/>
                                                <w:left w:val="none" w:sz="0" w:space="0" w:color="auto"/>
                                                <w:bottom w:val="none" w:sz="0" w:space="0" w:color="auto"/>
                                                <w:right w:val="none" w:sz="0" w:space="0" w:color="auto"/>
                                              </w:divBdr>
                                              <w:divsChild>
                                                <w:div w:id="211631773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3350358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539">
          <w:marLeft w:val="0"/>
          <w:marRight w:val="0"/>
          <w:marTop w:val="0"/>
          <w:marBottom w:val="0"/>
          <w:divBdr>
            <w:top w:val="none" w:sz="0" w:space="0" w:color="auto"/>
            <w:left w:val="none" w:sz="0" w:space="0" w:color="auto"/>
            <w:bottom w:val="none" w:sz="0" w:space="0" w:color="auto"/>
            <w:right w:val="none" w:sz="0" w:space="0" w:color="auto"/>
          </w:divBdr>
          <w:divsChild>
            <w:div w:id="1597859773">
              <w:marLeft w:val="0"/>
              <w:marRight w:val="0"/>
              <w:marTop w:val="0"/>
              <w:marBottom w:val="0"/>
              <w:divBdr>
                <w:top w:val="none" w:sz="0" w:space="0" w:color="auto"/>
                <w:left w:val="none" w:sz="0" w:space="0" w:color="auto"/>
                <w:bottom w:val="none" w:sz="0" w:space="0" w:color="auto"/>
                <w:right w:val="none" w:sz="0" w:space="0" w:color="auto"/>
              </w:divBdr>
              <w:divsChild>
                <w:div w:id="848324844">
                  <w:marLeft w:val="0"/>
                  <w:marRight w:val="0"/>
                  <w:marTop w:val="0"/>
                  <w:marBottom w:val="0"/>
                  <w:divBdr>
                    <w:top w:val="none" w:sz="0" w:space="0" w:color="auto"/>
                    <w:left w:val="none" w:sz="0" w:space="0" w:color="auto"/>
                    <w:bottom w:val="none" w:sz="0" w:space="0" w:color="auto"/>
                    <w:right w:val="none" w:sz="0" w:space="0" w:color="auto"/>
                  </w:divBdr>
                  <w:divsChild>
                    <w:div w:id="325280653">
                      <w:marLeft w:val="0"/>
                      <w:marRight w:val="0"/>
                      <w:marTop w:val="0"/>
                      <w:marBottom w:val="0"/>
                      <w:divBdr>
                        <w:top w:val="none" w:sz="0" w:space="0" w:color="auto"/>
                        <w:left w:val="none" w:sz="0" w:space="0" w:color="auto"/>
                        <w:bottom w:val="none" w:sz="0" w:space="0" w:color="auto"/>
                        <w:right w:val="none" w:sz="0" w:space="0" w:color="auto"/>
                      </w:divBdr>
                      <w:divsChild>
                        <w:div w:id="1112479923">
                          <w:marLeft w:val="0"/>
                          <w:marRight w:val="0"/>
                          <w:marTop w:val="0"/>
                          <w:marBottom w:val="0"/>
                          <w:divBdr>
                            <w:top w:val="none" w:sz="0" w:space="0" w:color="auto"/>
                            <w:left w:val="none" w:sz="0" w:space="0" w:color="auto"/>
                            <w:bottom w:val="none" w:sz="0" w:space="0" w:color="auto"/>
                            <w:right w:val="none" w:sz="0" w:space="0" w:color="auto"/>
                          </w:divBdr>
                          <w:divsChild>
                            <w:div w:id="1840003645">
                              <w:marLeft w:val="0"/>
                              <w:marRight w:val="0"/>
                              <w:marTop w:val="0"/>
                              <w:marBottom w:val="0"/>
                              <w:divBdr>
                                <w:top w:val="none" w:sz="0" w:space="0" w:color="auto"/>
                                <w:left w:val="none" w:sz="0" w:space="0" w:color="auto"/>
                                <w:bottom w:val="none" w:sz="0" w:space="0" w:color="auto"/>
                                <w:right w:val="none" w:sz="0" w:space="0" w:color="auto"/>
                              </w:divBdr>
                              <w:divsChild>
                                <w:div w:id="462160095">
                                  <w:marLeft w:val="0"/>
                                  <w:marRight w:val="0"/>
                                  <w:marTop w:val="0"/>
                                  <w:marBottom w:val="0"/>
                                  <w:divBdr>
                                    <w:top w:val="none" w:sz="0" w:space="0" w:color="auto"/>
                                    <w:left w:val="none" w:sz="0" w:space="0" w:color="auto"/>
                                    <w:bottom w:val="none" w:sz="0" w:space="0" w:color="auto"/>
                                    <w:right w:val="none" w:sz="0" w:space="0" w:color="auto"/>
                                  </w:divBdr>
                                  <w:divsChild>
                                    <w:div w:id="1638994556">
                                      <w:marLeft w:val="0"/>
                                      <w:marRight w:val="0"/>
                                      <w:marTop w:val="0"/>
                                      <w:marBottom w:val="0"/>
                                      <w:divBdr>
                                        <w:top w:val="none" w:sz="0" w:space="0" w:color="auto"/>
                                        <w:left w:val="none" w:sz="0" w:space="0" w:color="auto"/>
                                        <w:bottom w:val="none" w:sz="0" w:space="0" w:color="auto"/>
                                        <w:right w:val="none" w:sz="0" w:space="0" w:color="auto"/>
                                      </w:divBdr>
                                      <w:divsChild>
                                        <w:div w:id="1297562941">
                                          <w:marLeft w:val="0"/>
                                          <w:marRight w:val="0"/>
                                          <w:marTop w:val="0"/>
                                          <w:marBottom w:val="150"/>
                                          <w:divBdr>
                                            <w:top w:val="none" w:sz="0" w:space="0" w:color="auto"/>
                                            <w:left w:val="single" w:sz="6" w:space="5" w:color="B0B0B0"/>
                                            <w:bottom w:val="single" w:sz="6" w:space="5" w:color="B0B0B0"/>
                                            <w:right w:val="single" w:sz="6" w:space="5" w:color="B0B0B0"/>
                                          </w:divBdr>
                                          <w:divsChild>
                                            <w:div w:id="959842877">
                                              <w:marLeft w:val="0"/>
                                              <w:marRight w:val="0"/>
                                              <w:marTop w:val="0"/>
                                              <w:marBottom w:val="0"/>
                                              <w:divBdr>
                                                <w:top w:val="none" w:sz="0" w:space="0" w:color="auto"/>
                                                <w:left w:val="none" w:sz="0" w:space="0" w:color="auto"/>
                                                <w:bottom w:val="none" w:sz="0" w:space="0" w:color="auto"/>
                                                <w:right w:val="none" w:sz="0" w:space="0" w:color="auto"/>
                                              </w:divBdr>
                                              <w:divsChild>
                                                <w:div w:id="1069958740">
                                                  <w:marLeft w:val="0"/>
                                                  <w:marRight w:val="0"/>
                                                  <w:marTop w:val="0"/>
                                                  <w:marBottom w:val="0"/>
                                                  <w:divBdr>
                                                    <w:top w:val="single" w:sz="6" w:space="3" w:color="B0B0B0"/>
                                                    <w:left w:val="single" w:sz="6" w:space="3" w:color="B0B0B0"/>
                                                    <w:bottom w:val="single" w:sz="6" w:space="3" w:color="B0B0B0"/>
                                                    <w:right w:val="single" w:sz="6" w:space="3" w:color="B0B0B0"/>
                                                  </w:divBdr>
                                                  <w:divsChild>
                                                    <w:div w:id="707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028721">
      <w:bodyDiv w:val="1"/>
      <w:marLeft w:val="0"/>
      <w:marRight w:val="0"/>
      <w:marTop w:val="0"/>
      <w:marBottom w:val="0"/>
      <w:divBdr>
        <w:top w:val="none" w:sz="0" w:space="0" w:color="auto"/>
        <w:left w:val="none" w:sz="0" w:space="0" w:color="auto"/>
        <w:bottom w:val="none" w:sz="0" w:space="0" w:color="auto"/>
        <w:right w:val="none" w:sz="0" w:space="0" w:color="auto"/>
      </w:divBdr>
      <w:divsChild>
        <w:div w:id="728958090">
          <w:marLeft w:val="0"/>
          <w:marRight w:val="0"/>
          <w:marTop w:val="0"/>
          <w:marBottom w:val="0"/>
          <w:divBdr>
            <w:top w:val="none" w:sz="0" w:space="0" w:color="auto"/>
            <w:left w:val="none" w:sz="0" w:space="0" w:color="auto"/>
            <w:bottom w:val="none" w:sz="0" w:space="0" w:color="auto"/>
            <w:right w:val="none" w:sz="0" w:space="0" w:color="auto"/>
          </w:divBdr>
          <w:divsChild>
            <w:div w:id="722096922">
              <w:marLeft w:val="0"/>
              <w:marRight w:val="0"/>
              <w:marTop w:val="0"/>
              <w:marBottom w:val="0"/>
              <w:divBdr>
                <w:top w:val="none" w:sz="0" w:space="0" w:color="auto"/>
                <w:left w:val="none" w:sz="0" w:space="0" w:color="auto"/>
                <w:bottom w:val="none" w:sz="0" w:space="0" w:color="auto"/>
                <w:right w:val="none" w:sz="0" w:space="0" w:color="auto"/>
              </w:divBdr>
              <w:divsChild>
                <w:div w:id="976298741">
                  <w:marLeft w:val="0"/>
                  <w:marRight w:val="0"/>
                  <w:marTop w:val="0"/>
                  <w:marBottom w:val="0"/>
                  <w:divBdr>
                    <w:top w:val="none" w:sz="0" w:space="0" w:color="auto"/>
                    <w:left w:val="none" w:sz="0" w:space="0" w:color="auto"/>
                    <w:bottom w:val="none" w:sz="0" w:space="0" w:color="auto"/>
                    <w:right w:val="none" w:sz="0" w:space="0" w:color="auto"/>
                  </w:divBdr>
                  <w:divsChild>
                    <w:div w:id="964779119">
                      <w:marLeft w:val="0"/>
                      <w:marRight w:val="0"/>
                      <w:marTop w:val="0"/>
                      <w:marBottom w:val="0"/>
                      <w:divBdr>
                        <w:top w:val="none" w:sz="0" w:space="0" w:color="auto"/>
                        <w:left w:val="none" w:sz="0" w:space="0" w:color="auto"/>
                        <w:bottom w:val="none" w:sz="0" w:space="0" w:color="auto"/>
                        <w:right w:val="none" w:sz="0" w:space="0" w:color="auto"/>
                      </w:divBdr>
                      <w:divsChild>
                        <w:div w:id="948126499">
                          <w:marLeft w:val="0"/>
                          <w:marRight w:val="0"/>
                          <w:marTop w:val="0"/>
                          <w:marBottom w:val="0"/>
                          <w:divBdr>
                            <w:top w:val="none" w:sz="0" w:space="0" w:color="auto"/>
                            <w:left w:val="none" w:sz="0" w:space="0" w:color="auto"/>
                            <w:bottom w:val="none" w:sz="0" w:space="0" w:color="auto"/>
                            <w:right w:val="none" w:sz="0" w:space="0" w:color="auto"/>
                          </w:divBdr>
                          <w:divsChild>
                            <w:div w:id="777918080">
                              <w:marLeft w:val="0"/>
                              <w:marRight w:val="0"/>
                              <w:marTop w:val="0"/>
                              <w:marBottom w:val="0"/>
                              <w:divBdr>
                                <w:top w:val="none" w:sz="0" w:space="0" w:color="auto"/>
                                <w:left w:val="none" w:sz="0" w:space="0" w:color="auto"/>
                                <w:bottom w:val="none" w:sz="0" w:space="0" w:color="auto"/>
                                <w:right w:val="none" w:sz="0" w:space="0" w:color="auto"/>
                              </w:divBdr>
                              <w:divsChild>
                                <w:div w:id="1121539009">
                                  <w:marLeft w:val="0"/>
                                  <w:marRight w:val="0"/>
                                  <w:marTop w:val="0"/>
                                  <w:marBottom w:val="0"/>
                                  <w:divBdr>
                                    <w:top w:val="none" w:sz="0" w:space="0" w:color="auto"/>
                                    <w:left w:val="none" w:sz="0" w:space="0" w:color="auto"/>
                                    <w:bottom w:val="none" w:sz="0" w:space="0" w:color="auto"/>
                                    <w:right w:val="none" w:sz="0" w:space="0" w:color="auto"/>
                                  </w:divBdr>
                                  <w:divsChild>
                                    <w:div w:id="9139643">
                                      <w:marLeft w:val="0"/>
                                      <w:marRight w:val="0"/>
                                      <w:marTop w:val="0"/>
                                      <w:marBottom w:val="0"/>
                                      <w:divBdr>
                                        <w:top w:val="none" w:sz="0" w:space="0" w:color="auto"/>
                                        <w:left w:val="none" w:sz="0" w:space="0" w:color="auto"/>
                                        <w:bottom w:val="none" w:sz="0" w:space="0" w:color="auto"/>
                                        <w:right w:val="none" w:sz="0" w:space="0" w:color="auto"/>
                                      </w:divBdr>
                                      <w:divsChild>
                                        <w:div w:id="985010097">
                                          <w:marLeft w:val="0"/>
                                          <w:marRight w:val="0"/>
                                          <w:marTop w:val="0"/>
                                          <w:marBottom w:val="150"/>
                                          <w:divBdr>
                                            <w:top w:val="none" w:sz="0" w:space="0" w:color="auto"/>
                                            <w:left w:val="single" w:sz="6" w:space="5" w:color="B0B0B0"/>
                                            <w:bottom w:val="single" w:sz="6" w:space="5" w:color="B0B0B0"/>
                                            <w:right w:val="single" w:sz="6" w:space="5" w:color="B0B0B0"/>
                                          </w:divBdr>
                                          <w:divsChild>
                                            <w:div w:id="519196806">
                                              <w:marLeft w:val="0"/>
                                              <w:marRight w:val="0"/>
                                              <w:marTop w:val="0"/>
                                              <w:marBottom w:val="0"/>
                                              <w:divBdr>
                                                <w:top w:val="none" w:sz="0" w:space="0" w:color="auto"/>
                                                <w:left w:val="none" w:sz="0" w:space="0" w:color="auto"/>
                                                <w:bottom w:val="none" w:sz="0" w:space="0" w:color="auto"/>
                                                <w:right w:val="none" w:sz="0" w:space="0" w:color="auto"/>
                                              </w:divBdr>
                                              <w:divsChild>
                                                <w:div w:id="1813205871">
                                                  <w:marLeft w:val="0"/>
                                                  <w:marRight w:val="0"/>
                                                  <w:marTop w:val="0"/>
                                                  <w:marBottom w:val="0"/>
                                                  <w:divBdr>
                                                    <w:top w:val="single" w:sz="6" w:space="3" w:color="B0B0B0"/>
                                                    <w:left w:val="single" w:sz="6" w:space="3" w:color="B0B0B0"/>
                                                    <w:bottom w:val="single" w:sz="6" w:space="3" w:color="B0B0B0"/>
                                                    <w:right w:val="single" w:sz="6" w:space="3" w:color="B0B0B0"/>
                                                  </w:divBdr>
                                                  <w:divsChild>
                                                    <w:div w:id="1368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245550">
      <w:bodyDiv w:val="1"/>
      <w:marLeft w:val="0"/>
      <w:marRight w:val="0"/>
      <w:marTop w:val="0"/>
      <w:marBottom w:val="0"/>
      <w:divBdr>
        <w:top w:val="none" w:sz="0" w:space="0" w:color="auto"/>
        <w:left w:val="none" w:sz="0" w:space="0" w:color="auto"/>
        <w:bottom w:val="none" w:sz="0" w:space="0" w:color="auto"/>
        <w:right w:val="none" w:sz="0" w:space="0" w:color="auto"/>
      </w:divBdr>
      <w:divsChild>
        <w:div w:id="2056344561">
          <w:marLeft w:val="0"/>
          <w:marRight w:val="0"/>
          <w:marTop w:val="0"/>
          <w:marBottom w:val="0"/>
          <w:divBdr>
            <w:top w:val="none" w:sz="0" w:space="0" w:color="auto"/>
            <w:left w:val="none" w:sz="0" w:space="0" w:color="auto"/>
            <w:bottom w:val="none" w:sz="0" w:space="0" w:color="auto"/>
            <w:right w:val="none" w:sz="0" w:space="0" w:color="auto"/>
          </w:divBdr>
          <w:divsChild>
            <w:div w:id="246575365">
              <w:marLeft w:val="0"/>
              <w:marRight w:val="0"/>
              <w:marTop w:val="0"/>
              <w:marBottom w:val="0"/>
              <w:divBdr>
                <w:top w:val="none" w:sz="0" w:space="0" w:color="auto"/>
                <w:left w:val="none" w:sz="0" w:space="0" w:color="auto"/>
                <w:bottom w:val="none" w:sz="0" w:space="0" w:color="auto"/>
                <w:right w:val="none" w:sz="0" w:space="0" w:color="auto"/>
              </w:divBdr>
              <w:divsChild>
                <w:div w:id="746730076">
                  <w:marLeft w:val="0"/>
                  <w:marRight w:val="0"/>
                  <w:marTop w:val="0"/>
                  <w:marBottom w:val="0"/>
                  <w:divBdr>
                    <w:top w:val="none" w:sz="0" w:space="0" w:color="auto"/>
                    <w:left w:val="none" w:sz="0" w:space="0" w:color="auto"/>
                    <w:bottom w:val="none" w:sz="0" w:space="0" w:color="auto"/>
                    <w:right w:val="none" w:sz="0" w:space="0" w:color="auto"/>
                  </w:divBdr>
                  <w:divsChild>
                    <w:div w:id="194973384">
                      <w:marLeft w:val="0"/>
                      <w:marRight w:val="0"/>
                      <w:marTop w:val="0"/>
                      <w:marBottom w:val="0"/>
                      <w:divBdr>
                        <w:top w:val="none" w:sz="0" w:space="0" w:color="auto"/>
                        <w:left w:val="none" w:sz="0" w:space="0" w:color="auto"/>
                        <w:bottom w:val="none" w:sz="0" w:space="0" w:color="auto"/>
                        <w:right w:val="none" w:sz="0" w:space="0" w:color="auto"/>
                      </w:divBdr>
                      <w:divsChild>
                        <w:div w:id="1183595915">
                          <w:marLeft w:val="0"/>
                          <w:marRight w:val="0"/>
                          <w:marTop w:val="0"/>
                          <w:marBottom w:val="0"/>
                          <w:divBdr>
                            <w:top w:val="none" w:sz="0" w:space="0" w:color="auto"/>
                            <w:left w:val="none" w:sz="0" w:space="0" w:color="auto"/>
                            <w:bottom w:val="none" w:sz="0" w:space="0" w:color="auto"/>
                            <w:right w:val="none" w:sz="0" w:space="0" w:color="auto"/>
                          </w:divBdr>
                          <w:divsChild>
                            <w:div w:id="294944148">
                              <w:marLeft w:val="0"/>
                              <w:marRight w:val="0"/>
                              <w:marTop w:val="0"/>
                              <w:marBottom w:val="0"/>
                              <w:divBdr>
                                <w:top w:val="none" w:sz="0" w:space="0" w:color="auto"/>
                                <w:left w:val="none" w:sz="0" w:space="0" w:color="auto"/>
                                <w:bottom w:val="none" w:sz="0" w:space="0" w:color="auto"/>
                                <w:right w:val="none" w:sz="0" w:space="0" w:color="auto"/>
                              </w:divBdr>
                              <w:divsChild>
                                <w:div w:id="564222589">
                                  <w:marLeft w:val="0"/>
                                  <w:marRight w:val="0"/>
                                  <w:marTop w:val="0"/>
                                  <w:marBottom w:val="0"/>
                                  <w:divBdr>
                                    <w:top w:val="none" w:sz="0" w:space="0" w:color="auto"/>
                                    <w:left w:val="none" w:sz="0" w:space="0" w:color="auto"/>
                                    <w:bottom w:val="none" w:sz="0" w:space="0" w:color="auto"/>
                                    <w:right w:val="none" w:sz="0" w:space="0" w:color="auto"/>
                                  </w:divBdr>
                                  <w:divsChild>
                                    <w:div w:id="677316599">
                                      <w:marLeft w:val="0"/>
                                      <w:marRight w:val="0"/>
                                      <w:marTop w:val="0"/>
                                      <w:marBottom w:val="0"/>
                                      <w:divBdr>
                                        <w:top w:val="none" w:sz="0" w:space="0" w:color="auto"/>
                                        <w:left w:val="none" w:sz="0" w:space="0" w:color="auto"/>
                                        <w:bottom w:val="none" w:sz="0" w:space="0" w:color="auto"/>
                                        <w:right w:val="none" w:sz="0" w:space="0" w:color="auto"/>
                                      </w:divBdr>
                                      <w:divsChild>
                                        <w:div w:id="1486431165">
                                          <w:marLeft w:val="0"/>
                                          <w:marRight w:val="0"/>
                                          <w:marTop w:val="0"/>
                                          <w:marBottom w:val="150"/>
                                          <w:divBdr>
                                            <w:top w:val="none" w:sz="0" w:space="0" w:color="auto"/>
                                            <w:left w:val="single" w:sz="6" w:space="5" w:color="B0B0B0"/>
                                            <w:bottom w:val="single" w:sz="6" w:space="5" w:color="B0B0B0"/>
                                            <w:right w:val="single" w:sz="6" w:space="5" w:color="B0B0B0"/>
                                          </w:divBdr>
                                          <w:divsChild>
                                            <w:div w:id="1671710180">
                                              <w:marLeft w:val="0"/>
                                              <w:marRight w:val="0"/>
                                              <w:marTop w:val="0"/>
                                              <w:marBottom w:val="0"/>
                                              <w:divBdr>
                                                <w:top w:val="none" w:sz="0" w:space="0" w:color="auto"/>
                                                <w:left w:val="none" w:sz="0" w:space="0" w:color="auto"/>
                                                <w:bottom w:val="none" w:sz="0" w:space="0" w:color="auto"/>
                                                <w:right w:val="none" w:sz="0" w:space="0" w:color="auto"/>
                                              </w:divBdr>
                                              <w:divsChild>
                                                <w:div w:id="83480697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738360059">
      <w:bodyDiv w:val="1"/>
      <w:marLeft w:val="0"/>
      <w:marRight w:val="0"/>
      <w:marTop w:val="0"/>
      <w:marBottom w:val="0"/>
      <w:divBdr>
        <w:top w:val="none" w:sz="0" w:space="0" w:color="auto"/>
        <w:left w:val="none" w:sz="0" w:space="0" w:color="auto"/>
        <w:bottom w:val="none" w:sz="0" w:space="0" w:color="auto"/>
        <w:right w:val="none" w:sz="0" w:space="0" w:color="auto"/>
      </w:divBdr>
      <w:divsChild>
        <w:div w:id="1605309691">
          <w:marLeft w:val="0"/>
          <w:marRight w:val="0"/>
          <w:marTop w:val="0"/>
          <w:marBottom w:val="0"/>
          <w:divBdr>
            <w:top w:val="none" w:sz="0" w:space="0" w:color="auto"/>
            <w:left w:val="none" w:sz="0" w:space="0" w:color="auto"/>
            <w:bottom w:val="none" w:sz="0" w:space="0" w:color="auto"/>
            <w:right w:val="none" w:sz="0" w:space="0" w:color="auto"/>
          </w:divBdr>
          <w:divsChild>
            <w:div w:id="2102988096">
              <w:marLeft w:val="0"/>
              <w:marRight w:val="0"/>
              <w:marTop w:val="0"/>
              <w:marBottom w:val="0"/>
              <w:divBdr>
                <w:top w:val="none" w:sz="0" w:space="0" w:color="auto"/>
                <w:left w:val="none" w:sz="0" w:space="0" w:color="auto"/>
                <w:bottom w:val="none" w:sz="0" w:space="0" w:color="auto"/>
                <w:right w:val="none" w:sz="0" w:space="0" w:color="auto"/>
              </w:divBdr>
              <w:divsChild>
                <w:div w:id="550190631">
                  <w:marLeft w:val="0"/>
                  <w:marRight w:val="0"/>
                  <w:marTop w:val="0"/>
                  <w:marBottom w:val="0"/>
                  <w:divBdr>
                    <w:top w:val="none" w:sz="0" w:space="0" w:color="auto"/>
                    <w:left w:val="none" w:sz="0" w:space="0" w:color="auto"/>
                    <w:bottom w:val="none" w:sz="0" w:space="0" w:color="auto"/>
                    <w:right w:val="none" w:sz="0" w:space="0" w:color="auto"/>
                  </w:divBdr>
                  <w:divsChild>
                    <w:div w:id="1268732161">
                      <w:marLeft w:val="0"/>
                      <w:marRight w:val="0"/>
                      <w:marTop w:val="0"/>
                      <w:marBottom w:val="0"/>
                      <w:divBdr>
                        <w:top w:val="none" w:sz="0" w:space="0" w:color="auto"/>
                        <w:left w:val="none" w:sz="0" w:space="0" w:color="auto"/>
                        <w:bottom w:val="none" w:sz="0" w:space="0" w:color="auto"/>
                        <w:right w:val="none" w:sz="0" w:space="0" w:color="auto"/>
                      </w:divBdr>
                      <w:divsChild>
                        <w:div w:id="284505337">
                          <w:marLeft w:val="0"/>
                          <w:marRight w:val="0"/>
                          <w:marTop w:val="0"/>
                          <w:marBottom w:val="0"/>
                          <w:divBdr>
                            <w:top w:val="none" w:sz="0" w:space="0" w:color="auto"/>
                            <w:left w:val="none" w:sz="0" w:space="0" w:color="auto"/>
                            <w:bottom w:val="none" w:sz="0" w:space="0" w:color="auto"/>
                            <w:right w:val="none" w:sz="0" w:space="0" w:color="auto"/>
                          </w:divBdr>
                          <w:divsChild>
                            <w:div w:id="1018967454">
                              <w:marLeft w:val="0"/>
                              <w:marRight w:val="0"/>
                              <w:marTop w:val="0"/>
                              <w:marBottom w:val="0"/>
                              <w:divBdr>
                                <w:top w:val="none" w:sz="0" w:space="0" w:color="auto"/>
                                <w:left w:val="none" w:sz="0" w:space="0" w:color="auto"/>
                                <w:bottom w:val="none" w:sz="0" w:space="0" w:color="auto"/>
                                <w:right w:val="none" w:sz="0" w:space="0" w:color="auto"/>
                              </w:divBdr>
                              <w:divsChild>
                                <w:div w:id="1757819362">
                                  <w:marLeft w:val="0"/>
                                  <w:marRight w:val="0"/>
                                  <w:marTop w:val="0"/>
                                  <w:marBottom w:val="0"/>
                                  <w:divBdr>
                                    <w:top w:val="none" w:sz="0" w:space="0" w:color="auto"/>
                                    <w:left w:val="none" w:sz="0" w:space="0" w:color="auto"/>
                                    <w:bottom w:val="none" w:sz="0" w:space="0" w:color="auto"/>
                                    <w:right w:val="none" w:sz="0" w:space="0" w:color="auto"/>
                                  </w:divBdr>
                                  <w:divsChild>
                                    <w:div w:id="1052967962">
                                      <w:marLeft w:val="0"/>
                                      <w:marRight w:val="0"/>
                                      <w:marTop w:val="0"/>
                                      <w:marBottom w:val="0"/>
                                      <w:divBdr>
                                        <w:top w:val="none" w:sz="0" w:space="0" w:color="auto"/>
                                        <w:left w:val="none" w:sz="0" w:space="0" w:color="auto"/>
                                        <w:bottom w:val="none" w:sz="0" w:space="0" w:color="auto"/>
                                        <w:right w:val="none" w:sz="0" w:space="0" w:color="auto"/>
                                      </w:divBdr>
                                      <w:divsChild>
                                        <w:div w:id="1989283289">
                                          <w:marLeft w:val="0"/>
                                          <w:marRight w:val="0"/>
                                          <w:marTop w:val="0"/>
                                          <w:marBottom w:val="150"/>
                                          <w:divBdr>
                                            <w:top w:val="none" w:sz="0" w:space="0" w:color="auto"/>
                                            <w:left w:val="single" w:sz="6" w:space="5" w:color="B0B0B0"/>
                                            <w:bottom w:val="single" w:sz="6" w:space="5" w:color="B0B0B0"/>
                                            <w:right w:val="single" w:sz="6" w:space="5" w:color="B0B0B0"/>
                                          </w:divBdr>
                                          <w:divsChild>
                                            <w:div w:id="199319852">
                                              <w:marLeft w:val="0"/>
                                              <w:marRight w:val="0"/>
                                              <w:marTop w:val="0"/>
                                              <w:marBottom w:val="0"/>
                                              <w:divBdr>
                                                <w:top w:val="none" w:sz="0" w:space="0" w:color="auto"/>
                                                <w:left w:val="none" w:sz="0" w:space="0" w:color="auto"/>
                                                <w:bottom w:val="none" w:sz="0" w:space="0" w:color="auto"/>
                                                <w:right w:val="none" w:sz="0" w:space="0" w:color="auto"/>
                                              </w:divBdr>
                                              <w:divsChild>
                                                <w:div w:id="95501886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885209615">
      <w:bodyDiv w:val="1"/>
      <w:marLeft w:val="0"/>
      <w:marRight w:val="0"/>
      <w:marTop w:val="0"/>
      <w:marBottom w:val="0"/>
      <w:divBdr>
        <w:top w:val="none" w:sz="0" w:space="0" w:color="auto"/>
        <w:left w:val="none" w:sz="0" w:space="0" w:color="auto"/>
        <w:bottom w:val="none" w:sz="0" w:space="0" w:color="auto"/>
        <w:right w:val="none" w:sz="0" w:space="0" w:color="auto"/>
      </w:divBdr>
      <w:divsChild>
        <w:div w:id="1145197587">
          <w:marLeft w:val="0"/>
          <w:marRight w:val="0"/>
          <w:marTop w:val="0"/>
          <w:marBottom w:val="0"/>
          <w:divBdr>
            <w:top w:val="none" w:sz="0" w:space="0" w:color="auto"/>
            <w:left w:val="none" w:sz="0" w:space="0" w:color="auto"/>
            <w:bottom w:val="none" w:sz="0" w:space="0" w:color="auto"/>
            <w:right w:val="none" w:sz="0" w:space="0" w:color="auto"/>
          </w:divBdr>
          <w:divsChild>
            <w:div w:id="480581889">
              <w:marLeft w:val="0"/>
              <w:marRight w:val="0"/>
              <w:marTop w:val="0"/>
              <w:marBottom w:val="0"/>
              <w:divBdr>
                <w:top w:val="none" w:sz="0" w:space="0" w:color="auto"/>
                <w:left w:val="none" w:sz="0" w:space="0" w:color="auto"/>
                <w:bottom w:val="none" w:sz="0" w:space="0" w:color="auto"/>
                <w:right w:val="none" w:sz="0" w:space="0" w:color="auto"/>
              </w:divBdr>
              <w:divsChild>
                <w:div w:id="25641849">
                  <w:marLeft w:val="0"/>
                  <w:marRight w:val="0"/>
                  <w:marTop w:val="0"/>
                  <w:marBottom w:val="0"/>
                  <w:divBdr>
                    <w:top w:val="none" w:sz="0" w:space="0" w:color="auto"/>
                    <w:left w:val="none" w:sz="0" w:space="0" w:color="auto"/>
                    <w:bottom w:val="none" w:sz="0" w:space="0" w:color="auto"/>
                    <w:right w:val="none" w:sz="0" w:space="0" w:color="auto"/>
                  </w:divBdr>
                  <w:divsChild>
                    <w:div w:id="881673014">
                      <w:marLeft w:val="0"/>
                      <w:marRight w:val="0"/>
                      <w:marTop w:val="0"/>
                      <w:marBottom w:val="0"/>
                      <w:divBdr>
                        <w:top w:val="none" w:sz="0" w:space="0" w:color="auto"/>
                        <w:left w:val="none" w:sz="0" w:space="0" w:color="auto"/>
                        <w:bottom w:val="none" w:sz="0" w:space="0" w:color="auto"/>
                        <w:right w:val="none" w:sz="0" w:space="0" w:color="auto"/>
                      </w:divBdr>
                      <w:divsChild>
                        <w:div w:id="895123136">
                          <w:marLeft w:val="0"/>
                          <w:marRight w:val="0"/>
                          <w:marTop w:val="0"/>
                          <w:marBottom w:val="0"/>
                          <w:divBdr>
                            <w:top w:val="none" w:sz="0" w:space="0" w:color="auto"/>
                            <w:left w:val="none" w:sz="0" w:space="0" w:color="auto"/>
                            <w:bottom w:val="none" w:sz="0" w:space="0" w:color="auto"/>
                            <w:right w:val="none" w:sz="0" w:space="0" w:color="auto"/>
                          </w:divBdr>
                          <w:divsChild>
                            <w:div w:id="2111967668">
                              <w:marLeft w:val="0"/>
                              <w:marRight w:val="0"/>
                              <w:marTop w:val="0"/>
                              <w:marBottom w:val="0"/>
                              <w:divBdr>
                                <w:top w:val="none" w:sz="0" w:space="0" w:color="auto"/>
                                <w:left w:val="none" w:sz="0" w:space="0" w:color="auto"/>
                                <w:bottom w:val="none" w:sz="0" w:space="0" w:color="auto"/>
                                <w:right w:val="none" w:sz="0" w:space="0" w:color="auto"/>
                              </w:divBdr>
                              <w:divsChild>
                                <w:div w:id="1328751395">
                                  <w:marLeft w:val="0"/>
                                  <w:marRight w:val="0"/>
                                  <w:marTop w:val="0"/>
                                  <w:marBottom w:val="0"/>
                                  <w:divBdr>
                                    <w:top w:val="none" w:sz="0" w:space="0" w:color="auto"/>
                                    <w:left w:val="none" w:sz="0" w:space="0" w:color="auto"/>
                                    <w:bottom w:val="none" w:sz="0" w:space="0" w:color="auto"/>
                                    <w:right w:val="none" w:sz="0" w:space="0" w:color="auto"/>
                                  </w:divBdr>
                                  <w:divsChild>
                                    <w:div w:id="1408117041">
                                      <w:marLeft w:val="0"/>
                                      <w:marRight w:val="0"/>
                                      <w:marTop w:val="0"/>
                                      <w:marBottom w:val="0"/>
                                      <w:divBdr>
                                        <w:top w:val="none" w:sz="0" w:space="0" w:color="auto"/>
                                        <w:left w:val="none" w:sz="0" w:space="0" w:color="auto"/>
                                        <w:bottom w:val="none" w:sz="0" w:space="0" w:color="auto"/>
                                        <w:right w:val="none" w:sz="0" w:space="0" w:color="auto"/>
                                      </w:divBdr>
                                      <w:divsChild>
                                        <w:div w:id="858929235">
                                          <w:marLeft w:val="0"/>
                                          <w:marRight w:val="0"/>
                                          <w:marTop w:val="0"/>
                                          <w:marBottom w:val="150"/>
                                          <w:divBdr>
                                            <w:top w:val="none" w:sz="0" w:space="0" w:color="auto"/>
                                            <w:left w:val="single" w:sz="6" w:space="5" w:color="B0B0B0"/>
                                            <w:bottom w:val="single" w:sz="6" w:space="5" w:color="B0B0B0"/>
                                            <w:right w:val="single" w:sz="6" w:space="5" w:color="B0B0B0"/>
                                          </w:divBdr>
                                          <w:divsChild>
                                            <w:div w:id="496001369">
                                              <w:marLeft w:val="0"/>
                                              <w:marRight w:val="0"/>
                                              <w:marTop w:val="0"/>
                                              <w:marBottom w:val="0"/>
                                              <w:divBdr>
                                                <w:top w:val="none" w:sz="0" w:space="0" w:color="auto"/>
                                                <w:left w:val="none" w:sz="0" w:space="0" w:color="auto"/>
                                                <w:bottom w:val="none" w:sz="0" w:space="0" w:color="auto"/>
                                                <w:right w:val="none" w:sz="0" w:space="0" w:color="auto"/>
                                              </w:divBdr>
                                              <w:divsChild>
                                                <w:div w:id="1048139454">
                                                  <w:marLeft w:val="0"/>
                                                  <w:marRight w:val="0"/>
                                                  <w:marTop w:val="0"/>
                                                  <w:marBottom w:val="0"/>
                                                  <w:divBdr>
                                                    <w:top w:val="single" w:sz="6" w:space="3" w:color="B0B0B0"/>
                                                    <w:left w:val="single" w:sz="6" w:space="3" w:color="B0B0B0"/>
                                                    <w:bottom w:val="single" w:sz="6" w:space="3" w:color="B0B0B0"/>
                                                    <w:right w:val="single" w:sz="6" w:space="3" w:color="B0B0B0"/>
                                                  </w:divBdr>
                                                  <w:divsChild>
                                                    <w:div w:id="107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658876">
      <w:bodyDiv w:val="1"/>
      <w:marLeft w:val="0"/>
      <w:marRight w:val="0"/>
      <w:marTop w:val="0"/>
      <w:marBottom w:val="0"/>
      <w:divBdr>
        <w:top w:val="none" w:sz="0" w:space="0" w:color="auto"/>
        <w:left w:val="none" w:sz="0" w:space="0" w:color="auto"/>
        <w:bottom w:val="none" w:sz="0" w:space="0" w:color="auto"/>
        <w:right w:val="none" w:sz="0" w:space="0" w:color="auto"/>
      </w:divBdr>
      <w:divsChild>
        <w:div w:id="2051760461">
          <w:marLeft w:val="0"/>
          <w:marRight w:val="0"/>
          <w:marTop w:val="0"/>
          <w:marBottom w:val="0"/>
          <w:divBdr>
            <w:top w:val="none" w:sz="0" w:space="0" w:color="auto"/>
            <w:left w:val="none" w:sz="0" w:space="0" w:color="auto"/>
            <w:bottom w:val="none" w:sz="0" w:space="0" w:color="auto"/>
            <w:right w:val="none" w:sz="0" w:space="0" w:color="auto"/>
          </w:divBdr>
          <w:divsChild>
            <w:div w:id="399791360">
              <w:marLeft w:val="0"/>
              <w:marRight w:val="0"/>
              <w:marTop w:val="0"/>
              <w:marBottom w:val="0"/>
              <w:divBdr>
                <w:top w:val="none" w:sz="0" w:space="0" w:color="auto"/>
                <w:left w:val="none" w:sz="0" w:space="0" w:color="auto"/>
                <w:bottom w:val="none" w:sz="0" w:space="0" w:color="auto"/>
                <w:right w:val="none" w:sz="0" w:space="0" w:color="auto"/>
              </w:divBdr>
              <w:divsChild>
                <w:div w:id="1950770964">
                  <w:marLeft w:val="0"/>
                  <w:marRight w:val="0"/>
                  <w:marTop w:val="0"/>
                  <w:marBottom w:val="0"/>
                  <w:divBdr>
                    <w:top w:val="none" w:sz="0" w:space="0" w:color="auto"/>
                    <w:left w:val="none" w:sz="0" w:space="0" w:color="auto"/>
                    <w:bottom w:val="none" w:sz="0" w:space="0" w:color="auto"/>
                    <w:right w:val="none" w:sz="0" w:space="0" w:color="auto"/>
                  </w:divBdr>
                  <w:divsChild>
                    <w:div w:id="1324049318">
                      <w:marLeft w:val="0"/>
                      <w:marRight w:val="0"/>
                      <w:marTop w:val="0"/>
                      <w:marBottom w:val="0"/>
                      <w:divBdr>
                        <w:top w:val="none" w:sz="0" w:space="0" w:color="auto"/>
                        <w:left w:val="none" w:sz="0" w:space="0" w:color="auto"/>
                        <w:bottom w:val="none" w:sz="0" w:space="0" w:color="auto"/>
                        <w:right w:val="none" w:sz="0" w:space="0" w:color="auto"/>
                      </w:divBdr>
                      <w:divsChild>
                        <w:div w:id="560404090">
                          <w:marLeft w:val="0"/>
                          <w:marRight w:val="0"/>
                          <w:marTop w:val="0"/>
                          <w:marBottom w:val="0"/>
                          <w:divBdr>
                            <w:top w:val="none" w:sz="0" w:space="0" w:color="auto"/>
                            <w:left w:val="none" w:sz="0" w:space="0" w:color="auto"/>
                            <w:bottom w:val="none" w:sz="0" w:space="0" w:color="auto"/>
                            <w:right w:val="none" w:sz="0" w:space="0" w:color="auto"/>
                          </w:divBdr>
                          <w:divsChild>
                            <w:div w:id="1129319409">
                              <w:marLeft w:val="0"/>
                              <w:marRight w:val="0"/>
                              <w:marTop w:val="0"/>
                              <w:marBottom w:val="0"/>
                              <w:divBdr>
                                <w:top w:val="none" w:sz="0" w:space="0" w:color="auto"/>
                                <w:left w:val="none" w:sz="0" w:space="0" w:color="auto"/>
                                <w:bottom w:val="none" w:sz="0" w:space="0" w:color="auto"/>
                                <w:right w:val="none" w:sz="0" w:space="0" w:color="auto"/>
                              </w:divBdr>
                              <w:divsChild>
                                <w:div w:id="1939285396">
                                  <w:marLeft w:val="0"/>
                                  <w:marRight w:val="0"/>
                                  <w:marTop w:val="0"/>
                                  <w:marBottom w:val="0"/>
                                  <w:divBdr>
                                    <w:top w:val="none" w:sz="0" w:space="0" w:color="auto"/>
                                    <w:left w:val="none" w:sz="0" w:space="0" w:color="auto"/>
                                    <w:bottom w:val="none" w:sz="0" w:space="0" w:color="auto"/>
                                    <w:right w:val="none" w:sz="0" w:space="0" w:color="auto"/>
                                  </w:divBdr>
                                  <w:divsChild>
                                    <w:div w:id="955021517">
                                      <w:marLeft w:val="0"/>
                                      <w:marRight w:val="0"/>
                                      <w:marTop w:val="0"/>
                                      <w:marBottom w:val="0"/>
                                      <w:divBdr>
                                        <w:top w:val="none" w:sz="0" w:space="0" w:color="auto"/>
                                        <w:left w:val="none" w:sz="0" w:space="0" w:color="auto"/>
                                        <w:bottom w:val="none" w:sz="0" w:space="0" w:color="auto"/>
                                        <w:right w:val="none" w:sz="0" w:space="0" w:color="auto"/>
                                      </w:divBdr>
                                      <w:divsChild>
                                        <w:div w:id="566455302">
                                          <w:marLeft w:val="0"/>
                                          <w:marRight w:val="0"/>
                                          <w:marTop w:val="0"/>
                                          <w:marBottom w:val="150"/>
                                          <w:divBdr>
                                            <w:top w:val="none" w:sz="0" w:space="0" w:color="auto"/>
                                            <w:left w:val="single" w:sz="6" w:space="5" w:color="B0B0B0"/>
                                            <w:bottom w:val="single" w:sz="6" w:space="5" w:color="B0B0B0"/>
                                            <w:right w:val="single" w:sz="6" w:space="5" w:color="B0B0B0"/>
                                          </w:divBdr>
                                          <w:divsChild>
                                            <w:div w:id="768282876">
                                              <w:marLeft w:val="0"/>
                                              <w:marRight w:val="0"/>
                                              <w:marTop w:val="0"/>
                                              <w:marBottom w:val="0"/>
                                              <w:divBdr>
                                                <w:top w:val="none" w:sz="0" w:space="0" w:color="auto"/>
                                                <w:left w:val="none" w:sz="0" w:space="0" w:color="auto"/>
                                                <w:bottom w:val="none" w:sz="0" w:space="0" w:color="auto"/>
                                                <w:right w:val="none" w:sz="0" w:space="0" w:color="auto"/>
                                              </w:divBdr>
                                              <w:divsChild>
                                                <w:div w:id="354618238">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2106415343">
      <w:bodyDiv w:val="1"/>
      <w:marLeft w:val="0"/>
      <w:marRight w:val="0"/>
      <w:marTop w:val="0"/>
      <w:marBottom w:val="0"/>
      <w:divBdr>
        <w:top w:val="none" w:sz="0" w:space="0" w:color="auto"/>
        <w:left w:val="none" w:sz="0" w:space="0" w:color="auto"/>
        <w:bottom w:val="none" w:sz="0" w:space="0" w:color="auto"/>
        <w:right w:val="none" w:sz="0" w:space="0" w:color="auto"/>
      </w:divBdr>
      <w:divsChild>
        <w:div w:id="1961371304">
          <w:marLeft w:val="0"/>
          <w:marRight w:val="0"/>
          <w:marTop w:val="0"/>
          <w:marBottom w:val="0"/>
          <w:divBdr>
            <w:top w:val="none" w:sz="0" w:space="0" w:color="auto"/>
            <w:left w:val="none" w:sz="0" w:space="0" w:color="auto"/>
            <w:bottom w:val="none" w:sz="0" w:space="0" w:color="auto"/>
            <w:right w:val="none" w:sz="0" w:space="0" w:color="auto"/>
          </w:divBdr>
          <w:divsChild>
            <w:div w:id="879165493">
              <w:marLeft w:val="0"/>
              <w:marRight w:val="0"/>
              <w:marTop w:val="0"/>
              <w:marBottom w:val="0"/>
              <w:divBdr>
                <w:top w:val="none" w:sz="0" w:space="0" w:color="auto"/>
                <w:left w:val="none" w:sz="0" w:space="0" w:color="auto"/>
                <w:bottom w:val="none" w:sz="0" w:space="0" w:color="auto"/>
                <w:right w:val="none" w:sz="0" w:space="0" w:color="auto"/>
              </w:divBdr>
              <w:divsChild>
                <w:div w:id="689720670">
                  <w:marLeft w:val="0"/>
                  <w:marRight w:val="0"/>
                  <w:marTop w:val="0"/>
                  <w:marBottom w:val="0"/>
                  <w:divBdr>
                    <w:top w:val="none" w:sz="0" w:space="0" w:color="auto"/>
                    <w:left w:val="none" w:sz="0" w:space="0" w:color="auto"/>
                    <w:bottom w:val="none" w:sz="0" w:space="0" w:color="auto"/>
                    <w:right w:val="none" w:sz="0" w:space="0" w:color="auto"/>
                  </w:divBdr>
                  <w:divsChild>
                    <w:div w:id="1263031069">
                      <w:marLeft w:val="0"/>
                      <w:marRight w:val="0"/>
                      <w:marTop w:val="0"/>
                      <w:marBottom w:val="0"/>
                      <w:divBdr>
                        <w:top w:val="none" w:sz="0" w:space="0" w:color="auto"/>
                        <w:left w:val="none" w:sz="0" w:space="0" w:color="auto"/>
                        <w:bottom w:val="none" w:sz="0" w:space="0" w:color="auto"/>
                        <w:right w:val="none" w:sz="0" w:space="0" w:color="auto"/>
                      </w:divBdr>
                      <w:divsChild>
                        <w:div w:id="1422022197">
                          <w:marLeft w:val="0"/>
                          <w:marRight w:val="0"/>
                          <w:marTop w:val="0"/>
                          <w:marBottom w:val="0"/>
                          <w:divBdr>
                            <w:top w:val="none" w:sz="0" w:space="0" w:color="auto"/>
                            <w:left w:val="none" w:sz="0" w:space="0" w:color="auto"/>
                            <w:bottom w:val="none" w:sz="0" w:space="0" w:color="auto"/>
                            <w:right w:val="none" w:sz="0" w:space="0" w:color="auto"/>
                          </w:divBdr>
                          <w:divsChild>
                            <w:div w:id="458425203">
                              <w:marLeft w:val="0"/>
                              <w:marRight w:val="0"/>
                              <w:marTop w:val="0"/>
                              <w:marBottom w:val="0"/>
                              <w:divBdr>
                                <w:top w:val="none" w:sz="0" w:space="0" w:color="auto"/>
                                <w:left w:val="none" w:sz="0" w:space="0" w:color="auto"/>
                                <w:bottom w:val="none" w:sz="0" w:space="0" w:color="auto"/>
                                <w:right w:val="none" w:sz="0" w:space="0" w:color="auto"/>
                              </w:divBdr>
                              <w:divsChild>
                                <w:div w:id="1172380551">
                                  <w:marLeft w:val="0"/>
                                  <w:marRight w:val="0"/>
                                  <w:marTop w:val="0"/>
                                  <w:marBottom w:val="0"/>
                                  <w:divBdr>
                                    <w:top w:val="none" w:sz="0" w:space="0" w:color="auto"/>
                                    <w:left w:val="none" w:sz="0" w:space="0" w:color="auto"/>
                                    <w:bottom w:val="none" w:sz="0" w:space="0" w:color="auto"/>
                                    <w:right w:val="none" w:sz="0" w:space="0" w:color="auto"/>
                                  </w:divBdr>
                                  <w:divsChild>
                                    <w:div w:id="881290236">
                                      <w:marLeft w:val="0"/>
                                      <w:marRight w:val="0"/>
                                      <w:marTop w:val="0"/>
                                      <w:marBottom w:val="0"/>
                                      <w:divBdr>
                                        <w:top w:val="none" w:sz="0" w:space="0" w:color="auto"/>
                                        <w:left w:val="none" w:sz="0" w:space="0" w:color="auto"/>
                                        <w:bottom w:val="none" w:sz="0" w:space="0" w:color="auto"/>
                                        <w:right w:val="none" w:sz="0" w:space="0" w:color="auto"/>
                                      </w:divBdr>
                                      <w:divsChild>
                                        <w:div w:id="1595356639">
                                          <w:marLeft w:val="0"/>
                                          <w:marRight w:val="0"/>
                                          <w:marTop w:val="0"/>
                                          <w:marBottom w:val="150"/>
                                          <w:divBdr>
                                            <w:top w:val="none" w:sz="0" w:space="0" w:color="auto"/>
                                            <w:left w:val="single" w:sz="6" w:space="5" w:color="B0B0B0"/>
                                            <w:bottom w:val="single" w:sz="6" w:space="5" w:color="B0B0B0"/>
                                            <w:right w:val="single" w:sz="6" w:space="5" w:color="B0B0B0"/>
                                          </w:divBdr>
                                          <w:divsChild>
                                            <w:div w:id="235822583">
                                              <w:marLeft w:val="0"/>
                                              <w:marRight w:val="0"/>
                                              <w:marTop w:val="0"/>
                                              <w:marBottom w:val="0"/>
                                              <w:divBdr>
                                                <w:top w:val="none" w:sz="0" w:space="0" w:color="auto"/>
                                                <w:left w:val="none" w:sz="0" w:space="0" w:color="auto"/>
                                                <w:bottom w:val="none" w:sz="0" w:space="0" w:color="auto"/>
                                                <w:right w:val="none" w:sz="0" w:space="0" w:color="auto"/>
                                              </w:divBdr>
                                              <w:divsChild>
                                                <w:div w:id="95296179">
                                                  <w:marLeft w:val="0"/>
                                                  <w:marRight w:val="0"/>
                                                  <w:marTop w:val="0"/>
                                                  <w:marBottom w:val="0"/>
                                                  <w:divBdr>
                                                    <w:top w:val="single" w:sz="6" w:space="3" w:color="B0B0B0"/>
                                                    <w:left w:val="single" w:sz="6" w:space="3" w:color="B0B0B0"/>
                                                    <w:bottom w:val="single" w:sz="6" w:space="3" w:color="B0B0B0"/>
                                                    <w:right w:val="single" w:sz="6" w:space="3" w:color="B0B0B0"/>
                                                  </w:divBdr>
                                                  <w:divsChild>
                                                    <w:div w:id="19567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7A777-4FFA-47A5-893F-CCF35B32BC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51D18A-A3A9-497D-8749-66B2E7009A80}">
  <ds:schemaRefs>
    <ds:schemaRef ds:uri="http://schemas.microsoft.com/sharepoint/v3/contenttype/forms"/>
  </ds:schemaRefs>
</ds:datastoreItem>
</file>

<file path=customXml/itemProps3.xml><?xml version="1.0" encoding="utf-8"?>
<ds:datastoreItem xmlns:ds="http://schemas.openxmlformats.org/officeDocument/2006/customXml" ds:itemID="{C35F0393-C261-454E-8E21-CC89398A8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6E07BB3-EA5E-4B07-BFAE-7D603C49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7997</Words>
  <Characters>45585</Characters>
  <Application>Microsoft Office Word</Application>
  <DocSecurity>4</DocSecurity>
  <Lines>379</Lines>
  <Paragraphs>106</Paragraphs>
  <ScaleCrop>false</ScaleCrop>
  <HeadingPairs>
    <vt:vector size="2" baseType="variant">
      <vt:variant>
        <vt:lpstr>Title</vt:lpstr>
      </vt:variant>
      <vt:variant>
        <vt:i4>1</vt:i4>
      </vt:variant>
    </vt:vector>
  </HeadingPairs>
  <TitlesOfParts>
    <vt:vector size="1" baseType="lpstr">
      <vt:lpstr>IRP Template - August 2017</vt:lpstr>
    </vt:vector>
  </TitlesOfParts>
  <Company>Dept. of Veterans Affairs</Company>
  <LinksUpToDate>false</LinksUpToDate>
  <CharactersWithSpaces>53476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 Template - August 2017</dc:title>
  <dc:creator>Begay, Bobbi (CBOPC ISO)</dc:creator>
  <cp:lastModifiedBy>Richards, Rafael M.</cp:lastModifiedBy>
  <cp:revision>2</cp:revision>
  <dcterms:created xsi:type="dcterms:W3CDTF">2019-04-05T21:51:00Z</dcterms:created>
  <dcterms:modified xsi:type="dcterms:W3CDTF">2019-04-05T21:51:00Z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4e0428c9-f341-4805-a35d-091fe082a00f</vt:lpwstr>
  </property>
  <property fmtid="{D5CDD505-2E9C-101B-9397-08002B2CF9AE}" pid="3" name="ContentTypeId">
    <vt:lpwstr>0x010100B4B2A933A6D1214F80EC8B92C7648C57</vt:lpwstr>
  </property>
</Properties>
</file>