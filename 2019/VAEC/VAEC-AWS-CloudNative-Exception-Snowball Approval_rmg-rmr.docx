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C4" w:rsidRDefault="00F760C4" w:rsidP="007E400D">
      <w:pPr>
        <w:pStyle w:val="Heading1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592"/>
        <w:gridCol w:w="1584"/>
        <w:gridCol w:w="4464"/>
      </w:tblGrid>
      <w:tr w:rsidR="00F760C4" w:rsidTr="00C303F6">
        <w:trPr>
          <w:cantSplit/>
        </w:trPr>
        <w:tc>
          <w:tcPr>
            <w:tcW w:w="4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DoVA"/>
              <w:tabs>
                <w:tab w:val="left" w:pos="810"/>
              </w:tabs>
              <w:spacing w:before="120" w:after="60"/>
            </w:pPr>
            <w:r>
              <w:t>Department of</w:t>
            </w:r>
            <w:r>
              <w:br/>
              <w:t>Veterans Affairs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Memo"/>
              <w:ind w:right="72"/>
            </w:pPr>
            <w:r>
              <w:t>Memorandum</w:t>
            </w:r>
          </w:p>
        </w:tc>
      </w:tr>
      <w:tr w:rsidR="00F760C4" w:rsidTr="00C303F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HeadID"/>
            </w:pPr>
            <w:r>
              <w:t>Date: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760C4" w:rsidRPr="007A236E" w:rsidRDefault="00FA0EC7" w:rsidP="00640E6F">
            <w:pPr>
              <w:pStyle w:val="HeadF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16, </w:t>
            </w:r>
            <w:r w:rsidR="00944D06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spacing w:before="60"/>
              <w:rPr>
                <w:vanish/>
                <w:color w:val="FF0000"/>
              </w:rPr>
            </w:pPr>
          </w:p>
        </w:tc>
      </w:tr>
      <w:tr w:rsidR="00F760C4" w:rsidTr="00C303F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HeadID"/>
            </w:pPr>
            <w:r>
              <w:t>From: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0C4" w:rsidRPr="002932D1" w:rsidRDefault="00741FC1" w:rsidP="00741FC1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/>
              </w:rPr>
              <w:t>David Catanoso</w:t>
            </w:r>
            <w:r w:rsidR="009E503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Director, </w:t>
            </w:r>
            <w:r w:rsidR="00CB5BF0">
              <w:rPr>
                <w:rFonts w:ascii="Arial" w:hAnsi="Arial"/>
              </w:rPr>
              <w:t xml:space="preserve">Enterprise Cloud </w:t>
            </w:r>
            <w:r>
              <w:rPr>
                <w:rFonts w:ascii="Arial" w:hAnsi="Arial"/>
              </w:rPr>
              <w:t>Solutions Office (ECSO</w:t>
            </w:r>
            <w:proofErr w:type="gramStart"/>
            <w:r>
              <w:rPr>
                <w:rFonts w:ascii="Arial" w:hAnsi="Arial"/>
              </w:rPr>
              <w:t xml:space="preserve">) </w:t>
            </w:r>
            <w:r w:rsidR="003232A2" w:rsidRPr="003232A2">
              <w:rPr>
                <w:rFonts w:ascii="Arial" w:hAnsi="Arial"/>
              </w:rPr>
              <w:t>,</w:t>
            </w:r>
            <w:proofErr w:type="gramEnd"/>
            <w:r w:rsidR="003232A2" w:rsidRPr="003232A2">
              <w:rPr>
                <w:rFonts w:ascii="Arial" w:hAnsi="Arial"/>
              </w:rPr>
              <w:t xml:space="preserve"> VA IT E</w:t>
            </w:r>
            <w:r>
              <w:rPr>
                <w:rFonts w:ascii="Arial" w:hAnsi="Arial"/>
              </w:rPr>
              <w:t xml:space="preserve">nterprise </w:t>
            </w:r>
            <w:r w:rsidR="003232A2" w:rsidRPr="003232A2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 xml:space="preserve">rogram </w:t>
            </w:r>
            <w:r w:rsidR="003232A2" w:rsidRPr="003232A2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 xml:space="preserve">anagement </w:t>
            </w:r>
            <w:r w:rsidR="003232A2" w:rsidRPr="003232A2">
              <w:rPr>
                <w:rFonts w:ascii="Arial" w:hAnsi="Arial"/>
              </w:rPr>
              <w:t>O</w:t>
            </w:r>
            <w:r>
              <w:rPr>
                <w:rFonts w:ascii="Arial" w:hAnsi="Arial"/>
              </w:rPr>
              <w:t>ffice (EPMO)</w:t>
            </w:r>
            <w:r w:rsidR="002F0CC4">
              <w:rPr>
                <w:rFonts w:ascii="Arial" w:hAnsi="Arial"/>
              </w:rPr>
              <w:t>,</w:t>
            </w:r>
            <w:r w:rsidR="00CB5BF0">
              <w:rPr>
                <w:rFonts w:ascii="Arial" w:hAnsi="Arial"/>
              </w:rPr>
              <w:t xml:space="preserve"> </w:t>
            </w:r>
            <w:r w:rsidR="002F0CC4" w:rsidRPr="002F0CC4">
              <w:rPr>
                <w:rFonts w:ascii="Arial" w:hAnsi="Arial"/>
              </w:rPr>
              <w:t>Office of Information and Technology</w:t>
            </w:r>
            <w:r>
              <w:rPr>
                <w:rFonts w:ascii="Arial" w:hAnsi="Arial"/>
              </w:rPr>
              <w:t xml:space="preserve"> (OI</w:t>
            </w:r>
            <w:r w:rsidR="00726689">
              <w:rPr>
                <w:rFonts w:ascii="Arial" w:hAnsi="Arial"/>
              </w:rPr>
              <w:t>T)</w:t>
            </w:r>
          </w:p>
        </w:tc>
      </w:tr>
      <w:tr w:rsidR="00F760C4" w:rsidTr="00C303F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HeadID"/>
            </w:pPr>
            <w:r>
              <w:t>Subj: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0C4" w:rsidRPr="00D00A4C" w:rsidRDefault="00FA0EC7" w:rsidP="0043689B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Request for </w:t>
            </w:r>
            <w:r w:rsidR="00913F73">
              <w:rPr>
                <w:rFonts w:ascii="Arial" w:hAnsi="Arial" w:cs="Arial"/>
              </w:rPr>
              <w:t>Exception</w:t>
            </w:r>
            <w:r w:rsidR="001D47FE">
              <w:rPr>
                <w:rFonts w:ascii="Arial" w:hAnsi="Arial" w:cs="Arial"/>
              </w:rPr>
              <w:t xml:space="preserve"> </w:t>
            </w:r>
            <w:r w:rsidR="00153443">
              <w:rPr>
                <w:rFonts w:ascii="Arial" w:hAnsi="Arial" w:cs="Arial"/>
              </w:rPr>
              <w:t xml:space="preserve">to </w:t>
            </w:r>
            <w:r w:rsidR="006C1A48">
              <w:rPr>
                <w:rFonts w:ascii="Arial" w:hAnsi="Arial" w:cs="Arial"/>
              </w:rPr>
              <w:t>use</w:t>
            </w:r>
            <w:r w:rsidR="001D47FE">
              <w:rPr>
                <w:rFonts w:ascii="Arial" w:hAnsi="Arial" w:cs="Arial"/>
              </w:rPr>
              <w:t xml:space="preserve"> </w:t>
            </w:r>
            <w:r w:rsidR="004302B4">
              <w:rPr>
                <w:rFonts w:ascii="Arial" w:hAnsi="Arial" w:cs="Arial"/>
                <w:color w:val="000000"/>
              </w:rPr>
              <w:t>Amazon Snowball</w:t>
            </w:r>
          </w:p>
        </w:tc>
      </w:tr>
      <w:tr w:rsidR="00F760C4" w:rsidTr="00C303F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0C4" w:rsidRDefault="00F760C4">
            <w:pPr>
              <w:pStyle w:val="HeadID"/>
            </w:pPr>
            <w:r>
              <w:t>To: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18" w:rsidRPr="00A04F2C" w:rsidRDefault="00FD3518" w:rsidP="00705148">
            <w:pPr>
              <w:pStyle w:val="HeadFld"/>
              <w:spacing w:after="120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</w:rPr>
              <w:t>EPMO</w:t>
            </w:r>
            <w:r w:rsidR="003857BA">
              <w:rPr>
                <w:rFonts w:ascii="Arial" w:hAnsi="Arial"/>
              </w:rPr>
              <w:t xml:space="preserve"> and </w:t>
            </w:r>
            <w:r>
              <w:rPr>
                <w:rFonts w:ascii="Arial" w:hAnsi="Arial"/>
              </w:rPr>
              <w:t xml:space="preserve">OIT Project PMs managing projects in </w:t>
            </w:r>
            <w:r w:rsidR="00705148">
              <w:rPr>
                <w:rFonts w:ascii="Arial" w:hAnsi="Arial" w:cs="Arial"/>
              </w:rPr>
              <w:t>VA Enterprise Cloud (VAEC)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E1357C" w:rsidRDefault="00E1357C" w:rsidP="00E1357C">
      <w:pPr>
        <w:pStyle w:val="BodyTextIndent"/>
        <w:spacing w:line="240" w:lineRule="auto"/>
        <w:ind w:left="0"/>
        <w:rPr>
          <w:rFonts w:ascii="Arial" w:hAnsi="Arial"/>
        </w:rPr>
      </w:pPr>
    </w:p>
    <w:p w:rsidR="00E1357C" w:rsidRDefault="00E1357C" w:rsidP="00E1357C">
      <w:pPr>
        <w:pStyle w:val="BodyTextIndent"/>
        <w:spacing w:line="240" w:lineRule="auto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BACKGROUND:</w:t>
      </w:r>
    </w:p>
    <w:p w:rsidR="00E1357C" w:rsidRPr="00E1357C" w:rsidRDefault="00E1357C" w:rsidP="00E1357C">
      <w:pPr>
        <w:pStyle w:val="BodyTextIndent"/>
        <w:spacing w:line="240" w:lineRule="auto"/>
        <w:ind w:left="0"/>
        <w:rPr>
          <w:rFonts w:ascii="Arial" w:hAnsi="Arial"/>
          <w:b/>
        </w:rPr>
      </w:pPr>
    </w:p>
    <w:p w:rsidR="000D4BEE" w:rsidRPr="00705148" w:rsidRDefault="000D4BEE" w:rsidP="000D4BEE">
      <w:pPr>
        <w:numPr>
          <w:ilvl w:val="0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In January,2019 VAEC </w:t>
      </w:r>
      <w:r w:rsidRPr="00705148">
        <w:rPr>
          <w:rFonts w:ascii="Arial" w:hAnsi="Arial" w:cs="Arial"/>
          <w:sz w:val="22"/>
          <w:szCs w:val="22"/>
        </w:rPr>
        <w:t>requ</w:t>
      </w:r>
      <w:r>
        <w:rPr>
          <w:rFonts w:ascii="Arial" w:hAnsi="Arial" w:cs="Arial"/>
          <w:sz w:val="22"/>
          <w:szCs w:val="22"/>
        </w:rPr>
        <w:t>ested a</w:t>
      </w:r>
      <w:r w:rsidR="00F136E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="00913F73">
        <w:rPr>
          <w:rFonts w:ascii="Arial" w:hAnsi="Arial" w:cs="Arial"/>
          <w:sz w:val="22"/>
          <w:szCs w:val="22"/>
        </w:rPr>
        <w:t>Exception</w:t>
      </w:r>
      <w:r>
        <w:rPr>
          <w:rFonts w:ascii="Arial" w:hAnsi="Arial" w:cs="Arial"/>
          <w:sz w:val="22"/>
          <w:szCs w:val="22"/>
        </w:rPr>
        <w:t xml:space="preserve"> to use Amazon </w:t>
      </w:r>
      <w:r>
        <w:rPr>
          <w:rFonts w:ascii="Arial" w:hAnsi="Arial" w:cs="Arial"/>
          <w:color w:val="000000"/>
        </w:rPr>
        <w:t>Snowball.</w:t>
      </w:r>
      <w:r>
        <w:rPr>
          <w:rFonts w:ascii="Arial" w:hAnsi="Arial" w:cs="Arial"/>
          <w:sz w:val="22"/>
          <w:szCs w:val="22"/>
        </w:rPr>
        <w:t xml:space="preserve"> Several other proje</w:t>
      </w:r>
      <w:r w:rsidR="00F136EF">
        <w:rPr>
          <w:rFonts w:ascii="Arial" w:hAnsi="Arial" w:cs="Arial"/>
          <w:sz w:val="22"/>
          <w:szCs w:val="22"/>
        </w:rPr>
        <w:t>cts in VAEC will also requested</w:t>
      </w:r>
      <w:r>
        <w:rPr>
          <w:rFonts w:ascii="Arial" w:hAnsi="Arial" w:cs="Arial"/>
          <w:sz w:val="22"/>
          <w:szCs w:val="22"/>
        </w:rPr>
        <w:t xml:space="preserve"> use</w:t>
      </w:r>
      <w:r w:rsidR="00F136EF">
        <w:rPr>
          <w:rFonts w:ascii="Arial" w:hAnsi="Arial" w:cs="Arial"/>
          <w:sz w:val="22"/>
          <w:szCs w:val="22"/>
        </w:rPr>
        <w:t xml:space="preserve"> of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Snowball</w:t>
      </w:r>
    </w:p>
    <w:p w:rsidR="00E620A9" w:rsidRPr="00705148" w:rsidRDefault="00F570AA" w:rsidP="00353C33">
      <w:pPr>
        <w:numPr>
          <w:ilvl w:val="0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In 2018</w:t>
      </w:r>
      <w:r w:rsidR="00E620A9" w:rsidRPr="00705148">
        <w:rPr>
          <w:rFonts w:ascii="Arial" w:hAnsi="Arial" w:cs="Arial"/>
          <w:sz w:val="22"/>
          <w:szCs w:val="22"/>
        </w:rPr>
        <w:t>,</w:t>
      </w:r>
      <w:r w:rsidRPr="00705148">
        <w:rPr>
          <w:rFonts w:ascii="Arial" w:hAnsi="Arial" w:cs="Arial"/>
          <w:sz w:val="22"/>
          <w:szCs w:val="22"/>
        </w:rPr>
        <w:t xml:space="preserve"> </w:t>
      </w:r>
      <w:r w:rsidR="00E620A9" w:rsidRPr="00705148">
        <w:rPr>
          <w:rFonts w:ascii="Arial" w:hAnsi="Arial" w:cs="Arial"/>
          <w:sz w:val="22"/>
          <w:szCs w:val="22"/>
        </w:rPr>
        <w:t xml:space="preserve">the </w:t>
      </w:r>
      <w:r w:rsidRPr="00705148">
        <w:rPr>
          <w:rFonts w:ascii="Arial" w:hAnsi="Arial" w:cs="Arial"/>
          <w:sz w:val="22"/>
          <w:szCs w:val="22"/>
        </w:rPr>
        <w:t xml:space="preserve">ECSO, a division of the Enterprise Program Management Office (EMPO), </w:t>
      </w:r>
      <w:r w:rsidR="00E620A9" w:rsidRPr="00705148">
        <w:rPr>
          <w:rFonts w:ascii="Arial" w:hAnsi="Arial" w:cs="Arial"/>
          <w:sz w:val="22"/>
          <w:szCs w:val="22"/>
        </w:rPr>
        <w:t>launch</w:t>
      </w:r>
      <w:r w:rsidRPr="00705148">
        <w:rPr>
          <w:rFonts w:ascii="Arial" w:hAnsi="Arial" w:cs="Arial"/>
          <w:sz w:val="22"/>
          <w:szCs w:val="22"/>
        </w:rPr>
        <w:t>ed the</w:t>
      </w:r>
      <w:r w:rsidR="00705148" w:rsidRPr="00705148">
        <w:rPr>
          <w:rFonts w:ascii="Arial" w:hAnsi="Arial" w:cs="Arial"/>
          <w:sz w:val="22"/>
          <w:szCs w:val="22"/>
        </w:rPr>
        <w:t xml:space="preserve"> </w:t>
      </w:r>
      <w:r w:rsidR="00E620A9" w:rsidRPr="00705148">
        <w:rPr>
          <w:rFonts w:ascii="Arial" w:hAnsi="Arial" w:cs="Arial"/>
          <w:sz w:val="22"/>
          <w:szCs w:val="22"/>
        </w:rPr>
        <w:t>VAEC</w:t>
      </w:r>
      <w:r w:rsidRPr="00705148">
        <w:rPr>
          <w:rFonts w:ascii="Arial" w:hAnsi="Arial" w:cs="Arial"/>
          <w:sz w:val="22"/>
          <w:szCs w:val="22"/>
        </w:rPr>
        <w:t>,</w:t>
      </w:r>
      <w:r w:rsidR="00353C33" w:rsidRPr="00705148">
        <w:rPr>
          <w:rFonts w:ascii="Arial" w:hAnsi="Arial" w:cs="Arial"/>
          <w:sz w:val="22"/>
          <w:szCs w:val="22"/>
        </w:rPr>
        <w:t xml:space="preserve"> a multi-vendor cloud development, test, pre-production and production environment which can support low, moderate, or high FISMA </w:t>
      </w:r>
      <w:r w:rsidR="007B670C" w:rsidRPr="00705148">
        <w:rPr>
          <w:rFonts w:ascii="Arial" w:hAnsi="Arial" w:cs="Arial"/>
          <w:sz w:val="22"/>
          <w:szCs w:val="22"/>
        </w:rPr>
        <w:t>impact</w:t>
      </w:r>
      <w:r w:rsidR="00353C33" w:rsidRPr="00705148">
        <w:rPr>
          <w:rFonts w:ascii="Arial" w:hAnsi="Arial" w:cs="Arial"/>
          <w:sz w:val="22"/>
          <w:szCs w:val="22"/>
        </w:rPr>
        <w:t xml:space="preserve"> levels</w:t>
      </w:r>
      <w:r w:rsidRPr="00705148">
        <w:rPr>
          <w:rFonts w:ascii="Arial" w:hAnsi="Arial" w:cs="Arial"/>
          <w:sz w:val="22"/>
          <w:szCs w:val="22"/>
        </w:rPr>
        <w:t xml:space="preserve">. </w:t>
      </w:r>
    </w:p>
    <w:p w:rsidR="00A57A4B" w:rsidRPr="00705148" w:rsidRDefault="007F18AF" w:rsidP="007B670C">
      <w:pPr>
        <w:numPr>
          <w:ilvl w:val="0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 xml:space="preserve">Supporting </w:t>
      </w:r>
      <w:r w:rsidR="00A57A4B" w:rsidRPr="00705148">
        <w:rPr>
          <w:rFonts w:ascii="Arial" w:hAnsi="Arial" w:cs="Arial"/>
          <w:sz w:val="22"/>
          <w:szCs w:val="22"/>
        </w:rPr>
        <w:t>Policy Memos</w:t>
      </w:r>
    </w:p>
    <w:p w:rsidR="00A57A4B" w:rsidRPr="00705148" w:rsidRDefault="007B670C" w:rsidP="00153443">
      <w:pPr>
        <w:numPr>
          <w:ilvl w:val="1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 xml:space="preserve">On January 16, 2018, </w:t>
      </w:r>
      <w:r w:rsidR="00D66519" w:rsidRPr="00705148">
        <w:rPr>
          <w:rFonts w:ascii="Arial" w:hAnsi="Arial" w:cs="Arial"/>
          <w:sz w:val="22"/>
          <w:szCs w:val="22"/>
        </w:rPr>
        <w:t xml:space="preserve">Executive Director, </w:t>
      </w:r>
      <w:r w:rsidRPr="00705148">
        <w:rPr>
          <w:rFonts w:ascii="Arial" w:hAnsi="Arial" w:cs="Arial"/>
          <w:sz w:val="22"/>
          <w:szCs w:val="22"/>
        </w:rPr>
        <w:t>Strategic Sourcing</w:t>
      </w:r>
      <w:r w:rsidR="00D66519" w:rsidRPr="00705148">
        <w:rPr>
          <w:rFonts w:ascii="Arial" w:hAnsi="Arial" w:cs="Arial"/>
          <w:sz w:val="22"/>
          <w:szCs w:val="22"/>
        </w:rPr>
        <w:t>,</w:t>
      </w:r>
      <w:r w:rsidRPr="00705148">
        <w:rPr>
          <w:rFonts w:ascii="Arial" w:hAnsi="Arial" w:cs="Arial"/>
          <w:sz w:val="22"/>
          <w:szCs w:val="22"/>
        </w:rPr>
        <w:t xml:space="preserve"> Executive Director Demand Management Division</w:t>
      </w:r>
      <w:r w:rsidR="003F2B1A" w:rsidRPr="00705148">
        <w:rPr>
          <w:rFonts w:ascii="Arial" w:hAnsi="Arial" w:cs="Arial"/>
          <w:sz w:val="22"/>
          <w:szCs w:val="22"/>
        </w:rPr>
        <w:t>,</w:t>
      </w:r>
      <w:r w:rsidRPr="00705148">
        <w:rPr>
          <w:rFonts w:ascii="Arial" w:hAnsi="Arial" w:cs="Arial"/>
          <w:sz w:val="22"/>
          <w:szCs w:val="22"/>
        </w:rPr>
        <w:t xml:space="preserve"> jointly issued a policy memo on the “Use of the VA Enterprise Cloud (VAEC) to Host Applications.”</w:t>
      </w:r>
    </w:p>
    <w:p w:rsidR="0073743D" w:rsidRPr="00705148" w:rsidRDefault="00A57A4B" w:rsidP="00153443">
      <w:pPr>
        <w:numPr>
          <w:ilvl w:val="1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On April 10</w:t>
      </w:r>
      <w:r w:rsidR="0073743D" w:rsidRPr="00705148">
        <w:rPr>
          <w:rFonts w:ascii="Arial" w:hAnsi="Arial" w:cs="Arial"/>
          <w:sz w:val="22"/>
          <w:szCs w:val="22"/>
        </w:rPr>
        <w:t>, 2018, Deputy Assistant Secretary (DAS), EPMO issued a policy memo on “Use of Software-as-a-Service (SaaS), Managed Services, and Cloud-Based Native Technologies and Approaches”</w:t>
      </w:r>
    </w:p>
    <w:p w:rsidR="0073743D" w:rsidRPr="00705148" w:rsidRDefault="0073743D" w:rsidP="00153443">
      <w:pPr>
        <w:numPr>
          <w:ilvl w:val="2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In this memo, DAS EPMO directs the ECSO to require the use of cloud native technologies and approaches with the VAEC-AWS and VAEC-Azure environments whenever optimal for the implementation of VA Cloud Strategy</w:t>
      </w:r>
    </w:p>
    <w:p w:rsidR="007B670C" w:rsidRPr="00705148" w:rsidRDefault="0073743D" w:rsidP="00153443">
      <w:pPr>
        <w:numPr>
          <w:ilvl w:val="2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This memo also establishes ECSO as the governing authority for the approaches used to implement cloud native technology and processes.</w:t>
      </w:r>
    </w:p>
    <w:p w:rsidR="00AD3193" w:rsidRPr="00705148" w:rsidRDefault="00AD3193" w:rsidP="00AD3193">
      <w:pPr>
        <w:numPr>
          <w:ilvl w:val="1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On January 7, 2019, Principal DAS (PDAS), OIT issued a policy memo mandating the use of the VAEC for New Development.</w:t>
      </w:r>
    </w:p>
    <w:p w:rsidR="00E1357C" w:rsidRDefault="00913F73" w:rsidP="007051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EXCEPTION</w:t>
      </w:r>
      <w:r w:rsidR="00E1357C" w:rsidRPr="00E1357C">
        <w:rPr>
          <w:rFonts w:ascii="Arial" w:hAnsi="Arial" w:cs="Arial"/>
          <w:b/>
        </w:rPr>
        <w:t xml:space="preserve"> SUMMARY:</w:t>
      </w:r>
    </w:p>
    <w:p w:rsidR="00705148" w:rsidRPr="00E1357C" w:rsidRDefault="00705148" w:rsidP="00705148">
      <w:pPr>
        <w:rPr>
          <w:rFonts w:ascii="Arial" w:hAnsi="Arial" w:cs="Arial"/>
          <w:b/>
        </w:rPr>
      </w:pPr>
    </w:p>
    <w:p w:rsidR="003824B7" w:rsidRDefault="00D66519" w:rsidP="00E02B8C">
      <w:pPr>
        <w:numPr>
          <w:ilvl w:val="0"/>
          <w:numId w:val="4"/>
        </w:num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Based </w:t>
      </w:r>
      <w:ins w:id="0" w:author="Guajardo, Robert M. (Cognosante MVH, LLC)" w:date="2019-01-30T07:03:00Z">
        <w:r w:rsidR="00901647">
          <w:rPr>
            <w:rFonts w:ascii="Arial" w:hAnsi="Arial" w:cs="Arial"/>
          </w:rPr>
          <w:t xml:space="preserve">on </w:t>
        </w:r>
      </w:ins>
      <w:r>
        <w:rPr>
          <w:rFonts w:ascii="Arial" w:hAnsi="Arial" w:cs="Arial"/>
        </w:rPr>
        <w:t xml:space="preserve">analysis </w:t>
      </w:r>
      <w:r w:rsidR="007F18AF">
        <w:rPr>
          <w:rFonts w:ascii="Arial" w:hAnsi="Arial" w:cs="Arial"/>
        </w:rPr>
        <w:t xml:space="preserve">done </w:t>
      </w:r>
      <w:r>
        <w:rPr>
          <w:rFonts w:ascii="Arial" w:hAnsi="Arial" w:cs="Arial"/>
        </w:rPr>
        <w:t xml:space="preserve">in cooperation with </w:t>
      </w:r>
      <w:r w:rsidR="00F024E6">
        <w:rPr>
          <w:rFonts w:ascii="Arial" w:hAnsi="Arial" w:cs="Arial"/>
        </w:rPr>
        <w:t xml:space="preserve">Amazon Engineering </w:t>
      </w:r>
      <w:r w:rsidR="00345A76">
        <w:rPr>
          <w:rFonts w:ascii="Arial" w:hAnsi="Arial" w:cs="Arial"/>
        </w:rPr>
        <w:t>team</w:t>
      </w:r>
      <w:r w:rsidR="004D0AEF" w:rsidRPr="00944D06">
        <w:rPr>
          <w:rFonts w:ascii="Arial" w:hAnsi="Arial" w:cs="Arial"/>
        </w:rPr>
        <w:t>,</w:t>
      </w:r>
      <w:r w:rsidR="004D0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ECSO </w:t>
      </w:r>
      <w:r w:rsidR="001D47FE">
        <w:rPr>
          <w:rFonts w:ascii="Arial" w:hAnsi="Arial" w:cs="Arial"/>
        </w:rPr>
        <w:t xml:space="preserve">has </w:t>
      </w:r>
      <w:proofErr w:type="gramStart"/>
      <w:r w:rsidR="001D47FE">
        <w:rPr>
          <w:rFonts w:ascii="Arial" w:hAnsi="Arial" w:cs="Arial"/>
        </w:rPr>
        <w:t>determined</w:t>
      </w:r>
      <w:proofErr w:type="gramEnd"/>
      <w:r w:rsidR="001D47FE">
        <w:rPr>
          <w:rFonts w:ascii="Arial" w:hAnsi="Arial" w:cs="Arial"/>
        </w:rPr>
        <w:t xml:space="preserve"> that a</w:t>
      </w:r>
      <w:ins w:id="1" w:author="Richards, Rafael M." w:date="2019-01-30T19:57:00Z">
        <w:r w:rsidR="00F136EF">
          <w:rPr>
            <w:rFonts w:ascii="Arial" w:hAnsi="Arial" w:cs="Arial"/>
          </w:rPr>
          <w:t>n</w:t>
        </w:r>
      </w:ins>
      <w:r w:rsidR="001D47FE">
        <w:rPr>
          <w:rFonts w:ascii="Arial" w:hAnsi="Arial" w:cs="Arial"/>
        </w:rPr>
        <w:t xml:space="preserve"> </w:t>
      </w:r>
      <w:r w:rsidR="00913F73">
        <w:rPr>
          <w:rFonts w:ascii="Arial" w:hAnsi="Arial" w:cs="Arial"/>
        </w:rPr>
        <w:t>Exception</w:t>
      </w:r>
      <w:r>
        <w:rPr>
          <w:rFonts w:ascii="Arial" w:hAnsi="Arial" w:cs="Arial"/>
        </w:rPr>
        <w:t xml:space="preserve"> </w:t>
      </w:r>
      <w:r w:rsidR="00E22EE4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warranted for the </w:t>
      </w:r>
      <w:bookmarkStart w:id="2" w:name="_Hlk533673244"/>
      <w:r w:rsidR="00153443">
        <w:rPr>
          <w:rFonts w:ascii="Arial" w:hAnsi="Arial" w:cs="Arial"/>
        </w:rPr>
        <w:t xml:space="preserve">use of </w:t>
      </w:r>
      <w:bookmarkStart w:id="3" w:name="_Hlk535362458"/>
      <w:r w:rsidR="0068177B" w:rsidRPr="00944D06">
        <w:rPr>
          <w:rFonts w:ascii="Arial" w:hAnsi="Arial" w:cs="Arial"/>
          <w:color w:val="000000"/>
        </w:rPr>
        <w:t>Amazon EFS</w:t>
      </w:r>
      <w:bookmarkEnd w:id="2"/>
      <w:bookmarkEnd w:id="3"/>
      <w:r w:rsidR="009E20C1" w:rsidRPr="00944D06">
        <w:rPr>
          <w:rFonts w:ascii="Arial" w:hAnsi="Arial" w:cs="Arial"/>
        </w:rPr>
        <w:t>.</w:t>
      </w:r>
      <w:r w:rsidR="00B77B26">
        <w:rPr>
          <w:rFonts w:ascii="Arial" w:hAnsi="Arial" w:cs="Arial"/>
        </w:rPr>
        <w:t xml:space="preserve"> </w:t>
      </w:r>
      <w:r w:rsidR="00E02B8C" w:rsidRPr="00E02B8C">
        <w:rPr>
          <w:rFonts w:ascii="Arial" w:hAnsi="Arial" w:cs="Arial"/>
        </w:rPr>
        <w:t>In summary</w:t>
      </w:r>
      <w:r w:rsidR="00E02B8C">
        <w:rPr>
          <w:rFonts w:ascii="Arial" w:hAnsi="Arial" w:cs="Arial"/>
        </w:rPr>
        <w:t>:</w:t>
      </w:r>
    </w:p>
    <w:p w:rsidR="004302B4" w:rsidRPr="000610E7" w:rsidRDefault="00A73558" w:rsidP="004302B4">
      <w:pPr>
        <w:pStyle w:val="NormalWeb"/>
        <w:numPr>
          <w:ilvl w:val="1"/>
          <w:numId w:val="4"/>
        </w:numPr>
        <w:shd w:val="clear" w:color="auto" w:fill="FFFFFF"/>
        <w:rPr>
          <w:rFonts w:ascii="Arial" w:hAnsi="Arial" w:cs="Arial"/>
          <w:color w:val="auto"/>
        </w:rPr>
      </w:pPr>
      <w:del w:id="4" w:author="Richards, Rafael M." w:date="2019-01-30T19:58:00Z">
        <w:r w:rsidRPr="000610E7" w:rsidDel="00F136EF">
          <w:rPr>
            <w:rFonts w:ascii="Arial" w:hAnsi="Arial" w:cs="Arial"/>
            <w:color w:val="auto"/>
          </w:rPr>
          <w:delText xml:space="preserve">EFS </w:delText>
        </w:r>
      </w:del>
      <w:r w:rsidR="004302B4" w:rsidRPr="000610E7">
        <w:rPr>
          <w:rFonts w:ascii="Arial" w:hAnsi="Arial" w:cs="Arial"/>
          <w:color w:val="auto"/>
        </w:rPr>
        <w:t xml:space="preserve">AWS Snowball is a service that accelerates transferring </w:t>
      </w:r>
      <w:proofErr w:type="gramStart"/>
      <w:r w:rsidR="004302B4" w:rsidRPr="000610E7">
        <w:rPr>
          <w:rFonts w:ascii="Arial" w:hAnsi="Arial" w:cs="Arial"/>
          <w:color w:val="auto"/>
        </w:rPr>
        <w:t>large amounts</w:t>
      </w:r>
      <w:proofErr w:type="gramEnd"/>
      <w:r w:rsidR="004302B4" w:rsidRPr="000610E7">
        <w:rPr>
          <w:rFonts w:ascii="Arial" w:hAnsi="Arial" w:cs="Arial"/>
          <w:color w:val="auto"/>
        </w:rPr>
        <w:t xml:space="preserve"> of data into and out of AWS using physical storage devices, bypassing the Internet. Each AWS Snowball </w:t>
      </w:r>
      <w:r w:rsidR="004302B4" w:rsidRPr="000610E7">
        <w:rPr>
          <w:rFonts w:ascii="Arial" w:hAnsi="Arial" w:cs="Arial"/>
          <w:color w:val="auto"/>
        </w:rPr>
        <w:lastRenderedPageBreak/>
        <w:t>device type can transport data at faster-than internet speeds. This transport is done by shipping the data in the devices through a regional carrier. The devices are rugged shipping containers, complete with E Ink shipping labels. With a Snowball, you can transfer hundreds of terabytes or petabytes of data between your on-premises data centers and Amazon Simple Storage Service (Amazon S3).</w:t>
      </w:r>
    </w:p>
    <w:p w:rsidR="004302B4" w:rsidRPr="004302B4" w:rsidRDefault="004302B4" w:rsidP="004302B4">
      <w:pPr>
        <w:pStyle w:val="NormalWeb"/>
        <w:shd w:val="clear" w:color="auto" w:fill="FFFFFF"/>
        <w:ind w:left="792"/>
        <w:rPr>
          <w:rFonts w:ascii="Arial" w:hAnsi="Arial" w:cs="Arial"/>
        </w:rPr>
      </w:pPr>
    </w:p>
    <w:p w:rsidR="00A73558" w:rsidRPr="00FA0EC7" w:rsidRDefault="00A73558" w:rsidP="00FA0EC7">
      <w:pPr>
        <w:numPr>
          <w:ilvl w:val="1"/>
          <w:numId w:val="4"/>
        </w:num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AWS </w:t>
      </w:r>
      <w:r w:rsidR="004302B4" w:rsidRPr="004302B4">
        <w:rPr>
          <w:rFonts w:ascii="Arial" w:hAnsi="Arial" w:cs="Arial"/>
        </w:rPr>
        <w:t>Snowball</w:t>
      </w:r>
      <w:r>
        <w:rPr>
          <w:rFonts w:ascii="Arial" w:hAnsi="Arial" w:cs="Arial"/>
        </w:rPr>
        <w:t xml:space="preserve"> is scheduled for submission</w:t>
      </w:r>
      <w:r w:rsidR="00153443">
        <w:rPr>
          <w:rFonts w:ascii="Arial" w:hAnsi="Arial" w:cs="Arial"/>
        </w:rPr>
        <w:t xml:space="preserve"> by Amazon</w:t>
      </w:r>
      <w:r>
        <w:rPr>
          <w:rFonts w:ascii="Arial" w:hAnsi="Arial" w:cs="Arial"/>
        </w:rPr>
        <w:t xml:space="preserve"> to FedRAMP </w:t>
      </w:r>
      <w:r w:rsidR="007F18AF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asses</w:t>
      </w:r>
      <w:r w:rsidR="0009747E">
        <w:rPr>
          <w:rFonts w:ascii="Arial" w:hAnsi="Arial" w:cs="Arial"/>
        </w:rPr>
        <w:t>sment and authorization.</w:t>
      </w:r>
    </w:p>
    <w:p w:rsidR="000610E7" w:rsidRDefault="000610E7" w:rsidP="000610E7">
      <w:pPr>
        <w:numPr>
          <w:ilvl w:val="1"/>
          <w:numId w:val="4"/>
        </w:num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VAEC has reviewed and approved </w:t>
      </w:r>
      <w:del w:id="5" w:author="Richards, Rafael M." w:date="2019-01-30T19:58:00Z">
        <w:r w:rsidRPr="00C90D37" w:rsidDel="00F136EF">
          <w:rPr>
            <w:rFonts w:ascii="Arial" w:hAnsi="Arial" w:cs="Arial"/>
            <w:color w:val="000000"/>
          </w:rPr>
          <w:delText>Config</w:delText>
        </w:r>
        <w:r w:rsidDel="00F136EF">
          <w:rPr>
            <w:rFonts w:ascii="Arial" w:hAnsi="Arial" w:cs="Arial"/>
          </w:rPr>
          <w:delText xml:space="preserve"> </w:delText>
        </w:r>
      </w:del>
      <w:ins w:id="6" w:author="Richards, Rafael M." w:date="2019-01-30T19:58:00Z">
        <w:r w:rsidR="00F136EF">
          <w:rPr>
            <w:rFonts w:ascii="Arial" w:hAnsi="Arial" w:cs="Arial"/>
            <w:color w:val="000000"/>
          </w:rPr>
          <w:t>Configuration</w:t>
        </w:r>
        <w:r w:rsidR="00F136EF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for use.</w:t>
      </w:r>
    </w:p>
    <w:p w:rsidR="00E02B8C" w:rsidRDefault="007F18AF" w:rsidP="00153443">
      <w:pPr>
        <w:numPr>
          <w:ilvl w:val="1"/>
          <w:numId w:val="4"/>
        </w:num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0610E7">
        <w:rPr>
          <w:rFonts w:ascii="Arial" w:hAnsi="Arial" w:cs="Arial"/>
        </w:rPr>
        <w:t>VAEC</w:t>
      </w:r>
      <w:r w:rsidR="00E02B8C" w:rsidRPr="00E02B8C">
        <w:rPr>
          <w:rFonts w:ascii="Arial" w:hAnsi="Arial" w:cs="Arial"/>
        </w:rPr>
        <w:t xml:space="preserve"> does not receive a VA</w:t>
      </w:r>
      <w:r>
        <w:rPr>
          <w:rFonts w:ascii="Arial" w:hAnsi="Arial" w:cs="Arial"/>
        </w:rPr>
        <w:t xml:space="preserve"> ECSO</w:t>
      </w:r>
      <w:r w:rsidR="00E02B8C" w:rsidRPr="00E02B8C">
        <w:rPr>
          <w:rFonts w:ascii="Arial" w:hAnsi="Arial" w:cs="Arial"/>
        </w:rPr>
        <w:t xml:space="preserve"> </w:t>
      </w:r>
      <w:r w:rsidR="00913F73">
        <w:rPr>
          <w:rFonts w:ascii="Arial" w:hAnsi="Arial" w:cs="Arial"/>
        </w:rPr>
        <w:t>Exception</w:t>
      </w:r>
      <w:r w:rsidR="00E02B8C" w:rsidRPr="00E02B8C">
        <w:rPr>
          <w:rFonts w:ascii="Arial" w:hAnsi="Arial" w:cs="Arial"/>
        </w:rPr>
        <w:t xml:space="preserve"> to us</w:t>
      </w:r>
      <w:r w:rsidR="00FA0EC7">
        <w:rPr>
          <w:rFonts w:ascii="Arial" w:hAnsi="Arial" w:cs="Arial"/>
        </w:rPr>
        <w:t>e</w:t>
      </w:r>
      <w:r w:rsidR="00705148">
        <w:rPr>
          <w:rFonts w:ascii="Arial" w:hAnsi="Arial" w:cs="Arial"/>
        </w:rPr>
        <w:t xml:space="preserve"> Amazon</w:t>
      </w:r>
      <w:r w:rsidR="00FA0EC7">
        <w:rPr>
          <w:rFonts w:ascii="Arial" w:hAnsi="Arial" w:cs="Arial"/>
        </w:rPr>
        <w:t xml:space="preserve"> </w:t>
      </w:r>
      <w:r w:rsidR="004302B4" w:rsidRPr="004302B4">
        <w:rPr>
          <w:rFonts w:ascii="Arial" w:hAnsi="Arial" w:cs="Arial"/>
        </w:rPr>
        <w:t>Snowball</w:t>
      </w:r>
      <w:r w:rsidR="00FA0EC7">
        <w:rPr>
          <w:rFonts w:ascii="Arial" w:hAnsi="Arial" w:cs="Arial"/>
        </w:rPr>
        <w:t xml:space="preserve"> in VAEC AWS, </w:t>
      </w:r>
      <w:r w:rsidR="000610E7">
        <w:rPr>
          <w:rFonts w:ascii="Arial" w:hAnsi="Arial" w:cs="Arial"/>
        </w:rPr>
        <w:t>VAEC</w:t>
      </w:r>
      <w:r w:rsidR="00E02B8C" w:rsidRPr="00E02B8C">
        <w:rPr>
          <w:rFonts w:ascii="Arial" w:hAnsi="Arial" w:cs="Arial"/>
        </w:rPr>
        <w:t xml:space="preserve"> will be </w:t>
      </w:r>
      <w:proofErr w:type="gramStart"/>
      <w:r w:rsidR="00E02B8C">
        <w:rPr>
          <w:rFonts w:ascii="Arial" w:hAnsi="Arial" w:cs="Arial"/>
        </w:rPr>
        <w:t>required</w:t>
      </w:r>
      <w:proofErr w:type="gramEnd"/>
      <w:r w:rsidR="00E02B8C">
        <w:rPr>
          <w:rFonts w:ascii="Arial" w:hAnsi="Arial" w:cs="Arial"/>
        </w:rPr>
        <w:t xml:space="preserve"> to </w:t>
      </w:r>
      <w:r w:rsidR="00E02B8C" w:rsidRPr="00E02B8C">
        <w:rPr>
          <w:rFonts w:ascii="Arial" w:hAnsi="Arial" w:cs="Arial"/>
        </w:rPr>
        <w:t xml:space="preserve">implement a sub-optimal </w:t>
      </w:r>
      <w:r w:rsidR="00A73558">
        <w:rPr>
          <w:rFonts w:ascii="Arial" w:hAnsi="Arial" w:cs="Arial"/>
        </w:rPr>
        <w:t>custom</w:t>
      </w:r>
      <w:r w:rsidR="000610E7">
        <w:rPr>
          <w:rFonts w:ascii="Arial" w:hAnsi="Arial" w:cs="Arial"/>
        </w:rPr>
        <w:t xml:space="preserve"> solution </w:t>
      </w:r>
      <w:r w:rsidR="000610E7" w:rsidRPr="000610E7">
        <w:rPr>
          <w:rFonts w:ascii="Arial" w:hAnsi="Arial" w:cs="Arial"/>
        </w:rPr>
        <w:t xml:space="preserve">service that </w:t>
      </w:r>
      <w:del w:id="7" w:author="Richards, Rafael M." w:date="2019-01-30T19:59:00Z">
        <w:r w:rsidR="000610E7" w:rsidRPr="000610E7" w:rsidDel="00F136EF">
          <w:rPr>
            <w:rFonts w:ascii="Arial" w:hAnsi="Arial" w:cs="Arial"/>
          </w:rPr>
          <w:delText xml:space="preserve">accelerates </w:delText>
        </w:r>
      </w:del>
      <w:ins w:id="8" w:author="Richards, Rafael M." w:date="2019-01-30T19:59:00Z">
        <w:r w:rsidR="00F136EF">
          <w:rPr>
            <w:rFonts w:ascii="Arial" w:hAnsi="Arial" w:cs="Arial"/>
          </w:rPr>
          <w:t>prevents</w:t>
        </w:r>
        <w:r w:rsidR="00F136EF" w:rsidRPr="000610E7">
          <w:rPr>
            <w:rFonts w:ascii="Arial" w:hAnsi="Arial" w:cs="Arial"/>
          </w:rPr>
          <w:t xml:space="preserve"> </w:t>
        </w:r>
      </w:ins>
      <w:del w:id="9" w:author="Richards, Rafael M." w:date="2019-01-30T19:59:00Z">
        <w:r w:rsidR="000610E7" w:rsidRPr="000610E7" w:rsidDel="00F136EF">
          <w:rPr>
            <w:rFonts w:ascii="Arial" w:hAnsi="Arial" w:cs="Arial"/>
          </w:rPr>
          <w:delText xml:space="preserve">transferring </w:delText>
        </w:r>
      </w:del>
      <w:ins w:id="10" w:author="Richards, Rafael M." w:date="2019-01-30T19:59:00Z">
        <w:r w:rsidR="00F136EF">
          <w:rPr>
            <w:rFonts w:ascii="Arial" w:hAnsi="Arial" w:cs="Arial"/>
          </w:rPr>
          <w:t>transfer of</w:t>
        </w:r>
        <w:r w:rsidR="00F136EF" w:rsidRPr="000610E7">
          <w:rPr>
            <w:rFonts w:ascii="Arial" w:hAnsi="Arial" w:cs="Arial"/>
          </w:rPr>
          <w:t xml:space="preserve"> </w:t>
        </w:r>
      </w:ins>
      <w:r w:rsidR="000610E7" w:rsidRPr="000610E7">
        <w:rPr>
          <w:rFonts w:ascii="Arial" w:hAnsi="Arial" w:cs="Arial"/>
        </w:rPr>
        <w:t>large amounts of data into and out of AWS using physical storage devices, bypassing the Internet</w:t>
      </w:r>
      <w:r w:rsidR="000610E7">
        <w:rPr>
          <w:rFonts w:ascii="Arial" w:hAnsi="Arial" w:cs="Arial"/>
        </w:rPr>
        <w:t>.</w:t>
      </w:r>
      <w:r w:rsidR="00E02B8C" w:rsidRPr="00E02B8C">
        <w:rPr>
          <w:rFonts w:ascii="Arial" w:hAnsi="Arial" w:cs="Arial"/>
        </w:rPr>
        <w:t xml:space="preserve"> </w:t>
      </w:r>
      <w:r w:rsidR="000610E7">
        <w:rPr>
          <w:rFonts w:ascii="Arial" w:hAnsi="Arial" w:cs="Arial"/>
        </w:rPr>
        <w:t>This can result in issues with data transfer,</w:t>
      </w:r>
      <w:r w:rsidR="00E02B8C" w:rsidRPr="00E02B8C">
        <w:rPr>
          <w:rFonts w:ascii="Arial" w:hAnsi="Arial" w:cs="Arial"/>
        </w:rPr>
        <w:t xml:space="preserve"> availability and performance in production</w:t>
      </w:r>
      <w:ins w:id="11" w:author="Richards, Rafael M." w:date="2019-01-30T20:00:00Z">
        <w:r w:rsidR="00F136EF">
          <w:rPr>
            <w:rFonts w:ascii="Arial" w:hAnsi="Arial" w:cs="Arial"/>
          </w:rPr>
          <w:t>, and exposure of data to the Internet</w:t>
        </w:r>
      </w:ins>
      <w:bookmarkStart w:id="12" w:name="_GoBack"/>
      <w:bookmarkEnd w:id="12"/>
      <w:r w:rsidR="00E02B8C" w:rsidRPr="00E02B8C">
        <w:rPr>
          <w:rFonts w:ascii="Arial" w:hAnsi="Arial" w:cs="Arial"/>
        </w:rPr>
        <w:t>.</w:t>
      </w:r>
      <w:r w:rsidR="00E02B8C">
        <w:rPr>
          <w:rFonts w:ascii="Arial" w:hAnsi="Arial" w:cs="Arial"/>
        </w:rPr>
        <w:t xml:space="preserve">  </w:t>
      </w:r>
      <w:r w:rsidR="000610E7">
        <w:rPr>
          <w:rFonts w:ascii="Arial" w:hAnsi="Arial" w:cs="Arial"/>
        </w:rPr>
        <w:t>In addition to these issues VAEC</w:t>
      </w:r>
      <w:r w:rsidR="00E02B8C">
        <w:rPr>
          <w:rFonts w:ascii="Arial" w:hAnsi="Arial" w:cs="Arial"/>
        </w:rPr>
        <w:t xml:space="preserve"> will incur significant cost</w:t>
      </w:r>
      <w:r w:rsidR="0009747E">
        <w:rPr>
          <w:rFonts w:ascii="Arial" w:hAnsi="Arial" w:cs="Arial"/>
        </w:rPr>
        <w:t xml:space="preserve"> and schedule delays in developing </w:t>
      </w:r>
      <w:del w:id="13" w:author="Guajardo, Robert M. (Cognosante MVH, LLC)" w:date="2019-01-30T07:12:00Z">
        <w:r w:rsidR="0009747E" w:rsidDel="000512C4">
          <w:rPr>
            <w:rFonts w:ascii="Arial" w:hAnsi="Arial" w:cs="Arial"/>
          </w:rPr>
          <w:delText>a custom code and test</w:delText>
        </w:r>
      </w:del>
      <w:ins w:id="14" w:author="Guajardo, Robert M. (Cognosante MVH, LLC)" w:date="2019-01-30T07:12:00Z">
        <w:r w:rsidR="000512C4">
          <w:rPr>
            <w:rFonts w:ascii="Arial" w:hAnsi="Arial" w:cs="Arial"/>
          </w:rPr>
          <w:t>and testing</w:t>
        </w:r>
      </w:ins>
      <w:r w:rsidR="0009747E">
        <w:rPr>
          <w:rFonts w:ascii="Arial" w:hAnsi="Arial" w:cs="Arial"/>
        </w:rPr>
        <w:t xml:space="preserve"> a</w:t>
      </w:r>
      <w:r w:rsidR="00E02B8C">
        <w:rPr>
          <w:rFonts w:ascii="Arial" w:hAnsi="Arial" w:cs="Arial"/>
        </w:rPr>
        <w:t xml:space="preserve"> </w:t>
      </w:r>
      <w:ins w:id="15" w:author="Guajardo, Robert M. (Cognosante MVH, LLC)" w:date="2019-01-30T07:13:00Z">
        <w:r w:rsidR="000512C4">
          <w:rPr>
            <w:rFonts w:ascii="Arial" w:hAnsi="Arial" w:cs="Arial"/>
          </w:rPr>
          <w:t xml:space="preserve">custom </w:t>
        </w:r>
      </w:ins>
      <w:r w:rsidR="00E02B8C">
        <w:rPr>
          <w:rFonts w:ascii="Arial" w:hAnsi="Arial" w:cs="Arial"/>
        </w:rPr>
        <w:t>solution</w:t>
      </w:r>
      <w:r w:rsidR="000610E7">
        <w:rPr>
          <w:rFonts w:ascii="Arial" w:hAnsi="Arial" w:cs="Arial"/>
        </w:rPr>
        <w:t xml:space="preserve"> </w:t>
      </w:r>
      <w:ins w:id="16" w:author="Guajardo, Robert M. (Cognosante MVH, LLC)" w:date="2019-01-30T07:13:00Z">
        <w:r w:rsidR="000512C4">
          <w:rPr>
            <w:rFonts w:ascii="Arial" w:hAnsi="Arial" w:cs="Arial"/>
          </w:rPr>
          <w:t>to</w:t>
        </w:r>
      </w:ins>
      <w:del w:id="17" w:author="Guajardo, Robert M. (Cognosante MVH, LLC)" w:date="2019-01-30T07:13:00Z">
        <w:r w:rsidR="0009747E" w:rsidDel="000512C4">
          <w:rPr>
            <w:rFonts w:ascii="Arial" w:hAnsi="Arial" w:cs="Arial"/>
          </w:rPr>
          <w:delText>of</w:delText>
        </w:r>
      </w:del>
      <w:r w:rsidR="0009747E">
        <w:rPr>
          <w:rFonts w:ascii="Arial" w:hAnsi="Arial" w:cs="Arial"/>
        </w:rPr>
        <w:t xml:space="preserve"> </w:t>
      </w:r>
      <w:r w:rsidR="000610E7">
        <w:rPr>
          <w:rFonts w:ascii="Arial" w:hAnsi="Arial" w:cs="Arial"/>
        </w:rPr>
        <w:t xml:space="preserve">transport </w:t>
      </w:r>
      <w:del w:id="18" w:author="Guajardo, Robert M. (Cognosante MVH, LLC)" w:date="2019-01-30T07:13:00Z">
        <w:r w:rsidR="000610E7" w:rsidDel="000512C4">
          <w:rPr>
            <w:rFonts w:ascii="Arial" w:hAnsi="Arial" w:cs="Arial"/>
          </w:rPr>
          <w:delText xml:space="preserve">of </w:delText>
        </w:r>
      </w:del>
      <w:r w:rsidR="000610E7">
        <w:rPr>
          <w:rFonts w:ascii="Arial" w:hAnsi="Arial" w:cs="Arial"/>
        </w:rPr>
        <w:t xml:space="preserve">data faster than the internet </w:t>
      </w:r>
      <w:r w:rsidR="00E02B8C">
        <w:rPr>
          <w:rFonts w:ascii="Arial" w:hAnsi="Arial" w:cs="Arial"/>
        </w:rPr>
        <w:t>and to maintain and support it over time.</w:t>
      </w:r>
      <w:r w:rsidR="00A73558">
        <w:rPr>
          <w:rFonts w:ascii="Arial" w:hAnsi="Arial" w:cs="Arial"/>
        </w:rPr>
        <w:t xml:space="preserve">  </w:t>
      </w:r>
      <w:r w:rsidR="000610E7">
        <w:rPr>
          <w:rFonts w:ascii="Arial" w:hAnsi="Arial" w:cs="Arial"/>
        </w:rPr>
        <w:t>The VAEC</w:t>
      </w:r>
      <w:r w:rsidR="008C4496">
        <w:rPr>
          <w:rFonts w:ascii="Arial" w:hAnsi="Arial" w:cs="Arial"/>
        </w:rPr>
        <w:t xml:space="preserve"> </w:t>
      </w:r>
      <w:r w:rsidR="00913F73">
        <w:rPr>
          <w:rFonts w:ascii="Arial" w:hAnsi="Arial" w:cs="Arial"/>
        </w:rPr>
        <w:t>Exception</w:t>
      </w:r>
      <w:r w:rsidR="008C4496">
        <w:rPr>
          <w:rFonts w:ascii="Arial" w:hAnsi="Arial" w:cs="Arial"/>
        </w:rPr>
        <w:t xml:space="preserve"> request </w:t>
      </w:r>
      <w:r w:rsidR="000610E7">
        <w:rPr>
          <w:rFonts w:ascii="Arial" w:hAnsi="Arial" w:cs="Arial"/>
        </w:rPr>
        <w:t>and analysis dated January 2019</w:t>
      </w:r>
      <w:r w:rsidR="008C4496">
        <w:rPr>
          <w:rFonts w:ascii="Arial" w:hAnsi="Arial" w:cs="Arial"/>
        </w:rPr>
        <w:t xml:space="preserve"> is on file with ECSO.</w:t>
      </w:r>
    </w:p>
    <w:p w:rsidR="007F18AF" w:rsidRDefault="007F18AF" w:rsidP="00153443">
      <w:pPr>
        <w:numPr>
          <w:ilvl w:val="1"/>
          <w:numId w:val="4"/>
        </w:num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VA projects will be able to accelerate their migration to the cloud and realization of ROI by using </w:t>
      </w:r>
      <w:r w:rsidR="004302B4" w:rsidRPr="004302B4">
        <w:rPr>
          <w:rFonts w:ascii="Arial" w:hAnsi="Arial" w:cs="Arial"/>
        </w:rPr>
        <w:t>Snowball</w:t>
      </w:r>
      <w:r>
        <w:rPr>
          <w:rFonts w:ascii="Arial" w:hAnsi="Arial" w:cs="Arial"/>
        </w:rPr>
        <w:t xml:space="preserve"> vs building</w:t>
      </w:r>
      <w:r w:rsidR="004F11E5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custom </w:t>
      </w:r>
      <w:r w:rsidR="00614FB0">
        <w:rPr>
          <w:rFonts w:ascii="Arial" w:hAnsi="Arial" w:cs="Arial"/>
        </w:rPr>
        <w:t xml:space="preserve">transport of data faster than the internet </w:t>
      </w:r>
      <w:r>
        <w:rPr>
          <w:rFonts w:ascii="Arial" w:hAnsi="Arial" w:cs="Arial"/>
        </w:rPr>
        <w:t xml:space="preserve">solutions in AWS. </w:t>
      </w:r>
    </w:p>
    <w:p w:rsidR="00E1357C" w:rsidRPr="00E1357C" w:rsidRDefault="00913F73" w:rsidP="00E1357C">
      <w:p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EXCEPTION</w:t>
      </w:r>
      <w:r w:rsidR="00FA1A20">
        <w:rPr>
          <w:rFonts w:ascii="Arial" w:hAnsi="Arial" w:cs="Arial"/>
          <w:b/>
        </w:rPr>
        <w:t xml:space="preserve"> DURATION AND CONDITIO</w:t>
      </w:r>
      <w:r w:rsidR="00C656BD">
        <w:rPr>
          <w:rFonts w:ascii="Arial" w:hAnsi="Arial" w:cs="Arial"/>
          <w:b/>
        </w:rPr>
        <w:t>NS</w:t>
      </w:r>
      <w:r w:rsidR="00E1357C">
        <w:rPr>
          <w:rFonts w:ascii="Arial" w:hAnsi="Arial" w:cs="Arial"/>
        </w:rPr>
        <w:t>:</w:t>
      </w:r>
    </w:p>
    <w:p w:rsidR="008625E1" w:rsidRPr="00705148" w:rsidRDefault="0001394D" w:rsidP="00E620A9">
      <w:pPr>
        <w:numPr>
          <w:ilvl w:val="0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 xml:space="preserve">Based on this rationale, the ECSO grants a </w:t>
      </w:r>
      <w:r w:rsidR="00944D06" w:rsidRPr="00705148">
        <w:rPr>
          <w:rFonts w:ascii="Arial" w:hAnsi="Arial" w:cs="Arial"/>
          <w:sz w:val="22"/>
          <w:szCs w:val="22"/>
        </w:rPr>
        <w:t xml:space="preserve">Cloud </w:t>
      </w:r>
      <w:r w:rsidR="00A73558" w:rsidRPr="00705148">
        <w:rPr>
          <w:rFonts w:ascii="Arial" w:hAnsi="Arial" w:cs="Arial"/>
          <w:sz w:val="22"/>
          <w:szCs w:val="22"/>
        </w:rPr>
        <w:t>N</w:t>
      </w:r>
      <w:r w:rsidR="00944D06" w:rsidRPr="00705148">
        <w:rPr>
          <w:rFonts w:ascii="Arial" w:hAnsi="Arial" w:cs="Arial"/>
          <w:sz w:val="22"/>
          <w:szCs w:val="22"/>
        </w:rPr>
        <w:t xml:space="preserve">ative </w:t>
      </w:r>
      <w:r w:rsidR="00A73558" w:rsidRPr="00705148">
        <w:rPr>
          <w:rFonts w:ascii="Arial" w:hAnsi="Arial" w:cs="Arial"/>
          <w:sz w:val="22"/>
          <w:szCs w:val="22"/>
        </w:rPr>
        <w:t>T</w:t>
      </w:r>
      <w:r w:rsidR="00944D06" w:rsidRPr="00705148">
        <w:rPr>
          <w:rFonts w:ascii="Arial" w:hAnsi="Arial" w:cs="Arial"/>
          <w:sz w:val="22"/>
          <w:szCs w:val="22"/>
        </w:rPr>
        <w:t xml:space="preserve">ool </w:t>
      </w:r>
      <w:r w:rsidR="00913F73">
        <w:rPr>
          <w:rFonts w:ascii="Arial" w:hAnsi="Arial" w:cs="Arial"/>
          <w:sz w:val="22"/>
          <w:szCs w:val="22"/>
        </w:rPr>
        <w:t>Exception</w:t>
      </w:r>
      <w:r w:rsidR="00A73558" w:rsidRPr="00705148">
        <w:rPr>
          <w:rFonts w:ascii="Arial" w:hAnsi="Arial" w:cs="Arial"/>
          <w:sz w:val="22"/>
          <w:szCs w:val="22"/>
        </w:rPr>
        <w:t xml:space="preserve"> </w:t>
      </w:r>
      <w:r w:rsidR="00581ACB" w:rsidRPr="00705148">
        <w:rPr>
          <w:rFonts w:ascii="Arial" w:hAnsi="Arial" w:cs="Arial"/>
          <w:sz w:val="22"/>
          <w:szCs w:val="22"/>
        </w:rPr>
        <w:t>to be</w:t>
      </w:r>
      <w:r w:rsidR="00944D06" w:rsidRPr="00705148">
        <w:rPr>
          <w:rFonts w:ascii="Arial" w:hAnsi="Arial" w:cs="Arial"/>
          <w:sz w:val="22"/>
          <w:szCs w:val="22"/>
        </w:rPr>
        <w:t xml:space="preserve"> added to VAEC AWS GOVCLOUD High Accessing </w:t>
      </w:r>
      <w:r w:rsidR="00E1357C" w:rsidRPr="00705148">
        <w:rPr>
          <w:rFonts w:ascii="Arial" w:hAnsi="Arial" w:cs="Arial"/>
          <w:sz w:val="22"/>
          <w:szCs w:val="22"/>
        </w:rPr>
        <w:t>from the date of this memo</w:t>
      </w:r>
      <w:r w:rsidRPr="00705148">
        <w:rPr>
          <w:rFonts w:ascii="Arial" w:hAnsi="Arial" w:cs="Arial"/>
          <w:sz w:val="22"/>
          <w:szCs w:val="22"/>
        </w:rPr>
        <w:t xml:space="preserve"> </w:t>
      </w:r>
      <w:r w:rsidR="00A73558" w:rsidRPr="00705148">
        <w:rPr>
          <w:rFonts w:ascii="Arial" w:hAnsi="Arial" w:cs="Arial"/>
          <w:sz w:val="22"/>
          <w:szCs w:val="22"/>
        </w:rPr>
        <w:t xml:space="preserve">for the use of AWS EFS </w:t>
      </w:r>
      <w:r w:rsidR="00581ACB" w:rsidRPr="00705148">
        <w:rPr>
          <w:rFonts w:ascii="Arial" w:hAnsi="Arial" w:cs="Arial"/>
          <w:sz w:val="22"/>
          <w:szCs w:val="22"/>
        </w:rPr>
        <w:t>while Amazon is pursuing and</w:t>
      </w:r>
      <w:r w:rsidR="00A73558" w:rsidRPr="00705148">
        <w:rPr>
          <w:rFonts w:ascii="Arial" w:hAnsi="Arial" w:cs="Arial"/>
          <w:sz w:val="22"/>
          <w:szCs w:val="22"/>
        </w:rPr>
        <w:t xml:space="preserve"> either receives FedRAMP approval</w:t>
      </w:r>
      <w:r w:rsidR="00581ACB" w:rsidRPr="00705148">
        <w:rPr>
          <w:rFonts w:ascii="Arial" w:hAnsi="Arial" w:cs="Arial"/>
          <w:sz w:val="22"/>
          <w:szCs w:val="22"/>
        </w:rPr>
        <w:t xml:space="preserve"> for</w:t>
      </w:r>
      <w:r w:rsidR="00A73558" w:rsidRPr="00705148">
        <w:rPr>
          <w:rFonts w:ascii="Arial" w:hAnsi="Arial" w:cs="Arial"/>
          <w:sz w:val="22"/>
          <w:szCs w:val="22"/>
        </w:rPr>
        <w:t xml:space="preserve"> </w:t>
      </w:r>
      <w:r w:rsidR="004302B4">
        <w:rPr>
          <w:rFonts w:ascii="Arial" w:hAnsi="Arial" w:cs="Arial"/>
          <w:sz w:val="22"/>
          <w:szCs w:val="22"/>
        </w:rPr>
        <w:t xml:space="preserve">AWS </w:t>
      </w:r>
      <w:r w:rsidR="004302B4" w:rsidRPr="002D0353">
        <w:rPr>
          <w:rFonts w:ascii="Arial" w:hAnsi="Arial" w:cs="Arial"/>
          <w:sz w:val="22"/>
          <w:szCs w:val="22"/>
        </w:rPr>
        <w:t>Snowball</w:t>
      </w:r>
      <w:r w:rsidR="00581ACB" w:rsidRPr="00705148">
        <w:rPr>
          <w:rFonts w:ascii="Arial" w:hAnsi="Arial" w:cs="Arial"/>
          <w:sz w:val="22"/>
          <w:szCs w:val="22"/>
        </w:rPr>
        <w:t xml:space="preserve"> </w:t>
      </w:r>
      <w:r w:rsidR="00A73558" w:rsidRPr="00705148">
        <w:rPr>
          <w:rFonts w:ascii="Arial" w:hAnsi="Arial" w:cs="Arial"/>
          <w:sz w:val="22"/>
          <w:szCs w:val="22"/>
        </w:rPr>
        <w:t xml:space="preserve">or the ECSO rescinds this </w:t>
      </w:r>
      <w:r w:rsidR="00913F73">
        <w:rPr>
          <w:rFonts w:ascii="Arial" w:hAnsi="Arial" w:cs="Arial"/>
          <w:sz w:val="22"/>
          <w:szCs w:val="22"/>
        </w:rPr>
        <w:t>Exception</w:t>
      </w:r>
      <w:r w:rsidR="00581ACB" w:rsidRPr="00705148">
        <w:rPr>
          <w:rFonts w:ascii="Arial" w:hAnsi="Arial" w:cs="Arial"/>
          <w:sz w:val="22"/>
          <w:szCs w:val="22"/>
        </w:rPr>
        <w:t>.</w:t>
      </w:r>
    </w:p>
    <w:p w:rsidR="00CE1945" w:rsidRPr="00705148" w:rsidRDefault="00944D06" w:rsidP="00CE1945">
      <w:pPr>
        <w:numPr>
          <w:ilvl w:val="0"/>
          <w:numId w:val="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705148">
        <w:rPr>
          <w:rFonts w:ascii="Arial" w:hAnsi="Arial" w:cs="Arial"/>
          <w:sz w:val="22"/>
          <w:szCs w:val="22"/>
        </w:rPr>
        <w:t>VBMS</w:t>
      </w:r>
      <w:r w:rsidR="00CE1945" w:rsidRPr="00705148">
        <w:rPr>
          <w:rFonts w:ascii="Arial" w:hAnsi="Arial" w:cs="Arial"/>
          <w:sz w:val="22"/>
          <w:szCs w:val="22"/>
        </w:rPr>
        <w:t xml:space="preserve"> </w:t>
      </w:r>
      <w:ins w:id="19" w:author="Guajardo, Robert M. (Cognosante MVH, LLC)" w:date="2019-01-30T07:06:00Z">
        <w:r w:rsidR="00901647">
          <w:rPr>
            <w:rFonts w:ascii="Arial" w:hAnsi="Arial" w:cs="Arial"/>
            <w:sz w:val="22"/>
            <w:szCs w:val="22"/>
          </w:rPr>
          <w:t xml:space="preserve">or </w:t>
        </w:r>
      </w:ins>
      <w:r w:rsidR="00BE04B1" w:rsidRPr="00705148">
        <w:rPr>
          <w:rFonts w:ascii="Arial" w:hAnsi="Arial" w:cs="Arial"/>
          <w:sz w:val="22"/>
          <w:szCs w:val="22"/>
        </w:rPr>
        <w:t xml:space="preserve">any other project teams using </w:t>
      </w:r>
      <w:r w:rsidR="0066230A" w:rsidRPr="00705148">
        <w:rPr>
          <w:rFonts w:ascii="Arial" w:hAnsi="Arial" w:cs="Arial"/>
          <w:sz w:val="22"/>
          <w:szCs w:val="22"/>
        </w:rPr>
        <w:t xml:space="preserve">Amazon </w:t>
      </w:r>
      <w:r w:rsidR="004302B4" w:rsidRPr="004302B4">
        <w:rPr>
          <w:rFonts w:ascii="Arial" w:hAnsi="Arial" w:cs="Arial"/>
        </w:rPr>
        <w:t>Snowball</w:t>
      </w:r>
      <w:r w:rsidR="00BE04B1" w:rsidRPr="00705148">
        <w:rPr>
          <w:rFonts w:ascii="Arial" w:hAnsi="Arial" w:cs="Arial"/>
          <w:sz w:val="22"/>
          <w:szCs w:val="22"/>
        </w:rPr>
        <w:t xml:space="preserve"> should </w:t>
      </w:r>
      <w:r w:rsidR="00D13300" w:rsidRPr="00705148">
        <w:rPr>
          <w:rFonts w:ascii="Arial" w:hAnsi="Arial" w:cs="Arial"/>
          <w:sz w:val="22"/>
          <w:szCs w:val="22"/>
        </w:rPr>
        <w:t xml:space="preserve">contact the ECSO </w:t>
      </w:r>
      <w:r w:rsidR="00153443" w:rsidRPr="00705148">
        <w:rPr>
          <w:rFonts w:ascii="Arial" w:hAnsi="Arial" w:cs="Arial"/>
          <w:sz w:val="22"/>
          <w:szCs w:val="22"/>
        </w:rPr>
        <w:t xml:space="preserve">immediately </w:t>
      </w:r>
      <w:r w:rsidR="00D13300" w:rsidRPr="00705148">
        <w:rPr>
          <w:rFonts w:ascii="Arial" w:hAnsi="Arial" w:cs="Arial"/>
          <w:sz w:val="22"/>
          <w:szCs w:val="22"/>
        </w:rPr>
        <w:t>if any material changes occur regarding the</w:t>
      </w:r>
      <w:r w:rsidR="00153443" w:rsidRPr="00705148">
        <w:rPr>
          <w:rFonts w:ascii="Arial" w:hAnsi="Arial" w:cs="Arial"/>
          <w:sz w:val="22"/>
          <w:szCs w:val="22"/>
        </w:rPr>
        <w:t xml:space="preserve"> use of </w:t>
      </w:r>
      <w:r w:rsidR="004302B4">
        <w:rPr>
          <w:rFonts w:ascii="Arial" w:hAnsi="Arial" w:cs="Arial"/>
          <w:color w:val="000000"/>
          <w:sz w:val="22"/>
          <w:szCs w:val="22"/>
        </w:rPr>
        <w:t xml:space="preserve">Amazon </w:t>
      </w:r>
      <w:r w:rsidR="004302B4" w:rsidRPr="002D0353">
        <w:rPr>
          <w:rFonts w:ascii="Arial" w:hAnsi="Arial" w:cs="Arial"/>
          <w:sz w:val="22"/>
          <w:szCs w:val="22"/>
        </w:rPr>
        <w:t>Snowball</w:t>
      </w:r>
      <w:r w:rsidRPr="00705148">
        <w:rPr>
          <w:rFonts w:ascii="Arial" w:hAnsi="Arial" w:cs="Arial"/>
          <w:sz w:val="22"/>
          <w:szCs w:val="22"/>
        </w:rPr>
        <w:t xml:space="preserve"> </w:t>
      </w:r>
      <w:r w:rsidR="00D13300" w:rsidRPr="00705148">
        <w:rPr>
          <w:rFonts w:ascii="Arial" w:hAnsi="Arial" w:cs="Arial"/>
          <w:sz w:val="22"/>
          <w:szCs w:val="22"/>
        </w:rPr>
        <w:t xml:space="preserve">which could </w:t>
      </w:r>
      <w:r w:rsidR="00153443" w:rsidRPr="00705148">
        <w:rPr>
          <w:rFonts w:ascii="Arial" w:hAnsi="Arial" w:cs="Arial"/>
          <w:sz w:val="22"/>
          <w:szCs w:val="22"/>
        </w:rPr>
        <w:t>negatively impact the security or performance of the VAEC.</w:t>
      </w:r>
    </w:p>
    <w:p w:rsidR="008C4496" w:rsidRPr="008C4496" w:rsidRDefault="008C4496" w:rsidP="008C44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Approved By</w:t>
      </w:r>
      <w:r w:rsidRPr="008C4496">
        <w:rPr>
          <w:rFonts w:ascii="Arial" w:hAnsi="Arial" w:cs="Arial"/>
          <w:sz w:val="22"/>
          <w:szCs w:val="22"/>
        </w:rPr>
        <w:t>:</w:t>
      </w:r>
    </w:p>
    <w:p w:rsidR="008C4496" w:rsidRPr="008C4496" w:rsidRDefault="008C4496" w:rsidP="008C4496">
      <w:pPr>
        <w:rPr>
          <w:rFonts w:ascii="Arial" w:hAnsi="Arial" w:cs="Arial"/>
          <w:sz w:val="22"/>
          <w:szCs w:val="22"/>
        </w:rPr>
      </w:pPr>
    </w:p>
    <w:p w:rsidR="008C4496" w:rsidRPr="008C4496" w:rsidRDefault="008C4496" w:rsidP="008C4496">
      <w:pPr>
        <w:rPr>
          <w:rFonts w:ascii="Arial" w:hAnsi="Arial" w:cs="Arial"/>
          <w:sz w:val="22"/>
          <w:szCs w:val="22"/>
        </w:rPr>
      </w:pPr>
    </w:p>
    <w:p w:rsidR="008C4496" w:rsidRPr="008C4496" w:rsidRDefault="008C4496" w:rsidP="008C4496">
      <w:pPr>
        <w:rPr>
          <w:rFonts w:ascii="Arial" w:hAnsi="Arial" w:cs="Arial"/>
          <w:sz w:val="22"/>
          <w:szCs w:val="22"/>
        </w:rPr>
      </w:pPr>
      <w:r w:rsidRPr="008C4496">
        <w:rPr>
          <w:rFonts w:ascii="Arial" w:hAnsi="Arial" w:cs="Arial"/>
          <w:sz w:val="22"/>
          <w:szCs w:val="22"/>
        </w:rPr>
        <w:t>_________________________________</w:t>
      </w:r>
    </w:p>
    <w:p w:rsidR="008C4496" w:rsidRPr="008C4496" w:rsidRDefault="008C4496" w:rsidP="008C4496">
      <w:pPr>
        <w:rPr>
          <w:rFonts w:ascii="Arial" w:hAnsi="Arial" w:cs="Arial"/>
          <w:sz w:val="22"/>
          <w:szCs w:val="22"/>
        </w:rPr>
      </w:pPr>
      <w:r w:rsidRPr="008C4496">
        <w:rPr>
          <w:rFonts w:ascii="Arial" w:hAnsi="Arial" w:cs="Arial"/>
          <w:sz w:val="22"/>
          <w:szCs w:val="22"/>
        </w:rPr>
        <w:t>David Catanoso</w:t>
      </w:r>
    </w:p>
    <w:p w:rsidR="00EA7F7E" w:rsidRDefault="008C4496" w:rsidP="008C4496">
      <w:pPr>
        <w:tabs>
          <w:tab w:val="left" w:pos="5040"/>
        </w:tabs>
        <w:rPr>
          <w:rFonts w:ascii="Arial" w:hAnsi="Arial" w:cs="Arial"/>
          <w:sz w:val="22"/>
          <w:szCs w:val="22"/>
        </w:rPr>
      </w:pPr>
      <w:r w:rsidRPr="008C4496">
        <w:rPr>
          <w:rFonts w:ascii="Arial" w:hAnsi="Arial" w:cs="Arial"/>
          <w:sz w:val="22"/>
          <w:szCs w:val="22"/>
        </w:rPr>
        <w:t>Director, ECSO</w:t>
      </w:r>
    </w:p>
    <w:p w:rsidR="008C4496" w:rsidRDefault="008C4496" w:rsidP="008C4496">
      <w:pPr>
        <w:tabs>
          <w:tab w:val="left" w:pos="5040"/>
        </w:tabs>
        <w:rPr>
          <w:rFonts w:ascii="Arial" w:hAnsi="Arial" w:cs="Arial"/>
          <w:sz w:val="22"/>
          <w:szCs w:val="22"/>
        </w:rPr>
      </w:pPr>
    </w:p>
    <w:p w:rsidR="00F024E6" w:rsidRPr="00705148" w:rsidRDefault="00F024E6" w:rsidP="00EA7F7E">
      <w:pPr>
        <w:rPr>
          <w:rFonts w:ascii="Arial" w:hAnsi="Arial" w:cs="Arial"/>
          <w:iCs/>
          <w:sz w:val="18"/>
          <w:szCs w:val="18"/>
        </w:rPr>
      </w:pPr>
    </w:p>
    <w:p w:rsidR="00F024E6" w:rsidRPr="00312E6C" w:rsidRDefault="00F024E6" w:rsidP="00EA7F7E">
      <w:pPr>
        <w:rPr>
          <w:rFonts w:ascii="Arial" w:hAnsi="Arial" w:cs="Arial"/>
          <w:iCs/>
        </w:rPr>
      </w:pPr>
    </w:p>
    <w:sectPr w:rsidR="00F024E6" w:rsidRPr="00312E6C" w:rsidSect="007F18A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5A" w:rsidRDefault="0013435A" w:rsidP="00BC59B2">
      <w:r>
        <w:separator/>
      </w:r>
    </w:p>
  </w:endnote>
  <w:endnote w:type="continuationSeparator" w:id="0">
    <w:p w:rsidR="0013435A" w:rsidRDefault="0013435A" w:rsidP="00BC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 (WN)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zon Emb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0576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05148" w:rsidRDefault="007051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6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6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5148" w:rsidRDefault="00705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5A" w:rsidRDefault="0013435A" w:rsidP="00BC59B2">
      <w:r>
        <w:separator/>
      </w:r>
    </w:p>
  </w:footnote>
  <w:footnote w:type="continuationSeparator" w:id="0">
    <w:p w:rsidR="0013435A" w:rsidRDefault="0013435A" w:rsidP="00BC5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B2" w:rsidRDefault="00913F73">
    <w:pPr>
      <w:pStyle w:val="Header"/>
    </w:pPr>
    <w:r>
      <w:rPr>
        <w:rFonts w:ascii="Arial" w:hAnsi="Arial" w:cs="Arial"/>
        <w:sz w:val="24"/>
      </w:rPr>
      <w:t>Exception</w:t>
    </w:r>
    <w:r w:rsidR="00EA7F7E">
      <w:rPr>
        <w:rFonts w:ascii="Arial" w:hAnsi="Arial" w:cs="Arial"/>
        <w:sz w:val="24"/>
      </w:rPr>
      <w:t xml:space="preserve">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EE0"/>
    <w:multiLevelType w:val="hybridMultilevel"/>
    <w:tmpl w:val="AC7215E6"/>
    <w:lvl w:ilvl="0" w:tplc="A5AE93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12725C"/>
    <w:multiLevelType w:val="hybridMultilevel"/>
    <w:tmpl w:val="164CA01A"/>
    <w:lvl w:ilvl="0" w:tplc="D9BA3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978"/>
    <w:multiLevelType w:val="multilevel"/>
    <w:tmpl w:val="7DAEEB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298F12C5"/>
    <w:multiLevelType w:val="hybridMultilevel"/>
    <w:tmpl w:val="6C080934"/>
    <w:lvl w:ilvl="0" w:tplc="6E9E0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8EDB8">
      <w:start w:val="7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61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61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C0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2F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09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28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86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22665F"/>
    <w:multiLevelType w:val="hybridMultilevel"/>
    <w:tmpl w:val="0F9C1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E2C24"/>
    <w:multiLevelType w:val="hybridMultilevel"/>
    <w:tmpl w:val="D2187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56B4C"/>
    <w:multiLevelType w:val="multilevel"/>
    <w:tmpl w:val="2924C3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F975F5"/>
    <w:multiLevelType w:val="hybridMultilevel"/>
    <w:tmpl w:val="2696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37EFC"/>
    <w:multiLevelType w:val="hybridMultilevel"/>
    <w:tmpl w:val="0778F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E39E2"/>
    <w:multiLevelType w:val="multilevel"/>
    <w:tmpl w:val="C52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74E44"/>
    <w:multiLevelType w:val="multilevel"/>
    <w:tmpl w:val="7DAEEB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jardo, Robert M. (Cognosante MVH, LLC)">
    <w15:presenceInfo w15:providerId="AD" w15:userId="S-1-5-21-1203574035-2005170512-1850952788-430024"/>
  </w15:person>
  <w15:person w15:author="Richards, Rafael M.">
    <w15:presenceInfo w15:providerId="AD" w15:userId="S-1-5-21-733966599-1863672314-6498272-18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C4"/>
    <w:rsid w:val="00012AB1"/>
    <w:rsid w:val="0001394D"/>
    <w:rsid w:val="00034DFB"/>
    <w:rsid w:val="00035504"/>
    <w:rsid w:val="00035750"/>
    <w:rsid w:val="00046099"/>
    <w:rsid w:val="00046E00"/>
    <w:rsid w:val="000512C4"/>
    <w:rsid w:val="000610E7"/>
    <w:rsid w:val="00070F9F"/>
    <w:rsid w:val="000861EF"/>
    <w:rsid w:val="0009747E"/>
    <w:rsid w:val="000A4147"/>
    <w:rsid w:val="000C06AC"/>
    <w:rsid w:val="000D4BEE"/>
    <w:rsid w:val="000E0D78"/>
    <w:rsid w:val="000E5905"/>
    <w:rsid w:val="000E628C"/>
    <w:rsid w:val="001116AF"/>
    <w:rsid w:val="0013435A"/>
    <w:rsid w:val="00153443"/>
    <w:rsid w:val="00173A41"/>
    <w:rsid w:val="001752F2"/>
    <w:rsid w:val="0018122A"/>
    <w:rsid w:val="00190664"/>
    <w:rsid w:val="001B2B08"/>
    <w:rsid w:val="001C2A1B"/>
    <w:rsid w:val="001D1DFD"/>
    <w:rsid w:val="001D47FE"/>
    <w:rsid w:val="001E5352"/>
    <w:rsid w:val="001F0F52"/>
    <w:rsid w:val="00204EC1"/>
    <w:rsid w:val="002163AC"/>
    <w:rsid w:val="00216B1A"/>
    <w:rsid w:val="00222AEE"/>
    <w:rsid w:val="0023362A"/>
    <w:rsid w:val="0023510A"/>
    <w:rsid w:val="002363E4"/>
    <w:rsid w:val="002432CC"/>
    <w:rsid w:val="00243E8F"/>
    <w:rsid w:val="00260B2A"/>
    <w:rsid w:val="00263A05"/>
    <w:rsid w:val="002932D1"/>
    <w:rsid w:val="00297F00"/>
    <w:rsid w:val="002A2797"/>
    <w:rsid w:val="002B31FC"/>
    <w:rsid w:val="002C1A3B"/>
    <w:rsid w:val="002D0353"/>
    <w:rsid w:val="002D4259"/>
    <w:rsid w:val="002E43D2"/>
    <w:rsid w:val="002F0CC4"/>
    <w:rsid w:val="00310699"/>
    <w:rsid w:val="00311012"/>
    <w:rsid w:val="00312E6C"/>
    <w:rsid w:val="003232A2"/>
    <w:rsid w:val="003235E8"/>
    <w:rsid w:val="0033515F"/>
    <w:rsid w:val="00340510"/>
    <w:rsid w:val="00345A76"/>
    <w:rsid w:val="00353C33"/>
    <w:rsid w:val="00366BB5"/>
    <w:rsid w:val="003824B7"/>
    <w:rsid w:val="003857BA"/>
    <w:rsid w:val="003865E1"/>
    <w:rsid w:val="003917A3"/>
    <w:rsid w:val="003966F2"/>
    <w:rsid w:val="003A579F"/>
    <w:rsid w:val="003C0C85"/>
    <w:rsid w:val="003C4DE2"/>
    <w:rsid w:val="003D6131"/>
    <w:rsid w:val="003E7EA4"/>
    <w:rsid w:val="003F2B1A"/>
    <w:rsid w:val="003F4FA6"/>
    <w:rsid w:val="00404106"/>
    <w:rsid w:val="004302B4"/>
    <w:rsid w:val="0043689B"/>
    <w:rsid w:val="00436C2A"/>
    <w:rsid w:val="004419FA"/>
    <w:rsid w:val="00462EBD"/>
    <w:rsid w:val="00471784"/>
    <w:rsid w:val="004742E2"/>
    <w:rsid w:val="004A65D2"/>
    <w:rsid w:val="004B369B"/>
    <w:rsid w:val="004C5980"/>
    <w:rsid w:val="004C5A76"/>
    <w:rsid w:val="004D0AEF"/>
    <w:rsid w:val="004D0C78"/>
    <w:rsid w:val="004E5CBB"/>
    <w:rsid w:val="004F11E5"/>
    <w:rsid w:val="005152FD"/>
    <w:rsid w:val="00535B30"/>
    <w:rsid w:val="0054242C"/>
    <w:rsid w:val="00545846"/>
    <w:rsid w:val="00551260"/>
    <w:rsid w:val="0055186D"/>
    <w:rsid w:val="00557D3A"/>
    <w:rsid w:val="00564693"/>
    <w:rsid w:val="00573F51"/>
    <w:rsid w:val="00576C37"/>
    <w:rsid w:val="00581ACB"/>
    <w:rsid w:val="005B090D"/>
    <w:rsid w:val="005B1F84"/>
    <w:rsid w:val="005D2BB2"/>
    <w:rsid w:val="005E50F6"/>
    <w:rsid w:val="005F14DC"/>
    <w:rsid w:val="00602DFE"/>
    <w:rsid w:val="00614FB0"/>
    <w:rsid w:val="006231FD"/>
    <w:rsid w:val="00627CD3"/>
    <w:rsid w:val="00631F3F"/>
    <w:rsid w:val="00640E6F"/>
    <w:rsid w:val="00644A79"/>
    <w:rsid w:val="00652FD4"/>
    <w:rsid w:val="0066230A"/>
    <w:rsid w:val="00671290"/>
    <w:rsid w:val="0068177B"/>
    <w:rsid w:val="006832A2"/>
    <w:rsid w:val="0068754B"/>
    <w:rsid w:val="0069639F"/>
    <w:rsid w:val="006C1A48"/>
    <w:rsid w:val="006F0588"/>
    <w:rsid w:val="007005E8"/>
    <w:rsid w:val="00701CA4"/>
    <w:rsid w:val="00704001"/>
    <w:rsid w:val="00705148"/>
    <w:rsid w:val="00707799"/>
    <w:rsid w:val="00726689"/>
    <w:rsid w:val="0073368D"/>
    <w:rsid w:val="0073743D"/>
    <w:rsid w:val="00737FB2"/>
    <w:rsid w:val="00741FC1"/>
    <w:rsid w:val="0074393D"/>
    <w:rsid w:val="00751754"/>
    <w:rsid w:val="007747C2"/>
    <w:rsid w:val="00780B60"/>
    <w:rsid w:val="007A236E"/>
    <w:rsid w:val="007B670C"/>
    <w:rsid w:val="007C08E9"/>
    <w:rsid w:val="007C7C86"/>
    <w:rsid w:val="007D33F8"/>
    <w:rsid w:val="007E400D"/>
    <w:rsid w:val="007F18AF"/>
    <w:rsid w:val="00802287"/>
    <w:rsid w:val="00824C02"/>
    <w:rsid w:val="00853BD0"/>
    <w:rsid w:val="008625E1"/>
    <w:rsid w:val="00864B8A"/>
    <w:rsid w:val="0089373F"/>
    <w:rsid w:val="008A70BB"/>
    <w:rsid w:val="008C29AC"/>
    <w:rsid w:val="008C4496"/>
    <w:rsid w:val="008C73D5"/>
    <w:rsid w:val="008D2CDB"/>
    <w:rsid w:val="008F6570"/>
    <w:rsid w:val="00901647"/>
    <w:rsid w:val="00913F73"/>
    <w:rsid w:val="00927B2B"/>
    <w:rsid w:val="0093062F"/>
    <w:rsid w:val="00944D06"/>
    <w:rsid w:val="0098229D"/>
    <w:rsid w:val="00985F24"/>
    <w:rsid w:val="009C3866"/>
    <w:rsid w:val="009C3DA2"/>
    <w:rsid w:val="009D7997"/>
    <w:rsid w:val="009E09EA"/>
    <w:rsid w:val="009E20C1"/>
    <w:rsid w:val="009E5037"/>
    <w:rsid w:val="009E6327"/>
    <w:rsid w:val="009F7641"/>
    <w:rsid w:val="00A04F2C"/>
    <w:rsid w:val="00A1558F"/>
    <w:rsid w:val="00A15CDA"/>
    <w:rsid w:val="00A17FB9"/>
    <w:rsid w:val="00A56A47"/>
    <w:rsid w:val="00A57A4B"/>
    <w:rsid w:val="00A71EFF"/>
    <w:rsid w:val="00A73558"/>
    <w:rsid w:val="00AA3097"/>
    <w:rsid w:val="00AA654B"/>
    <w:rsid w:val="00AA758F"/>
    <w:rsid w:val="00AB3609"/>
    <w:rsid w:val="00AB7E23"/>
    <w:rsid w:val="00AC083B"/>
    <w:rsid w:val="00AD3193"/>
    <w:rsid w:val="00AD7E0A"/>
    <w:rsid w:val="00B0549D"/>
    <w:rsid w:val="00B23054"/>
    <w:rsid w:val="00B50176"/>
    <w:rsid w:val="00B649DD"/>
    <w:rsid w:val="00B77B26"/>
    <w:rsid w:val="00B80E9F"/>
    <w:rsid w:val="00B842DE"/>
    <w:rsid w:val="00B93ABA"/>
    <w:rsid w:val="00BA59D3"/>
    <w:rsid w:val="00BA6405"/>
    <w:rsid w:val="00BB4EE1"/>
    <w:rsid w:val="00BC26CF"/>
    <w:rsid w:val="00BC59B2"/>
    <w:rsid w:val="00BD37AC"/>
    <w:rsid w:val="00BE04B1"/>
    <w:rsid w:val="00BE4DDA"/>
    <w:rsid w:val="00BE760F"/>
    <w:rsid w:val="00BF402D"/>
    <w:rsid w:val="00BF46D0"/>
    <w:rsid w:val="00BF5D5E"/>
    <w:rsid w:val="00BF6DA4"/>
    <w:rsid w:val="00C040A0"/>
    <w:rsid w:val="00C303F6"/>
    <w:rsid w:val="00C339F6"/>
    <w:rsid w:val="00C467D3"/>
    <w:rsid w:val="00C57E3D"/>
    <w:rsid w:val="00C656BD"/>
    <w:rsid w:val="00C73028"/>
    <w:rsid w:val="00C91D3B"/>
    <w:rsid w:val="00CA2C41"/>
    <w:rsid w:val="00CB5BF0"/>
    <w:rsid w:val="00CB72AC"/>
    <w:rsid w:val="00CB79B9"/>
    <w:rsid w:val="00CC3A37"/>
    <w:rsid w:val="00CC3DB6"/>
    <w:rsid w:val="00CD1A83"/>
    <w:rsid w:val="00CD4509"/>
    <w:rsid w:val="00CD5AE1"/>
    <w:rsid w:val="00CD7BBC"/>
    <w:rsid w:val="00CE1945"/>
    <w:rsid w:val="00CE5A5D"/>
    <w:rsid w:val="00D00A4C"/>
    <w:rsid w:val="00D062A8"/>
    <w:rsid w:val="00D101B7"/>
    <w:rsid w:val="00D13300"/>
    <w:rsid w:val="00D15DEE"/>
    <w:rsid w:val="00D24688"/>
    <w:rsid w:val="00D26CEC"/>
    <w:rsid w:val="00D5055F"/>
    <w:rsid w:val="00D561F8"/>
    <w:rsid w:val="00D66519"/>
    <w:rsid w:val="00D70E04"/>
    <w:rsid w:val="00D76DDE"/>
    <w:rsid w:val="00DA1116"/>
    <w:rsid w:val="00DB7C10"/>
    <w:rsid w:val="00DC067B"/>
    <w:rsid w:val="00DD2EAE"/>
    <w:rsid w:val="00DE0B35"/>
    <w:rsid w:val="00DE637E"/>
    <w:rsid w:val="00E02B8C"/>
    <w:rsid w:val="00E1357C"/>
    <w:rsid w:val="00E16F7A"/>
    <w:rsid w:val="00E20630"/>
    <w:rsid w:val="00E22EE4"/>
    <w:rsid w:val="00E33E03"/>
    <w:rsid w:val="00E36376"/>
    <w:rsid w:val="00E51092"/>
    <w:rsid w:val="00E51A6F"/>
    <w:rsid w:val="00E620A9"/>
    <w:rsid w:val="00E66FCA"/>
    <w:rsid w:val="00E75415"/>
    <w:rsid w:val="00E819AC"/>
    <w:rsid w:val="00E8234C"/>
    <w:rsid w:val="00E927A0"/>
    <w:rsid w:val="00E957EC"/>
    <w:rsid w:val="00EA6FAA"/>
    <w:rsid w:val="00EA7A77"/>
    <w:rsid w:val="00EA7F7E"/>
    <w:rsid w:val="00EB3B45"/>
    <w:rsid w:val="00EB49F1"/>
    <w:rsid w:val="00EB73AC"/>
    <w:rsid w:val="00EC1205"/>
    <w:rsid w:val="00EC4AA7"/>
    <w:rsid w:val="00EE3F77"/>
    <w:rsid w:val="00EE47F1"/>
    <w:rsid w:val="00EE489A"/>
    <w:rsid w:val="00EE4DDB"/>
    <w:rsid w:val="00EF32E2"/>
    <w:rsid w:val="00F024E6"/>
    <w:rsid w:val="00F120D7"/>
    <w:rsid w:val="00F136EF"/>
    <w:rsid w:val="00F32D5A"/>
    <w:rsid w:val="00F42B42"/>
    <w:rsid w:val="00F46047"/>
    <w:rsid w:val="00F51D4F"/>
    <w:rsid w:val="00F52748"/>
    <w:rsid w:val="00F570AA"/>
    <w:rsid w:val="00F63FC7"/>
    <w:rsid w:val="00F64CA0"/>
    <w:rsid w:val="00F760C4"/>
    <w:rsid w:val="00F7737B"/>
    <w:rsid w:val="00F81BC0"/>
    <w:rsid w:val="00FA0EC7"/>
    <w:rsid w:val="00FA10A3"/>
    <w:rsid w:val="00FA1A20"/>
    <w:rsid w:val="00FC7309"/>
    <w:rsid w:val="00FD3518"/>
    <w:rsid w:val="00FD3712"/>
    <w:rsid w:val="00FF129F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7D7C5EB"/>
  <w15:docId w15:val="{817736FA-D9BA-4972-973E-A877AEC1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400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  <w:tab w:val="left" w:pos="1080"/>
        <w:tab w:val="left" w:pos="1620"/>
      </w:tabs>
      <w:jc w:val="center"/>
      <w:outlineLvl w:val="2"/>
    </w:pPr>
    <w:rPr>
      <w:rFonts w:ascii="CG Times (WN)" w:eastAsia="Arial Unicode MS" w:hAnsi="CG Times (WN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VA">
    <w:name w:val="DoVA"/>
    <w:basedOn w:val="Normal"/>
    <w:pPr>
      <w:tabs>
        <w:tab w:val="left" w:pos="360"/>
      </w:tabs>
      <w:spacing w:after="120"/>
      <w:ind w:left="648"/>
    </w:pPr>
    <w:rPr>
      <w:rFonts w:ascii="Arial" w:hAnsi="Arial" w:cs="Arial"/>
      <w:b/>
      <w:bCs/>
      <w:color w:val="000080"/>
      <w:sz w:val="32"/>
      <w:szCs w:val="32"/>
    </w:rPr>
  </w:style>
  <w:style w:type="paragraph" w:customStyle="1" w:styleId="Memo">
    <w:name w:val="Memo"/>
    <w:basedOn w:val="Normal"/>
    <w:pPr>
      <w:tabs>
        <w:tab w:val="left" w:pos="360"/>
      </w:tabs>
      <w:jc w:val="right"/>
    </w:pPr>
    <w:rPr>
      <w:rFonts w:ascii="Arial" w:hAnsi="Arial" w:cs="Arial"/>
      <w:b/>
      <w:bCs/>
      <w:color w:val="000080"/>
      <w:sz w:val="64"/>
      <w:szCs w:val="64"/>
    </w:rPr>
  </w:style>
  <w:style w:type="paragraph" w:customStyle="1" w:styleId="HeadID">
    <w:name w:val="HeadID"/>
    <w:basedOn w:val="Normal"/>
    <w:pPr>
      <w:tabs>
        <w:tab w:val="left" w:pos="360"/>
      </w:tabs>
      <w:spacing w:before="120"/>
      <w:ind w:right="288"/>
      <w:jc w:val="right"/>
    </w:pPr>
    <w:rPr>
      <w:rFonts w:ascii="Arial" w:hAnsi="Arial" w:cs="Arial"/>
      <w:color w:val="000080"/>
      <w:sz w:val="14"/>
      <w:szCs w:val="14"/>
    </w:rPr>
  </w:style>
  <w:style w:type="paragraph" w:customStyle="1" w:styleId="HeadFld">
    <w:name w:val="HeadFld"/>
    <w:basedOn w:val="Normal"/>
    <w:pPr>
      <w:tabs>
        <w:tab w:val="left" w:pos="360"/>
      </w:tabs>
      <w:spacing w:before="60" w:after="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0"/>
      </w:tabs>
      <w:spacing w:line="480" w:lineRule="auto"/>
      <w:ind w:left="720"/>
    </w:pPr>
  </w:style>
  <w:style w:type="paragraph" w:styleId="BalloonText">
    <w:name w:val="Balloon Text"/>
    <w:basedOn w:val="Normal"/>
    <w:semiHidden/>
    <w:rsid w:val="00F760C4"/>
    <w:rPr>
      <w:rFonts w:ascii="Tahoma" w:hAnsi="Tahoma" w:cs="Tahoma"/>
      <w:sz w:val="16"/>
      <w:szCs w:val="16"/>
    </w:rPr>
  </w:style>
  <w:style w:type="character" w:styleId="Hyperlink">
    <w:name w:val="Hyperlink"/>
    <w:rsid w:val="005B090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B090D"/>
    <w:pPr>
      <w:tabs>
        <w:tab w:val="center" w:pos="4320"/>
        <w:tab w:val="right" w:pos="8640"/>
      </w:tabs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5B090D"/>
    <w:pPr>
      <w:spacing w:after="120"/>
    </w:pPr>
  </w:style>
  <w:style w:type="paragraph" w:styleId="ListParagraph">
    <w:name w:val="List Paragraph"/>
    <w:basedOn w:val="Normal"/>
    <w:uiPriority w:val="34"/>
    <w:qFormat/>
    <w:rsid w:val="002A279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rsid w:val="00B501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0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0176"/>
  </w:style>
  <w:style w:type="paragraph" w:styleId="CommentSubject">
    <w:name w:val="annotation subject"/>
    <w:basedOn w:val="CommentText"/>
    <w:next w:val="CommentText"/>
    <w:link w:val="CommentSubjectChar"/>
    <w:rsid w:val="00B50176"/>
    <w:rPr>
      <w:b/>
      <w:bCs/>
    </w:rPr>
  </w:style>
  <w:style w:type="character" w:customStyle="1" w:styleId="CommentSubjectChar">
    <w:name w:val="Comment Subject Char"/>
    <w:link w:val="CommentSubject"/>
    <w:rsid w:val="00B50176"/>
    <w:rPr>
      <w:b/>
      <w:bCs/>
    </w:rPr>
  </w:style>
  <w:style w:type="paragraph" w:styleId="Revision">
    <w:name w:val="Revision"/>
    <w:hidden/>
    <w:uiPriority w:val="99"/>
    <w:semiHidden/>
    <w:rsid w:val="003D6131"/>
    <w:rPr>
      <w:sz w:val="24"/>
      <w:szCs w:val="24"/>
    </w:rPr>
  </w:style>
  <w:style w:type="table" w:styleId="TableGrid">
    <w:name w:val="Table Grid"/>
    <w:basedOn w:val="TableNormal"/>
    <w:rsid w:val="002C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BC59B2"/>
  </w:style>
  <w:style w:type="character" w:customStyle="1" w:styleId="Heading1Char">
    <w:name w:val="Heading 1 Char"/>
    <w:link w:val="Heading1"/>
    <w:rsid w:val="007E400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1394D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05148"/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rsid w:val="004302B4"/>
    <w:pPr>
      <w:spacing w:before="100" w:beforeAutospacing="1" w:after="100" w:afterAutospacing="1" w:line="360" w:lineRule="atLeast"/>
    </w:pPr>
    <w:rPr>
      <w:rFonts w:ascii="Amazon Ember" w:hAnsi="Amazon Ember"/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511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369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253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186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178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201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1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5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6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7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471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1985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BE87025C5504B984BED7424886341" ma:contentTypeVersion="1" ma:contentTypeDescription="Create a new document." ma:contentTypeScope="" ma:versionID="1588ece6d5940eb72b6663d4f1a500f7">
  <xsd:schema xmlns:xsd="http://www.w3.org/2001/XMLSchema" xmlns:xs="http://www.w3.org/2001/XMLSchema" xmlns:p="http://schemas.microsoft.com/office/2006/metadata/properties" xmlns:ns2="91b7c0a3-2af5-41ad-a36e-6694dd57b447" targetNamespace="http://schemas.microsoft.com/office/2006/metadata/properties" ma:root="true" ma:fieldsID="fefca6085a15b5b0ab3d0cdb2e5bd222" ns2:_="">
    <xsd:import namespace="91b7c0a3-2af5-41ad-a36e-6694dd57b447"/>
    <xsd:element name="properties">
      <xsd:complexType>
        <xsd:sequence>
          <xsd:element name="documentManagement">
            <xsd:complexType>
              <xsd:all>
                <xsd:element ref="ns2:Subfol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7c0a3-2af5-41ad-a36e-6694dd57b447" elementFormDefault="qualified">
    <xsd:import namespace="http://schemas.microsoft.com/office/2006/documentManagement/types"/>
    <xsd:import namespace="http://schemas.microsoft.com/office/infopath/2007/PartnerControls"/>
    <xsd:element name="Subfolder" ma:index="8" nillable="true" ma:displayName="Category" ma:description="Type in your category name. Case sensitive and needs to be spelled consistently in order to group items together.&#10;" ma:format="Dropdown" ma:internalName="Subfolder">
      <xsd:simpleType>
        <xsd:union memberTypes="dms:Text">
          <xsd:simpleType>
            <xsd:restriction base="dms:Choice">
              <xsd:enumeration value="uncategoriz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folder xmlns="91b7c0a3-2af5-41ad-a36e-6694dd57b447">Waiver</Subfol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4F86E-2151-444E-BDA3-307906E23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7c0a3-2af5-41ad-a36e-6694dd57b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784B4-44A5-44FF-A853-4AF7CFE1EE15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1b7c0a3-2af5-41ad-a36e-6694dd57b44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322FDC-2417-4315-B2BA-4C51B43789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9BBCD0-F4B6-4352-A127-91D8D4A65D4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765DCD5-BD7D-4D09-8D59-450E63EC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3493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Grant Memo</vt:lpstr>
    </vt:vector>
  </TitlesOfParts>
  <Company>DVA</Company>
  <LinksUpToDate>false</LinksUpToDate>
  <CharactersWithSpaces>4132</CharactersWithSpaces>
  <SharedDoc>false</SharedDoc>
  <HLinks>
    <vt:vector size="12" baseType="variant"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https://vaww.portal.va.gov/sites/ECS/SitePages/Home.aspx</vt:lpwstr>
      </vt:variant>
      <vt:variant>
        <vt:lpwstr/>
      </vt:variant>
      <vt:variant>
        <vt:i4>6160481</vt:i4>
      </vt:variant>
      <vt:variant>
        <vt:i4>0</vt:i4>
      </vt:variant>
      <vt:variant>
        <vt:i4>0</vt:i4>
      </vt:variant>
      <vt:variant>
        <vt:i4>5</vt:i4>
      </vt:variant>
      <vt:variant>
        <vt:lpwstr>mailto:VAITECINTAKE@va.gov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Grant Memo</dc:title>
  <dc:creator>AAC</dc:creator>
  <cp:lastModifiedBy>Richards, Rafael M.</cp:lastModifiedBy>
  <cp:revision>2</cp:revision>
  <cp:lastPrinted>2019-01-16T05:58:00Z</cp:lastPrinted>
  <dcterms:created xsi:type="dcterms:W3CDTF">2019-01-31T01:01:00Z</dcterms:created>
  <dcterms:modified xsi:type="dcterms:W3CDTF">2019-01-31T01:01:00Z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dlc_DocId">
    <vt:lpwstr>657KNE7CTRDA-47-50</vt:lpwstr>
  </property>
  <property fmtid="{D5CDD505-2E9C-101B-9397-08002B2CF9AE}" pid="4" name="_dlc_DocIdItemGuid">
    <vt:lpwstr>0d98f3a7-1518-4e31-8866-ffdea93bcacf</vt:lpwstr>
  </property>
  <property fmtid="{D5CDD505-2E9C-101B-9397-08002B2CF9AE}" pid="5" name="_dlc_DocIdUrl">
    <vt:lpwstr>http://vaww.oed.portal.va.gov/administration/actions/_layouts/DocIdRedir.aspx?ID=657KNE7CTRDA-47-50, 657KNE7CTRDA-47-50</vt:lpwstr>
  </property>
  <property fmtid="{D5CDD505-2E9C-101B-9397-08002B2CF9AE}" pid="6" name="ContentTypeId">
    <vt:lpwstr>0x010100CEDBE87025C5504B984BED7424886341</vt:lpwstr>
  </property>
</Properties>
</file>