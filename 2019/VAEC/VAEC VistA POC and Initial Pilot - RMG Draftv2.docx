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2592"/>
        <w:gridCol w:w="1584"/>
        <w:gridCol w:w="4284"/>
      </w:tblGrid>
      <w:tr w:rsidR="004F074E" w14:paraId="0D960C15" w14:textId="77777777" w:rsidTr="00FB1F1F">
        <w:trPr>
          <w:cantSplit/>
        </w:trPr>
        <w:tc>
          <w:tcPr>
            <w:tcW w:w="4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C72675" w14:textId="77777777" w:rsidR="004F074E" w:rsidRDefault="004F074E" w:rsidP="00FB1F1F">
            <w:pPr>
              <w:pStyle w:val="DoVA"/>
              <w:tabs>
                <w:tab w:val="left" w:pos="810"/>
              </w:tabs>
              <w:spacing w:before="120" w:after="60"/>
            </w:pPr>
            <w:r>
              <w:t>Department of</w:t>
            </w:r>
            <w:r>
              <w:br/>
              <w:t>Veterans Affairs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6B1B3390" w14:textId="77777777" w:rsidR="004F074E" w:rsidRDefault="004F074E" w:rsidP="00FB1F1F">
            <w:pPr>
              <w:pStyle w:val="Memo"/>
              <w:ind w:right="72"/>
            </w:pPr>
            <w:r>
              <w:t>Memorandum</w:t>
            </w:r>
          </w:p>
        </w:tc>
      </w:tr>
      <w:tr w:rsidR="004F074E" w14:paraId="5D51E3A7" w14:textId="77777777" w:rsidTr="00FB1F1F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5A4357" w14:textId="77777777" w:rsidR="004F074E" w:rsidRDefault="004F074E" w:rsidP="00FB1F1F">
            <w:pPr>
              <w:pStyle w:val="HeadID"/>
            </w:pPr>
            <w:r>
              <w:t>Date: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31D645E9" w14:textId="11657926" w:rsidR="004F074E" w:rsidRPr="004F074E" w:rsidRDefault="004F074E" w:rsidP="00FB1F1F">
            <w:pPr>
              <w:pStyle w:val="HeadFld"/>
              <w:rPr>
                <w:rFonts w:ascii="Arial" w:hAnsi="Arial" w:cs="Arial"/>
              </w:rPr>
            </w:pPr>
            <w:del w:id="0" w:author="Richards, Rafael M." w:date="2019-01-30T19:26:00Z">
              <w:r w:rsidDel="00AE4108">
                <w:rPr>
                  <w:rFonts w:ascii="Arial" w:hAnsi="Arial" w:cs="Arial"/>
                </w:rPr>
                <w:delText xml:space="preserve">October </w:delText>
              </w:r>
            </w:del>
            <w:ins w:id="1" w:author="Richards, Rafael M." w:date="2019-01-30T19:26:00Z">
              <w:r w:rsidR="00AE4108">
                <w:rPr>
                  <w:rFonts w:ascii="Arial" w:hAnsi="Arial" w:cs="Arial"/>
                </w:rPr>
                <w:t>January</w:t>
              </w:r>
              <w:r w:rsidR="00AE4108">
                <w:rPr>
                  <w:rFonts w:ascii="Arial" w:hAnsi="Arial" w:cs="Arial"/>
                </w:rPr>
                <w:t xml:space="preserve"> </w:t>
              </w:r>
            </w:ins>
            <w:r>
              <w:rPr>
                <w:rFonts w:ascii="Arial" w:hAnsi="Arial" w:cs="Arial"/>
              </w:rPr>
              <w:t>2</w:t>
            </w:r>
            <w:ins w:id="2" w:author="Richards, Rafael M." w:date="2019-01-30T19:26:00Z">
              <w:r w:rsidR="00AE4108">
                <w:rPr>
                  <w:rFonts w:ascii="Arial" w:hAnsi="Arial" w:cs="Arial"/>
                </w:rPr>
                <w:t>8</w:t>
              </w:r>
            </w:ins>
            <w:del w:id="3" w:author="Richards, Rafael M." w:date="2019-01-30T19:26:00Z">
              <w:r w:rsidDel="00AE4108">
                <w:rPr>
                  <w:rFonts w:ascii="Arial" w:hAnsi="Arial" w:cs="Arial"/>
                </w:rPr>
                <w:delText>2</w:delText>
              </w:r>
            </w:del>
            <w:r>
              <w:rPr>
                <w:rFonts w:ascii="Arial" w:hAnsi="Arial" w:cs="Arial"/>
              </w:rPr>
              <w:t>, 201</w:t>
            </w:r>
            <w:ins w:id="4" w:author="Richards, Rafael M." w:date="2019-01-30T19:26:00Z">
              <w:r w:rsidR="00AE4108">
                <w:rPr>
                  <w:rFonts w:ascii="Arial" w:hAnsi="Arial" w:cs="Arial"/>
                </w:rPr>
                <w:t>9</w:t>
              </w:r>
            </w:ins>
            <w:del w:id="5" w:author="Richards, Rafael M." w:date="2019-01-30T19:26:00Z">
              <w:r w:rsidDel="00AE4108">
                <w:rPr>
                  <w:rFonts w:ascii="Arial" w:hAnsi="Arial" w:cs="Arial"/>
                </w:rPr>
                <w:delText>8</w:delText>
              </w:r>
            </w:del>
          </w:p>
        </w:tc>
        <w:tc>
          <w:tcPr>
            <w:tcW w:w="5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4C54E" w14:textId="77777777" w:rsidR="004F074E" w:rsidRDefault="004F074E" w:rsidP="00FB1F1F">
            <w:pPr>
              <w:spacing w:before="60"/>
              <w:rPr>
                <w:vanish/>
                <w:color w:val="FF0000"/>
              </w:rPr>
            </w:pPr>
          </w:p>
        </w:tc>
      </w:tr>
      <w:tr w:rsidR="004F074E" w14:paraId="4435C53B" w14:textId="77777777" w:rsidTr="00FB1F1F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975EDA" w14:textId="77777777" w:rsidR="004F074E" w:rsidRDefault="004F074E" w:rsidP="00FB1F1F">
            <w:pPr>
              <w:pStyle w:val="HeadID"/>
            </w:pPr>
            <w:r>
              <w:t>From:</w:t>
            </w:r>
          </w:p>
        </w:tc>
        <w:tc>
          <w:tcPr>
            <w:tcW w:w="84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1E9B3A" w14:textId="314B56DD" w:rsidR="004F074E" w:rsidRPr="002932D1" w:rsidRDefault="004F074E" w:rsidP="00FB1F1F">
            <w:pPr>
              <w:pStyle w:val="HeadFld"/>
              <w:rPr>
                <w:rFonts w:ascii="Arial" w:hAnsi="Arial"/>
              </w:rPr>
            </w:pPr>
            <w:r>
              <w:rPr>
                <w:rFonts w:ascii="Arial" w:hAnsi="Arial"/>
              </w:rPr>
              <w:t>John P. Elliott—V2EC System Owner</w:t>
            </w:r>
          </w:p>
        </w:tc>
      </w:tr>
      <w:tr w:rsidR="004F074E" w14:paraId="363D0D30" w14:textId="77777777" w:rsidTr="00FB1F1F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DDC3502" w14:textId="77777777" w:rsidR="004F074E" w:rsidRDefault="004F074E" w:rsidP="00FB1F1F">
            <w:pPr>
              <w:pStyle w:val="HeadID"/>
            </w:pPr>
            <w:r>
              <w:t>Subj:</w:t>
            </w:r>
          </w:p>
        </w:tc>
        <w:tc>
          <w:tcPr>
            <w:tcW w:w="84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A7FFE" w14:textId="7B98BA5C" w:rsidR="004F074E" w:rsidRPr="002932D1" w:rsidRDefault="004F074E" w:rsidP="00FB1F1F">
            <w:pPr>
              <w:pStyle w:val="HeadFld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Request for Approval: V2EC Data Transfer to VA Enterprise Cloud S3</w:t>
            </w:r>
          </w:p>
        </w:tc>
      </w:tr>
      <w:tr w:rsidR="004F074E" w14:paraId="45D0755F" w14:textId="77777777" w:rsidTr="00FB1F1F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F2FC313" w14:textId="77777777" w:rsidR="004F074E" w:rsidRDefault="004F074E" w:rsidP="00FB1F1F">
            <w:pPr>
              <w:pStyle w:val="HeadID"/>
            </w:pPr>
            <w:r>
              <w:t>To:</w:t>
            </w:r>
          </w:p>
        </w:tc>
        <w:tc>
          <w:tcPr>
            <w:tcW w:w="84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5BAB89" w14:textId="14B4F1BF" w:rsidR="004F074E" w:rsidRPr="002932D1" w:rsidRDefault="004F074E" w:rsidP="00FB1F1F">
            <w:pPr>
              <w:pStyle w:val="HeadFld"/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Deputy Assistant Secretary Bill James</w:t>
            </w:r>
          </w:p>
        </w:tc>
      </w:tr>
    </w:tbl>
    <w:p w14:paraId="3B39FB06" w14:textId="7CAAF823" w:rsidR="0005280F" w:rsidRDefault="0005280F" w:rsidP="0005280F">
      <w:pPr>
        <w:pStyle w:val="Default"/>
        <w:rPr>
          <w:sz w:val="22"/>
          <w:szCs w:val="22"/>
        </w:rPr>
      </w:pPr>
    </w:p>
    <w:p w14:paraId="5743588A" w14:textId="6EA82BEF" w:rsidR="00673612" w:rsidRDefault="0005280F" w:rsidP="001D0870">
      <w:pPr>
        <w:pStyle w:val="Default"/>
        <w:ind w:left="720"/>
        <w:rPr>
          <w:ins w:id="6" w:author="Richards, Rafael M." w:date="2019-01-30T17:40:00Z"/>
          <w:rFonts w:ascii="Arial" w:hAnsi="Arial" w:cs="Arial"/>
        </w:rPr>
      </w:pPr>
      <w:r w:rsidRPr="004F074E">
        <w:rPr>
          <w:rFonts w:ascii="Arial" w:hAnsi="Arial" w:cs="Arial"/>
        </w:rPr>
        <w:t xml:space="preserve">1. </w:t>
      </w:r>
      <w:r w:rsidRPr="004F074E">
        <w:rPr>
          <w:rFonts w:ascii="Arial" w:hAnsi="Arial" w:cs="Arial"/>
          <w:b/>
          <w:bCs/>
        </w:rPr>
        <w:t xml:space="preserve">Purpose Statement: </w:t>
      </w:r>
      <w:del w:id="7" w:author="Richards, Rafael M." w:date="2019-01-30T16:46:00Z">
        <w:r w:rsidRPr="004F074E" w:rsidDel="00A9231B">
          <w:rPr>
            <w:rFonts w:ascii="Arial" w:hAnsi="Arial" w:cs="Arial"/>
          </w:rPr>
          <w:delText>In accordance with the Department of Veterans Affairs (VA) Cloud</w:delText>
        </w:r>
      </w:del>
      <w:del w:id="8" w:author="Richards, Rafael M." w:date="2019-01-30T16:42:00Z">
        <w:r w:rsidRPr="004F074E" w:rsidDel="00A9231B">
          <w:rPr>
            <w:rFonts w:ascii="Arial" w:hAnsi="Arial" w:cs="Arial"/>
          </w:rPr>
          <w:delText xml:space="preserve"> </w:delText>
        </w:r>
      </w:del>
      <w:del w:id="9" w:author="Richards, Rafael M." w:date="2019-01-30T16:46:00Z">
        <w:r w:rsidRPr="004F074E" w:rsidDel="00A9231B">
          <w:rPr>
            <w:rFonts w:ascii="Arial" w:hAnsi="Arial" w:cs="Arial"/>
          </w:rPr>
          <w:delText xml:space="preserve">First policy, the </w:delText>
        </w:r>
        <w:r w:rsidR="00DC71FE" w:rsidRPr="004F074E" w:rsidDel="00A9231B">
          <w:rPr>
            <w:rFonts w:ascii="Arial" w:hAnsi="Arial" w:cs="Arial"/>
          </w:rPr>
          <w:delText>VistA to Enterprise Cloud</w:delText>
        </w:r>
        <w:r w:rsidR="006D16A9" w:rsidRPr="004F074E" w:rsidDel="00A9231B">
          <w:rPr>
            <w:rFonts w:ascii="Arial" w:hAnsi="Arial" w:cs="Arial"/>
          </w:rPr>
          <w:delText xml:space="preserve"> (V2EC)</w:delText>
        </w:r>
        <w:r w:rsidRPr="004F074E" w:rsidDel="00A9231B">
          <w:rPr>
            <w:rFonts w:ascii="Arial" w:hAnsi="Arial" w:cs="Arial"/>
          </w:rPr>
          <w:delText xml:space="preserve"> project is utilizing the VA Enterprise Cloud (VAEC)-managed Amazon Web Services (AWS) GovCloud and the suite of enterprise tools and services that are currently approved for use. These tools have allowed the </w:delText>
        </w:r>
        <w:r w:rsidR="006D16A9" w:rsidRPr="004F074E" w:rsidDel="00A9231B">
          <w:rPr>
            <w:rFonts w:ascii="Arial" w:hAnsi="Arial" w:cs="Arial"/>
          </w:rPr>
          <w:delText>V2EC</w:delText>
        </w:r>
        <w:r w:rsidRPr="004F074E" w:rsidDel="00A9231B">
          <w:rPr>
            <w:rFonts w:ascii="Arial" w:hAnsi="Arial" w:cs="Arial"/>
          </w:rPr>
          <w:delText xml:space="preserve"> project to develop, test, and build iteratively and with the speed and efficiency </w:delText>
        </w:r>
        <w:r w:rsidR="006D16A9" w:rsidRPr="004F074E" w:rsidDel="00A9231B">
          <w:rPr>
            <w:rFonts w:ascii="Arial" w:hAnsi="Arial" w:cs="Arial"/>
          </w:rPr>
          <w:delText>servers and systems that align</w:delText>
        </w:r>
        <w:r w:rsidRPr="004F074E" w:rsidDel="00A9231B">
          <w:rPr>
            <w:rFonts w:ascii="Arial" w:hAnsi="Arial" w:cs="Arial"/>
          </w:rPr>
          <w:delText xml:space="preserve"> with </w:delText>
        </w:r>
      </w:del>
      <w:del w:id="10" w:author="Richards, Rafael M." w:date="2019-01-30T16:43:00Z">
        <w:r w:rsidRPr="004F074E" w:rsidDel="00A9231B">
          <w:rPr>
            <w:rFonts w:ascii="Arial" w:hAnsi="Arial" w:cs="Arial"/>
          </w:rPr>
          <w:delText xml:space="preserve">the VIP process and </w:delText>
        </w:r>
      </w:del>
      <w:del w:id="11" w:author="Richards, Rafael M." w:date="2019-01-30T16:46:00Z">
        <w:r w:rsidRPr="004F074E" w:rsidDel="00A9231B">
          <w:rPr>
            <w:rFonts w:ascii="Arial" w:hAnsi="Arial" w:cs="Arial"/>
          </w:rPr>
          <w:delText xml:space="preserve">Agile delivery. One such tool approved for use in the VAEC AWS GovCloud is Simple Storage Service (S3), which provides a secure location for VA applications to store large amounts of data. </w:delText>
        </w:r>
        <w:r w:rsidR="00753AED" w:rsidRPr="004F074E" w:rsidDel="00A9231B">
          <w:rPr>
            <w:rFonts w:ascii="Arial" w:hAnsi="Arial" w:cs="Arial"/>
          </w:rPr>
          <w:delText>Another such tool is the Server Migration Service (SMS)</w:delText>
        </w:r>
        <w:r w:rsidR="00BA04CB" w:rsidRPr="004F074E" w:rsidDel="00A9231B">
          <w:rPr>
            <w:rFonts w:ascii="Arial" w:hAnsi="Arial" w:cs="Arial"/>
          </w:rPr>
          <w:delText>,</w:delText>
        </w:r>
        <w:r w:rsidR="00753AED" w:rsidRPr="004F074E" w:rsidDel="00A9231B">
          <w:rPr>
            <w:rFonts w:ascii="Arial" w:hAnsi="Arial" w:cs="Arial"/>
          </w:rPr>
          <w:delText xml:space="preserve"> which leverages an S3 bucket as part of creating a server image for the AWS GovCloud. </w:delText>
        </w:r>
        <w:r w:rsidRPr="004F074E" w:rsidDel="00A9231B">
          <w:rPr>
            <w:rFonts w:ascii="Arial" w:hAnsi="Arial" w:cs="Arial"/>
          </w:rPr>
          <w:delText xml:space="preserve">A primary success factor for the </w:delText>
        </w:r>
        <w:r w:rsidR="006D16A9" w:rsidRPr="004F074E" w:rsidDel="00A9231B">
          <w:rPr>
            <w:rFonts w:ascii="Arial" w:hAnsi="Arial" w:cs="Arial"/>
          </w:rPr>
          <w:delText>V2EC</w:delText>
        </w:r>
        <w:r w:rsidRPr="004F074E" w:rsidDel="00A9231B">
          <w:rPr>
            <w:rFonts w:ascii="Arial" w:hAnsi="Arial" w:cs="Arial"/>
          </w:rPr>
          <w:delText xml:space="preserve"> project is the transfer of </w:delText>
        </w:r>
        <w:r w:rsidR="006D16A9" w:rsidRPr="004F074E" w:rsidDel="00A9231B">
          <w:rPr>
            <w:rFonts w:ascii="Arial" w:hAnsi="Arial" w:cs="Arial"/>
          </w:rPr>
          <w:delText xml:space="preserve">VistA Test Account and VistA Patient data from the St. Louis Data Center to a secure storage location within the VAEC AWS GovCloud environment. </w:delText>
        </w:r>
      </w:del>
      <w:ins w:id="12" w:author="Richards, Rafael M." w:date="2019-01-30T18:53:00Z">
        <w:r w:rsidR="001D0870">
          <w:rPr>
            <w:rFonts w:ascii="Arial" w:hAnsi="Arial" w:cs="Arial"/>
          </w:rPr>
          <w:t xml:space="preserve"> </w:t>
        </w:r>
      </w:ins>
      <w:r w:rsidR="006D16A9" w:rsidRPr="004F074E">
        <w:rPr>
          <w:rFonts w:ascii="Arial" w:hAnsi="Arial" w:cs="Arial"/>
        </w:rPr>
        <w:t xml:space="preserve">In anticipation </w:t>
      </w:r>
      <w:del w:id="13" w:author="Richards, Rafael M." w:date="2019-01-30T17:40:00Z">
        <w:r w:rsidR="006D16A9" w:rsidRPr="004F074E" w:rsidDel="00A33C9B">
          <w:rPr>
            <w:rFonts w:ascii="Arial" w:hAnsi="Arial" w:cs="Arial"/>
          </w:rPr>
          <w:delText xml:space="preserve">of the closure of </w:delText>
        </w:r>
      </w:del>
      <w:r w:rsidR="006D16A9" w:rsidRPr="004F074E">
        <w:rPr>
          <w:rFonts w:ascii="Arial" w:hAnsi="Arial" w:cs="Arial"/>
        </w:rPr>
        <w:t>St Louis, Missouri (SMO) Defense Enterprise Computing Center (DECC)</w:t>
      </w:r>
      <w:ins w:id="14" w:author="Richards, Rafael M." w:date="2019-01-30T17:41:00Z">
        <w:r w:rsidR="00A33C9B">
          <w:rPr>
            <w:rFonts w:ascii="Arial" w:hAnsi="Arial" w:cs="Arial"/>
          </w:rPr>
          <w:t xml:space="preserve"> closure</w:t>
        </w:r>
      </w:ins>
      <w:r w:rsidR="006D16A9" w:rsidRPr="004F074E">
        <w:rPr>
          <w:rFonts w:ascii="Arial" w:hAnsi="Arial" w:cs="Arial"/>
        </w:rPr>
        <w:t xml:space="preserve"> in early 2020, which</w:t>
      </w:r>
      <w:ins w:id="15" w:author="Richards, Rafael M." w:date="2019-01-30T16:58:00Z">
        <w:r w:rsidR="00673612">
          <w:rPr>
            <w:rFonts w:ascii="Arial" w:hAnsi="Arial" w:cs="Arial"/>
          </w:rPr>
          <w:t xml:space="preserve"> </w:t>
        </w:r>
      </w:ins>
      <w:del w:id="16" w:author="Richards, Rafael M." w:date="2019-01-30T16:58:00Z">
        <w:r w:rsidR="006D16A9" w:rsidRPr="004F074E" w:rsidDel="00673612">
          <w:rPr>
            <w:rFonts w:ascii="Arial" w:hAnsi="Arial" w:cs="Arial"/>
          </w:rPr>
          <w:delText xml:space="preserve"> </w:delText>
        </w:r>
      </w:del>
      <w:r w:rsidR="006D16A9" w:rsidRPr="004F074E">
        <w:rPr>
          <w:rFonts w:ascii="Arial" w:hAnsi="Arial" w:cs="Arial"/>
        </w:rPr>
        <w:t>currently</w:t>
      </w:r>
      <w:ins w:id="17" w:author="Richards, Rafael M." w:date="2019-01-30T16:58:00Z">
        <w:r w:rsidR="00673612">
          <w:rPr>
            <w:rFonts w:ascii="Arial" w:hAnsi="Arial" w:cs="Arial"/>
          </w:rPr>
          <w:t xml:space="preserve"> </w:t>
        </w:r>
      </w:ins>
      <w:del w:id="18" w:author="Richards, Rafael M." w:date="2019-01-30T16:58:00Z">
        <w:r w:rsidR="006D16A9" w:rsidRPr="004F074E" w:rsidDel="00673612">
          <w:rPr>
            <w:rFonts w:ascii="Arial" w:hAnsi="Arial" w:cs="Arial"/>
          </w:rPr>
          <w:delText xml:space="preserve"> </w:delText>
        </w:r>
      </w:del>
      <w:r w:rsidR="006D16A9" w:rsidRPr="004F074E">
        <w:rPr>
          <w:rFonts w:ascii="Arial" w:hAnsi="Arial" w:cs="Arial"/>
        </w:rPr>
        <w:t>hosts seventy Veteran Information System Technology Architecture (VistA) systems, the VA Office of Information and Technology</w:t>
      </w:r>
      <w:ins w:id="19" w:author="Richards, Rafael M." w:date="2019-01-30T17:00:00Z">
        <w:r w:rsidR="00673612">
          <w:rPr>
            <w:rFonts w:ascii="Arial" w:hAnsi="Arial" w:cs="Arial"/>
          </w:rPr>
          <w:t xml:space="preserve"> (OI&amp;T) </w:t>
        </w:r>
      </w:ins>
      <w:r w:rsidR="006D16A9" w:rsidRPr="004F074E">
        <w:rPr>
          <w:rFonts w:ascii="Arial" w:hAnsi="Arial" w:cs="Arial"/>
        </w:rPr>
        <w:t xml:space="preserve"> Enterprise Cloud Solutions Office</w:t>
      </w:r>
      <w:ins w:id="20" w:author="Richards, Rafael M." w:date="2019-01-30T16:47:00Z">
        <w:r w:rsidR="00A9231B">
          <w:rPr>
            <w:rFonts w:ascii="Arial" w:hAnsi="Arial" w:cs="Arial"/>
          </w:rPr>
          <w:t xml:space="preserve"> (ECSO)</w:t>
        </w:r>
      </w:ins>
      <w:r w:rsidR="006D16A9" w:rsidRPr="004F074E">
        <w:rPr>
          <w:rFonts w:ascii="Arial" w:hAnsi="Arial" w:cs="Arial"/>
        </w:rPr>
        <w:t>, as the technology agent for the Vete</w:t>
      </w:r>
      <w:r w:rsidR="003C789F">
        <w:rPr>
          <w:rFonts w:ascii="Arial" w:hAnsi="Arial" w:cs="Arial"/>
        </w:rPr>
        <w:t>rans Health Administration</w:t>
      </w:r>
      <w:ins w:id="21" w:author="Richards, Rafael M." w:date="2019-01-30T17:00:00Z">
        <w:r w:rsidR="00673612">
          <w:rPr>
            <w:rFonts w:ascii="Arial" w:hAnsi="Arial" w:cs="Arial"/>
          </w:rPr>
          <w:t xml:space="preserve"> (VHA)</w:t>
        </w:r>
      </w:ins>
      <w:r w:rsidR="006D16A9" w:rsidRPr="004F074E">
        <w:rPr>
          <w:rFonts w:ascii="Arial" w:hAnsi="Arial" w:cs="Arial"/>
        </w:rPr>
        <w:t xml:space="preserve">, is providing migration and continuity </w:t>
      </w:r>
      <w:ins w:id="22" w:author="Richards, Rafael M." w:date="2019-01-30T17:25:00Z">
        <w:r w:rsidR="009F5E31">
          <w:rPr>
            <w:rFonts w:ascii="Arial" w:hAnsi="Arial" w:cs="Arial"/>
          </w:rPr>
          <w:t xml:space="preserve">of </w:t>
        </w:r>
      </w:ins>
      <w:del w:id="23" w:author="Richards, Rafael M." w:date="2019-01-30T17:25:00Z">
        <w:r w:rsidR="006D16A9" w:rsidRPr="004F074E" w:rsidDel="009F5E31">
          <w:rPr>
            <w:rFonts w:ascii="Arial" w:hAnsi="Arial" w:cs="Arial"/>
          </w:rPr>
          <w:delText xml:space="preserve">of </w:delText>
        </w:r>
      </w:del>
      <w:r w:rsidR="006D16A9" w:rsidRPr="004F074E">
        <w:rPr>
          <w:rFonts w:ascii="Arial" w:hAnsi="Arial" w:cs="Arial"/>
        </w:rPr>
        <w:t>services for</w:t>
      </w:r>
      <w:ins w:id="24" w:author="Richards, Rafael M." w:date="2019-01-30T17:00:00Z">
        <w:r w:rsidR="00673612">
          <w:rPr>
            <w:rFonts w:ascii="Arial" w:hAnsi="Arial" w:cs="Arial"/>
          </w:rPr>
          <w:t xml:space="preserve"> these</w:t>
        </w:r>
      </w:ins>
      <w:r w:rsidR="006D16A9" w:rsidRPr="004F074E">
        <w:rPr>
          <w:rFonts w:ascii="Arial" w:hAnsi="Arial" w:cs="Arial"/>
        </w:rPr>
        <w:t xml:space="preserve"> VistA systems </w:t>
      </w:r>
      <w:del w:id="25" w:author="Richards, Rafael M." w:date="2019-01-30T17:01:00Z">
        <w:r w:rsidR="006D16A9" w:rsidRPr="004F074E" w:rsidDel="00673612">
          <w:rPr>
            <w:rFonts w:ascii="Arial" w:hAnsi="Arial" w:cs="Arial"/>
          </w:rPr>
          <w:delText xml:space="preserve">in </w:delText>
        </w:r>
      </w:del>
      <w:ins w:id="26" w:author="Richards, Rafael M." w:date="2019-01-30T17:01:00Z">
        <w:r w:rsidR="00673612">
          <w:rPr>
            <w:rFonts w:ascii="Arial" w:hAnsi="Arial" w:cs="Arial"/>
          </w:rPr>
          <w:t>within</w:t>
        </w:r>
        <w:r w:rsidR="00673612" w:rsidRPr="004F074E">
          <w:rPr>
            <w:rFonts w:ascii="Arial" w:hAnsi="Arial" w:cs="Arial"/>
          </w:rPr>
          <w:t xml:space="preserve"> </w:t>
        </w:r>
      </w:ins>
      <w:r w:rsidR="006D16A9" w:rsidRPr="004F074E">
        <w:rPr>
          <w:rFonts w:ascii="Arial" w:hAnsi="Arial" w:cs="Arial"/>
        </w:rPr>
        <w:t>the VA</w:t>
      </w:r>
      <w:ins w:id="27" w:author="Richards, Rafael M." w:date="2019-01-30T16:47:00Z">
        <w:r w:rsidR="00A9231B">
          <w:rPr>
            <w:rFonts w:ascii="Arial" w:hAnsi="Arial" w:cs="Arial"/>
          </w:rPr>
          <w:t xml:space="preserve"> Enterprise Cloud (VAEC)</w:t>
        </w:r>
      </w:ins>
      <w:del w:id="28" w:author="Richards, Rafael M." w:date="2019-01-30T16:47:00Z">
        <w:r w:rsidR="006D16A9" w:rsidRPr="004F074E" w:rsidDel="00A9231B">
          <w:rPr>
            <w:rFonts w:ascii="Arial" w:hAnsi="Arial" w:cs="Arial"/>
          </w:rPr>
          <w:delText>EC</w:delText>
        </w:r>
      </w:del>
      <w:del w:id="29" w:author="Richards, Rafael M." w:date="2019-01-30T16:59:00Z">
        <w:r w:rsidR="006D16A9" w:rsidRPr="004F074E" w:rsidDel="00673612">
          <w:rPr>
            <w:rFonts w:ascii="Arial" w:hAnsi="Arial" w:cs="Arial"/>
          </w:rPr>
          <w:delText>.</w:delText>
        </w:r>
      </w:del>
      <w:del w:id="30" w:author="Richards, Rafael M." w:date="2019-01-30T16:58:00Z">
        <w:r w:rsidR="00861E33" w:rsidRPr="004F074E" w:rsidDel="00673612">
          <w:rPr>
            <w:rFonts w:ascii="Arial" w:hAnsi="Arial" w:cs="Arial"/>
          </w:rPr>
          <w:delText xml:space="preserve"> </w:delText>
        </w:r>
      </w:del>
      <w:ins w:id="31" w:author="Richards, Rafael M." w:date="2019-01-30T17:42:00Z">
        <w:r w:rsidR="00331F43">
          <w:rPr>
            <w:rFonts w:ascii="Arial" w:hAnsi="Arial" w:cs="Arial"/>
          </w:rPr>
          <w:t xml:space="preserve"> </w:t>
        </w:r>
      </w:ins>
      <w:ins w:id="32" w:author="Richards, Rafael M." w:date="2019-01-30T18:20:00Z">
        <w:r w:rsidR="00332686">
          <w:rPr>
            <w:rFonts w:ascii="Arial" w:hAnsi="Arial" w:cs="Arial"/>
          </w:rPr>
          <w:t>under</w:t>
        </w:r>
      </w:ins>
      <w:ins w:id="33" w:author="Richards, Rafael M." w:date="2019-01-30T17:42:00Z">
        <w:r w:rsidR="00331F43">
          <w:rPr>
            <w:rFonts w:ascii="Arial" w:hAnsi="Arial" w:cs="Arial"/>
          </w:rPr>
          <w:t xml:space="preserve"> the VistA to En</w:t>
        </w:r>
        <w:r w:rsidR="00332686">
          <w:rPr>
            <w:rFonts w:ascii="Arial" w:hAnsi="Arial" w:cs="Arial"/>
          </w:rPr>
          <w:t>terprise Cloud (V2EC)</w:t>
        </w:r>
      </w:ins>
      <w:ins w:id="34" w:author="Richards, Rafael M." w:date="2019-01-30T19:27:00Z">
        <w:r w:rsidR="00F26AD6">
          <w:rPr>
            <w:rFonts w:ascii="Arial" w:hAnsi="Arial" w:cs="Arial"/>
          </w:rPr>
          <w:t xml:space="preserve"> migration</w:t>
        </w:r>
      </w:ins>
      <w:ins w:id="35" w:author="Richards, Rafael M." w:date="2019-01-30T17:42:00Z">
        <w:r w:rsidR="00332686">
          <w:rPr>
            <w:rFonts w:ascii="Arial" w:hAnsi="Arial" w:cs="Arial"/>
          </w:rPr>
          <w:t xml:space="preserve"> </w:t>
        </w:r>
      </w:ins>
      <w:ins w:id="36" w:author="Richards, Rafael M." w:date="2019-01-30T18:45:00Z">
        <w:r w:rsidR="00EF72C2">
          <w:rPr>
            <w:rFonts w:ascii="Arial" w:hAnsi="Arial" w:cs="Arial"/>
          </w:rPr>
          <w:t>project</w:t>
        </w:r>
      </w:ins>
      <w:ins w:id="37" w:author="Richards, Rafael M." w:date="2019-01-30T17:42:00Z">
        <w:r w:rsidR="00332686">
          <w:rPr>
            <w:rFonts w:ascii="Arial" w:hAnsi="Arial" w:cs="Arial"/>
          </w:rPr>
          <w:t>.</w:t>
        </w:r>
      </w:ins>
    </w:p>
    <w:p w14:paraId="66C00B9D" w14:textId="77777777" w:rsidR="00332686" w:rsidRDefault="00332686" w:rsidP="00343B8C">
      <w:pPr>
        <w:pStyle w:val="Default"/>
        <w:ind w:left="720"/>
        <w:rPr>
          <w:ins w:id="38" w:author="Richards, Rafael M." w:date="2019-01-30T18:20:00Z"/>
          <w:rFonts w:ascii="Arial" w:hAnsi="Arial" w:cs="Arial"/>
        </w:rPr>
        <w:pPrChange w:id="39" w:author="Richards, Rafael M." w:date="2019-01-30T17:10:00Z">
          <w:pPr>
            <w:pStyle w:val="Default"/>
            <w:ind w:left="720"/>
          </w:pPr>
        </w:pPrChange>
      </w:pPr>
    </w:p>
    <w:p w14:paraId="3A5FEDD2" w14:textId="6828DBB9" w:rsidR="0005280F" w:rsidRPr="004F074E" w:rsidRDefault="00C90D4E" w:rsidP="00F26AD6">
      <w:pPr>
        <w:pStyle w:val="Default"/>
        <w:ind w:left="720"/>
        <w:rPr>
          <w:rFonts w:ascii="Arial" w:hAnsi="Arial" w:cs="Arial"/>
        </w:rPr>
        <w:pPrChange w:id="40" w:author="Richards, Rafael M." w:date="2019-01-30T19:28:00Z">
          <w:pPr>
            <w:pStyle w:val="Default"/>
            <w:ind w:left="720"/>
          </w:pPr>
        </w:pPrChange>
      </w:pPr>
      <w:ins w:id="41" w:author="Richards, Rafael M." w:date="2019-01-30T19:12:00Z">
        <w:r>
          <w:rPr>
            <w:rFonts w:ascii="Arial" w:hAnsi="Arial" w:cs="Arial"/>
          </w:rPr>
          <w:t xml:space="preserve">The </w:t>
        </w:r>
      </w:ins>
      <w:ins w:id="42" w:author="Richards, Rafael M." w:date="2019-01-30T19:31:00Z">
        <w:r w:rsidR="00F26AD6">
          <w:rPr>
            <w:rFonts w:ascii="Arial" w:hAnsi="Arial" w:cs="Arial"/>
          </w:rPr>
          <w:t>initial</w:t>
        </w:r>
      </w:ins>
      <w:ins w:id="43" w:author="Richards, Rafael M." w:date="2019-01-30T19:12:00Z">
        <w:r>
          <w:rPr>
            <w:rFonts w:ascii="Arial" w:hAnsi="Arial" w:cs="Arial"/>
          </w:rPr>
          <w:t xml:space="preserve"> </w:t>
        </w:r>
      </w:ins>
      <w:ins w:id="44" w:author="Richards, Rafael M." w:date="2019-01-30T19:27:00Z">
        <w:r w:rsidR="00F26AD6">
          <w:rPr>
            <w:rFonts w:ascii="Arial" w:hAnsi="Arial" w:cs="Arial"/>
          </w:rPr>
          <w:t xml:space="preserve">and most critical </w:t>
        </w:r>
      </w:ins>
      <w:ins w:id="45" w:author="Richards, Rafael M." w:date="2019-01-30T19:12:00Z">
        <w:r>
          <w:rPr>
            <w:rFonts w:ascii="Arial" w:hAnsi="Arial" w:cs="Arial"/>
          </w:rPr>
          <w:t>step of</w:t>
        </w:r>
      </w:ins>
      <w:ins w:id="46" w:author="Richards, Rafael M." w:date="2019-01-30T19:03:00Z">
        <w:r w:rsidR="00097B08">
          <w:rPr>
            <w:rFonts w:ascii="Arial" w:hAnsi="Arial" w:cs="Arial"/>
          </w:rPr>
          <w:t xml:space="preserve"> </w:t>
        </w:r>
      </w:ins>
      <w:ins w:id="47" w:author="Richards, Rafael M." w:date="2019-01-30T19:13:00Z">
        <w:r>
          <w:rPr>
            <w:rFonts w:ascii="Arial" w:hAnsi="Arial" w:cs="Arial"/>
          </w:rPr>
          <w:t xml:space="preserve">the </w:t>
        </w:r>
      </w:ins>
      <w:ins w:id="48" w:author="Richards, Rafael M." w:date="2019-01-30T18:49:00Z">
        <w:r w:rsidR="00982363">
          <w:rPr>
            <w:rFonts w:ascii="Arial" w:hAnsi="Arial" w:cs="Arial"/>
          </w:rPr>
          <w:t>VistA to Enterprise Cloud</w:t>
        </w:r>
      </w:ins>
      <w:ins w:id="49" w:author="Richards, Rafael M." w:date="2019-01-30T18:27:00Z">
        <w:r w:rsidR="000202D5">
          <w:rPr>
            <w:rFonts w:ascii="Arial" w:hAnsi="Arial" w:cs="Arial"/>
          </w:rPr>
          <w:t xml:space="preserve"> migration</w:t>
        </w:r>
      </w:ins>
      <w:ins w:id="50" w:author="Richards, Rafael M." w:date="2019-01-30T17:46:00Z">
        <w:r w:rsidR="00AC722B">
          <w:rPr>
            <w:rFonts w:ascii="Arial" w:hAnsi="Arial" w:cs="Arial"/>
          </w:rPr>
          <w:t xml:space="preserve"> </w:t>
        </w:r>
      </w:ins>
      <w:ins w:id="51" w:author="Richards, Rafael M." w:date="2019-01-30T19:03:00Z">
        <w:r w:rsidR="00097B08">
          <w:rPr>
            <w:rFonts w:ascii="Arial" w:hAnsi="Arial" w:cs="Arial"/>
          </w:rPr>
          <w:t>is</w:t>
        </w:r>
      </w:ins>
      <w:ins w:id="52" w:author="Richards, Rafael M." w:date="2019-01-30T17:20:00Z">
        <w:r w:rsidR="009F5E31">
          <w:rPr>
            <w:rFonts w:ascii="Arial" w:hAnsi="Arial" w:cs="Arial"/>
          </w:rPr>
          <w:t xml:space="preserve"> the</w:t>
        </w:r>
      </w:ins>
      <w:ins w:id="53" w:author="Richards, Rafael M." w:date="2019-01-30T17:42:00Z">
        <w:r w:rsidR="00A33C9B">
          <w:rPr>
            <w:rFonts w:ascii="Arial" w:hAnsi="Arial" w:cs="Arial"/>
          </w:rPr>
          <w:t xml:space="preserve"> </w:t>
        </w:r>
      </w:ins>
      <w:ins w:id="54" w:author="Richards, Rafael M." w:date="2019-01-30T18:13:00Z">
        <w:r w:rsidR="00331F43">
          <w:rPr>
            <w:rFonts w:ascii="Arial" w:hAnsi="Arial" w:cs="Arial"/>
          </w:rPr>
          <w:t>secure</w:t>
        </w:r>
      </w:ins>
      <w:ins w:id="55" w:author="Richards, Rafael M." w:date="2019-01-30T19:10:00Z">
        <w:r>
          <w:rPr>
            <w:rFonts w:ascii="Arial" w:hAnsi="Arial" w:cs="Arial"/>
          </w:rPr>
          <w:t xml:space="preserve"> and efficient</w:t>
        </w:r>
      </w:ins>
      <w:ins w:id="56" w:author="Richards, Rafael M." w:date="2019-01-30T18:13:00Z">
        <w:r w:rsidR="00331F43">
          <w:rPr>
            <w:rFonts w:ascii="Arial" w:hAnsi="Arial" w:cs="Arial"/>
          </w:rPr>
          <w:t xml:space="preserve"> </w:t>
        </w:r>
      </w:ins>
      <w:ins w:id="57" w:author="Richards, Rafael M." w:date="2019-01-30T17:10:00Z">
        <w:r w:rsidR="00343B8C" w:rsidRPr="004F074E">
          <w:rPr>
            <w:rFonts w:ascii="Arial" w:hAnsi="Arial" w:cs="Arial"/>
          </w:rPr>
          <w:t xml:space="preserve">transfer of </w:t>
        </w:r>
      </w:ins>
      <w:ins w:id="58" w:author="Richards, Rafael M." w:date="2019-01-30T17:21:00Z">
        <w:r w:rsidR="00332686">
          <w:rPr>
            <w:rFonts w:ascii="Arial" w:hAnsi="Arial" w:cs="Arial"/>
          </w:rPr>
          <w:t>a</w:t>
        </w:r>
        <w:r w:rsidR="009F5E31">
          <w:rPr>
            <w:rFonts w:ascii="Arial" w:hAnsi="Arial" w:cs="Arial"/>
          </w:rPr>
          <w:t xml:space="preserve"> </w:t>
        </w:r>
      </w:ins>
      <w:ins w:id="59" w:author="Richards, Rafael M." w:date="2019-01-30T17:10:00Z">
        <w:r w:rsidR="00343B8C" w:rsidRPr="004F074E">
          <w:rPr>
            <w:rFonts w:ascii="Arial" w:hAnsi="Arial" w:cs="Arial"/>
          </w:rPr>
          <w:t xml:space="preserve">VistA Test </w:t>
        </w:r>
      </w:ins>
      <w:ins w:id="60" w:author="Richards, Rafael M." w:date="2019-01-30T17:13:00Z">
        <w:r w:rsidR="00343B8C">
          <w:rPr>
            <w:rFonts w:ascii="Arial" w:hAnsi="Arial" w:cs="Arial"/>
          </w:rPr>
          <w:t>System</w:t>
        </w:r>
        <w:r w:rsidR="00331F43">
          <w:rPr>
            <w:rFonts w:ascii="Arial" w:hAnsi="Arial" w:cs="Arial"/>
          </w:rPr>
          <w:t xml:space="preserve"> </w:t>
        </w:r>
      </w:ins>
      <w:ins w:id="61" w:author="Richards, Rafael M." w:date="2019-01-30T18:34:00Z">
        <w:r w:rsidR="000202D5">
          <w:rPr>
            <w:rFonts w:ascii="Arial" w:hAnsi="Arial" w:cs="Arial"/>
          </w:rPr>
          <w:t>(</w:t>
        </w:r>
      </w:ins>
      <w:ins w:id="62" w:author="Richards, Rafael M." w:date="2019-01-30T17:13:00Z">
        <w:r w:rsidR="00331F43">
          <w:rPr>
            <w:rFonts w:ascii="Arial" w:hAnsi="Arial" w:cs="Arial"/>
          </w:rPr>
          <w:t xml:space="preserve">with </w:t>
        </w:r>
      </w:ins>
      <w:ins w:id="63" w:author="Richards, Rafael M." w:date="2019-01-30T18:34:00Z">
        <w:r w:rsidR="000202D5">
          <w:rPr>
            <w:rFonts w:ascii="Arial" w:hAnsi="Arial" w:cs="Arial"/>
          </w:rPr>
          <w:t xml:space="preserve">its </w:t>
        </w:r>
      </w:ins>
      <w:ins w:id="64" w:author="Richards, Rafael M." w:date="2019-01-30T17:39:00Z">
        <w:r w:rsidR="00A33C9B">
          <w:rPr>
            <w:rFonts w:ascii="Arial" w:hAnsi="Arial" w:cs="Arial"/>
          </w:rPr>
          <w:t>associated Veteran data</w:t>
        </w:r>
      </w:ins>
      <w:ins w:id="65" w:author="Richards, Rafael M." w:date="2019-01-30T18:32:00Z">
        <w:r w:rsidR="00021F76">
          <w:rPr>
            <w:rFonts w:ascii="Arial" w:hAnsi="Arial" w:cs="Arial"/>
          </w:rPr>
          <w:t>)</w:t>
        </w:r>
        <w:r w:rsidR="000202D5">
          <w:rPr>
            <w:rFonts w:ascii="Arial" w:hAnsi="Arial" w:cs="Arial"/>
          </w:rPr>
          <w:t xml:space="preserve"> </w:t>
        </w:r>
      </w:ins>
      <w:ins w:id="66" w:author="Richards, Rafael M." w:date="2019-01-30T17:10:00Z">
        <w:r w:rsidR="00343B8C" w:rsidRPr="004F074E">
          <w:rPr>
            <w:rFonts w:ascii="Arial" w:hAnsi="Arial" w:cs="Arial"/>
          </w:rPr>
          <w:t xml:space="preserve">from the </w:t>
        </w:r>
      </w:ins>
      <w:ins w:id="67" w:author="Richards, Rafael M." w:date="2019-01-30T18:23:00Z">
        <w:r w:rsidR="00332686">
          <w:rPr>
            <w:rFonts w:ascii="Arial" w:hAnsi="Arial" w:cs="Arial"/>
          </w:rPr>
          <w:t>SMO DECC</w:t>
        </w:r>
      </w:ins>
      <w:ins w:id="68" w:author="Richards, Rafael M." w:date="2019-01-30T17:10:00Z">
        <w:r w:rsidR="00343B8C" w:rsidRPr="004F074E">
          <w:rPr>
            <w:rFonts w:ascii="Arial" w:hAnsi="Arial" w:cs="Arial"/>
          </w:rPr>
          <w:t xml:space="preserve"> to a secure</w:t>
        </w:r>
      </w:ins>
      <w:ins w:id="69" w:author="Richards, Rafael M." w:date="2019-01-30T19:34:00Z">
        <w:r w:rsidR="00BA3284">
          <w:rPr>
            <w:rFonts w:ascii="Arial" w:hAnsi="Arial" w:cs="Arial"/>
          </w:rPr>
          <w:t>d</w:t>
        </w:r>
      </w:ins>
      <w:ins w:id="70" w:author="Richards, Rafael M." w:date="2019-01-30T17:10:00Z">
        <w:r w:rsidR="00BA3284">
          <w:rPr>
            <w:rFonts w:ascii="Arial" w:hAnsi="Arial" w:cs="Arial"/>
          </w:rPr>
          <w:t xml:space="preserve"> environment </w:t>
        </w:r>
        <w:r w:rsidR="00343B8C" w:rsidRPr="004F074E">
          <w:rPr>
            <w:rFonts w:ascii="Arial" w:hAnsi="Arial" w:cs="Arial"/>
          </w:rPr>
          <w:t>within the VAEC</w:t>
        </w:r>
      </w:ins>
      <w:ins w:id="71" w:author="Richards, Rafael M." w:date="2019-01-30T19:23:00Z">
        <w:r w:rsidR="00AE4108">
          <w:rPr>
            <w:rFonts w:ascii="Arial" w:hAnsi="Arial" w:cs="Arial"/>
          </w:rPr>
          <w:t>-managed</w:t>
        </w:r>
      </w:ins>
      <w:ins w:id="72" w:author="Richards, Rafael M." w:date="2019-01-30T17:10:00Z">
        <w:r w:rsidR="00343B8C" w:rsidRPr="004F074E">
          <w:rPr>
            <w:rFonts w:ascii="Arial" w:hAnsi="Arial" w:cs="Arial"/>
          </w:rPr>
          <w:t xml:space="preserve"> AWS GovCloud.</w:t>
        </w:r>
        <w:r w:rsidR="00343B8C">
          <w:rPr>
            <w:rFonts w:ascii="Arial" w:hAnsi="Arial" w:cs="Arial"/>
          </w:rPr>
          <w:t xml:space="preserve"> </w:t>
        </w:r>
      </w:ins>
      <w:ins w:id="73" w:author="Richards, Rafael M." w:date="2019-01-30T17:44:00Z">
        <w:r w:rsidR="00A33C9B">
          <w:rPr>
            <w:rFonts w:ascii="Arial" w:hAnsi="Arial" w:cs="Arial"/>
          </w:rPr>
          <w:t>The</w:t>
        </w:r>
      </w:ins>
      <w:ins w:id="74" w:author="Richards, Rafael M." w:date="2019-01-30T16:46:00Z">
        <w:r w:rsidR="00A9231B" w:rsidRPr="004F074E">
          <w:rPr>
            <w:rFonts w:ascii="Arial" w:hAnsi="Arial" w:cs="Arial"/>
          </w:rPr>
          <w:t xml:space="preserve"> VAEC AWS GovCloud </w:t>
        </w:r>
      </w:ins>
      <w:ins w:id="75" w:author="Richards, Rafael M." w:date="2019-01-30T17:44:00Z">
        <w:r w:rsidR="00A33C9B">
          <w:rPr>
            <w:rFonts w:ascii="Arial" w:hAnsi="Arial" w:cs="Arial"/>
          </w:rPr>
          <w:t>provides</w:t>
        </w:r>
      </w:ins>
      <w:ins w:id="76" w:author="Richards, Rafael M." w:date="2019-01-30T16:46:00Z">
        <w:r w:rsidR="00A33C9B">
          <w:rPr>
            <w:rFonts w:ascii="Arial" w:hAnsi="Arial" w:cs="Arial"/>
          </w:rPr>
          <w:t xml:space="preserve"> a </w:t>
        </w:r>
        <w:r w:rsidR="00A9231B" w:rsidRPr="004F074E">
          <w:rPr>
            <w:rFonts w:ascii="Arial" w:hAnsi="Arial" w:cs="Arial"/>
          </w:rPr>
          <w:t>Server Migration Service (SMS)</w:t>
        </w:r>
        <w:r w:rsidR="00736D9B">
          <w:rPr>
            <w:rFonts w:ascii="Arial" w:hAnsi="Arial" w:cs="Arial"/>
          </w:rPr>
          <w:t xml:space="preserve"> </w:t>
        </w:r>
      </w:ins>
      <w:ins w:id="77" w:author="Richards, Rafael M." w:date="2019-01-30T18:20:00Z">
        <w:r w:rsidR="00332686">
          <w:rPr>
            <w:rFonts w:ascii="Arial" w:hAnsi="Arial" w:cs="Arial"/>
          </w:rPr>
          <w:t xml:space="preserve">and </w:t>
        </w:r>
      </w:ins>
      <w:ins w:id="78" w:author="Richards, Rafael M." w:date="2019-01-30T16:46:00Z">
        <w:r w:rsidR="00331F43">
          <w:rPr>
            <w:rFonts w:ascii="Arial" w:hAnsi="Arial" w:cs="Arial"/>
          </w:rPr>
          <w:t>Simple Storage Service (S3)</w:t>
        </w:r>
      </w:ins>
      <w:ins w:id="79" w:author="Richards, Rafael M." w:date="2019-01-30T18:18:00Z">
        <w:r w:rsidR="00736D9B">
          <w:rPr>
            <w:rFonts w:ascii="Arial" w:hAnsi="Arial" w:cs="Arial"/>
          </w:rPr>
          <w:t xml:space="preserve"> </w:t>
        </w:r>
      </w:ins>
      <w:ins w:id="80" w:author="Richards, Rafael M." w:date="2019-01-30T18:35:00Z">
        <w:r w:rsidR="000202D5">
          <w:rPr>
            <w:rFonts w:ascii="Arial" w:hAnsi="Arial" w:cs="Arial"/>
          </w:rPr>
          <w:t xml:space="preserve">for </w:t>
        </w:r>
      </w:ins>
      <w:ins w:id="81" w:author="Richards, Rafael M." w:date="2019-01-30T19:04:00Z">
        <w:r w:rsidR="00097B08">
          <w:rPr>
            <w:rFonts w:ascii="Arial" w:hAnsi="Arial" w:cs="Arial"/>
          </w:rPr>
          <w:t xml:space="preserve">the efficient, automated </w:t>
        </w:r>
      </w:ins>
      <w:ins w:id="82" w:author="Richards, Rafael M." w:date="2019-01-30T18:35:00Z">
        <w:r w:rsidR="000202D5">
          <w:rPr>
            <w:rFonts w:ascii="Arial" w:hAnsi="Arial" w:cs="Arial"/>
          </w:rPr>
          <w:t>secure transfer</w:t>
        </w:r>
      </w:ins>
      <w:ins w:id="83" w:author="Richards, Rafael M." w:date="2019-01-30T18:38:00Z">
        <w:r>
          <w:rPr>
            <w:rFonts w:ascii="Arial" w:hAnsi="Arial" w:cs="Arial"/>
          </w:rPr>
          <w:t xml:space="preserve">, </w:t>
        </w:r>
      </w:ins>
      <w:ins w:id="84" w:author="Richards, Rafael M." w:date="2019-01-30T18:37:00Z">
        <w:r>
          <w:rPr>
            <w:rFonts w:ascii="Arial" w:hAnsi="Arial" w:cs="Arial"/>
          </w:rPr>
          <w:t>storage</w:t>
        </w:r>
      </w:ins>
      <w:ins w:id="85" w:author="Richards, Rafael M." w:date="2019-01-30T19:16:00Z">
        <w:r>
          <w:rPr>
            <w:rFonts w:ascii="Arial" w:hAnsi="Arial" w:cs="Arial"/>
          </w:rPr>
          <w:t>, and migration of a</w:t>
        </w:r>
      </w:ins>
      <w:ins w:id="86" w:author="Richards, Rafael M." w:date="2019-01-30T18:37:00Z">
        <w:r>
          <w:rPr>
            <w:rFonts w:ascii="Arial" w:hAnsi="Arial" w:cs="Arial"/>
          </w:rPr>
          <w:t xml:space="preserve"> </w:t>
        </w:r>
      </w:ins>
      <w:ins w:id="87" w:author="Richards, Rafael M." w:date="2019-01-30T16:46:00Z">
        <w:r w:rsidR="00A9231B" w:rsidRPr="004F074E">
          <w:rPr>
            <w:rFonts w:ascii="Arial" w:hAnsi="Arial" w:cs="Arial"/>
          </w:rPr>
          <w:t>serv</w:t>
        </w:r>
        <w:r w:rsidR="00AC722B">
          <w:rPr>
            <w:rFonts w:ascii="Arial" w:hAnsi="Arial" w:cs="Arial"/>
          </w:rPr>
          <w:t xml:space="preserve">er </w:t>
        </w:r>
      </w:ins>
      <w:ins w:id="88" w:author="Richards, Rafael M." w:date="2019-01-30T19:23:00Z">
        <w:r w:rsidR="00AE4108">
          <w:rPr>
            <w:rFonts w:ascii="Arial" w:hAnsi="Arial" w:cs="Arial"/>
          </w:rPr>
          <w:t>to</w:t>
        </w:r>
      </w:ins>
      <w:ins w:id="89" w:author="Richards, Rafael M." w:date="2019-01-30T16:46:00Z">
        <w:r w:rsidR="00021F76">
          <w:rPr>
            <w:rFonts w:ascii="Arial" w:hAnsi="Arial" w:cs="Arial"/>
          </w:rPr>
          <w:t xml:space="preserve"> AWS GovCloud</w:t>
        </w:r>
      </w:ins>
      <w:ins w:id="90" w:author="Richards, Rafael M." w:date="2019-01-30T18:41:00Z">
        <w:r w:rsidR="00021F76">
          <w:rPr>
            <w:rFonts w:ascii="Arial" w:hAnsi="Arial" w:cs="Arial"/>
          </w:rPr>
          <w:t>.</w:t>
        </w:r>
      </w:ins>
      <w:ins w:id="91" w:author="Richards, Rafael M." w:date="2019-01-30T18:53:00Z">
        <w:r w:rsidR="001D0870">
          <w:rPr>
            <w:rFonts w:ascii="Arial" w:hAnsi="Arial" w:cs="Arial"/>
          </w:rPr>
          <w:t xml:space="preserve"> </w:t>
        </w:r>
      </w:ins>
      <w:del w:id="92" w:author="Richards, Rafael M." w:date="2019-01-30T17:39:00Z">
        <w:r w:rsidR="00861E33" w:rsidRPr="004F074E" w:rsidDel="00A33C9B">
          <w:rPr>
            <w:rFonts w:ascii="Arial" w:hAnsi="Arial" w:cs="Arial"/>
          </w:rPr>
          <w:delText xml:space="preserve">This memorandum formally requests the use of a V2EC-managed S3 bucket within the AWS GovCloud as an approved method to receive the required </w:delText>
        </w:r>
      </w:del>
      <w:del w:id="93" w:author="Richards, Rafael M." w:date="2019-01-30T17:23:00Z">
        <w:r w:rsidR="00861E33" w:rsidRPr="004F074E" w:rsidDel="009F5E31">
          <w:rPr>
            <w:rFonts w:ascii="Arial" w:hAnsi="Arial" w:cs="Arial"/>
          </w:rPr>
          <w:delText xml:space="preserve">data </w:delText>
        </w:r>
      </w:del>
      <w:del w:id="94" w:author="Richards, Rafael M." w:date="2019-01-30T17:39:00Z">
        <w:r w:rsidR="00861E33" w:rsidRPr="004F074E" w:rsidDel="00A33C9B">
          <w:rPr>
            <w:rFonts w:ascii="Arial" w:hAnsi="Arial" w:cs="Arial"/>
          </w:rPr>
          <w:delText xml:space="preserve">directly from the SMO DECC. </w:delText>
        </w:r>
      </w:del>
      <w:del w:id="95" w:author="Richards, Rafael M." w:date="2019-01-30T17:38:00Z">
        <w:r w:rsidR="00BA4C7F" w:rsidRPr="004F074E" w:rsidDel="00A33C9B">
          <w:rPr>
            <w:rFonts w:ascii="Arial" w:hAnsi="Arial" w:cs="Arial"/>
          </w:rPr>
          <w:delText xml:space="preserve">S3 buckets </w:delText>
        </w:r>
        <w:r w:rsidR="006C0BA1" w:rsidDel="00A33C9B">
          <w:rPr>
            <w:rFonts w:ascii="Arial" w:hAnsi="Arial" w:cs="Arial"/>
          </w:rPr>
          <w:delText xml:space="preserve">interfaces </w:delText>
        </w:r>
      </w:del>
      <w:del w:id="96" w:author="Richards, Rafael M." w:date="2019-01-30T17:11:00Z">
        <w:r w:rsidR="006C0BA1" w:rsidDel="00343B8C">
          <w:rPr>
            <w:rFonts w:ascii="Arial" w:hAnsi="Arial" w:cs="Arial"/>
          </w:rPr>
          <w:delText xml:space="preserve">do </w:delText>
        </w:r>
      </w:del>
      <w:del w:id="97" w:author="Richards, Rafael M." w:date="2019-01-30T17:38:00Z">
        <w:r w:rsidR="00BA4C7F" w:rsidRPr="004F074E" w:rsidDel="00A33C9B">
          <w:rPr>
            <w:rFonts w:ascii="Arial" w:hAnsi="Arial" w:cs="Arial"/>
          </w:rPr>
          <w:delText xml:space="preserve">not routed through the VA’s </w:delText>
        </w:r>
        <w:r w:rsidR="0064536F" w:rsidRPr="004F074E" w:rsidDel="00A33C9B">
          <w:rPr>
            <w:rFonts w:ascii="Arial" w:hAnsi="Arial" w:cs="Arial"/>
          </w:rPr>
          <w:delText>T</w:delText>
        </w:r>
        <w:r w:rsidR="00BA4C7F" w:rsidRPr="004F074E" w:rsidDel="00A33C9B">
          <w:rPr>
            <w:rFonts w:ascii="Arial" w:hAnsi="Arial" w:cs="Arial"/>
          </w:rPr>
          <w:delText xml:space="preserve">rusted </w:delText>
        </w:r>
        <w:r w:rsidR="0064536F" w:rsidRPr="004F074E" w:rsidDel="00A33C9B">
          <w:rPr>
            <w:rFonts w:ascii="Arial" w:hAnsi="Arial" w:cs="Arial"/>
          </w:rPr>
          <w:delText>I</w:delText>
        </w:r>
        <w:r w:rsidR="00BA4C7F" w:rsidRPr="004F074E" w:rsidDel="00A33C9B">
          <w:rPr>
            <w:rFonts w:ascii="Arial" w:hAnsi="Arial" w:cs="Arial"/>
          </w:rPr>
          <w:delText xml:space="preserve">nternet </w:delText>
        </w:r>
        <w:r w:rsidR="0064536F" w:rsidRPr="004F074E" w:rsidDel="00A33C9B">
          <w:rPr>
            <w:rFonts w:ascii="Arial" w:hAnsi="Arial" w:cs="Arial"/>
          </w:rPr>
          <w:delText>C</w:delText>
        </w:r>
        <w:r w:rsidR="00BA4C7F" w:rsidRPr="004F074E" w:rsidDel="00A33C9B">
          <w:rPr>
            <w:rFonts w:ascii="Arial" w:hAnsi="Arial" w:cs="Arial"/>
          </w:rPr>
          <w:delText xml:space="preserve">onnection (TIC) </w:delText>
        </w:r>
        <w:r w:rsidR="00BA04CB" w:rsidRPr="004F074E" w:rsidDel="00A33C9B">
          <w:rPr>
            <w:rFonts w:ascii="Arial" w:hAnsi="Arial" w:cs="Arial"/>
          </w:rPr>
          <w:delText>since</w:delText>
        </w:r>
        <w:r w:rsidR="00BA4C7F" w:rsidRPr="004F074E" w:rsidDel="00A33C9B">
          <w:rPr>
            <w:rFonts w:ascii="Arial" w:hAnsi="Arial" w:cs="Arial"/>
          </w:rPr>
          <w:delText xml:space="preserve"> AWS GovCloud endpoints </w:delText>
        </w:r>
        <w:r w:rsidR="00BA04CB" w:rsidRPr="004F074E" w:rsidDel="00A33C9B">
          <w:rPr>
            <w:rFonts w:ascii="Arial" w:hAnsi="Arial" w:cs="Arial"/>
          </w:rPr>
          <w:delText>are</w:delText>
        </w:r>
        <w:r w:rsidR="00BA4C7F" w:rsidRPr="004F074E" w:rsidDel="00A33C9B">
          <w:rPr>
            <w:rFonts w:ascii="Arial" w:hAnsi="Arial" w:cs="Arial"/>
          </w:rPr>
          <w:delText xml:space="preserve"> publicly accessible with authentication to allow for external data transfers to VA. </w:delText>
        </w:r>
      </w:del>
      <w:del w:id="98" w:author="Richards, Rafael M." w:date="2019-01-30T17:56:00Z">
        <w:r w:rsidR="00861E33" w:rsidRPr="004F074E" w:rsidDel="00B639F8">
          <w:rPr>
            <w:rFonts w:ascii="Arial" w:hAnsi="Arial" w:cs="Arial"/>
          </w:rPr>
          <w:delText>Although</w:delText>
        </w:r>
      </w:del>
      <w:ins w:id="99" w:author="Richards, Rafael M." w:date="2019-01-30T17:56:00Z">
        <w:r w:rsidR="00B639F8">
          <w:rPr>
            <w:rFonts w:ascii="Arial" w:hAnsi="Arial" w:cs="Arial"/>
          </w:rPr>
          <w:t>The</w:t>
        </w:r>
      </w:ins>
      <w:r w:rsidR="00861E33" w:rsidRPr="004F074E">
        <w:rPr>
          <w:rFonts w:ascii="Arial" w:hAnsi="Arial" w:cs="Arial"/>
        </w:rPr>
        <w:t xml:space="preserve"> </w:t>
      </w:r>
      <w:del w:id="100" w:author="Richards, Rafael M." w:date="2019-01-30T18:05:00Z">
        <w:r w:rsidR="00861E33" w:rsidRPr="004F074E" w:rsidDel="00B639F8">
          <w:rPr>
            <w:rFonts w:ascii="Arial" w:hAnsi="Arial" w:cs="Arial"/>
          </w:rPr>
          <w:delText>data transferred</w:delText>
        </w:r>
      </w:del>
      <w:ins w:id="101" w:author="Richards, Rafael M." w:date="2019-01-30T18:08:00Z">
        <w:r w:rsidR="00331F43">
          <w:rPr>
            <w:rFonts w:ascii="Arial" w:hAnsi="Arial" w:cs="Arial"/>
          </w:rPr>
          <w:t xml:space="preserve">transfer of the VistA </w:t>
        </w:r>
      </w:ins>
      <w:ins w:id="102" w:author="Richards, Rafael M." w:date="2019-01-30T18:32:00Z">
        <w:r w:rsidR="000202D5">
          <w:rPr>
            <w:rFonts w:ascii="Arial" w:hAnsi="Arial" w:cs="Arial"/>
          </w:rPr>
          <w:t>server</w:t>
        </w:r>
      </w:ins>
      <w:ins w:id="103" w:author="Richards, Rafael M." w:date="2019-01-30T18:08:00Z">
        <w:r w:rsidR="00331F43">
          <w:rPr>
            <w:rFonts w:ascii="Arial" w:hAnsi="Arial" w:cs="Arial"/>
          </w:rPr>
          <w:t xml:space="preserve"> from </w:t>
        </w:r>
      </w:ins>
      <w:ins w:id="104" w:author="Richards, Rafael M." w:date="2019-01-30T18:24:00Z">
        <w:r w:rsidR="00332686">
          <w:rPr>
            <w:rFonts w:ascii="Arial" w:hAnsi="Arial" w:cs="Arial"/>
          </w:rPr>
          <w:t xml:space="preserve">SMO </w:t>
        </w:r>
      </w:ins>
      <w:del w:id="105" w:author="Richards, Rafael M." w:date="2019-01-30T18:08:00Z">
        <w:r w:rsidR="00861E33" w:rsidRPr="004F074E" w:rsidDel="00331F43">
          <w:rPr>
            <w:rFonts w:ascii="Arial" w:hAnsi="Arial" w:cs="Arial"/>
          </w:rPr>
          <w:delText xml:space="preserve"> </w:delText>
        </w:r>
      </w:del>
      <w:del w:id="106" w:author="Richards, Rafael M." w:date="2019-01-30T17:57:00Z">
        <w:r w:rsidR="00861E33" w:rsidRPr="004F074E" w:rsidDel="00B639F8">
          <w:rPr>
            <w:rFonts w:ascii="Arial" w:hAnsi="Arial" w:cs="Arial"/>
          </w:rPr>
          <w:delText xml:space="preserve">from the S3 </w:delText>
        </w:r>
      </w:del>
      <w:del w:id="107" w:author="Richards, Rafael M." w:date="2019-01-30T17:56:00Z">
        <w:r w:rsidR="00861E33" w:rsidRPr="004F074E" w:rsidDel="00AC722B">
          <w:rPr>
            <w:rFonts w:ascii="Arial" w:hAnsi="Arial" w:cs="Arial"/>
          </w:rPr>
          <w:delText xml:space="preserve">bucket </w:delText>
        </w:r>
      </w:del>
      <w:ins w:id="108" w:author="Richards, Rafael M." w:date="2019-01-30T17:57:00Z">
        <w:r w:rsidR="00B639F8">
          <w:rPr>
            <w:rFonts w:ascii="Arial" w:hAnsi="Arial" w:cs="Arial"/>
          </w:rPr>
          <w:t xml:space="preserve">DECC </w:t>
        </w:r>
      </w:ins>
      <w:r w:rsidR="00861E33" w:rsidRPr="004F074E">
        <w:rPr>
          <w:rFonts w:ascii="Arial" w:hAnsi="Arial" w:cs="Arial"/>
        </w:rPr>
        <w:t xml:space="preserve">to the </w:t>
      </w:r>
      <w:del w:id="109" w:author="Richards, Rafael M." w:date="2019-01-30T18:09:00Z">
        <w:r w:rsidR="00861E33" w:rsidRPr="004F074E" w:rsidDel="00331F43">
          <w:rPr>
            <w:rFonts w:ascii="Arial" w:hAnsi="Arial" w:cs="Arial"/>
          </w:rPr>
          <w:delText xml:space="preserve">V2EC </w:delText>
        </w:r>
      </w:del>
      <w:ins w:id="110" w:author="Richards, Rafael M." w:date="2019-01-30T19:32:00Z">
        <w:r w:rsidR="00F26AD6">
          <w:rPr>
            <w:rFonts w:ascii="Arial" w:hAnsi="Arial" w:cs="Arial"/>
          </w:rPr>
          <w:t>VAEC</w:t>
        </w:r>
      </w:ins>
      <w:ins w:id="111" w:author="Richards, Rafael M." w:date="2019-01-30T18:30:00Z">
        <w:r w:rsidR="00021F76">
          <w:rPr>
            <w:rFonts w:ascii="Arial" w:hAnsi="Arial" w:cs="Arial"/>
          </w:rPr>
          <w:t xml:space="preserve"> </w:t>
        </w:r>
      </w:ins>
      <w:ins w:id="112" w:author="Richards, Rafael M." w:date="2019-01-30T18:54:00Z">
        <w:r w:rsidR="001D0870">
          <w:rPr>
            <w:rFonts w:ascii="Arial" w:hAnsi="Arial" w:cs="Arial"/>
          </w:rPr>
          <w:t xml:space="preserve">will </w:t>
        </w:r>
      </w:ins>
      <w:ins w:id="113" w:author="Richards, Rafael M." w:date="2019-01-30T19:04:00Z">
        <w:r w:rsidR="00097B08">
          <w:rPr>
            <w:rFonts w:ascii="Arial" w:hAnsi="Arial" w:cs="Arial"/>
          </w:rPr>
          <w:t>leverage these mechanisms</w:t>
        </w:r>
      </w:ins>
      <w:ins w:id="114" w:author="Richards, Rafael M." w:date="2019-01-30T18:43:00Z">
        <w:r w:rsidR="00021F76">
          <w:rPr>
            <w:rFonts w:ascii="Arial" w:hAnsi="Arial" w:cs="Arial"/>
          </w:rPr>
          <w:t xml:space="preserve">, </w:t>
        </w:r>
      </w:ins>
      <w:ins w:id="115" w:author="Richards, Rafael M." w:date="2019-01-30T19:24:00Z">
        <w:r w:rsidR="00AE4108">
          <w:rPr>
            <w:rFonts w:ascii="Arial" w:hAnsi="Arial" w:cs="Arial"/>
          </w:rPr>
          <w:t>however</w:t>
        </w:r>
      </w:ins>
      <w:ins w:id="116" w:author="Richards, Rafael M." w:date="2019-01-30T19:16:00Z">
        <w:r>
          <w:rPr>
            <w:rFonts w:ascii="Arial" w:hAnsi="Arial" w:cs="Arial"/>
          </w:rPr>
          <w:t xml:space="preserve"> will also include a</w:t>
        </w:r>
      </w:ins>
      <w:del w:id="117" w:author="Richards, Rafael M." w:date="2019-01-30T18:00:00Z">
        <w:r w:rsidR="00861E33" w:rsidRPr="004F074E" w:rsidDel="00B639F8">
          <w:rPr>
            <w:rFonts w:ascii="Arial" w:hAnsi="Arial" w:cs="Arial"/>
          </w:rPr>
          <w:delText xml:space="preserve">virtual private cloud (VPC) </w:delText>
        </w:r>
      </w:del>
      <w:del w:id="118" w:author="Richards, Rafael M." w:date="2019-01-30T18:02:00Z">
        <w:r w:rsidR="00861E33" w:rsidRPr="004F074E" w:rsidDel="00B639F8">
          <w:rPr>
            <w:rFonts w:ascii="Arial" w:hAnsi="Arial" w:cs="Arial"/>
          </w:rPr>
          <w:delText xml:space="preserve">will traverse the </w:delText>
        </w:r>
      </w:del>
      <w:del w:id="119" w:author="Richards, Rafael M." w:date="2019-01-30T18:10:00Z">
        <w:r w:rsidR="00861E33" w:rsidRPr="004F074E" w:rsidDel="00331F43">
          <w:rPr>
            <w:rFonts w:ascii="Arial" w:hAnsi="Arial" w:cs="Arial"/>
          </w:rPr>
          <w:delText>TIC</w:delText>
        </w:r>
      </w:del>
      <w:ins w:id="120" w:author="Richards, Rafael M." w:date="2019-01-30T18:25:00Z">
        <w:r w:rsidR="000202D5">
          <w:rPr>
            <w:rFonts w:ascii="Arial" w:hAnsi="Arial" w:cs="Arial"/>
          </w:rPr>
          <w:t xml:space="preserve"> </w:t>
        </w:r>
      </w:ins>
      <w:ins w:id="121" w:author="Richards, Rafael M." w:date="2019-01-30T18:10:00Z">
        <w:r w:rsidR="00331F43">
          <w:rPr>
            <w:rFonts w:ascii="Arial" w:hAnsi="Arial" w:cs="Arial"/>
          </w:rPr>
          <w:t>Trusted Internet Connection (</w:t>
        </w:r>
        <w:r w:rsidR="00331F43" w:rsidRPr="004F074E">
          <w:rPr>
            <w:rFonts w:ascii="Arial" w:hAnsi="Arial" w:cs="Arial"/>
          </w:rPr>
          <w:t>TIC</w:t>
        </w:r>
        <w:r w:rsidR="00331F43">
          <w:rPr>
            <w:rFonts w:ascii="Arial" w:hAnsi="Arial" w:cs="Arial"/>
          </w:rPr>
          <w:t>)</w:t>
        </w:r>
      </w:ins>
      <w:ins w:id="122" w:author="Richards, Rafael M." w:date="2019-01-30T19:07:00Z">
        <w:r w:rsidR="00B02815">
          <w:rPr>
            <w:rFonts w:ascii="Arial" w:hAnsi="Arial" w:cs="Arial"/>
          </w:rPr>
          <w:t xml:space="preserve"> for </w:t>
        </w:r>
      </w:ins>
      <w:ins w:id="123" w:author="Richards, Rafael M." w:date="2019-01-30T19:32:00Z">
        <w:r w:rsidR="00F26AD6">
          <w:rPr>
            <w:rFonts w:ascii="Arial" w:hAnsi="Arial" w:cs="Arial"/>
          </w:rPr>
          <w:t>the direct</w:t>
        </w:r>
      </w:ins>
      <w:ins w:id="124" w:author="Richards, Rafael M." w:date="2019-01-30T19:07:00Z">
        <w:r w:rsidR="00F26AD6">
          <w:rPr>
            <w:rFonts w:ascii="Arial" w:hAnsi="Arial" w:cs="Arial"/>
          </w:rPr>
          <w:t xml:space="preserve"> </w:t>
        </w:r>
      </w:ins>
      <w:ins w:id="125" w:author="Richards, Rafael M." w:date="2019-01-30T19:24:00Z">
        <w:r w:rsidR="00AE4108">
          <w:rPr>
            <w:rFonts w:ascii="Arial" w:hAnsi="Arial" w:cs="Arial"/>
          </w:rPr>
          <w:t>connection</w:t>
        </w:r>
      </w:ins>
      <w:ins w:id="126" w:author="Richards, Rafael M." w:date="2019-01-30T19:34:00Z">
        <w:r w:rsidR="00BA3284">
          <w:rPr>
            <w:rFonts w:ascii="Arial" w:hAnsi="Arial" w:cs="Arial"/>
          </w:rPr>
          <w:t xml:space="preserve"> to SMO DECC</w:t>
        </w:r>
      </w:ins>
      <w:ins w:id="127" w:author="Richards, Rafael M." w:date="2019-01-30T19:07:00Z">
        <w:r>
          <w:rPr>
            <w:rFonts w:ascii="Arial" w:hAnsi="Arial" w:cs="Arial"/>
          </w:rPr>
          <w:t xml:space="preserve">, </w:t>
        </w:r>
      </w:ins>
      <w:ins w:id="128" w:author="Richards, Rafael M." w:date="2019-01-30T18:56:00Z">
        <w:r w:rsidR="001D0870">
          <w:rPr>
            <w:rFonts w:ascii="Arial" w:hAnsi="Arial" w:cs="Arial"/>
          </w:rPr>
          <w:t xml:space="preserve">and </w:t>
        </w:r>
      </w:ins>
      <w:ins w:id="129" w:author="Richards, Rafael M." w:date="2019-01-30T19:07:00Z">
        <w:r>
          <w:rPr>
            <w:rFonts w:ascii="Arial" w:hAnsi="Arial" w:cs="Arial"/>
          </w:rPr>
          <w:t xml:space="preserve">will </w:t>
        </w:r>
      </w:ins>
      <w:ins w:id="130" w:author="Richards, Rafael M." w:date="2019-01-30T18:56:00Z">
        <w:r w:rsidR="001D0870">
          <w:rPr>
            <w:rFonts w:ascii="Arial" w:hAnsi="Arial" w:cs="Arial"/>
          </w:rPr>
          <w:t>tran</w:t>
        </w:r>
        <w:r>
          <w:rPr>
            <w:rFonts w:ascii="Arial" w:hAnsi="Arial" w:cs="Arial"/>
          </w:rPr>
          <w:t xml:space="preserve">sfer the VistA image from S3 storage </w:t>
        </w:r>
        <w:r w:rsidR="001D0870">
          <w:rPr>
            <w:rFonts w:ascii="Arial" w:hAnsi="Arial" w:cs="Arial"/>
          </w:rPr>
          <w:t>to</w:t>
        </w:r>
        <w:r w:rsidR="00097B08">
          <w:rPr>
            <w:rFonts w:ascii="Arial" w:hAnsi="Arial" w:cs="Arial"/>
          </w:rPr>
          <w:t xml:space="preserve"> the Virtual Private Cloud (VPC)</w:t>
        </w:r>
      </w:ins>
      <w:ins w:id="131" w:author="Richards, Rafael M." w:date="2019-01-30T19:17:00Z">
        <w:r w:rsidR="00AE4108">
          <w:rPr>
            <w:rFonts w:ascii="Arial" w:hAnsi="Arial" w:cs="Arial"/>
          </w:rPr>
          <w:t xml:space="preserve"> immediately after the image is </w:t>
        </w:r>
      </w:ins>
      <w:ins w:id="132" w:author="Richards, Rafael M." w:date="2019-01-30T19:24:00Z">
        <w:r w:rsidR="00AE4108">
          <w:rPr>
            <w:rFonts w:ascii="Arial" w:hAnsi="Arial" w:cs="Arial"/>
          </w:rPr>
          <w:t>received in S3</w:t>
        </w:r>
      </w:ins>
      <w:ins w:id="133" w:author="Richards, Rafael M." w:date="2019-01-30T18:29:00Z">
        <w:r w:rsidR="00982363">
          <w:rPr>
            <w:rFonts w:ascii="Arial" w:hAnsi="Arial" w:cs="Arial"/>
          </w:rPr>
          <w:t xml:space="preserve">. </w:t>
        </w:r>
      </w:ins>
      <w:del w:id="134" w:author="Richards, Rafael M." w:date="2019-01-30T18:08:00Z">
        <w:r w:rsidR="00861E33" w:rsidRPr="004F074E" w:rsidDel="00331F43">
          <w:rPr>
            <w:rFonts w:ascii="Arial" w:hAnsi="Arial" w:cs="Arial"/>
          </w:rPr>
          <w:delText xml:space="preserve"> </w:delText>
        </w:r>
      </w:del>
      <w:del w:id="135" w:author="Richards, Rafael M." w:date="2019-01-30T18:04:00Z">
        <w:r w:rsidR="00861E33" w:rsidRPr="004F074E" w:rsidDel="00B639F8">
          <w:rPr>
            <w:rFonts w:ascii="Arial" w:hAnsi="Arial" w:cs="Arial"/>
          </w:rPr>
          <w:delText xml:space="preserve">as </w:delText>
        </w:r>
      </w:del>
      <w:del w:id="136" w:author="Richards, Rafael M." w:date="2019-01-30T18:02:00Z">
        <w:r w:rsidR="00861E33" w:rsidRPr="004F074E" w:rsidDel="00B639F8">
          <w:rPr>
            <w:rFonts w:ascii="Arial" w:hAnsi="Arial" w:cs="Arial"/>
          </w:rPr>
          <w:delText>required</w:delText>
        </w:r>
      </w:del>
      <w:del w:id="137" w:author="Richards, Rafael M." w:date="2019-01-30T18:04:00Z">
        <w:r w:rsidR="00861E33" w:rsidRPr="004F074E" w:rsidDel="00B639F8">
          <w:rPr>
            <w:rFonts w:ascii="Arial" w:hAnsi="Arial" w:cs="Arial"/>
          </w:rPr>
          <w:delText>,</w:delText>
        </w:r>
      </w:del>
      <w:ins w:id="138" w:author="Richards, Rafael M." w:date="2019-01-30T18:58:00Z">
        <w:r w:rsidR="00097B08">
          <w:rPr>
            <w:rFonts w:ascii="Arial" w:hAnsi="Arial" w:cs="Arial"/>
          </w:rPr>
          <w:t>T</w:t>
        </w:r>
      </w:ins>
      <w:ins w:id="139" w:author="Richards, Rafael M." w:date="2019-01-30T18:42:00Z">
        <w:r w:rsidR="00021F76">
          <w:rPr>
            <w:rFonts w:ascii="Arial" w:hAnsi="Arial" w:cs="Arial"/>
          </w:rPr>
          <w:t xml:space="preserve">he use of the S3 </w:t>
        </w:r>
        <w:r w:rsidR="00097B08">
          <w:rPr>
            <w:rFonts w:ascii="Arial" w:hAnsi="Arial" w:cs="Arial"/>
          </w:rPr>
          <w:t>storage</w:t>
        </w:r>
      </w:ins>
      <w:ins w:id="140" w:author="Richards, Rafael M." w:date="2019-01-30T19:17:00Z">
        <w:r w:rsidR="00AE4108">
          <w:rPr>
            <w:rFonts w:ascii="Arial" w:hAnsi="Arial" w:cs="Arial"/>
          </w:rPr>
          <w:t xml:space="preserve">, </w:t>
        </w:r>
      </w:ins>
      <w:ins w:id="141" w:author="Richards, Rafael M." w:date="2019-01-30T19:19:00Z">
        <w:r w:rsidR="00F26AD6">
          <w:rPr>
            <w:rFonts w:ascii="Arial" w:hAnsi="Arial" w:cs="Arial"/>
          </w:rPr>
          <w:t>however</w:t>
        </w:r>
      </w:ins>
      <w:ins w:id="142" w:author="Richards, Rafael M." w:date="2019-01-30T19:18:00Z">
        <w:r w:rsidR="00F26AD6">
          <w:rPr>
            <w:rFonts w:ascii="Arial" w:hAnsi="Arial" w:cs="Arial"/>
          </w:rPr>
          <w:t xml:space="preserve">, </w:t>
        </w:r>
      </w:ins>
      <w:ins w:id="143" w:author="Richards, Rafael M." w:date="2019-01-30T19:24:00Z">
        <w:r w:rsidR="00AE4108">
          <w:rPr>
            <w:rFonts w:ascii="Arial" w:hAnsi="Arial" w:cs="Arial"/>
          </w:rPr>
          <w:t>requires</w:t>
        </w:r>
      </w:ins>
      <w:del w:id="144" w:author="Richards, Rafael M." w:date="2019-01-30T18:03:00Z">
        <w:r w:rsidR="00861E33" w:rsidRPr="004F074E" w:rsidDel="00B639F8">
          <w:rPr>
            <w:rFonts w:ascii="Arial" w:hAnsi="Arial" w:cs="Arial"/>
          </w:rPr>
          <w:delText xml:space="preserve"> t</w:delText>
        </w:r>
      </w:del>
      <w:del w:id="145" w:author="Richards, Rafael M." w:date="2019-01-30T18:42:00Z">
        <w:r w:rsidR="00861E33" w:rsidRPr="004F074E" w:rsidDel="00021F76">
          <w:rPr>
            <w:rFonts w:ascii="Arial" w:hAnsi="Arial" w:cs="Arial"/>
          </w:rPr>
          <w:delText>he first stage of the transfer</w:delText>
        </w:r>
      </w:del>
      <w:del w:id="146" w:author="Richards, Rafael M." w:date="2019-01-30T18:25:00Z">
        <w:r w:rsidR="00861E33" w:rsidRPr="004F074E" w:rsidDel="00332686">
          <w:rPr>
            <w:rFonts w:ascii="Arial" w:hAnsi="Arial" w:cs="Arial"/>
          </w:rPr>
          <w:delText>s</w:delText>
        </w:r>
      </w:del>
      <w:del w:id="147" w:author="Richards, Rafael M." w:date="2019-01-30T18:42:00Z">
        <w:r w:rsidR="00861E33" w:rsidRPr="004F074E" w:rsidDel="00021F76">
          <w:rPr>
            <w:rFonts w:ascii="Arial" w:hAnsi="Arial" w:cs="Arial"/>
          </w:rPr>
          <w:delText xml:space="preserve"> to the S3 bucket </w:delText>
        </w:r>
      </w:del>
      <w:del w:id="148" w:author="Richards, Rafael M." w:date="2019-01-30T18:11:00Z">
        <w:r w:rsidR="00861E33" w:rsidRPr="004F074E" w:rsidDel="00331F43">
          <w:rPr>
            <w:rFonts w:ascii="Arial" w:hAnsi="Arial" w:cs="Arial"/>
          </w:rPr>
          <w:delText xml:space="preserve">require </w:delText>
        </w:r>
      </w:del>
      <w:ins w:id="149" w:author="Richards, Rafael M." w:date="2019-01-30T18:11:00Z">
        <w:r w:rsidR="00331F43">
          <w:rPr>
            <w:rFonts w:ascii="Arial" w:hAnsi="Arial" w:cs="Arial"/>
          </w:rPr>
          <w:t xml:space="preserve"> </w:t>
        </w:r>
      </w:ins>
      <w:r w:rsidR="00861E33" w:rsidRPr="004F074E">
        <w:rPr>
          <w:rFonts w:ascii="Arial" w:hAnsi="Arial" w:cs="Arial"/>
        </w:rPr>
        <w:t>executive approval</w:t>
      </w:r>
      <w:ins w:id="150" w:author="Richards, Rafael M." w:date="2019-01-30T18:15:00Z">
        <w:r w:rsidR="00331F43">
          <w:rPr>
            <w:rFonts w:ascii="Arial" w:hAnsi="Arial" w:cs="Arial"/>
          </w:rPr>
          <w:t>.</w:t>
        </w:r>
      </w:ins>
      <w:ins w:id="151" w:author="Richards, Rafael M." w:date="2019-01-30T19:02:00Z">
        <w:r w:rsidR="00097B08">
          <w:rPr>
            <w:rFonts w:ascii="Arial" w:hAnsi="Arial" w:cs="Arial"/>
          </w:rPr>
          <w:t xml:space="preserve"> </w:t>
        </w:r>
      </w:ins>
      <w:del w:id="152" w:author="Richards, Rafael M." w:date="2019-01-30T18:15:00Z">
        <w:r w:rsidR="00861E33" w:rsidRPr="004F074E" w:rsidDel="00331F43">
          <w:rPr>
            <w:rFonts w:ascii="Arial" w:hAnsi="Arial" w:cs="Arial"/>
          </w:rPr>
          <w:delText>.</w:delText>
        </w:r>
      </w:del>
      <w:ins w:id="153" w:author="Richards, Rafael M." w:date="2019-01-30T17:39:00Z">
        <w:r w:rsidR="00021F76">
          <w:rPr>
            <w:rFonts w:ascii="Arial" w:hAnsi="Arial" w:cs="Arial"/>
          </w:rPr>
          <w:t xml:space="preserve">This </w:t>
        </w:r>
        <w:r w:rsidR="00A33C9B" w:rsidRPr="004F074E">
          <w:rPr>
            <w:rFonts w:ascii="Arial" w:hAnsi="Arial" w:cs="Arial"/>
          </w:rPr>
          <w:t>memorandum requests the</w:t>
        </w:r>
      </w:ins>
      <w:ins w:id="154" w:author="Richards, Rafael M." w:date="2019-01-30T19:29:00Z">
        <w:r w:rsidR="00F26AD6">
          <w:rPr>
            <w:rFonts w:ascii="Arial" w:hAnsi="Arial" w:cs="Arial"/>
          </w:rPr>
          <w:t xml:space="preserve"> formal</w:t>
        </w:r>
      </w:ins>
      <w:ins w:id="155" w:author="Richards, Rafael M." w:date="2019-01-30T17:39:00Z">
        <w:r w:rsidR="00A33C9B" w:rsidRPr="004F074E">
          <w:rPr>
            <w:rFonts w:ascii="Arial" w:hAnsi="Arial" w:cs="Arial"/>
          </w:rPr>
          <w:t xml:space="preserve"> </w:t>
        </w:r>
      </w:ins>
      <w:ins w:id="156" w:author="Richards, Rafael M." w:date="2019-01-30T18:22:00Z">
        <w:r w:rsidR="00332686">
          <w:rPr>
            <w:rFonts w:ascii="Arial" w:hAnsi="Arial" w:cs="Arial"/>
          </w:rPr>
          <w:t>ap</w:t>
        </w:r>
        <w:bookmarkStart w:id="157" w:name="_GoBack"/>
        <w:bookmarkEnd w:id="157"/>
        <w:r w:rsidR="00332686">
          <w:rPr>
            <w:rFonts w:ascii="Arial" w:hAnsi="Arial" w:cs="Arial"/>
          </w:rPr>
          <w:t xml:space="preserve">proval </w:t>
        </w:r>
      </w:ins>
      <w:ins w:id="158" w:author="Richards, Rafael M." w:date="2019-01-30T19:30:00Z">
        <w:r w:rsidR="00F26AD6">
          <w:rPr>
            <w:rFonts w:ascii="Arial" w:hAnsi="Arial" w:cs="Arial"/>
          </w:rPr>
          <w:t>for</w:t>
        </w:r>
      </w:ins>
      <w:ins w:id="159" w:author="Richards, Rafael M." w:date="2019-01-30T18:22:00Z">
        <w:r w:rsidR="00332686">
          <w:rPr>
            <w:rFonts w:ascii="Arial" w:hAnsi="Arial" w:cs="Arial"/>
          </w:rPr>
          <w:t xml:space="preserve"> the </w:t>
        </w:r>
      </w:ins>
      <w:ins w:id="160" w:author="Richards, Rafael M." w:date="2019-01-30T19:21:00Z">
        <w:r w:rsidR="00AE4108">
          <w:rPr>
            <w:rFonts w:ascii="Arial" w:hAnsi="Arial" w:cs="Arial"/>
          </w:rPr>
          <w:t xml:space="preserve">use of the </w:t>
        </w:r>
      </w:ins>
      <w:ins w:id="161" w:author="Richards, Rafael M." w:date="2019-01-30T19:30:00Z">
        <w:r w:rsidR="00F26AD6">
          <w:rPr>
            <w:rFonts w:ascii="Arial" w:hAnsi="Arial" w:cs="Arial"/>
          </w:rPr>
          <w:t>VAEC-managed</w:t>
        </w:r>
      </w:ins>
      <w:ins w:id="162" w:author="Richards, Rafael M." w:date="2019-01-30T19:31:00Z">
        <w:r w:rsidR="00F26AD6">
          <w:rPr>
            <w:rFonts w:ascii="Arial" w:hAnsi="Arial" w:cs="Arial"/>
          </w:rPr>
          <w:t xml:space="preserve"> </w:t>
        </w:r>
        <w:r w:rsidR="00F26AD6" w:rsidRPr="004F074E">
          <w:rPr>
            <w:rFonts w:ascii="Arial" w:hAnsi="Arial" w:cs="Arial"/>
          </w:rPr>
          <w:t>AWS GovCloud</w:t>
        </w:r>
        <w:r w:rsidR="00F26AD6">
          <w:rPr>
            <w:rFonts w:ascii="Arial" w:hAnsi="Arial" w:cs="Arial"/>
          </w:rPr>
          <w:t xml:space="preserve"> </w:t>
        </w:r>
      </w:ins>
      <w:ins w:id="163" w:author="Richards, Rafael M." w:date="2019-01-30T19:30:00Z">
        <w:r w:rsidR="00F26AD6">
          <w:rPr>
            <w:rFonts w:ascii="Arial" w:hAnsi="Arial" w:cs="Arial"/>
          </w:rPr>
          <w:t>S3 storage</w:t>
        </w:r>
      </w:ins>
      <w:ins w:id="164" w:author="Richards, Rafael M." w:date="2019-01-30T17:39:00Z">
        <w:r w:rsidR="00A33C9B" w:rsidRPr="004F074E">
          <w:rPr>
            <w:rFonts w:ascii="Arial" w:hAnsi="Arial" w:cs="Arial"/>
          </w:rPr>
          <w:t xml:space="preserve"> as an approved method to receive the required </w:t>
        </w:r>
        <w:r w:rsidR="00A33C9B">
          <w:rPr>
            <w:rFonts w:ascii="Arial" w:hAnsi="Arial" w:cs="Arial"/>
          </w:rPr>
          <w:t>VistA systems and data</w:t>
        </w:r>
        <w:r w:rsidR="00A33C9B" w:rsidRPr="004F074E">
          <w:rPr>
            <w:rFonts w:ascii="Arial" w:hAnsi="Arial" w:cs="Arial"/>
          </w:rPr>
          <w:t xml:space="preserve"> </w:t>
        </w:r>
      </w:ins>
      <w:ins w:id="165" w:author="Richards, Rafael M." w:date="2019-01-30T19:10:00Z">
        <w:r>
          <w:rPr>
            <w:rFonts w:ascii="Arial" w:hAnsi="Arial" w:cs="Arial"/>
          </w:rPr>
          <w:t>directly</w:t>
        </w:r>
      </w:ins>
      <w:ins w:id="166" w:author="Richards, Rafael M." w:date="2019-01-30T19:29:00Z">
        <w:r w:rsidR="00F26AD6">
          <w:rPr>
            <w:rFonts w:ascii="Arial" w:hAnsi="Arial" w:cs="Arial"/>
          </w:rPr>
          <w:t xml:space="preserve"> (via the TIC) </w:t>
        </w:r>
      </w:ins>
      <w:ins w:id="167" w:author="Richards, Rafael M." w:date="2019-01-30T17:39:00Z">
        <w:r w:rsidR="00A33C9B" w:rsidRPr="004F074E">
          <w:rPr>
            <w:rFonts w:ascii="Arial" w:hAnsi="Arial" w:cs="Arial"/>
          </w:rPr>
          <w:t>from the SMO DECC</w:t>
        </w:r>
      </w:ins>
      <w:ins w:id="168" w:author="Richards, Rafael M." w:date="2019-01-30T19:18:00Z">
        <w:r w:rsidR="00AE4108">
          <w:rPr>
            <w:rFonts w:ascii="Arial" w:hAnsi="Arial" w:cs="Arial"/>
          </w:rPr>
          <w:t>.</w:t>
        </w:r>
      </w:ins>
    </w:p>
    <w:p w14:paraId="0D336690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07F24A8E" w14:textId="5C653C38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2. </w:t>
      </w:r>
      <w:r w:rsidRPr="004F074E">
        <w:rPr>
          <w:rFonts w:ascii="Arial" w:hAnsi="Arial" w:cs="Arial"/>
          <w:b/>
          <w:bCs/>
        </w:rPr>
        <w:t xml:space="preserve">Recommendation: </w:t>
      </w:r>
      <w:r w:rsidRPr="004F074E">
        <w:rPr>
          <w:rFonts w:ascii="Arial" w:hAnsi="Arial" w:cs="Arial"/>
        </w:rPr>
        <w:t xml:space="preserve">The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Program Office has assessed the options available to complete this data transfer and recommends the use of the S3 bucket to ens</w:t>
      </w:r>
      <w:r w:rsidR="000F4413">
        <w:rPr>
          <w:rFonts w:ascii="Arial" w:hAnsi="Arial" w:cs="Arial"/>
        </w:rPr>
        <w:t>ure secure, timely delivery of V</w:t>
      </w:r>
      <w:r w:rsidRPr="004F074E">
        <w:rPr>
          <w:rFonts w:ascii="Arial" w:hAnsi="Arial" w:cs="Arial"/>
        </w:rPr>
        <w:t>eteran data while saving VA time and personnel resources. The use of the S3 bu</w:t>
      </w:r>
      <w:r w:rsidR="00DF1A4E" w:rsidRPr="004F074E">
        <w:rPr>
          <w:rFonts w:ascii="Arial" w:hAnsi="Arial" w:cs="Arial"/>
        </w:rPr>
        <w:t xml:space="preserve">cket will be restricted to </w:t>
      </w:r>
      <w:r w:rsidRPr="004F074E">
        <w:rPr>
          <w:rFonts w:ascii="Arial" w:hAnsi="Arial" w:cs="Arial"/>
        </w:rPr>
        <w:t>1-day w</w:t>
      </w:r>
      <w:r w:rsidR="00753AED" w:rsidRPr="004F074E">
        <w:rPr>
          <w:rFonts w:ascii="Arial" w:hAnsi="Arial" w:cs="Arial"/>
        </w:rPr>
        <w:t xml:space="preserve">indows and used to migrate site data that are too large to migrate using Secure File Transfer Protocol (SFTP). </w:t>
      </w:r>
      <w:r w:rsidRPr="004F074E">
        <w:rPr>
          <w:rFonts w:ascii="Arial" w:hAnsi="Arial" w:cs="Arial"/>
        </w:rPr>
        <w:t xml:space="preserve"> </w:t>
      </w:r>
      <w:r w:rsidR="00753AED" w:rsidRPr="004F074E">
        <w:rPr>
          <w:rFonts w:ascii="Arial" w:hAnsi="Arial" w:cs="Arial"/>
        </w:rPr>
        <w:t xml:space="preserve">The S3 bucket </w:t>
      </w:r>
      <w:r w:rsidR="00824C85" w:rsidRPr="004F074E">
        <w:rPr>
          <w:rFonts w:ascii="Arial" w:hAnsi="Arial" w:cs="Arial"/>
        </w:rPr>
        <w:t xml:space="preserve">will be used as an option to migrate hospital and clinic site data when migration file sizes exceed </w:t>
      </w:r>
      <w:r w:rsidRPr="004F074E">
        <w:rPr>
          <w:rFonts w:ascii="Arial" w:hAnsi="Arial" w:cs="Arial"/>
        </w:rPr>
        <w:t xml:space="preserve">~1 TB. </w:t>
      </w:r>
    </w:p>
    <w:p w14:paraId="7522CB73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52E3FEE0" w14:textId="598B8661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3. </w:t>
      </w:r>
      <w:r w:rsidRPr="004F074E">
        <w:rPr>
          <w:rFonts w:ascii="Arial" w:hAnsi="Arial" w:cs="Arial"/>
          <w:b/>
          <w:bCs/>
        </w:rPr>
        <w:t xml:space="preserve">Current options approved by the VA: </w:t>
      </w:r>
      <w:r w:rsidRPr="004F074E">
        <w:rPr>
          <w:rFonts w:ascii="Arial" w:hAnsi="Arial" w:cs="Arial"/>
        </w:rPr>
        <w:t xml:space="preserve">The following VA Policies and Memos: Memo Subject External Connections through TIC (VAIQ# 7615078) dated July 10, 2015, VA Handbook 6500, and VA Handbook 6513, require that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utilize established secure paths of</w:t>
      </w:r>
      <w:r w:rsidR="0064536F" w:rsidRPr="004F074E">
        <w:rPr>
          <w:rFonts w:ascii="Arial" w:hAnsi="Arial" w:cs="Arial"/>
        </w:rPr>
        <w:t xml:space="preserve"> data movement through the TIC G</w:t>
      </w:r>
      <w:r w:rsidRPr="004F074E">
        <w:rPr>
          <w:rFonts w:ascii="Arial" w:hAnsi="Arial" w:cs="Arial"/>
        </w:rPr>
        <w:t xml:space="preserve">ateway between </w:t>
      </w:r>
      <w:r w:rsidRPr="004F074E">
        <w:rPr>
          <w:rFonts w:ascii="Arial" w:hAnsi="Arial" w:cs="Arial"/>
        </w:rPr>
        <w:lastRenderedPageBreak/>
        <w:t xml:space="preserve">the VA and the Internet. The two paths currently available through the TIC are the delivery of a hard disk drive (HDD) to the Austin Information Technology Center (AITC) to load to the AWS GovCloud S3 Bucket or to transfer through a SFTP into the VA network. </w:t>
      </w:r>
    </w:p>
    <w:p w14:paraId="0FB5BA35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9B54D22" w14:textId="11BA59C1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4. </w:t>
      </w:r>
      <w:r w:rsidRPr="004F074E">
        <w:rPr>
          <w:rFonts w:ascii="Arial" w:hAnsi="Arial" w:cs="Arial"/>
          <w:b/>
          <w:bCs/>
        </w:rPr>
        <w:t xml:space="preserve">Why HDD delivery is not an option: </w:t>
      </w:r>
      <w:r w:rsidRPr="004F074E">
        <w:rPr>
          <w:rFonts w:ascii="Arial" w:hAnsi="Arial" w:cs="Arial"/>
        </w:rPr>
        <w:t>HDD delivery to AITC will not be able to support the strict timelines during the transition periods. The time required to create the drives, ship, and dow</w:t>
      </w:r>
      <w:r w:rsidR="00B72568" w:rsidRPr="004F074E">
        <w:rPr>
          <w:rFonts w:ascii="Arial" w:hAnsi="Arial" w:cs="Arial"/>
        </w:rPr>
        <w:t xml:space="preserve">nload the data will require 7 to </w:t>
      </w:r>
      <w:r w:rsidRPr="004F074E">
        <w:rPr>
          <w:rFonts w:ascii="Arial" w:hAnsi="Arial" w:cs="Arial"/>
        </w:rPr>
        <w:t xml:space="preserve">14 days. In addition, HDD delivery will require the movement of the drives through courier services resulting in </w:t>
      </w:r>
      <w:r w:rsidR="00B72568" w:rsidRPr="004F074E">
        <w:rPr>
          <w:rFonts w:ascii="Arial" w:hAnsi="Arial" w:cs="Arial"/>
        </w:rPr>
        <w:t>the additional</w:t>
      </w:r>
      <w:r w:rsidRPr="004F074E">
        <w:rPr>
          <w:rFonts w:ascii="Arial" w:hAnsi="Arial" w:cs="Arial"/>
        </w:rPr>
        <w:t xml:space="preserve"> cost </w:t>
      </w:r>
      <w:r w:rsidR="00B72568" w:rsidRPr="004F074E">
        <w:rPr>
          <w:rFonts w:ascii="Arial" w:hAnsi="Arial" w:cs="Arial"/>
        </w:rPr>
        <w:t>of having</w:t>
      </w:r>
      <w:r w:rsidRPr="004F074E">
        <w:rPr>
          <w:rFonts w:ascii="Arial" w:hAnsi="Arial" w:cs="Arial"/>
        </w:rPr>
        <w:t xml:space="preserve"> the data loaded to the same S3 bucket in the AWS GovCloud by AITC staff. </w:t>
      </w:r>
    </w:p>
    <w:p w14:paraId="4B5CEEF0" w14:textId="77777777" w:rsidR="00B93A4E" w:rsidRPr="004F074E" w:rsidRDefault="00B93A4E" w:rsidP="004B048B">
      <w:pPr>
        <w:pStyle w:val="Default"/>
        <w:ind w:left="720"/>
        <w:rPr>
          <w:rFonts w:ascii="Arial" w:hAnsi="Arial" w:cs="Arial"/>
        </w:rPr>
      </w:pPr>
    </w:p>
    <w:p w14:paraId="47474202" w14:textId="7E621F5A" w:rsidR="00D46A2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5. </w:t>
      </w:r>
      <w:r w:rsidRPr="004F074E">
        <w:rPr>
          <w:rFonts w:ascii="Arial" w:hAnsi="Arial" w:cs="Arial"/>
          <w:b/>
          <w:bCs/>
        </w:rPr>
        <w:t xml:space="preserve">Why SFTP is not an option: </w:t>
      </w:r>
      <w:r w:rsidRPr="004F074E">
        <w:rPr>
          <w:rFonts w:ascii="Arial" w:hAnsi="Arial" w:cs="Arial"/>
        </w:rPr>
        <w:t>SFTP transfer of the data will not be able to support the volume of data being transferred</w:t>
      </w:r>
      <w:r w:rsidR="00B93A4E" w:rsidRPr="004F074E">
        <w:rPr>
          <w:rFonts w:ascii="Arial" w:hAnsi="Arial" w:cs="Arial"/>
        </w:rPr>
        <w:t xml:space="preserve"> for larger sites or multi-site hosts such as Omaha</w:t>
      </w:r>
      <w:r w:rsidRPr="004F074E">
        <w:rPr>
          <w:rFonts w:ascii="Arial" w:hAnsi="Arial" w:cs="Arial"/>
        </w:rPr>
        <w:t>. SFTP is generally configured to limit the size of files being moved due to the network constraints of the connection and would require</w:t>
      </w:r>
      <w:r w:rsidR="00FB36B6" w:rsidRPr="004F074E">
        <w:rPr>
          <w:rFonts w:ascii="Arial" w:hAnsi="Arial" w:cs="Arial"/>
        </w:rPr>
        <w:t xml:space="preserve"> establishing</w:t>
      </w:r>
      <w:r w:rsidRPr="004F074E">
        <w:rPr>
          <w:rFonts w:ascii="Arial" w:hAnsi="Arial" w:cs="Arial"/>
        </w:rPr>
        <w:t xml:space="preserve"> a permanent connection to move </w:t>
      </w:r>
      <w:r w:rsidR="00B93A4E" w:rsidRPr="004F074E">
        <w:rPr>
          <w:rFonts w:ascii="Arial" w:hAnsi="Arial" w:cs="Arial"/>
        </w:rPr>
        <w:t>large data from larger facilities</w:t>
      </w:r>
      <w:r w:rsidRPr="004F074E">
        <w:rPr>
          <w:rFonts w:ascii="Arial" w:hAnsi="Arial" w:cs="Arial"/>
        </w:rPr>
        <w:t xml:space="preserve">. At this time,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does not have a Memorandum of Understanding-Interconnection Security Agreement (MOU/ISA) in place to allow </w:t>
      </w:r>
      <w:del w:id="169" w:author="Richards, Rafael M." w:date="2019-01-30T18:52:00Z">
        <w:r w:rsidRPr="004F074E" w:rsidDel="00982363">
          <w:rPr>
            <w:rFonts w:ascii="Arial" w:hAnsi="Arial" w:cs="Arial"/>
          </w:rPr>
          <w:delText xml:space="preserve">for </w:delText>
        </w:r>
      </w:del>
      <w:ins w:id="170" w:author="Richards, Rafael M." w:date="2019-01-30T18:52:00Z">
        <w:r w:rsidR="00982363">
          <w:rPr>
            <w:rFonts w:ascii="Arial" w:hAnsi="Arial" w:cs="Arial"/>
          </w:rPr>
          <w:t>such a</w:t>
        </w:r>
        <w:r w:rsidR="00982363" w:rsidRPr="004F074E">
          <w:rPr>
            <w:rFonts w:ascii="Arial" w:hAnsi="Arial" w:cs="Arial"/>
          </w:rPr>
          <w:t xml:space="preserve"> </w:t>
        </w:r>
      </w:ins>
      <w:del w:id="171" w:author="Richards, Rafael M." w:date="2019-01-30T18:52:00Z">
        <w:r w:rsidRPr="004F074E" w:rsidDel="00982363">
          <w:rPr>
            <w:rFonts w:ascii="Arial" w:hAnsi="Arial" w:cs="Arial"/>
          </w:rPr>
          <w:delText xml:space="preserve">the </w:delText>
        </w:r>
      </w:del>
      <w:r w:rsidRPr="004F074E">
        <w:rPr>
          <w:rFonts w:ascii="Arial" w:hAnsi="Arial" w:cs="Arial"/>
        </w:rPr>
        <w:t>permanent connection</w:t>
      </w:r>
      <w:ins w:id="172" w:author="Richards, Rafael M." w:date="2019-01-30T18:52:00Z">
        <w:r w:rsidR="00982363">
          <w:rPr>
            <w:rFonts w:ascii="Arial" w:hAnsi="Arial" w:cs="Arial"/>
          </w:rPr>
          <w:t>.</w:t>
        </w:r>
      </w:ins>
      <w:del w:id="173" w:author="Richards, Rafael M." w:date="2019-01-30T18:52:00Z">
        <w:r w:rsidRPr="004F074E" w:rsidDel="00982363">
          <w:rPr>
            <w:rFonts w:ascii="Arial" w:hAnsi="Arial" w:cs="Arial"/>
          </w:rPr>
          <w:delText xml:space="preserve">. </w:delText>
        </w:r>
      </w:del>
    </w:p>
    <w:p w14:paraId="13BC11E2" w14:textId="77777777" w:rsidR="00D46A2F" w:rsidRPr="004F074E" w:rsidRDefault="00D46A2F" w:rsidP="004B048B">
      <w:pPr>
        <w:pStyle w:val="Default"/>
        <w:ind w:left="720"/>
        <w:rPr>
          <w:rFonts w:ascii="Arial" w:hAnsi="Arial" w:cs="Arial"/>
        </w:rPr>
      </w:pPr>
    </w:p>
    <w:p w14:paraId="3106C5B2" w14:textId="5A530E38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6. </w:t>
      </w:r>
      <w:r w:rsidRPr="004F074E">
        <w:rPr>
          <w:rFonts w:ascii="Arial" w:hAnsi="Arial" w:cs="Arial"/>
          <w:b/>
          <w:bCs/>
        </w:rPr>
        <w:t xml:space="preserve">How the S3 Bucket resolves the problems with HDD and SFTP and meets program objectives: </w:t>
      </w:r>
      <w:r w:rsidRPr="004F074E">
        <w:rPr>
          <w:rFonts w:ascii="Arial" w:hAnsi="Arial" w:cs="Arial"/>
        </w:rPr>
        <w:t>The FedRAMP High GovCloud S3 bucket provides for the timely, secure delivery of the necessar</w:t>
      </w:r>
      <w:r w:rsidR="008969EB" w:rsidRPr="004F074E">
        <w:rPr>
          <w:rFonts w:ascii="Arial" w:hAnsi="Arial" w:cs="Arial"/>
        </w:rPr>
        <w:t>y data load by removing many of the</w:t>
      </w:r>
      <w:r w:rsidRPr="004F074E">
        <w:rPr>
          <w:rFonts w:ascii="Arial" w:hAnsi="Arial" w:cs="Arial"/>
        </w:rPr>
        <w:t xml:space="preserve"> steps </w:t>
      </w:r>
      <w:r w:rsidR="008969EB" w:rsidRPr="004F074E">
        <w:rPr>
          <w:rFonts w:ascii="Arial" w:hAnsi="Arial" w:cs="Arial"/>
        </w:rPr>
        <w:t>involved in</w:t>
      </w:r>
      <w:r w:rsidRPr="004F074E">
        <w:rPr>
          <w:rFonts w:ascii="Arial" w:hAnsi="Arial" w:cs="Arial"/>
        </w:rPr>
        <w:t xml:space="preserve"> HDD delivery. </w:t>
      </w:r>
      <w:r w:rsidR="008969EB" w:rsidRPr="004F074E">
        <w:rPr>
          <w:rFonts w:ascii="Arial" w:hAnsi="Arial" w:cs="Arial"/>
        </w:rPr>
        <w:t>The GovCloud S3 bucket provides a faster load than SFTP</w:t>
      </w:r>
      <w:r w:rsidR="00313641" w:rsidRPr="004F074E">
        <w:rPr>
          <w:rFonts w:ascii="Arial" w:hAnsi="Arial" w:cs="Arial"/>
        </w:rPr>
        <w:t>, requiring less than one day</w:t>
      </w:r>
      <w:r w:rsidRPr="004F074E">
        <w:rPr>
          <w:rFonts w:ascii="Arial" w:hAnsi="Arial" w:cs="Arial"/>
        </w:rPr>
        <w:t xml:space="preserve"> to load ~1 TB </w:t>
      </w:r>
      <w:r w:rsidR="00313641" w:rsidRPr="004F074E">
        <w:rPr>
          <w:rFonts w:ascii="Arial" w:hAnsi="Arial" w:cs="Arial"/>
        </w:rPr>
        <w:t>of data</w:t>
      </w:r>
      <w:r w:rsidR="008969EB" w:rsidRPr="004F074E">
        <w:rPr>
          <w:rFonts w:ascii="Arial" w:hAnsi="Arial" w:cs="Arial"/>
        </w:rPr>
        <w:t xml:space="preserve">. </w:t>
      </w:r>
      <w:r w:rsidR="00313641" w:rsidRPr="004F074E">
        <w:rPr>
          <w:rFonts w:ascii="Arial" w:hAnsi="Arial" w:cs="Arial"/>
        </w:rPr>
        <w:t>It</w:t>
      </w:r>
      <w:r w:rsidRPr="004F074E">
        <w:rPr>
          <w:rFonts w:ascii="Arial" w:hAnsi="Arial" w:cs="Arial"/>
        </w:rPr>
        <w:t xml:space="preserve"> </w:t>
      </w:r>
      <w:r w:rsidR="00313641" w:rsidRPr="004F074E">
        <w:rPr>
          <w:rFonts w:ascii="Arial" w:hAnsi="Arial" w:cs="Arial"/>
        </w:rPr>
        <w:t xml:space="preserve">accepts files up to 5 TB in size, </w:t>
      </w:r>
      <w:r w:rsidRPr="004F074E">
        <w:rPr>
          <w:rFonts w:ascii="Arial" w:hAnsi="Arial" w:cs="Arial"/>
        </w:rPr>
        <w:t xml:space="preserve">optimizes file transfer by using multipart simultaneous uploads, and includes a file transfer manager that will prevent </w:t>
      </w:r>
      <w:r w:rsidR="008969EB" w:rsidRPr="004F074E">
        <w:rPr>
          <w:rFonts w:ascii="Arial" w:hAnsi="Arial" w:cs="Arial"/>
        </w:rPr>
        <w:t xml:space="preserve">the </w:t>
      </w:r>
      <w:r w:rsidRPr="004F074E">
        <w:rPr>
          <w:rFonts w:ascii="Arial" w:hAnsi="Arial" w:cs="Arial"/>
        </w:rPr>
        <w:t>corrupti</w:t>
      </w:r>
      <w:r w:rsidR="008969EB" w:rsidRPr="004F074E">
        <w:rPr>
          <w:rFonts w:ascii="Arial" w:hAnsi="Arial" w:cs="Arial"/>
        </w:rPr>
        <w:t>on of</w:t>
      </w:r>
      <w:r w:rsidRPr="004F074E">
        <w:rPr>
          <w:rFonts w:ascii="Arial" w:hAnsi="Arial" w:cs="Arial"/>
        </w:rPr>
        <w:t xml:space="preserve"> files in the event that connection is lost during the transfer. The S3 bucket will only be available for use during a 24-hour window for each transfer period, after which all vendor accounts will be disabled and the S3 bucket will be inactivated </w:t>
      </w:r>
      <w:r w:rsidR="0019101D" w:rsidRPr="0019101D">
        <w:rPr>
          <w:rFonts w:ascii="Arial" w:hAnsi="Arial" w:cs="Arial"/>
        </w:rPr>
        <w:t>if the transfer/data drop is successful.</w:t>
      </w:r>
      <w:r w:rsidRPr="0019101D">
        <w:rPr>
          <w:rFonts w:ascii="Arial" w:hAnsi="Arial" w:cs="Arial"/>
        </w:rPr>
        <w:t xml:space="preserve"> </w:t>
      </w:r>
      <w:r w:rsidRPr="004F074E">
        <w:rPr>
          <w:rFonts w:ascii="Arial" w:hAnsi="Arial" w:cs="Arial"/>
        </w:rPr>
        <w:t>Considering the limited timeframe and temporary nature of the S3 bucket, the Enterprise Security External Change Council has determined that a Plan of Action and Milestones</w:t>
      </w:r>
      <w:r w:rsidR="003C789F">
        <w:rPr>
          <w:rFonts w:ascii="Arial" w:hAnsi="Arial" w:cs="Arial"/>
        </w:rPr>
        <w:t>,</w:t>
      </w:r>
      <w:r w:rsidRPr="004F074E">
        <w:rPr>
          <w:rFonts w:ascii="Arial" w:hAnsi="Arial" w:cs="Arial"/>
        </w:rPr>
        <w:t xml:space="preserve"> approved by the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Information System Security Officer</w:t>
      </w:r>
      <w:r w:rsidR="003C789F">
        <w:rPr>
          <w:rFonts w:ascii="Arial" w:hAnsi="Arial" w:cs="Arial"/>
        </w:rPr>
        <w:t>,</w:t>
      </w:r>
      <w:r w:rsidRPr="004F074E">
        <w:rPr>
          <w:rFonts w:ascii="Arial" w:hAnsi="Arial" w:cs="Arial"/>
        </w:rPr>
        <w:t xml:space="preserve"> may be utilized if a timely MOU/ISA is not possible with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. </w:t>
      </w:r>
    </w:p>
    <w:p w14:paraId="6BDB1926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F60BEB0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7. </w:t>
      </w:r>
      <w:r w:rsidRPr="004F074E">
        <w:rPr>
          <w:rFonts w:ascii="Arial" w:hAnsi="Arial" w:cs="Arial"/>
          <w:b/>
          <w:bCs/>
        </w:rPr>
        <w:t xml:space="preserve">Identified risks with using the AWS GovCloud S3 bucket: </w:t>
      </w:r>
    </w:p>
    <w:p w14:paraId="4D8057C1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Logical access: Connections to the AWS GovCloud S3 bucket will be via the public Internet to a .com top-level domain instead of .gov. </w:t>
      </w:r>
    </w:p>
    <w:p w14:paraId="76BE4D30" w14:textId="77777777" w:rsidR="00313641" w:rsidRPr="004F074E" w:rsidRDefault="00313641" w:rsidP="004B048B">
      <w:pPr>
        <w:pStyle w:val="Default"/>
        <w:ind w:left="720"/>
        <w:rPr>
          <w:rFonts w:ascii="Arial" w:hAnsi="Arial" w:cs="Arial"/>
        </w:rPr>
      </w:pPr>
    </w:p>
    <w:p w14:paraId="4FB35D94" w14:textId="3705DB64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Network security: Connections to the S3 bucket will not be routed through a VA-managed access point (TIC) for monitoring. </w:t>
      </w:r>
    </w:p>
    <w:p w14:paraId="1C135DC7" w14:textId="77777777" w:rsidR="00313641" w:rsidRPr="004F074E" w:rsidRDefault="00313641" w:rsidP="004B048B">
      <w:pPr>
        <w:pStyle w:val="Default"/>
        <w:ind w:left="720"/>
        <w:rPr>
          <w:rFonts w:ascii="Arial" w:hAnsi="Arial" w:cs="Arial"/>
        </w:rPr>
      </w:pPr>
    </w:p>
    <w:p w14:paraId="2F19E822" w14:textId="7DA41DAC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Security misconfiguration: An accidental or deliberate change by an administrator could change the access restrictions to the S3 bucket from private access to public access. </w:t>
      </w:r>
    </w:p>
    <w:p w14:paraId="0FEB3360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D1EA73E" w14:textId="2276FEC4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8. </w:t>
      </w:r>
      <w:r w:rsidRPr="004F074E">
        <w:rPr>
          <w:rFonts w:ascii="Arial" w:hAnsi="Arial" w:cs="Arial"/>
          <w:b/>
          <w:bCs/>
        </w:rPr>
        <w:t>Compensating security co</w:t>
      </w:r>
      <w:r w:rsidR="000F4413">
        <w:rPr>
          <w:rFonts w:ascii="Arial" w:hAnsi="Arial" w:cs="Arial"/>
          <w:b/>
          <w:bCs/>
        </w:rPr>
        <w:t>ntrols to ensure protection of V</w:t>
      </w:r>
      <w:r w:rsidRPr="004F074E">
        <w:rPr>
          <w:rFonts w:ascii="Arial" w:hAnsi="Arial" w:cs="Arial"/>
          <w:b/>
          <w:bCs/>
        </w:rPr>
        <w:t xml:space="preserve">eteran data: </w:t>
      </w:r>
    </w:p>
    <w:p w14:paraId="2C02C64C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AC-2: Account Management: </w:t>
      </w:r>
    </w:p>
    <w:p w14:paraId="017E241C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Access control mechanisms for S3 will be in place for both external user accounts (restricted to specific individuals at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>) and internal users (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system administrators), activated only when necessary and deactivated when no longer required. </w:t>
      </w:r>
    </w:p>
    <w:p w14:paraId="5F3BF91F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1AD107E3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AC-3: Access Enforcement: </w:t>
      </w:r>
    </w:p>
    <w:p w14:paraId="60284470" w14:textId="7FC174C8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534477">
        <w:rPr>
          <w:rFonts w:ascii="Arial" w:hAnsi="Arial" w:cs="Arial"/>
        </w:rPr>
        <w:t>An access control list configured in the S3 bucket will enforce a</w:t>
      </w:r>
      <w:r w:rsidRPr="004F074E">
        <w:rPr>
          <w:rFonts w:ascii="Arial" w:hAnsi="Arial" w:cs="Arial"/>
        </w:rPr>
        <w:t xml:space="preserve">ccess for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users</w:t>
      </w:r>
      <w:r w:rsidR="00534477">
        <w:rPr>
          <w:rFonts w:ascii="Arial" w:hAnsi="Arial" w:cs="Arial"/>
        </w:rPr>
        <w:t>,</w:t>
      </w:r>
      <w:r w:rsidRPr="004F074E">
        <w:rPr>
          <w:rFonts w:ascii="Arial" w:hAnsi="Arial" w:cs="Arial"/>
        </w:rPr>
        <w:t xml:space="preserve"> which will limit their capabilities strictly to uploading data. </w:t>
      </w:r>
    </w:p>
    <w:p w14:paraId="03D666A4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532C4EE9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AC-4: Information Flow Enforcement: </w:t>
      </w:r>
    </w:p>
    <w:p w14:paraId="65DC165C" w14:textId="384E3600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534477">
        <w:rPr>
          <w:rFonts w:ascii="Arial" w:hAnsi="Arial" w:cs="Arial"/>
        </w:rPr>
        <w:t>An ACL will restrict e</w:t>
      </w:r>
      <w:r w:rsidRPr="004F074E">
        <w:rPr>
          <w:rFonts w:ascii="Arial" w:hAnsi="Arial" w:cs="Arial"/>
        </w:rPr>
        <w:t>xternal access to the S3 bucket to allow</w:t>
      </w:r>
      <w:r w:rsidR="000F4413">
        <w:rPr>
          <w:rFonts w:ascii="Arial" w:hAnsi="Arial" w:cs="Arial"/>
        </w:rPr>
        <w:t xml:space="preserve"> only</w:t>
      </w:r>
      <w:r w:rsidRPr="004F074E">
        <w:rPr>
          <w:rFonts w:ascii="Arial" w:hAnsi="Arial" w:cs="Arial"/>
        </w:rPr>
        <w:t xml:space="preserve"> network traffic originating from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source Internet Protocols. </w:t>
      </w:r>
    </w:p>
    <w:p w14:paraId="4752BFD5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C96243F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AC-6: Least Privilege: </w:t>
      </w:r>
    </w:p>
    <w:p w14:paraId="36F964DF" w14:textId="5E91B244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system administrators</w:t>
      </w:r>
      <w:r w:rsidR="003A0064">
        <w:rPr>
          <w:rFonts w:ascii="Arial" w:hAnsi="Arial" w:cs="Arial"/>
        </w:rPr>
        <w:t xml:space="preserve"> must explicitly grant access to S3</w:t>
      </w:r>
      <w:r w:rsidRPr="004F074E">
        <w:rPr>
          <w:rFonts w:ascii="Arial" w:hAnsi="Arial" w:cs="Arial"/>
        </w:rPr>
        <w:t xml:space="preserve">. Once </w:t>
      </w:r>
      <w:r w:rsidR="003A0064">
        <w:rPr>
          <w:rFonts w:ascii="Arial" w:hAnsi="Arial" w:cs="Arial"/>
        </w:rPr>
        <w:t xml:space="preserve">they have </w:t>
      </w:r>
      <w:r w:rsidRPr="004F074E">
        <w:rPr>
          <w:rFonts w:ascii="Arial" w:hAnsi="Arial" w:cs="Arial"/>
        </w:rPr>
        <w:t>assigned</w:t>
      </w:r>
      <w:r w:rsidR="003A0064">
        <w:rPr>
          <w:rFonts w:ascii="Arial" w:hAnsi="Arial" w:cs="Arial"/>
        </w:rPr>
        <w:t xml:space="preserve"> access</w:t>
      </w:r>
      <w:r w:rsidRPr="004F074E">
        <w:rPr>
          <w:rFonts w:ascii="Arial" w:hAnsi="Arial" w:cs="Arial"/>
        </w:rPr>
        <w:t xml:space="preserve"> via a policy attached to the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users accounts, a separate policy will be attached to permit</w:t>
      </w:r>
      <w:r w:rsidR="000F4413">
        <w:rPr>
          <w:rFonts w:ascii="Arial" w:hAnsi="Arial" w:cs="Arial"/>
        </w:rPr>
        <w:t xml:space="preserve"> only</w:t>
      </w:r>
      <w:r w:rsidRPr="004F074E">
        <w:rPr>
          <w:rFonts w:ascii="Arial" w:hAnsi="Arial" w:cs="Arial"/>
        </w:rPr>
        <w:t xml:space="preserve">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users to upload data to the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S3 bucket. </w:t>
      </w:r>
    </w:p>
    <w:p w14:paraId="189F8CA4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3BE329F3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AC-17: Remote Access: </w:t>
      </w:r>
    </w:p>
    <w:p w14:paraId="14CD15DD" w14:textId="4F97954F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Access to the S3 bucket will be via a Hypertext Transfer Protocol Secure (HTTPS) AWS GovCloud endpoint </w:t>
      </w:r>
      <w:r w:rsidR="000F4413">
        <w:rPr>
          <w:rFonts w:ascii="Arial" w:hAnsi="Arial" w:cs="Arial"/>
        </w:rPr>
        <w:t>that</w:t>
      </w:r>
      <w:r w:rsidRPr="004F074E">
        <w:rPr>
          <w:rFonts w:ascii="Arial" w:hAnsi="Arial" w:cs="Arial"/>
        </w:rPr>
        <w:t xml:space="preserve"> uses Federal Information Processing Standards (FIPS) 140-2 validated cryptographic modules. </w:t>
      </w:r>
    </w:p>
    <w:p w14:paraId="1ACC76CF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30F6AD88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AC-21: Information Sharing: </w:t>
      </w:r>
    </w:p>
    <w:p w14:paraId="026BF514" w14:textId="30FED8A2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VA and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will have formal, signed agreement</w:t>
      </w:r>
      <w:r w:rsidR="00F940D4" w:rsidRPr="004F074E">
        <w:rPr>
          <w:rFonts w:ascii="Arial" w:hAnsi="Arial" w:cs="Arial"/>
        </w:rPr>
        <w:t>s</w:t>
      </w:r>
      <w:r w:rsidRPr="004F074E">
        <w:rPr>
          <w:rFonts w:ascii="Arial" w:hAnsi="Arial" w:cs="Arial"/>
        </w:rPr>
        <w:t xml:space="preserve"> in place detailing the specifics of the data transfer via S3. </w:t>
      </w:r>
    </w:p>
    <w:p w14:paraId="02A5BC5D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2B37E2D4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AU-2: Audit Events: </w:t>
      </w:r>
    </w:p>
    <w:p w14:paraId="1A059B7B" w14:textId="6F672486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3A0064" w:rsidRPr="003059DB">
        <w:rPr>
          <w:rFonts w:ascii="Arial" w:hAnsi="Arial" w:cs="Arial"/>
        </w:rPr>
        <w:t>S3 logs</w:t>
      </w:r>
      <w:r w:rsidR="003A0064">
        <w:rPr>
          <w:rFonts w:ascii="Arial" w:hAnsi="Arial" w:cs="Arial"/>
        </w:rPr>
        <w:t xml:space="preserve"> a</w:t>
      </w:r>
      <w:r w:rsidRPr="004F074E">
        <w:rPr>
          <w:rFonts w:ascii="Arial" w:hAnsi="Arial" w:cs="Arial"/>
        </w:rPr>
        <w:t>ll access requests</w:t>
      </w:r>
      <w:r w:rsidR="003A0064">
        <w:rPr>
          <w:rFonts w:ascii="Arial" w:hAnsi="Arial" w:cs="Arial"/>
        </w:rPr>
        <w:t>,</w:t>
      </w:r>
      <w:r w:rsidRPr="004F074E">
        <w:rPr>
          <w:rFonts w:ascii="Arial" w:hAnsi="Arial" w:cs="Arial"/>
        </w:rPr>
        <w:t xml:space="preserve"> includ</w:t>
      </w:r>
      <w:r w:rsidR="003A0064">
        <w:rPr>
          <w:rFonts w:ascii="Arial" w:hAnsi="Arial" w:cs="Arial"/>
        </w:rPr>
        <w:t>ing</w:t>
      </w:r>
      <w:r w:rsidRPr="004F074E">
        <w:rPr>
          <w:rFonts w:ascii="Arial" w:hAnsi="Arial" w:cs="Arial"/>
        </w:rPr>
        <w:t>: bucket, bucket owner, time, remote IP, requester ID, requ</w:t>
      </w:r>
      <w:r w:rsidR="00DB4F88">
        <w:rPr>
          <w:rFonts w:ascii="Arial" w:hAnsi="Arial" w:cs="Arial"/>
        </w:rPr>
        <w:t>est ID, operation, key, request uniform resource indicator</w:t>
      </w:r>
      <w:r w:rsidRPr="004F074E">
        <w:rPr>
          <w:rFonts w:ascii="Arial" w:hAnsi="Arial" w:cs="Arial"/>
        </w:rPr>
        <w:t xml:space="preserve">, HTTP status, error codes, bytes sent, object size, total time, turn-around time, referred, user-agent, and version ID. </w:t>
      </w:r>
    </w:p>
    <w:p w14:paraId="642A7FEB" w14:textId="69D314E0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3A0064" w:rsidRPr="003059DB">
        <w:rPr>
          <w:rFonts w:ascii="Arial" w:hAnsi="Arial" w:cs="Arial"/>
        </w:rPr>
        <w:t>S3 logs</w:t>
      </w:r>
      <w:r w:rsidR="003A0064">
        <w:rPr>
          <w:rFonts w:ascii="Arial" w:hAnsi="Arial" w:cs="Arial"/>
        </w:rPr>
        <w:t xml:space="preserve"> a</w:t>
      </w:r>
      <w:r w:rsidRPr="004F074E">
        <w:rPr>
          <w:rFonts w:ascii="Arial" w:hAnsi="Arial" w:cs="Arial"/>
        </w:rPr>
        <w:t xml:space="preserve">ll actions on objects </w:t>
      </w:r>
      <w:r w:rsidR="003A0064">
        <w:rPr>
          <w:rFonts w:ascii="Arial" w:hAnsi="Arial" w:cs="Arial"/>
        </w:rPr>
        <w:t xml:space="preserve">in </w:t>
      </w:r>
      <w:r w:rsidRPr="004F074E">
        <w:rPr>
          <w:rFonts w:ascii="Arial" w:hAnsi="Arial" w:cs="Arial"/>
        </w:rPr>
        <w:t xml:space="preserve">the bucket, including: upload, delete, get, create, post, restore, put, and copy. </w:t>
      </w:r>
    </w:p>
    <w:p w14:paraId="4D7A4A17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67792786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CA-3.E5: System Interconnections - Restrictions on External System Connections: </w:t>
      </w:r>
    </w:p>
    <w:p w14:paraId="41309A0C" w14:textId="2A56E59B" w:rsidR="00313641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FF3E09" w:rsidRPr="003059DB">
        <w:rPr>
          <w:rFonts w:ascii="Arial" w:hAnsi="Arial" w:cs="Arial"/>
        </w:rPr>
        <w:t>V2EC system owners will restrict</w:t>
      </w:r>
      <w:r w:rsidR="00FF3E09">
        <w:rPr>
          <w:rFonts w:ascii="Arial" w:hAnsi="Arial" w:cs="Arial"/>
        </w:rPr>
        <w:t xml:space="preserve"> e</w:t>
      </w:r>
      <w:r w:rsidRPr="004F074E">
        <w:rPr>
          <w:rFonts w:ascii="Arial" w:hAnsi="Arial" w:cs="Arial"/>
        </w:rPr>
        <w:t xml:space="preserve">xternal connections to S3 using a whitelist to allow only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source IPs. </w:t>
      </w:r>
    </w:p>
    <w:p w14:paraId="151C0BBA" w14:textId="77777777" w:rsidR="00313641" w:rsidRPr="004F074E" w:rsidRDefault="00313641" w:rsidP="004B048B">
      <w:pPr>
        <w:pStyle w:val="Default"/>
        <w:ind w:left="720"/>
        <w:rPr>
          <w:rFonts w:ascii="Arial" w:hAnsi="Arial" w:cs="Arial"/>
        </w:rPr>
      </w:pPr>
    </w:p>
    <w:p w14:paraId="4D505088" w14:textId="0092A6F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CM-7: Least Functionality: </w:t>
      </w:r>
    </w:p>
    <w:p w14:paraId="1D2E43AE" w14:textId="17B6124E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lastRenderedPageBreak/>
        <w:t xml:space="preserve">• </w:t>
      </w:r>
      <w:r w:rsidR="00FF3E09" w:rsidRPr="003059DB">
        <w:rPr>
          <w:rFonts w:ascii="Arial" w:hAnsi="Arial" w:cs="Arial"/>
        </w:rPr>
        <w:t>V2EC system owners will configure</w:t>
      </w:r>
      <w:r w:rsidR="00FF3E09">
        <w:rPr>
          <w:rFonts w:ascii="Arial" w:hAnsi="Arial" w:cs="Arial"/>
        </w:rPr>
        <w:t xml:space="preserve"> t</w:t>
      </w:r>
      <w:r w:rsidRPr="004F074E">
        <w:rPr>
          <w:rFonts w:ascii="Arial" w:hAnsi="Arial" w:cs="Arial"/>
        </w:rPr>
        <w:t xml:space="preserve">he S3 bucket to provide only the essential capabilities required to provide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with a secure location to upload files. </w:t>
      </w:r>
      <w:r w:rsidR="002A46ED" w:rsidRPr="003059DB">
        <w:rPr>
          <w:rFonts w:ascii="Arial" w:hAnsi="Arial" w:cs="Arial"/>
        </w:rPr>
        <w:t>Owners will</w:t>
      </w:r>
      <w:r w:rsidR="002A46ED">
        <w:rPr>
          <w:rFonts w:ascii="Arial" w:hAnsi="Arial" w:cs="Arial"/>
        </w:rPr>
        <w:t xml:space="preserve"> encrypt o</w:t>
      </w:r>
      <w:r w:rsidRPr="004F074E">
        <w:rPr>
          <w:rFonts w:ascii="Arial" w:hAnsi="Arial" w:cs="Arial"/>
        </w:rPr>
        <w:t>bjects as they are uploaded to the S3 bucket. By default, AWS S3 buckets are private with access restricted to the resource owner/root account (VAEC) and the AWS account that created the bucket (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system administrators). </w:t>
      </w:r>
    </w:p>
    <w:p w14:paraId="12E72EA0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9F45D62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IA-2: Identification and Authentication: </w:t>
      </w:r>
    </w:p>
    <w:p w14:paraId="3EAF475A" w14:textId="1F20C012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Access to all services in the VAEC AWS GovCloud, including S3, require </w:t>
      </w:r>
      <w:r w:rsidR="002A46ED">
        <w:rPr>
          <w:rFonts w:ascii="Arial" w:hAnsi="Arial" w:cs="Arial"/>
        </w:rPr>
        <w:t xml:space="preserve">the </w:t>
      </w:r>
      <w:r w:rsidRPr="004F074E">
        <w:rPr>
          <w:rFonts w:ascii="Arial" w:hAnsi="Arial" w:cs="Arial"/>
        </w:rPr>
        <w:t>us</w:t>
      </w:r>
      <w:r w:rsidR="002A46ED">
        <w:rPr>
          <w:rFonts w:ascii="Arial" w:hAnsi="Arial" w:cs="Arial"/>
        </w:rPr>
        <w:t>e of</w:t>
      </w:r>
      <w:r w:rsidRPr="004F074E">
        <w:rPr>
          <w:rFonts w:ascii="Arial" w:hAnsi="Arial" w:cs="Arial"/>
        </w:rPr>
        <w:t xml:space="preserve"> multi-factor authentication</w:t>
      </w:r>
      <w:r w:rsidR="00534477">
        <w:rPr>
          <w:rFonts w:ascii="Arial" w:hAnsi="Arial" w:cs="Arial"/>
        </w:rPr>
        <w:t xml:space="preserve"> (MFA)</w:t>
      </w:r>
      <w:r w:rsidRPr="004F074E">
        <w:rPr>
          <w:rFonts w:ascii="Arial" w:hAnsi="Arial" w:cs="Arial"/>
        </w:rPr>
        <w:t xml:space="preserve">. </w:t>
      </w:r>
      <w:r w:rsidR="002A46ED" w:rsidRPr="003059DB">
        <w:rPr>
          <w:rFonts w:ascii="Arial" w:hAnsi="Arial" w:cs="Arial"/>
        </w:rPr>
        <w:t>V2EC system owners establish</w:t>
      </w:r>
      <w:r w:rsidR="002A46ED">
        <w:rPr>
          <w:rFonts w:ascii="Arial" w:hAnsi="Arial" w:cs="Arial"/>
        </w:rPr>
        <w:t xml:space="preserve"> MFA</w:t>
      </w:r>
      <w:r w:rsidRPr="004F074E">
        <w:rPr>
          <w:rFonts w:ascii="Arial" w:hAnsi="Arial" w:cs="Arial"/>
        </w:rPr>
        <w:t xml:space="preserve"> during the account provisioning process requiring adding all users to the ‘force-MFA’ group per VAEC policy. </w:t>
      </w:r>
    </w:p>
    <w:p w14:paraId="65511DDC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73F37CC7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SC-8: Transmission Integrity: </w:t>
      </w:r>
    </w:p>
    <w:p w14:paraId="5F06C1CC" w14:textId="17F2EAF6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3059DB">
        <w:rPr>
          <w:rFonts w:ascii="Arial" w:hAnsi="Arial" w:cs="Arial"/>
        </w:rPr>
        <w:t xml:space="preserve">• </w:t>
      </w:r>
      <w:r w:rsidR="002A46ED" w:rsidRPr="003059DB">
        <w:rPr>
          <w:rFonts w:ascii="Arial" w:hAnsi="Arial" w:cs="Arial"/>
        </w:rPr>
        <w:t>V2EC system administrators will encrypt</w:t>
      </w:r>
      <w:r w:rsidR="002A46ED">
        <w:rPr>
          <w:rFonts w:ascii="Arial" w:hAnsi="Arial" w:cs="Arial"/>
        </w:rPr>
        <w:t xml:space="preserve"> a</w:t>
      </w:r>
      <w:r w:rsidRPr="004F074E">
        <w:rPr>
          <w:rFonts w:ascii="Arial" w:hAnsi="Arial" w:cs="Arial"/>
        </w:rPr>
        <w:t xml:space="preserve">ll data in transit from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to the S3 bucket using FIPS 140-2 compliant encryption. Accessing the S3 bucket will require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to connect to a HTTPS AWS GovCloud endpoint, which uses FIPS 140-2 validated cryptographic modules for encryption. </w:t>
      </w:r>
    </w:p>
    <w:p w14:paraId="21459158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04E59578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SC-13: Cryptographic Protection: </w:t>
      </w:r>
    </w:p>
    <w:p w14:paraId="76A3CE6B" w14:textId="533F3A60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3059DB">
        <w:rPr>
          <w:rFonts w:ascii="Arial" w:hAnsi="Arial" w:cs="Arial"/>
        </w:rPr>
        <w:t xml:space="preserve">• As the </w:t>
      </w:r>
      <w:r w:rsidR="00B93A4E" w:rsidRPr="003059DB">
        <w:rPr>
          <w:rFonts w:ascii="Arial" w:hAnsi="Arial" w:cs="Arial"/>
        </w:rPr>
        <w:t>V2EC</w:t>
      </w:r>
      <w:r w:rsidRPr="003059DB">
        <w:rPr>
          <w:rFonts w:ascii="Arial" w:hAnsi="Arial" w:cs="Arial"/>
        </w:rPr>
        <w:t xml:space="preserve"> data transfer will consist of Veteran </w:t>
      </w:r>
      <w:r w:rsidR="00F940D4" w:rsidRPr="003059DB">
        <w:rPr>
          <w:rFonts w:ascii="Arial" w:hAnsi="Arial" w:cs="Arial"/>
        </w:rPr>
        <w:t xml:space="preserve">health </w:t>
      </w:r>
      <w:r w:rsidRPr="003059DB">
        <w:rPr>
          <w:rFonts w:ascii="Arial" w:hAnsi="Arial" w:cs="Arial"/>
        </w:rPr>
        <w:t>data (</w:t>
      </w:r>
      <w:r w:rsidR="00534477" w:rsidRPr="003059DB">
        <w:rPr>
          <w:rFonts w:ascii="Arial" w:hAnsi="Arial" w:cs="Arial"/>
        </w:rPr>
        <w:t xml:space="preserve">Protected Health Information </w:t>
      </w:r>
      <w:r w:rsidR="00F940D4" w:rsidRPr="003059DB">
        <w:rPr>
          <w:rFonts w:ascii="Arial" w:hAnsi="Arial" w:cs="Arial"/>
        </w:rPr>
        <w:t xml:space="preserve">and </w:t>
      </w:r>
      <w:r w:rsidRPr="003059DB">
        <w:rPr>
          <w:rFonts w:ascii="Arial" w:hAnsi="Arial" w:cs="Arial"/>
        </w:rPr>
        <w:t>Personal Identifiable Information</w:t>
      </w:r>
      <w:r w:rsidR="00DC43B9" w:rsidRPr="003059DB">
        <w:rPr>
          <w:rFonts w:ascii="Arial" w:hAnsi="Arial" w:cs="Arial"/>
        </w:rPr>
        <w:t xml:space="preserve">), </w:t>
      </w:r>
      <w:r w:rsidR="006D16A9" w:rsidRPr="003059DB">
        <w:rPr>
          <w:rFonts w:ascii="Arial" w:hAnsi="Arial" w:cs="Arial"/>
        </w:rPr>
        <w:t>V2EC</w:t>
      </w:r>
      <w:r w:rsidRPr="003059DB">
        <w:rPr>
          <w:rFonts w:ascii="Arial" w:hAnsi="Arial" w:cs="Arial"/>
        </w:rPr>
        <w:t xml:space="preserve"> </w:t>
      </w:r>
      <w:r w:rsidR="00DC43B9" w:rsidRPr="003059DB">
        <w:rPr>
          <w:rFonts w:ascii="Arial" w:hAnsi="Arial" w:cs="Arial"/>
        </w:rPr>
        <w:t xml:space="preserve">owners will configure the </w:t>
      </w:r>
      <w:r w:rsidRPr="003059DB">
        <w:rPr>
          <w:rFonts w:ascii="Arial" w:hAnsi="Arial" w:cs="Arial"/>
        </w:rPr>
        <w:t xml:space="preserve">S3 bucket </w:t>
      </w:r>
      <w:r w:rsidR="00DC43B9" w:rsidRPr="003059DB">
        <w:rPr>
          <w:rFonts w:ascii="Arial" w:hAnsi="Arial" w:cs="Arial"/>
        </w:rPr>
        <w:t>to meet</w:t>
      </w:r>
      <w:r w:rsidRPr="003059DB">
        <w:rPr>
          <w:rFonts w:ascii="Arial" w:hAnsi="Arial" w:cs="Arial"/>
        </w:rPr>
        <w:t xml:space="preserve"> cryptographic requirements for protecting privacy data in accordance with </w:t>
      </w:r>
      <w:r w:rsidR="00F940D4" w:rsidRPr="003059DB">
        <w:rPr>
          <w:rFonts w:ascii="Arial" w:hAnsi="Arial" w:cs="Arial"/>
        </w:rPr>
        <w:t xml:space="preserve">HIPAA, </w:t>
      </w:r>
      <w:r w:rsidRPr="003059DB">
        <w:rPr>
          <w:rFonts w:ascii="Arial" w:hAnsi="Arial" w:cs="Arial"/>
        </w:rPr>
        <w:t xml:space="preserve">Federal and VA laws, directives, regulations, policies, and standards. </w:t>
      </w:r>
      <w:r w:rsidR="00DC43B9" w:rsidRPr="003059DB">
        <w:rPr>
          <w:rFonts w:ascii="Arial" w:hAnsi="Arial" w:cs="Arial"/>
        </w:rPr>
        <w:t>V2EC system administrators will accomplish this</w:t>
      </w:r>
      <w:r w:rsidRPr="003059DB">
        <w:rPr>
          <w:rFonts w:ascii="Arial" w:hAnsi="Arial" w:cs="Arial"/>
        </w:rPr>
        <w:t xml:space="preserve"> by using FIPS 140-2 compliant encryption for data in transit and data at rest.</w:t>
      </w:r>
      <w:r w:rsidRPr="004F074E">
        <w:rPr>
          <w:rFonts w:ascii="Arial" w:hAnsi="Arial" w:cs="Arial"/>
        </w:rPr>
        <w:t xml:space="preserve"> </w:t>
      </w:r>
    </w:p>
    <w:p w14:paraId="0532D70F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0A711B6A" w14:textId="77777777" w:rsidR="0005280F" w:rsidRPr="003059DB" w:rsidRDefault="0005280F" w:rsidP="004B048B">
      <w:pPr>
        <w:pStyle w:val="Default"/>
        <w:ind w:left="720"/>
        <w:rPr>
          <w:rFonts w:ascii="Arial" w:hAnsi="Arial" w:cs="Arial"/>
        </w:rPr>
      </w:pPr>
      <w:r w:rsidRPr="003059DB">
        <w:rPr>
          <w:rFonts w:ascii="Arial" w:hAnsi="Arial" w:cs="Arial"/>
        </w:rPr>
        <w:t xml:space="preserve">SC-28: Protection of Information at Rest: </w:t>
      </w:r>
    </w:p>
    <w:p w14:paraId="3035777E" w14:textId="282177AF" w:rsidR="0005280F" w:rsidRPr="004F074E" w:rsidDel="00982363" w:rsidRDefault="0005280F" w:rsidP="004B048B">
      <w:pPr>
        <w:pStyle w:val="Default"/>
        <w:ind w:left="720"/>
        <w:rPr>
          <w:del w:id="174" w:author="Richards, Rafael M." w:date="2019-01-30T18:48:00Z"/>
          <w:rFonts w:ascii="Arial" w:hAnsi="Arial" w:cs="Arial"/>
        </w:rPr>
      </w:pPr>
      <w:r w:rsidRPr="003059DB">
        <w:rPr>
          <w:rFonts w:ascii="Arial" w:hAnsi="Arial" w:cs="Arial"/>
        </w:rPr>
        <w:t xml:space="preserve">• </w:t>
      </w:r>
      <w:r w:rsidR="00DC43B9" w:rsidRPr="003059DB">
        <w:rPr>
          <w:rFonts w:ascii="Arial" w:hAnsi="Arial" w:cs="Arial"/>
        </w:rPr>
        <w:t>V2EC system owners will encrypt a</w:t>
      </w:r>
      <w:r w:rsidRPr="003059DB">
        <w:rPr>
          <w:rFonts w:ascii="Arial" w:hAnsi="Arial" w:cs="Arial"/>
        </w:rPr>
        <w:t>ll</w:t>
      </w:r>
      <w:r w:rsidR="00DC43B9" w:rsidRPr="003059DB">
        <w:rPr>
          <w:rFonts w:ascii="Arial" w:hAnsi="Arial" w:cs="Arial"/>
        </w:rPr>
        <w:t xml:space="preserve"> at-rest</w:t>
      </w:r>
      <w:r w:rsidRPr="003059DB">
        <w:rPr>
          <w:rFonts w:ascii="Arial" w:hAnsi="Arial" w:cs="Arial"/>
        </w:rPr>
        <w:t xml:space="preserve"> data uploaded to S3 using Advanced Encryption Standard-256 encryption, which is enabled by default in S3.</w:t>
      </w:r>
      <w:del w:id="175" w:author="Richards, Rafael M." w:date="2019-01-30T18:48:00Z">
        <w:r w:rsidRPr="004F074E" w:rsidDel="00982363">
          <w:rPr>
            <w:rFonts w:ascii="Arial" w:hAnsi="Arial" w:cs="Arial"/>
          </w:rPr>
          <w:delText xml:space="preserve"> </w:delText>
        </w:r>
      </w:del>
    </w:p>
    <w:p w14:paraId="6730EEF3" w14:textId="05F9AD51" w:rsidR="00982363" w:rsidRDefault="00982363" w:rsidP="00982363">
      <w:pPr>
        <w:pStyle w:val="Default"/>
        <w:ind w:left="720"/>
        <w:rPr>
          <w:ins w:id="176" w:author="Richards, Rafael M." w:date="2019-01-30T18:48:00Z"/>
        </w:rPr>
        <w:pPrChange w:id="177" w:author="Richards, Rafael M." w:date="2019-01-30T18:48:00Z">
          <w:pPr/>
        </w:pPrChange>
      </w:pPr>
    </w:p>
    <w:p w14:paraId="3CCA9DA3" w14:textId="77777777" w:rsidR="00982363" w:rsidRPr="004F074E" w:rsidRDefault="00982363" w:rsidP="004B048B">
      <w:pPr>
        <w:pStyle w:val="Default"/>
        <w:ind w:left="720"/>
        <w:rPr>
          <w:rFonts w:ascii="Arial" w:hAnsi="Arial" w:cs="Arial"/>
        </w:rPr>
      </w:pPr>
    </w:p>
    <w:p w14:paraId="3B50A760" w14:textId="77777777" w:rsidR="00982363" w:rsidRDefault="00982363">
      <w:pPr>
        <w:rPr>
          <w:ins w:id="178" w:author="Richards, Rafael M." w:date="2019-01-30T18:48:00Z"/>
          <w:rFonts w:ascii="Arial" w:hAnsi="Arial" w:cs="Arial"/>
          <w:color w:val="000000"/>
          <w:sz w:val="24"/>
          <w:szCs w:val="24"/>
        </w:rPr>
      </w:pPr>
      <w:ins w:id="179" w:author="Richards, Rafael M." w:date="2019-01-30T18:48:00Z">
        <w:r>
          <w:rPr>
            <w:rFonts w:ascii="Arial" w:hAnsi="Arial" w:cs="Arial"/>
          </w:rPr>
          <w:br w:type="page"/>
        </w:r>
      </w:ins>
    </w:p>
    <w:p w14:paraId="45430DBA" w14:textId="567AAD21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lastRenderedPageBreak/>
        <w:t xml:space="preserve">9. </w:t>
      </w:r>
      <w:r w:rsidRPr="004F074E">
        <w:rPr>
          <w:rFonts w:ascii="Arial" w:hAnsi="Arial" w:cs="Arial"/>
          <w:b/>
          <w:bCs/>
        </w:rPr>
        <w:t xml:space="preserve">Summary: </w:t>
      </w:r>
      <w:r w:rsidRPr="004F074E">
        <w:rPr>
          <w:rFonts w:ascii="Arial" w:hAnsi="Arial" w:cs="Arial"/>
        </w:rPr>
        <w:t xml:space="preserve">The current approved options for transferring data to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are insufficient for transferring the large volume of data needed to meet program requirements. The VAEC AWS GovCloud S3 bucket</w:t>
      </w:r>
      <w:r w:rsidR="00DC43B9">
        <w:rPr>
          <w:rFonts w:ascii="Arial" w:hAnsi="Arial" w:cs="Arial"/>
        </w:rPr>
        <w:t>,</w:t>
      </w:r>
      <w:r w:rsidR="00F940D4" w:rsidRPr="004F074E">
        <w:rPr>
          <w:rFonts w:ascii="Arial" w:hAnsi="Arial" w:cs="Arial"/>
        </w:rPr>
        <w:t xml:space="preserve"> and by extension the SMS</w:t>
      </w:r>
      <w:r w:rsidR="00DC43B9">
        <w:rPr>
          <w:rFonts w:ascii="Arial" w:hAnsi="Arial" w:cs="Arial"/>
        </w:rPr>
        <w:t>,</w:t>
      </w:r>
      <w:r w:rsidRPr="004F074E">
        <w:rPr>
          <w:rFonts w:ascii="Arial" w:hAnsi="Arial" w:cs="Arial"/>
        </w:rPr>
        <w:t xml:space="preserve"> with managed compensating controls, is capable of providing the timely, secure transfer of data </w:t>
      </w:r>
      <w:r w:rsidR="00F940D4" w:rsidRPr="004F074E">
        <w:rPr>
          <w:rFonts w:ascii="Arial" w:hAnsi="Arial" w:cs="Arial"/>
        </w:rPr>
        <w:t xml:space="preserve">and server images </w:t>
      </w:r>
      <w:r w:rsidRPr="004F074E">
        <w:rPr>
          <w:rFonts w:ascii="Arial" w:hAnsi="Arial" w:cs="Arial"/>
        </w:rPr>
        <w:t xml:space="preserve">to the </w:t>
      </w:r>
      <w:r w:rsidR="006D16A9" w:rsidRPr="004F074E">
        <w:rPr>
          <w:rFonts w:ascii="Arial" w:hAnsi="Arial" w:cs="Arial"/>
        </w:rPr>
        <w:t>V2EC</w:t>
      </w:r>
      <w:r w:rsidR="00DC43B9">
        <w:rPr>
          <w:rFonts w:ascii="Arial" w:hAnsi="Arial" w:cs="Arial"/>
        </w:rPr>
        <w:t xml:space="preserve"> VPC</w:t>
      </w:r>
      <w:r w:rsidRPr="004F074E">
        <w:rPr>
          <w:rFonts w:ascii="Arial" w:hAnsi="Arial" w:cs="Arial"/>
        </w:rPr>
        <w:t xml:space="preserve"> but requires executive approval for the first stage of the transfer from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to AWS GovCloud </w:t>
      </w:r>
      <w:r w:rsidR="00DC43B9">
        <w:rPr>
          <w:rFonts w:ascii="Arial" w:hAnsi="Arial" w:cs="Arial"/>
        </w:rPr>
        <w:t>since</w:t>
      </w:r>
      <w:r w:rsidRPr="004F074E">
        <w:rPr>
          <w:rFonts w:ascii="Arial" w:hAnsi="Arial" w:cs="Arial"/>
        </w:rPr>
        <w:t xml:space="preserve"> </w:t>
      </w:r>
      <w:r w:rsidR="00DC43B9">
        <w:rPr>
          <w:rFonts w:ascii="Arial" w:hAnsi="Arial" w:cs="Arial"/>
        </w:rPr>
        <w:t>it does</w:t>
      </w:r>
      <w:r w:rsidRPr="004F074E">
        <w:rPr>
          <w:rFonts w:ascii="Arial" w:hAnsi="Arial" w:cs="Arial"/>
        </w:rPr>
        <w:t xml:space="preserve"> not travers</w:t>
      </w:r>
      <w:r w:rsidR="00DC43B9">
        <w:rPr>
          <w:rFonts w:ascii="Arial" w:hAnsi="Arial" w:cs="Arial"/>
        </w:rPr>
        <w:t>e</w:t>
      </w:r>
      <w:r w:rsidRPr="004F074E">
        <w:rPr>
          <w:rFonts w:ascii="Arial" w:hAnsi="Arial" w:cs="Arial"/>
        </w:rPr>
        <w:t xml:space="preserve"> the TIC</w:t>
      </w:r>
      <w:r w:rsidR="00DC43B9">
        <w:rPr>
          <w:rFonts w:ascii="Arial" w:hAnsi="Arial" w:cs="Arial"/>
        </w:rPr>
        <w:t xml:space="preserve"> at this stage</w:t>
      </w:r>
      <w:r w:rsidRPr="004F074E">
        <w:rPr>
          <w:rFonts w:ascii="Arial" w:hAnsi="Arial" w:cs="Arial"/>
        </w:rPr>
        <w:t xml:space="preserve">. Approval of this option will be limited to the scope of the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project defined in Paragraph 2 above. </w:t>
      </w:r>
    </w:p>
    <w:p w14:paraId="3872769B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1A3CF094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The point of contact for this memo is </w:t>
      </w:r>
      <w:r w:rsidR="00F940D4" w:rsidRPr="004F074E">
        <w:rPr>
          <w:rFonts w:ascii="Arial" w:hAnsi="Arial" w:cs="Arial"/>
        </w:rPr>
        <w:t>David Ca</w:t>
      </w:r>
      <w:del w:id="180" w:author="Richards, Rafael M." w:date="2019-01-30T16:45:00Z">
        <w:r w:rsidR="00F940D4" w:rsidRPr="004F074E" w:rsidDel="00A9231B">
          <w:rPr>
            <w:rFonts w:ascii="Arial" w:hAnsi="Arial" w:cs="Arial"/>
          </w:rPr>
          <w:delText>n</w:delText>
        </w:r>
      </w:del>
      <w:r w:rsidR="00F940D4" w:rsidRPr="004F074E">
        <w:rPr>
          <w:rFonts w:ascii="Arial" w:hAnsi="Arial" w:cs="Arial"/>
        </w:rPr>
        <w:t>tanoso</w:t>
      </w:r>
      <w:r w:rsidRPr="004F074E">
        <w:rPr>
          <w:rFonts w:ascii="Arial" w:hAnsi="Arial" w:cs="Arial"/>
        </w:rPr>
        <w:t xml:space="preserve">. He can be reached by phone, </w:t>
      </w:r>
      <w:r w:rsidR="00F940D4" w:rsidRPr="004F074E">
        <w:rPr>
          <w:rFonts w:ascii="Arial" w:hAnsi="Arial" w:cs="Arial"/>
        </w:rPr>
        <w:t>(732) 440-9583</w:t>
      </w:r>
      <w:r w:rsidRPr="004F074E">
        <w:rPr>
          <w:rFonts w:ascii="Arial" w:hAnsi="Arial" w:cs="Arial"/>
        </w:rPr>
        <w:t xml:space="preserve">, or email </w:t>
      </w:r>
      <w:r w:rsidR="00F940D4" w:rsidRPr="004F074E">
        <w:rPr>
          <w:rFonts w:ascii="Arial" w:hAnsi="Arial" w:cs="Arial"/>
        </w:rPr>
        <w:t>Catanoso, David &lt;David.Catanoso@va.gov&gt;</w:t>
      </w:r>
      <w:r w:rsidRPr="004F074E">
        <w:rPr>
          <w:rFonts w:ascii="Arial" w:hAnsi="Arial" w:cs="Arial"/>
        </w:rPr>
        <w:t xml:space="preserve">. </w:t>
      </w:r>
    </w:p>
    <w:p w14:paraId="2EE61032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B080B01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0E9B1216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6E119EF8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__________________________________________________ </w:t>
      </w:r>
    </w:p>
    <w:p w14:paraId="350C8D26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John P. Elliott,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System Owner </w:t>
      </w:r>
    </w:p>
    <w:p w14:paraId="3D8FCACA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50637502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128CAE76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3A0DAB73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______________________________________________ </w:t>
      </w:r>
    </w:p>
    <w:p w14:paraId="397738AA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Edgardo Rivera, Information System Security Officer </w:t>
      </w:r>
    </w:p>
    <w:p w14:paraId="2DC59C17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1101D907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0EEF9DA4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197F439E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Approved: _____________________________________________ </w:t>
      </w:r>
    </w:p>
    <w:p w14:paraId="4251D03A" w14:textId="77777777" w:rsidR="008F697E" w:rsidRPr="004F074E" w:rsidRDefault="0005280F" w:rsidP="004B048B">
      <w:pPr>
        <w:ind w:left="720"/>
        <w:rPr>
          <w:rFonts w:ascii="Arial" w:hAnsi="Arial" w:cs="Arial"/>
          <w:sz w:val="24"/>
          <w:szCs w:val="24"/>
        </w:rPr>
      </w:pPr>
      <w:r w:rsidRPr="004F074E">
        <w:rPr>
          <w:rFonts w:ascii="Arial" w:hAnsi="Arial" w:cs="Arial"/>
          <w:sz w:val="24"/>
          <w:szCs w:val="24"/>
        </w:rPr>
        <w:t>Bill James, Deputy Assistant Secretary</w:t>
      </w:r>
    </w:p>
    <w:p w14:paraId="57AE1404" w14:textId="77777777" w:rsidR="00E833CA" w:rsidRPr="004F074E" w:rsidRDefault="00E833CA" w:rsidP="00E833CA">
      <w:pPr>
        <w:rPr>
          <w:rFonts w:ascii="Arial" w:hAnsi="Arial" w:cs="Arial"/>
          <w:sz w:val="24"/>
          <w:szCs w:val="24"/>
        </w:rPr>
      </w:pPr>
    </w:p>
    <w:p w14:paraId="4C42BA37" w14:textId="77777777" w:rsidR="00E833CA" w:rsidRPr="00E833CA" w:rsidRDefault="00E833CA" w:rsidP="00E833CA">
      <w:pPr>
        <w:rPr>
          <w:sz w:val="23"/>
          <w:szCs w:val="23"/>
        </w:rPr>
      </w:pPr>
    </w:p>
    <w:sectPr w:rsidR="00E833CA" w:rsidRPr="00E83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chards, Rafael M.">
    <w15:presenceInfo w15:providerId="AD" w15:userId="S-1-5-21-733966599-1863672314-6498272-189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0F"/>
    <w:rsid w:val="000079D7"/>
    <w:rsid w:val="000202D5"/>
    <w:rsid w:val="00021F76"/>
    <w:rsid w:val="0005280F"/>
    <w:rsid w:val="00097B08"/>
    <w:rsid w:val="000F4413"/>
    <w:rsid w:val="0019101D"/>
    <w:rsid w:val="001D0870"/>
    <w:rsid w:val="002224A3"/>
    <w:rsid w:val="002454A7"/>
    <w:rsid w:val="002A46ED"/>
    <w:rsid w:val="003059DB"/>
    <w:rsid w:val="00313641"/>
    <w:rsid w:val="00331F43"/>
    <w:rsid w:val="00332686"/>
    <w:rsid w:val="00343B8C"/>
    <w:rsid w:val="003A0064"/>
    <w:rsid w:val="003C789F"/>
    <w:rsid w:val="00472AFF"/>
    <w:rsid w:val="004B048B"/>
    <w:rsid w:val="004C2754"/>
    <w:rsid w:val="004F074E"/>
    <w:rsid w:val="00510231"/>
    <w:rsid w:val="00534477"/>
    <w:rsid w:val="00561A22"/>
    <w:rsid w:val="0059726F"/>
    <w:rsid w:val="0064536F"/>
    <w:rsid w:val="00673612"/>
    <w:rsid w:val="006C0BA1"/>
    <w:rsid w:val="006D16A9"/>
    <w:rsid w:val="00736D9B"/>
    <w:rsid w:val="00753AED"/>
    <w:rsid w:val="00824C85"/>
    <w:rsid w:val="00861E33"/>
    <w:rsid w:val="008969EB"/>
    <w:rsid w:val="008F3D49"/>
    <w:rsid w:val="008F697E"/>
    <w:rsid w:val="00982363"/>
    <w:rsid w:val="009B72D1"/>
    <w:rsid w:val="009F5E31"/>
    <w:rsid w:val="00A33C9B"/>
    <w:rsid w:val="00A9231B"/>
    <w:rsid w:val="00AC722B"/>
    <w:rsid w:val="00AE4108"/>
    <w:rsid w:val="00AF522C"/>
    <w:rsid w:val="00B02815"/>
    <w:rsid w:val="00B639F8"/>
    <w:rsid w:val="00B72568"/>
    <w:rsid w:val="00B93A4E"/>
    <w:rsid w:val="00BA04CB"/>
    <w:rsid w:val="00BA3284"/>
    <w:rsid w:val="00BA4C7F"/>
    <w:rsid w:val="00BA5704"/>
    <w:rsid w:val="00C90D4E"/>
    <w:rsid w:val="00D46A2F"/>
    <w:rsid w:val="00D65F6C"/>
    <w:rsid w:val="00DB4F88"/>
    <w:rsid w:val="00DC43B9"/>
    <w:rsid w:val="00DC71FE"/>
    <w:rsid w:val="00DF1A4E"/>
    <w:rsid w:val="00E42220"/>
    <w:rsid w:val="00E833CA"/>
    <w:rsid w:val="00EF72C2"/>
    <w:rsid w:val="00F26AD6"/>
    <w:rsid w:val="00F63D28"/>
    <w:rsid w:val="00F724BC"/>
    <w:rsid w:val="00F90959"/>
    <w:rsid w:val="00F940D4"/>
    <w:rsid w:val="00FB36B6"/>
    <w:rsid w:val="00FE72C0"/>
    <w:rsid w:val="00F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F8FE"/>
  <w15:chartTrackingRefBased/>
  <w15:docId w15:val="{0D6F8E51-7D4F-4794-AF90-016523FA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28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40D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24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4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4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4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4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A3"/>
    <w:rPr>
      <w:rFonts w:ascii="Segoe UI" w:hAnsi="Segoe UI" w:cs="Segoe UI"/>
      <w:sz w:val="18"/>
      <w:szCs w:val="18"/>
    </w:rPr>
  </w:style>
  <w:style w:type="paragraph" w:customStyle="1" w:styleId="DoVA">
    <w:name w:val="DoVA"/>
    <w:basedOn w:val="Normal"/>
    <w:rsid w:val="004F074E"/>
    <w:pPr>
      <w:tabs>
        <w:tab w:val="left" w:pos="360"/>
      </w:tabs>
      <w:spacing w:after="120" w:line="240" w:lineRule="auto"/>
      <w:ind w:left="648"/>
    </w:pPr>
    <w:rPr>
      <w:rFonts w:ascii="Arial" w:eastAsia="Times New Roman" w:hAnsi="Arial" w:cs="Arial"/>
      <w:b/>
      <w:bCs/>
      <w:color w:val="000080"/>
      <w:sz w:val="32"/>
      <w:szCs w:val="32"/>
    </w:rPr>
  </w:style>
  <w:style w:type="paragraph" w:customStyle="1" w:styleId="Memo">
    <w:name w:val="Memo"/>
    <w:basedOn w:val="Normal"/>
    <w:rsid w:val="004F074E"/>
    <w:pPr>
      <w:tabs>
        <w:tab w:val="left" w:pos="360"/>
      </w:tabs>
      <w:spacing w:after="0" w:line="240" w:lineRule="auto"/>
      <w:jc w:val="right"/>
    </w:pPr>
    <w:rPr>
      <w:rFonts w:ascii="Arial" w:eastAsia="Times New Roman" w:hAnsi="Arial" w:cs="Arial"/>
      <w:b/>
      <w:bCs/>
      <w:color w:val="000080"/>
      <w:sz w:val="64"/>
      <w:szCs w:val="64"/>
    </w:rPr>
  </w:style>
  <w:style w:type="paragraph" w:customStyle="1" w:styleId="HeadID">
    <w:name w:val="HeadID"/>
    <w:basedOn w:val="Normal"/>
    <w:rsid w:val="004F074E"/>
    <w:pPr>
      <w:tabs>
        <w:tab w:val="left" w:pos="360"/>
      </w:tabs>
      <w:spacing w:before="120" w:after="0" w:line="240" w:lineRule="auto"/>
      <w:ind w:right="288"/>
      <w:jc w:val="right"/>
    </w:pPr>
    <w:rPr>
      <w:rFonts w:ascii="Arial" w:eastAsia="Times New Roman" w:hAnsi="Arial" w:cs="Arial"/>
      <w:color w:val="000080"/>
      <w:sz w:val="14"/>
      <w:szCs w:val="14"/>
    </w:rPr>
  </w:style>
  <w:style w:type="paragraph" w:customStyle="1" w:styleId="HeadFld">
    <w:name w:val="HeadFld"/>
    <w:basedOn w:val="Normal"/>
    <w:rsid w:val="004F074E"/>
    <w:pPr>
      <w:tabs>
        <w:tab w:val="left" w:pos="360"/>
      </w:tabs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Guajardo, Robert M. (Cognosante MVH, LLC)</dc:creator>
  <cp:keywords/>
  <dc:description/>
  <cp:lastModifiedBy>Richards, Rafael M.</cp:lastModifiedBy>
  <cp:revision>7</cp:revision>
  <dcterms:created xsi:type="dcterms:W3CDTF">2019-01-30T23:20:00Z</dcterms:created>
  <dcterms:modified xsi:type="dcterms:W3CDTF">2019-01-31T00:35:00Z</dcterms:modified>
</cp:coreProperties>
</file>