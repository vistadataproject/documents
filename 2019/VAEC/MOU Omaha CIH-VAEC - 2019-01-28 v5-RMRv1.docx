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6F0F2" w14:textId="77777777" w:rsidR="00744B13" w:rsidRDefault="00744B13">
      <w:pPr>
        <w:spacing w:after="113" w:line="259" w:lineRule="auto"/>
        <w:jc w:val="left"/>
        <w:rPr>
          <w:rFonts w:ascii="Arial" w:eastAsia="Arial" w:hAnsi="Arial" w:cs="Arial"/>
          <w:b/>
          <w:sz w:val="32"/>
          <w:szCs w:val="32"/>
        </w:rPr>
      </w:pPr>
    </w:p>
    <w:p w14:paraId="317464FF" w14:textId="77777777" w:rsidR="00744B13" w:rsidRDefault="00744B13">
      <w:pPr>
        <w:spacing w:after="113" w:line="259" w:lineRule="auto"/>
        <w:jc w:val="left"/>
        <w:rPr>
          <w:rFonts w:ascii="Arial" w:eastAsia="Arial" w:hAnsi="Arial" w:cs="Arial"/>
          <w:b/>
          <w:sz w:val="32"/>
          <w:szCs w:val="32"/>
        </w:rPr>
      </w:pPr>
    </w:p>
    <w:p w14:paraId="4F3F266B" w14:textId="1D466A9A" w:rsidR="00FA52E5" w:rsidRDefault="00A73CCA">
      <w:pPr>
        <w:spacing w:after="113" w:line="259" w:lineRule="auto"/>
        <w:jc w:val="left"/>
      </w:pPr>
      <w:r>
        <w:rPr>
          <w:rFonts w:ascii="Arial" w:eastAsia="Arial" w:hAnsi="Arial" w:cs="Arial"/>
          <w:b/>
          <w:sz w:val="32"/>
          <w:szCs w:val="32"/>
        </w:rPr>
        <w:t xml:space="preserve">Memorandum of Understanding and Agreement (MOU/A) </w:t>
      </w:r>
    </w:p>
    <w:p w14:paraId="44B1B1C2" w14:textId="77777777" w:rsidR="00FA52E5" w:rsidRDefault="00A73CCA">
      <w:pPr>
        <w:spacing w:after="108" w:line="263" w:lineRule="auto"/>
        <w:ind w:left="1706" w:right="1158"/>
        <w:jc w:val="center"/>
      </w:pPr>
      <w:r>
        <w:rPr>
          <w:rFonts w:ascii="Arial" w:eastAsia="Arial" w:hAnsi="Arial" w:cs="Arial"/>
          <w:b/>
          <w:sz w:val="32"/>
          <w:szCs w:val="32"/>
        </w:rPr>
        <w:t xml:space="preserve">Between </w:t>
      </w:r>
    </w:p>
    <w:p w14:paraId="4B03A50C" w14:textId="3D86473F" w:rsidR="007D3C2A" w:rsidRPr="007D3C2A" w:rsidRDefault="007D3C2A">
      <w:pPr>
        <w:spacing w:after="0" w:line="333" w:lineRule="auto"/>
        <w:ind w:left="1706" w:right="1083"/>
        <w:jc w:val="center"/>
        <w:rPr>
          <w:rFonts w:ascii="Arial" w:eastAsia="Arial" w:hAnsi="Arial" w:cs="Arial"/>
          <w:b/>
          <w:sz w:val="32"/>
          <w:szCs w:val="32"/>
        </w:rPr>
      </w:pPr>
      <w:r w:rsidRPr="007D3C2A">
        <w:rPr>
          <w:rFonts w:ascii="Arial" w:hAnsi="Arial" w:cs="Arial"/>
          <w:b/>
          <w:sz w:val="32"/>
          <w:szCs w:val="32"/>
        </w:rPr>
        <w:t>VA Nebraska-Western Iowa Health Care System</w:t>
      </w:r>
    </w:p>
    <w:p w14:paraId="0AAC6FBE" w14:textId="3C917BD6" w:rsidR="007D3C2A" w:rsidRDefault="007D3C2A">
      <w:pPr>
        <w:spacing w:after="0" w:line="333" w:lineRule="auto"/>
        <w:ind w:left="1706" w:right="1083"/>
        <w:jc w:val="center"/>
        <w:rPr>
          <w:rFonts w:ascii="Arial" w:eastAsia="Arial" w:hAnsi="Arial" w:cs="Arial"/>
          <w:b/>
          <w:sz w:val="32"/>
          <w:szCs w:val="32"/>
        </w:rPr>
      </w:pPr>
      <w:r>
        <w:rPr>
          <w:rFonts w:ascii="Arial" w:eastAsia="Arial" w:hAnsi="Arial" w:cs="Arial"/>
          <w:b/>
          <w:sz w:val="32"/>
          <w:szCs w:val="32"/>
        </w:rPr>
        <w:t>Omaha, NE</w:t>
      </w:r>
    </w:p>
    <w:p w14:paraId="5BE24211" w14:textId="77777777" w:rsidR="00FA52E5" w:rsidRDefault="00A73CCA">
      <w:pPr>
        <w:spacing w:after="0" w:line="333" w:lineRule="auto"/>
        <w:ind w:left="1706" w:right="1083"/>
        <w:jc w:val="center"/>
      </w:pPr>
      <w:r>
        <w:rPr>
          <w:rFonts w:ascii="Arial" w:eastAsia="Arial" w:hAnsi="Arial" w:cs="Arial"/>
          <w:b/>
          <w:sz w:val="32"/>
          <w:szCs w:val="32"/>
        </w:rPr>
        <w:t xml:space="preserve">and </w:t>
      </w:r>
    </w:p>
    <w:p w14:paraId="120D7453" w14:textId="77777777" w:rsidR="00FA52E5" w:rsidRDefault="00A73CCA">
      <w:pPr>
        <w:spacing w:after="108" w:line="263" w:lineRule="auto"/>
        <w:ind w:left="1706" w:right="1162"/>
        <w:jc w:val="center"/>
      </w:pPr>
      <w:r>
        <w:rPr>
          <w:rFonts w:ascii="Arial" w:eastAsia="Arial" w:hAnsi="Arial" w:cs="Arial"/>
          <w:b/>
          <w:sz w:val="32"/>
          <w:szCs w:val="32"/>
        </w:rPr>
        <w:t xml:space="preserve">U.S. Department of Veterans Affairs </w:t>
      </w:r>
    </w:p>
    <w:p w14:paraId="29344814" w14:textId="77777777" w:rsidR="00FA52E5" w:rsidRDefault="00A73CCA">
      <w:pPr>
        <w:spacing w:after="1117" w:line="263" w:lineRule="auto"/>
        <w:ind w:left="1706" w:right="1165"/>
        <w:jc w:val="center"/>
      </w:pPr>
      <w:r w:rsidRPr="0099402E">
        <w:rPr>
          <w:rFonts w:ascii="Arial" w:eastAsia="Arial" w:hAnsi="Arial" w:cs="Arial"/>
          <w:b/>
          <w:sz w:val="32"/>
          <w:szCs w:val="32"/>
        </w:rPr>
        <w:t>Enterprise Cloud Solutions Office</w:t>
      </w:r>
      <w:r>
        <w:rPr>
          <w:rFonts w:ascii="Arial" w:eastAsia="Arial" w:hAnsi="Arial" w:cs="Arial"/>
          <w:b/>
          <w:sz w:val="32"/>
          <w:szCs w:val="32"/>
        </w:rPr>
        <w:t xml:space="preserve"> </w:t>
      </w:r>
    </w:p>
    <w:p w14:paraId="55BDFC62" w14:textId="77777777" w:rsidR="00FA52E5" w:rsidRDefault="00A73CCA">
      <w:pPr>
        <w:spacing w:after="1287" w:line="259" w:lineRule="auto"/>
        <w:ind w:left="633" w:firstLine="0"/>
        <w:jc w:val="center"/>
      </w:pPr>
      <w:r>
        <w:rPr>
          <w:noProof/>
        </w:rPr>
        <w:drawing>
          <wp:inline distT="0" distB="0" distL="0" distR="0" wp14:anchorId="20913A29" wp14:editId="7E70FA40">
            <wp:extent cx="2133600" cy="2133600"/>
            <wp:effectExtent l="0" t="0" r="0" b="0"/>
            <wp:docPr id="1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3600" cy="2133600"/>
                    </a:xfrm>
                    <a:prstGeom prst="rect">
                      <a:avLst/>
                    </a:prstGeom>
                    <a:ln/>
                  </pic:spPr>
                </pic:pic>
              </a:graphicData>
            </a:graphic>
          </wp:inline>
        </w:drawing>
      </w:r>
      <w:r>
        <w:rPr>
          <w:rFonts w:ascii="Arial" w:eastAsia="Arial" w:hAnsi="Arial" w:cs="Arial"/>
        </w:rPr>
        <w:t xml:space="preserve"> </w:t>
      </w:r>
    </w:p>
    <w:p w14:paraId="748822A0" w14:textId="5AC7B396" w:rsidR="002262B1" w:rsidRDefault="00A73CCA">
      <w:pPr>
        <w:spacing w:after="19" w:line="263" w:lineRule="auto"/>
        <w:ind w:left="2993" w:right="2372"/>
        <w:jc w:val="center"/>
        <w:rPr>
          <w:rFonts w:ascii="Arial" w:eastAsia="Arial" w:hAnsi="Arial" w:cs="Arial"/>
          <w:b/>
          <w:sz w:val="32"/>
          <w:szCs w:val="32"/>
        </w:rPr>
      </w:pPr>
      <w:r>
        <w:rPr>
          <w:rFonts w:ascii="Arial" w:eastAsia="Arial" w:hAnsi="Arial" w:cs="Arial"/>
          <w:b/>
          <w:sz w:val="32"/>
          <w:szCs w:val="32"/>
        </w:rPr>
        <w:t xml:space="preserve"> January </w:t>
      </w:r>
      <w:r w:rsidR="007D3C2A">
        <w:rPr>
          <w:rFonts w:ascii="Arial" w:eastAsia="Arial" w:hAnsi="Arial" w:cs="Arial"/>
          <w:b/>
          <w:sz w:val="32"/>
          <w:szCs w:val="32"/>
        </w:rPr>
        <w:t>2</w:t>
      </w:r>
      <w:r w:rsidR="00D240E3">
        <w:rPr>
          <w:rFonts w:ascii="Arial" w:eastAsia="Arial" w:hAnsi="Arial" w:cs="Arial"/>
          <w:b/>
          <w:sz w:val="32"/>
          <w:szCs w:val="32"/>
        </w:rPr>
        <w:t>8</w:t>
      </w:r>
      <w:r>
        <w:rPr>
          <w:rFonts w:ascii="Arial" w:eastAsia="Arial" w:hAnsi="Arial" w:cs="Arial"/>
          <w:b/>
          <w:sz w:val="32"/>
          <w:szCs w:val="32"/>
        </w:rPr>
        <w:t xml:space="preserve">, 2019 </w:t>
      </w:r>
    </w:p>
    <w:p w14:paraId="25A54AF7" w14:textId="11B82B1B" w:rsidR="00FA52E5" w:rsidRDefault="00A73CCA">
      <w:pPr>
        <w:spacing w:after="19" w:line="263" w:lineRule="auto"/>
        <w:ind w:left="2993" w:right="2372"/>
        <w:jc w:val="center"/>
      </w:pPr>
      <w:r>
        <w:rPr>
          <w:rFonts w:ascii="Arial" w:eastAsia="Arial" w:hAnsi="Arial" w:cs="Arial"/>
          <w:i/>
          <w:sz w:val="32"/>
          <w:szCs w:val="32"/>
        </w:rPr>
        <w:t xml:space="preserve">Version </w:t>
      </w:r>
      <w:r w:rsidR="007D3C2A">
        <w:rPr>
          <w:rFonts w:ascii="Arial" w:eastAsia="Arial" w:hAnsi="Arial" w:cs="Arial"/>
          <w:i/>
          <w:sz w:val="32"/>
          <w:szCs w:val="32"/>
        </w:rPr>
        <w:t>1.0</w:t>
      </w:r>
      <w:r>
        <w:rPr>
          <w:rFonts w:ascii="Arial" w:eastAsia="Arial" w:hAnsi="Arial" w:cs="Arial"/>
          <w:i/>
          <w:sz w:val="32"/>
          <w:szCs w:val="32"/>
        </w:rPr>
        <w:t xml:space="preserve"> </w:t>
      </w:r>
    </w:p>
    <w:p w14:paraId="51399C81" w14:textId="77777777" w:rsidR="00FA52E5" w:rsidRDefault="00A73CCA">
      <w:pPr>
        <w:spacing w:after="102" w:line="259" w:lineRule="auto"/>
        <w:ind w:left="619" w:firstLine="0"/>
        <w:jc w:val="center"/>
      </w:pPr>
      <w:r>
        <w:rPr>
          <w:rFonts w:ascii="Arial" w:eastAsia="Arial" w:hAnsi="Arial" w:cs="Arial"/>
          <w:b/>
          <w:sz w:val="28"/>
          <w:szCs w:val="28"/>
        </w:rPr>
        <w:t xml:space="preserve"> </w:t>
      </w:r>
    </w:p>
    <w:p w14:paraId="2A35D23D" w14:textId="77777777" w:rsidR="00431C56" w:rsidRDefault="00A73CCA">
      <w:pPr>
        <w:spacing w:after="0" w:line="259" w:lineRule="auto"/>
        <w:ind w:left="540" w:firstLine="0"/>
        <w:jc w:val="left"/>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sz w:val="28"/>
          <w:szCs w:val="28"/>
        </w:rPr>
        <w:tab/>
        <w:t xml:space="preserve"> </w:t>
      </w:r>
    </w:p>
    <w:p w14:paraId="527A731B" w14:textId="77777777" w:rsidR="007371D5" w:rsidRDefault="00431C56">
      <w:pPr>
        <w:rPr>
          <w:rFonts w:ascii="Arial" w:eastAsia="Arial" w:hAnsi="Arial" w:cs="Arial"/>
          <w:b/>
          <w:sz w:val="28"/>
          <w:szCs w:val="28"/>
        </w:rPr>
        <w:sectPr w:rsidR="007371D5" w:rsidSect="002262B1">
          <w:footerReference w:type="even" r:id="rId9"/>
          <w:footerReference w:type="default" r:id="rId10"/>
          <w:footerReference w:type="first" r:id="rId11"/>
          <w:pgSz w:w="12240" w:h="15840"/>
          <w:pgMar w:top="864" w:right="1440" w:bottom="1152" w:left="1152" w:header="720" w:footer="720" w:gutter="0"/>
          <w:pgNumType w:start="1"/>
          <w:cols w:space="720"/>
          <w:titlePg/>
        </w:sectPr>
      </w:pPr>
      <w:r>
        <w:rPr>
          <w:rFonts w:ascii="Arial" w:eastAsia="Arial" w:hAnsi="Arial" w:cs="Arial"/>
          <w:b/>
          <w:sz w:val="28"/>
          <w:szCs w:val="28"/>
        </w:rPr>
        <w:br w:type="page"/>
      </w:r>
    </w:p>
    <w:p w14:paraId="6DCF2BAC" w14:textId="6E371701" w:rsidR="00431C56" w:rsidRDefault="00431C56">
      <w:pPr>
        <w:rPr>
          <w:rFonts w:ascii="Arial" w:eastAsia="Arial" w:hAnsi="Arial" w:cs="Arial"/>
          <w:b/>
          <w:sz w:val="28"/>
          <w:szCs w:val="28"/>
        </w:rPr>
      </w:pPr>
    </w:p>
    <w:p w14:paraId="3FCB6A8F" w14:textId="77777777" w:rsidR="00FA52E5" w:rsidRDefault="00FA52E5">
      <w:pPr>
        <w:spacing w:after="0" w:line="259" w:lineRule="auto"/>
        <w:ind w:left="540" w:firstLine="0"/>
        <w:jc w:val="left"/>
      </w:pPr>
    </w:p>
    <w:p w14:paraId="79C3BA33" w14:textId="77777777" w:rsidR="00FA52E5" w:rsidRDefault="00A73CCA">
      <w:pPr>
        <w:spacing w:after="0" w:line="259" w:lineRule="auto"/>
        <w:ind w:left="0" w:right="3220" w:firstLine="0"/>
        <w:jc w:val="right"/>
      </w:pPr>
      <w:r>
        <w:rPr>
          <w:rFonts w:ascii="Arial" w:eastAsia="Arial" w:hAnsi="Arial" w:cs="Arial"/>
          <w:b/>
          <w:sz w:val="28"/>
          <w:szCs w:val="28"/>
        </w:rPr>
        <w:t xml:space="preserve">Revision History </w:t>
      </w:r>
    </w:p>
    <w:tbl>
      <w:tblPr>
        <w:tblStyle w:val="2"/>
        <w:tblW w:w="8850" w:type="dxa"/>
        <w:tblInd w:w="441" w:type="dxa"/>
        <w:tblLayout w:type="fixed"/>
        <w:tblLook w:val="0400" w:firstRow="0" w:lastRow="0" w:firstColumn="0" w:lastColumn="0" w:noHBand="0" w:noVBand="1"/>
      </w:tblPr>
      <w:tblGrid>
        <w:gridCol w:w="1682"/>
        <w:gridCol w:w="1245"/>
        <w:gridCol w:w="3990"/>
        <w:gridCol w:w="1933"/>
      </w:tblGrid>
      <w:tr w:rsidR="00FA52E5" w14:paraId="049C60E2" w14:textId="77777777">
        <w:trPr>
          <w:trHeight w:val="300"/>
        </w:trPr>
        <w:tc>
          <w:tcPr>
            <w:tcW w:w="1682" w:type="dxa"/>
            <w:tcBorders>
              <w:top w:val="single" w:sz="6" w:space="0" w:color="000000"/>
              <w:left w:val="single" w:sz="6" w:space="0" w:color="000000"/>
              <w:bottom w:val="single" w:sz="6" w:space="0" w:color="000000"/>
              <w:right w:val="single" w:sz="6" w:space="0" w:color="000000"/>
            </w:tcBorders>
            <w:shd w:val="clear" w:color="auto" w:fill="DBE5F1"/>
          </w:tcPr>
          <w:p w14:paraId="64CB36F4" w14:textId="77777777" w:rsidR="00FA52E5" w:rsidRDefault="00A73CCA">
            <w:pPr>
              <w:spacing w:line="259" w:lineRule="auto"/>
              <w:ind w:left="2" w:firstLine="0"/>
              <w:jc w:val="left"/>
            </w:pPr>
            <w:r>
              <w:rPr>
                <w:rFonts w:ascii="Arial" w:eastAsia="Arial" w:hAnsi="Arial" w:cs="Arial"/>
                <w:b/>
                <w:sz w:val="20"/>
                <w:szCs w:val="20"/>
              </w:rPr>
              <w:t xml:space="preserve">Date </w:t>
            </w:r>
          </w:p>
        </w:tc>
        <w:tc>
          <w:tcPr>
            <w:tcW w:w="1245" w:type="dxa"/>
            <w:tcBorders>
              <w:top w:val="single" w:sz="6" w:space="0" w:color="000000"/>
              <w:left w:val="single" w:sz="6" w:space="0" w:color="000000"/>
              <w:bottom w:val="single" w:sz="6" w:space="0" w:color="000000"/>
              <w:right w:val="single" w:sz="6" w:space="0" w:color="000000"/>
            </w:tcBorders>
            <w:shd w:val="clear" w:color="auto" w:fill="DBE5F1"/>
          </w:tcPr>
          <w:p w14:paraId="6308155E" w14:textId="77777777" w:rsidR="00FA52E5" w:rsidRDefault="00A73CCA">
            <w:pPr>
              <w:spacing w:line="259" w:lineRule="auto"/>
              <w:ind w:left="0" w:firstLine="0"/>
              <w:jc w:val="left"/>
            </w:pPr>
            <w:r>
              <w:rPr>
                <w:rFonts w:ascii="Arial" w:eastAsia="Arial" w:hAnsi="Arial" w:cs="Arial"/>
                <w:b/>
                <w:sz w:val="20"/>
                <w:szCs w:val="20"/>
              </w:rPr>
              <w:t xml:space="preserve">Revision </w:t>
            </w:r>
          </w:p>
        </w:tc>
        <w:tc>
          <w:tcPr>
            <w:tcW w:w="3990" w:type="dxa"/>
            <w:tcBorders>
              <w:top w:val="single" w:sz="6" w:space="0" w:color="000000"/>
              <w:left w:val="single" w:sz="6" w:space="0" w:color="000000"/>
              <w:bottom w:val="single" w:sz="6" w:space="0" w:color="000000"/>
              <w:right w:val="single" w:sz="6" w:space="0" w:color="000000"/>
            </w:tcBorders>
            <w:shd w:val="clear" w:color="auto" w:fill="DBE5F1"/>
          </w:tcPr>
          <w:p w14:paraId="4828921C" w14:textId="77777777" w:rsidR="00FA52E5" w:rsidRDefault="00A73CCA">
            <w:pPr>
              <w:spacing w:line="259" w:lineRule="auto"/>
              <w:ind w:left="0" w:firstLine="0"/>
              <w:jc w:val="left"/>
            </w:pPr>
            <w:r>
              <w:rPr>
                <w:rFonts w:ascii="Arial" w:eastAsia="Arial" w:hAnsi="Arial" w:cs="Arial"/>
                <w:b/>
                <w:sz w:val="20"/>
                <w:szCs w:val="20"/>
              </w:rPr>
              <w:t xml:space="preserve">Description </w:t>
            </w:r>
          </w:p>
        </w:tc>
        <w:tc>
          <w:tcPr>
            <w:tcW w:w="1933" w:type="dxa"/>
            <w:tcBorders>
              <w:top w:val="single" w:sz="6" w:space="0" w:color="000000"/>
              <w:left w:val="single" w:sz="6" w:space="0" w:color="000000"/>
              <w:bottom w:val="single" w:sz="6" w:space="0" w:color="000000"/>
              <w:right w:val="single" w:sz="6" w:space="0" w:color="000000"/>
            </w:tcBorders>
            <w:shd w:val="clear" w:color="auto" w:fill="DBE5F1"/>
          </w:tcPr>
          <w:p w14:paraId="577A29A4" w14:textId="77777777" w:rsidR="00FA52E5" w:rsidRDefault="00A73CCA">
            <w:pPr>
              <w:spacing w:line="259" w:lineRule="auto"/>
              <w:ind w:left="0" w:firstLine="0"/>
              <w:jc w:val="left"/>
            </w:pPr>
            <w:r>
              <w:rPr>
                <w:rFonts w:ascii="Arial" w:eastAsia="Arial" w:hAnsi="Arial" w:cs="Arial"/>
                <w:b/>
                <w:sz w:val="20"/>
                <w:szCs w:val="20"/>
              </w:rPr>
              <w:t xml:space="preserve">Author </w:t>
            </w:r>
          </w:p>
        </w:tc>
      </w:tr>
      <w:tr w:rsidR="00A71B72" w14:paraId="08E842A8" w14:textId="77777777" w:rsidTr="002A24FE">
        <w:trPr>
          <w:trHeight w:val="600"/>
        </w:trPr>
        <w:tc>
          <w:tcPr>
            <w:tcW w:w="1682" w:type="dxa"/>
            <w:tcBorders>
              <w:top w:val="single" w:sz="6" w:space="0" w:color="000000"/>
              <w:left w:val="single" w:sz="6" w:space="0" w:color="000000"/>
              <w:bottom w:val="single" w:sz="6" w:space="0" w:color="000000"/>
              <w:right w:val="single" w:sz="6" w:space="0" w:color="000000"/>
            </w:tcBorders>
          </w:tcPr>
          <w:p w14:paraId="7E3D6B94" w14:textId="5859BBE4" w:rsidR="00A71B72" w:rsidRDefault="007D3C2A" w:rsidP="002A24FE">
            <w:pPr>
              <w:spacing w:line="259" w:lineRule="auto"/>
              <w:ind w:left="2" w:firstLine="0"/>
              <w:jc w:val="left"/>
            </w:pPr>
            <w:r>
              <w:t>January 24,</w:t>
            </w:r>
            <w:r w:rsidR="00A71B72">
              <w:t xml:space="preserve"> 2019 </w:t>
            </w:r>
          </w:p>
        </w:tc>
        <w:tc>
          <w:tcPr>
            <w:tcW w:w="1245" w:type="dxa"/>
            <w:tcBorders>
              <w:top w:val="single" w:sz="6" w:space="0" w:color="000000"/>
              <w:left w:val="single" w:sz="6" w:space="0" w:color="000000"/>
              <w:bottom w:val="single" w:sz="6" w:space="0" w:color="000000"/>
              <w:right w:val="single" w:sz="6" w:space="0" w:color="000000"/>
            </w:tcBorders>
          </w:tcPr>
          <w:p w14:paraId="155516C9" w14:textId="77777777" w:rsidR="00A71B72" w:rsidRDefault="00A71B72" w:rsidP="002A24FE">
            <w:pPr>
              <w:spacing w:line="259" w:lineRule="auto"/>
              <w:ind w:left="0" w:right="7" w:firstLine="0"/>
              <w:jc w:val="center"/>
            </w:pPr>
            <w:r>
              <w:t xml:space="preserve">1.0 </w:t>
            </w:r>
          </w:p>
        </w:tc>
        <w:tc>
          <w:tcPr>
            <w:tcW w:w="3990" w:type="dxa"/>
            <w:tcBorders>
              <w:top w:val="single" w:sz="6" w:space="0" w:color="000000"/>
              <w:left w:val="single" w:sz="6" w:space="0" w:color="000000"/>
              <w:bottom w:val="single" w:sz="6" w:space="0" w:color="000000"/>
              <w:right w:val="single" w:sz="6" w:space="0" w:color="000000"/>
            </w:tcBorders>
          </w:tcPr>
          <w:p w14:paraId="7C57E6F8" w14:textId="0020E0C6" w:rsidR="00A71B72" w:rsidRDefault="00A71B72" w:rsidP="002A24FE">
            <w:pPr>
              <w:spacing w:line="259" w:lineRule="auto"/>
              <w:ind w:left="0" w:firstLine="0"/>
              <w:jc w:val="left"/>
            </w:pPr>
            <w:r>
              <w:t xml:space="preserve">MOU/A Between </w:t>
            </w:r>
            <w:r w:rsidR="007D3C2A">
              <w:t xml:space="preserve">VA Nebraska-Western Iowa Health Care System </w:t>
            </w:r>
            <w:r>
              <w:t xml:space="preserve">and </w:t>
            </w:r>
          </w:p>
          <w:p w14:paraId="5344C303" w14:textId="41D93102" w:rsidR="007D3C2A" w:rsidRDefault="00A71B72" w:rsidP="007D3C2A">
            <w:pPr>
              <w:spacing w:line="259" w:lineRule="auto"/>
              <w:ind w:left="0" w:firstLine="0"/>
              <w:jc w:val="left"/>
            </w:pPr>
            <w:r>
              <w:t xml:space="preserve">VA ECSO </w:t>
            </w:r>
          </w:p>
        </w:tc>
        <w:tc>
          <w:tcPr>
            <w:tcW w:w="1933" w:type="dxa"/>
            <w:tcBorders>
              <w:top w:val="single" w:sz="6" w:space="0" w:color="000000"/>
              <w:left w:val="single" w:sz="6" w:space="0" w:color="000000"/>
              <w:bottom w:val="single" w:sz="6" w:space="0" w:color="000000"/>
              <w:right w:val="single" w:sz="6" w:space="0" w:color="000000"/>
            </w:tcBorders>
          </w:tcPr>
          <w:p w14:paraId="0FFA1AF1" w14:textId="5742AE6D" w:rsidR="00A71B72" w:rsidRDefault="00A71B72" w:rsidP="002A24FE">
            <w:pPr>
              <w:spacing w:line="259" w:lineRule="auto"/>
              <w:ind w:left="0" w:firstLine="0"/>
              <w:jc w:val="left"/>
            </w:pPr>
            <w:r>
              <w:t xml:space="preserve">VAECSO </w:t>
            </w:r>
            <w:r w:rsidR="007A403D">
              <w:t>Tom Spinelli</w:t>
            </w:r>
          </w:p>
        </w:tc>
      </w:tr>
      <w:tr w:rsidR="001E0C46" w14:paraId="1889C94D" w14:textId="77777777" w:rsidTr="002A24FE">
        <w:trPr>
          <w:trHeight w:val="600"/>
        </w:trPr>
        <w:tc>
          <w:tcPr>
            <w:tcW w:w="1682" w:type="dxa"/>
            <w:tcBorders>
              <w:top w:val="single" w:sz="6" w:space="0" w:color="000000"/>
              <w:left w:val="single" w:sz="6" w:space="0" w:color="000000"/>
              <w:bottom w:val="single" w:sz="6" w:space="0" w:color="000000"/>
              <w:right w:val="single" w:sz="6" w:space="0" w:color="000000"/>
            </w:tcBorders>
          </w:tcPr>
          <w:p w14:paraId="631EDC63" w14:textId="5622A23E" w:rsidR="001E0C46" w:rsidRDefault="001E0C46" w:rsidP="002A24FE">
            <w:pPr>
              <w:spacing w:line="259" w:lineRule="auto"/>
              <w:ind w:left="2" w:firstLine="0"/>
              <w:jc w:val="left"/>
            </w:pPr>
            <w:r>
              <w:t>January 30, 2019</w:t>
            </w:r>
          </w:p>
        </w:tc>
        <w:tc>
          <w:tcPr>
            <w:tcW w:w="1245" w:type="dxa"/>
            <w:tcBorders>
              <w:top w:val="single" w:sz="6" w:space="0" w:color="000000"/>
              <w:left w:val="single" w:sz="6" w:space="0" w:color="000000"/>
              <w:bottom w:val="single" w:sz="6" w:space="0" w:color="000000"/>
              <w:right w:val="single" w:sz="6" w:space="0" w:color="000000"/>
            </w:tcBorders>
          </w:tcPr>
          <w:p w14:paraId="31F9A89E" w14:textId="618C0F9D" w:rsidR="001E0C46" w:rsidRDefault="001E0C46" w:rsidP="002A24FE">
            <w:pPr>
              <w:spacing w:line="259" w:lineRule="auto"/>
              <w:ind w:left="0" w:right="7" w:firstLine="0"/>
              <w:jc w:val="center"/>
            </w:pPr>
            <w:r>
              <w:t>1.1</w:t>
            </w:r>
          </w:p>
        </w:tc>
        <w:tc>
          <w:tcPr>
            <w:tcW w:w="3990" w:type="dxa"/>
            <w:tcBorders>
              <w:top w:val="single" w:sz="6" w:space="0" w:color="000000"/>
              <w:left w:val="single" w:sz="6" w:space="0" w:color="000000"/>
              <w:bottom w:val="single" w:sz="6" w:space="0" w:color="000000"/>
              <w:right w:val="single" w:sz="6" w:space="0" w:color="000000"/>
            </w:tcBorders>
          </w:tcPr>
          <w:p w14:paraId="3EEC3DFA" w14:textId="0D82C310" w:rsidR="001E0C46" w:rsidRDefault="001E0C46" w:rsidP="001E0C46">
            <w:pPr>
              <w:spacing w:line="259" w:lineRule="auto"/>
              <w:ind w:left="0" w:firstLine="0"/>
              <w:jc w:val="left"/>
            </w:pPr>
            <w:r>
              <w:t>Major revision to include Solution Delivery missing elements</w:t>
            </w:r>
          </w:p>
          <w:p w14:paraId="51C68964" w14:textId="5E023858" w:rsidR="001E0C46" w:rsidRDefault="001E0C46" w:rsidP="001E0C46">
            <w:pPr>
              <w:spacing w:line="259" w:lineRule="auto"/>
              <w:ind w:left="0" w:firstLine="0"/>
              <w:jc w:val="left"/>
            </w:pPr>
          </w:p>
        </w:tc>
        <w:tc>
          <w:tcPr>
            <w:tcW w:w="1933" w:type="dxa"/>
            <w:tcBorders>
              <w:top w:val="single" w:sz="6" w:space="0" w:color="000000"/>
              <w:left w:val="single" w:sz="6" w:space="0" w:color="000000"/>
              <w:bottom w:val="single" w:sz="6" w:space="0" w:color="000000"/>
              <w:right w:val="single" w:sz="6" w:space="0" w:color="000000"/>
            </w:tcBorders>
          </w:tcPr>
          <w:p w14:paraId="4891B2EB" w14:textId="08FD1C02" w:rsidR="001E0C46" w:rsidRDefault="001E0C46" w:rsidP="002A24FE">
            <w:pPr>
              <w:spacing w:line="259" w:lineRule="auto"/>
              <w:ind w:left="0" w:firstLine="0"/>
              <w:jc w:val="left"/>
            </w:pPr>
            <w:r>
              <w:t>COMS Robert Guajardo</w:t>
            </w:r>
          </w:p>
        </w:tc>
      </w:tr>
    </w:tbl>
    <w:p w14:paraId="604FA834" w14:textId="77777777" w:rsidR="007371D5" w:rsidRDefault="00A73CCA">
      <w:pPr>
        <w:spacing w:after="385" w:line="259" w:lineRule="auto"/>
        <w:ind w:left="540" w:firstLine="0"/>
        <w:jc w:val="left"/>
        <w:sectPr w:rsidR="007371D5" w:rsidSect="00047A9A">
          <w:footerReference w:type="first" r:id="rId12"/>
          <w:pgSz w:w="12240" w:h="15840"/>
          <w:pgMar w:top="864" w:right="1440" w:bottom="1152" w:left="1152" w:header="720" w:footer="720" w:gutter="0"/>
          <w:pgNumType w:fmt="lowerRoman" w:start="1"/>
          <w:cols w:space="720"/>
          <w:titlePg/>
        </w:sectPr>
      </w:pPr>
      <w:r>
        <w:t xml:space="preserve"> </w:t>
      </w:r>
    </w:p>
    <w:p w14:paraId="08BED60F" w14:textId="350A1EE3" w:rsidR="00FA52E5" w:rsidRDefault="00FA52E5">
      <w:pPr>
        <w:spacing w:after="385" w:line="259" w:lineRule="auto"/>
        <w:ind w:left="540" w:firstLine="0"/>
        <w:jc w:val="left"/>
      </w:pPr>
    </w:p>
    <w:p w14:paraId="1C26C442" w14:textId="6F7366F7" w:rsidR="00FA52E5" w:rsidRDefault="00FA52E5">
      <w:pPr>
        <w:spacing w:after="0" w:line="259" w:lineRule="auto"/>
        <w:ind w:left="597" w:firstLine="0"/>
        <w:jc w:val="center"/>
      </w:pPr>
    </w:p>
    <w:sdt>
      <w:sdtPr>
        <w:rPr>
          <w:rFonts w:asciiTheme="minorHAnsi" w:eastAsiaTheme="minorHAnsi" w:hAnsiTheme="minorHAnsi" w:cstheme="minorBidi"/>
          <w:b/>
          <w:bCs/>
          <w:color w:val="auto"/>
          <w:sz w:val="24"/>
          <w:szCs w:val="24"/>
        </w:rPr>
        <w:id w:val="2006713283"/>
        <w:docPartObj>
          <w:docPartGallery w:val="Table of Contents"/>
          <w:docPartUnique/>
        </w:docPartObj>
      </w:sdtPr>
      <w:sdtEndPr>
        <w:rPr>
          <w:rFonts w:ascii="Times New Roman" w:eastAsia="Times New Roman" w:hAnsi="Times New Roman" w:cs="Times New Roman"/>
          <w:b w:val="0"/>
          <w:bCs w:val="0"/>
          <w:noProof/>
          <w:color w:val="000000"/>
          <w:sz w:val="22"/>
          <w:szCs w:val="22"/>
        </w:rPr>
      </w:sdtEndPr>
      <w:sdtContent>
        <w:p w14:paraId="00C2FF1A" w14:textId="77777777" w:rsidR="0089645C" w:rsidRPr="0089645C" w:rsidRDefault="0089645C" w:rsidP="0089645C">
          <w:pPr>
            <w:pStyle w:val="TOCHeading"/>
            <w:jc w:val="center"/>
            <w:rPr>
              <w:rFonts w:ascii="Arial" w:hAnsi="Arial" w:cs="Arial"/>
              <w:b/>
              <w:color w:val="auto"/>
              <w:sz w:val="28"/>
              <w:szCs w:val="28"/>
            </w:rPr>
          </w:pPr>
          <w:r w:rsidRPr="0089645C">
            <w:rPr>
              <w:rFonts w:ascii="Arial" w:hAnsi="Arial" w:cs="Arial"/>
              <w:b/>
              <w:color w:val="auto"/>
              <w:sz w:val="28"/>
              <w:szCs w:val="28"/>
            </w:rPr>
            <w:t>Table of Contents</w:t>
          </w:r>
        </w:p>
        <w:p w14:paraId="73F08987" w14:textId="20FC3C9B" w:rsidR="00F161B7" w:rsidRDefault="0089645C">
          <w:pPr>
            <w:pStyle w:val="TOC1"/>
            <w:tabs>
              <w:tab w:val="left" w:pos="880"/>
              <w:tab w:val="right" w:leader="dot" w:pos="9638"/>
            </w:tabs>
            <w:rPr>
              <w:rFonts w:asciiTheme="minorHAnsi" w:eastAsiaTheme="minorEastAsia" w:hAnsiTheme="minorHAnsi" w:cstheme="minorBidi"/>
              <w:b w:val="0"/>
              <w:noProof/>
              <w:color w:val="auto"/>
              <w:sz w:val="22"/>
            </w:rPr>
          </w:pPr>
          <w:r>
            <w:rPr>
              <w:b w:val="0"/>
              <w:sz w:val="22"/>
            </w:rPr>
            <w:fldChar w:fldCharType="begin"/>
          </w:r>
          <w:r>
            <w:rPr>
              <w:b w:val="0"/>
              <w:sz w:val="22"/>
            </w:rPr>
            <w:instrText xml:space="preserve"> TOC \h \z \t "Heading 2,1,Heading 3,2,Heading 4,3,Heading 5,4" </w:instrText>
          </w:r>
          <w:r>
            <w:rPr>
              <w:b w:val="0"/>
              <w:sz w:val="22"/>
            </w:rPr>
            <w:fldChar w:fldCharType="separate"/>
          </w:r>
          <w:hyperlink w:anchor="_Toc535570277" w:history="1">
            <w:r w:rsidR="00F161B7" w:rsidRPr="008C7EE3">
              <w:rPr>
                <w:rStyle w:val="Hyperlink"/>
                <w:noProof/>
              </w:rPr>
              <w:t>1</w:t>
            </w:r>
            <w:r w:rsidR="00F161B7">
              <w:rPr>
                <w:rFonts w:asciiTheme="minorHAnsi" w:eastAsiaTheme="minorEastAsia" w:hAnsiTheme="minorHAnsi" w:cstheme="minorBidi"/>
                <w:b w:val="0"/>
                <w:noProof/>
                <w:color w:val="auto"/>
                <w:sz w:val="22"/>
              </w:rPr>
              <w:tab/>
            </w:r>
            <w:r w:rsidR="00F161B7" w:rsidRPr="008C7EE3">
              <w:rPr>
                <w:rStyle w:val="Hyperlink"/>
                <w:noProof/>
              </w:rPr>
              <w:t>Purpose</w:t>
            </w:r>
            <w:r w:rsidR="00F161B7">
              <w:rPr>
                <w:noProof/>
                <w:webHidden/>
              </w:rPr>
              <w:tab/>
            </w:r>
            <w:r w:rsidR="00F161B7">
              <w:rPr>
                <w:noProof/>
                <w:webHidden/>
              </w:rPr>
              <w:fldChar w:fldCharType="begin"/>
            </w:r>
            <w:r w:rsidR="00F161B7">
              <w:rPr>
                <w:noProof/>
                <w:webHidden/>
              </w:rPr>
              <w:instrText xml:space="preserve"> PAGEREF _Toc535570277 \h </w:instrText>
            </w:r>
            <w:r w:rsidR="00F161B7">
              <w:rPr>
                <w:noProof/>
                <w:webHidden/>
              </w:rPr>
            </w:r>
            <w:r w:rsidR="00F161B7">
              <w:rPr>
                <w:noProof/>
                <w:webHidden/>
              </w:rPr>
              <w:fldChar w:fldCharType="separate"/>
            </w:r>
            <w:r w:rsidR="00F161B7">
              <w:rPr>
                <w:noProof/>
                <w:webHidden/>
              </w:rPr>
              <w:t>1</w:t>
            </w:r>
            <w:r w:rsidR="00F161B7">
              <w:rPr>
                <w:noProof/>
                <w:webHidden/>
              </w:rPr>
              <w:fldChar w:fldCharType="end"/>
            </w:r>
          </w:hyperlink>
        </w:p>
        <w:p w14:paraId="6DD902DE" w14:textId="76712C8C" w:rsidR="00F161B7" w:rsidRDefault="00EA6E18">
          <w:pPr>
            <w:pStyle w:val="TOC2"/>
            <w:tabs>
              <w:tab w:val="left" w:pos="1100"/>
              <w:tab w:val="right" w:leader="dot" w:pos="9638"/>
            </w:tabs>
            <w:rPr>
              <w:rFonts w:asciiTheme="minorHAnsi" w:eastAsiaTheme="minorEastAsia" w:hAnsiTheme="minorHAnsi" w:cstheme="minorBidi"/>
              <w:noProof/>
              <w:color w:val="auto"/>
              <w:sz w:val="22"/>
            </w:rPr>
          </w:pPr>
          <w:hyperlink w:anchor="_Toc535570278" w:history="1">
            <w:r w:rsidR="00F161B7" w:rsidRPr="008C7EE3">
              <w:rPr>
                <w:rStyle w:val="Hyperlink"/>
                <w:noProof/>
              </w:rPr>
              <w:t>1.1</w:t>
            </w:r>
            <w:r w:rsidR="00F161B7">
              <w:rPr>
                <w:rFonts w:asciiTheme="minorHAnsi" w:eastAsiaTheme="minorEastAsia" w:hAnsiTheme="minorHAnsi" w:cstheme="minorBidi"/>
                <w:noProof/>
                <w:color w:val="auto"/>
                <w:sz w:val="22"/>
              </w:rPr>
              <w:tab/>
            </w:r>
            <w:r w:rsidR="00F161B7" w:rsidRPr="008C7EE3">
              <w:rPr>
                <w:rStyle w:val="Hyperlink"/>
                <w:noProof/>
              </w:rPr>
              <w:t>Supporting Policy Memos</w:t>
            </w:r>
            <w:r w:rsidR="00F161B7">
              <w:rPr>
                <w:noProof/>
                <w:webHidden/>
              </w:rPr>
              <w:tab/>
            </w:r>
            <w:r w:rsidR="00F161B7">
              <w:rPr>
                <w:noProof/>
                <w:webHidden/>
              </w:rPr>
              <w:fldChar w:fldCharType="begin"/>
            </w:r>
            <w:r w:rsidR="00F161B7">
              <w:rPr>
                <w:noProof/>
                <w:webHidden/>
              </w:rPr>
              <w:instrText xml:space="preserve"> PAGEREF _Toc535570278 \h </w:instrText>
            </w:r>
            <w:r w:rsidR="00F161B7">
              <w:rPr>
                <w:noProof/>
                <w:webHidden/>
              </w:rPr>
            </w:r>
            <w:r w:rsidR="00F161B7">
              <w:rPr>
                <w:noProof/>
                <w:webHidden/>
              </w:rPr>
              <w:fldChar w:fldCharType="separate"/>
            </w:r>
            <w:r w:rsidR="00F161B7">
              <w:rPr>
                <w:noProof/>
                <w:webHidden/>
              </w:rPr>
              <w:t>1</w:t>
            </w:r>
            <w:r w:rsidR="00F161B7">
              <w:rPr>
                <w:noProof/>
                <w:webHidden/>
              </w:rPr>
              <w:fldChar w:fldCharType="end"/>
            </w:r>
          </w:hyperlink>
        </w:p>
        <w:p w14:paraId="394FDE2F" w14:textId="7AFA7910"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79" w:history="1">
            <w:r w:rsidR="00F161B7" w:rsidRPr="008C7EE3">
              <w:rPr>
                <w:rStyle w:val="Hyperlink"/>
                <w:noProof/>
              </w:rPr>
              <w:t>2</w:t>
            </w:r>
            <w:r w:rsidR="00F161B7">
              <w:rPr>
                <w:rFonts w:asciiTheme="minorHAnsi" w:eastAsiaTheme="minorEastAsia" w:hAnsiTheme="minorHAnsi" w:cstheme="minorBidi"/>
                <w:b w:val="0"/>
                <w:noProof/>
                <w:color w:val="auto"/>
                <w:sz w:val="22"/>
              </w:rPr>
              <w:tab/>
            </w:r>
            <w:r w:rsidR="00F161B7" w:rsidRPr="008C7EE3">
              <w:rPr>
                <w:rStyle w:val="Hyperlink"/>
                <w:noProof/>
              </w:rPr>
              <w:t>Scope</w:t>
            </w:r>
            <w:r w:rsidR="00F161B7">
              <w:rPr>
                <w:noProof/>
                <w:webHidden/>
              </w:rPr>
              <w:tab/>
            </w:r>
            <w:r w:rsidR="00F161B7">
              <w:rPr>
                <w:noProof/>
                <w:webHidden/>
              </w:rPr>
              <w:fldChar w:fldCharType="begin"/>
            </w:r>
            <w:r w:rsidR="00F161B7">
              <w:rPr>
                <w:noProof/>
                <w:webHidden/>
              </w:rPr>
              <w:instrText xml:space="preserve"> PAGEREF _Toc535570279 \h </w:instrText>
            </w:r>
            <w:r w:rsidR="00F161B7">
              <w:rPr>
                <w:noProof/>
                <w:webHidden/>
              </w:rPr>
            </w:r>
            <w:r w:rsidR="00F161B7">
              <w:rPr>
                <w:noProof/>
                <w:webHidden/>
              </w:rPr>
              <w:fldChar w:fldCharType="separate"/>
            </w:r>
            <w:r w:rsidR="00F161B7">
              <w:rPr>
                <w:noProof/>
                <w:webHidden/>
              </w:rPr>
              <w:t>2</w:t>
            </w:r>
            <w:r w:rsidR="00F161B7">
              <w:rPr>
                <w:noProof/>
                <w:webHidden/>
              </w:rPr>
              <w:fldChar w:fldCharType="end"/>
            </w:r>
          </w:hyperlink>
        </w:p>
        <w:p w14:paraId="480B7B54" w14:textId="7EF68E5F"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0" w:history="1">
            <w:r w:rsidR="00F161B7" w:rsidRPr="008C7EE3">
              <w:rPr>
                <w:rStyle w:val="Hyperlink"/>
                <w:noProof/>
              </w:rPr>
              <w:t>3</w:t>
            </w:r>
            <w:r w:rsidR="00F161B7">
              <w:rPr>
                <w:rFonts w:asciiTheme="minorHAnsi" w:eastAsiaTheme="minorEastAsia" w:hAnsiTheme="minorHAnsi" w:cstheme="minorBidi"/>
                <w:b w:val="0"/>
                <w:noProof/>
                <w:color w:val="auto"/>
                <w:sz w:val="22"/>
              </w:rPr>
              <w:tab/>
            </w:r>
            <w:r w:rsidR="00F161B7" w:rsidRPr="008C7EE3">
              <w:rPr>
                <w:rStyle w:val="Hyperlink"/>
                <w:noProof/>
              </w:rPr>
              <w:t>Services and Products to Be Provided</w:t>
            </w:r>
            <w:r w:rsidR="00F161B7">
              <w:rPr>
                <w:noProof/>
                <w:webHidden/>
              </w:rPr>
              <w:tab/>
            </w:r>
            <w:r w:rsidR="00F161B7">
              <w:rPr>
                <w:noProof/>
                <w:webHidden/>
              </w:rPr>
              <w:fldChar w:fldCharType="begin"/>
            </w:r>
            <w:r w:rsidR="00F161B7">
              <w:rPr>
                <w:noProof/>
                <w:webHidden/>
              </w:rPr>
              <w:instrText xml:space="preserve"> PAGEREF _Toc535570280 \h </w:instrText>
            </w:r>
            <w:r w:rsidR="00F161B7">
              <w:rPr>
                <w:noProof/>
                <w:webHidden/>
              </w:rPr>
            </w:r>
            <w:r w:rsidR="00F161B7">
              <w:rPr>
                <w:noProof/>
                <w:webHidden/>
              </w:rPr>
              <w:fldChar w:fldCharType="separate"/>
            </w:r>
            <w:r w:rsidR="00F161B7">
              <w:rPr>
                <w:noProof/>
                <w:webHidden/>
              </w:rPr>
              <w:t>2</w:t>
            </w:r>
            <w:r w:rsidR="00F161B7">
              <w:rPr>
                <w:noProof/>
                <w:webHidden/>
              </w:rPr>
              <w:fldChar w:fldCharType="end"/>
            </w:r>
          </w:hyperlink>
        </w:p>
        <w:p w14:paraId="7B871F93" w14:textId="02D2D06B"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1" w:history="1">
            <w:r w:rsidR="00F161B7" w:rsidRPr="008C7EE3">
              <w:rPr>
                <w:rStyle w:val="Hyperlink"/>
                <w:noProof/>
              </w:rPr>
              <w:t>4</w:t>
            </w:r>
            <w:r w:rsidR="00F161B7">
              <w:rPr>
                <w:rFonts w:asciiTheme="minorHAnsi" w:eastAsiaTheme="minorEastAsia" w:hAnsiTheme="minorHAnsi" w:cstheme="minorBidi"/>
                <w:b w:val="0"/>
                <w:noProof/>
                <w:color w:val="auto"/>
                <w:sz w:val="22"/>
              </w:rPr>
              <w:tab/>
            </w:r>
            <w:r w:rsidR="00F161B7" w:rsidRPr="008C7EE3">
              <w:rPr>
                <w:rStyle w:val="Hyperlink"/>
                <w:noProof/>
              </w:rPr>
              <w:t>Incident Reporting</w:t>
            </w:r>
            <w:r w:rsidR="00F161B7">
              <w:rPr>
                <w:noProof/>
                <w:webHidden/>
              </w:rPr>
              <w:tab/>
            </w:r>
            <w:r w:rsidR="00F161B7">
              <w:rPr>
                <w:noProof/>
                <w:webHidden/>
              </w:rPr>
              <w:fldChar w:fldCharType="begin"/>
            </w:r>
            <w:r w:rsidR="00F161B7">
              <w:rPr>
                <w:noProof/>
                <w:webHidden/>
              </w:rPr>
              <w:instrText xml:space="preserve"> PAGEREF _Toc535570281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09D35759" w14:textId="21791CBF"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2" w:history="1">
            <w:r w:rsidR="00F161B7" w:rsidRPr="008C7EE3">
              <w:rPr>
                <w:rStyle w:val="Hyperlink"/>
                <w:noProof/>
              </w:rPr>
              <w:t>5</w:t>
            </w:r>
            <w:r w:rsidR="00F161B7">
              <w:rPr>
                <w:rFonts w:asciiTheme="minorHAnsi" w:eastAsiaTheme="minorEastAsia" w:hAnsiTheme="minorHAnsi" w:cstheme="minorBidi"/>
                <w:b w:val="0"/>
                <w:noProof/>
                <w:color w:val="auto"/>
                <w:sz w:val="22"/>
              </w:rPr>
              <w:tab/>
            </w:r>
            <w:r w:rsidR="00F161B7" w:rsidRPr="008C7EE3">
              <w:rPr>
                <w:rStyle w:val="Hyperlink"/>
                <w:noProof/>
              </w:rPr>
              <w:t>Terms of Agreement</w:t>
            </w:r>
            <w:r w:rsidR="00F161B7">
              <w:rPr>
                <w:noProof/>
                <w:webHidden/>
              </w:rPr>
              <w:tab/>
            </w:r>
            <w:r w:rsidR="00F161B7">
              <w:rPr>
                <w:noProof/>
                <w:webHidden/>
              </w:rPr>
              <w:fldChar w:fldCharType="begin"/>
            </w:r>
            <w:r w:rsidR="00F161B7">
              <w:rPr>
                <w:noProof/>
                <w:webHidden/>
              </w:rPr>
              <w:instrText xml:space="preserve"> PAGEREF _Toc535570282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0BCA9813" w14:textId="4E15D4D7"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3" w:history="1">
            <w:r w:rsidR="00F161B7" w:rsidRPr="008C7EE3">
              <w:rPr>
                <w:rStyle w:val="Hyperlink"/>
                <w:noProof/>
              </w:rPr>
              <w:t>6</w:t>
            </w:r>
            <w:r w:rsidR="00F161B7">
              <w:rPr>
                <w:rFonts w:asciiTheme="minorHAnsi" w:eastAsiaTheme="minorEastAsia" w:hAnsiTheme="minorHAnsi" w:cstheme="minorBidi"/>
                <w:b w:val="0"/>
                <w:noProof/>
                <w:color w:val="auto"/>
                <w:sz w:val="22"/>
              </w:rPr>
              <w:tab/>
            </w:r>
            <w:r w:rsidR="00F161B7" w:rsidRPr="008C7EE3">
              <w:rPr>
                <w:rStyle w:val="Hyperlink"/>
                <w:noProof/>
              </w:rPr>
              <w:t>Changes</w:t>
            </w:r>
            <w:r w:rsidR="00F161B7">
              <w:rPr>
                <w:noProof/>
                <w:webHidden/>
              </w:rPr>
              <w:tab/>
            </w:r>
            <w:r w:rsidR="00F161B7">
              <w:rPr>
                <w:noProof/>
                <w:webHidden/>
              </w:rPr>
              <w:fldChar w:fldCharType="begin"/>
            </w:r>
            <w:r w:rsidR="00F161B7">
              <w:rPr>
                <w:noProof/>
                <w:webHidden/>
              </w:rPr>
              <w:instrText xml:space="preserve"> PAGEREF _Toc535570283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7638C0DA" w14:textId="5BA41A5F"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4" w:history="1">
            <w:r w:rsidR="00F161B7" w:rsidRPr="008C7EE3">
              <w:rPr>
                <w:rStyle w:val="Hyperlink"/>
                <w:noProof/>
              </w:rPr>
              <w:t>7</w:t>
            </w:r>
            <w:r w:rsidR="00F161B7">
              <w:rPr>
                <w:rFonts w:asciiTheme="minorHAnsi" w:eastAsiaTheme="minorEastAsia" w:hAnsiTheme="minorHAnsi" w:cstheme="minorBidi"/>
                <w:b w:val="0"/>
                <w:noProof/>
                <w:color w:val="auto"/>
                <w:sz w:val="22"/>
              </w:rPr>
              <w:tab/>
            </w:r>
            <w:r w:rsidR="00F161B7" w:rsidRPr="008C7EE3">
              <w:rPr>
                <w:rStyle w:val="Hyperlink"/>
                <w:noProof/>
              </w:rPr>
              <w:t>Points of Contact</w:t>
            </w:r>
            <w:r w:rsidR="00F161B7">
              <w:rPr>
                <w:noProof/>
                <w:webHidden/>
              </w:rPr>
              <w:tab/>
            </w:r>
            <w:r w:rsidR="00F161B7">
              <w:rPr>
                <w:noProof/>
                <w:webHidden/>
              </w:rPr>
              <w:fldChar w:fldCharType="begin"/>
            </w:r>
            <w:r w:rsidR="00F161B7">
              <w:rPr>
                <w:noProof/>
                <w:webHidden/>
              </w:rPr>
              <w:instrText xml:space="preserve"> PAGEREF _Toc535570284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7A4B74FC" w14:textId="532455D8" w:rsidR="00F161B7" w:rsidRDefault="00EA6E18">
          <w:pPr>
            <w:pStyle w:val="TOC2"/>
            <w:tabs>
              <w:tab w:val="left" w:pos="1100"/>
              <w:tab w:val="right" w:leader="dot" w:pos="9638"/>
            </w:tabs>
            <w:rPr>
              <w:rFonts w:asciiTheme="minorHAnsi" w:eastAsiaTheme="minorEastAsia" w:hAnsiTheme="minorHAnsi" w:cstheme="minorBidi"/>
              <w:noProof/>
              <w:color w:val="auto"/>
              <w:sz w:val="22"/>
            </w:rPr>
          </w:pPr>
          <w:hyperlink w:anchor="_Toc535570285" w:history="1">
            <w:r w:rsidR="00F161B7" w:rsidRPr="008C7EE3">
              <w:rPr>
                <w:rStyle w:val="Hyperlink"/>
                <w:noProof/>
              </w:rPr>
              <w:t>7.1</w:t>
            </w:r>
            <w:r w:rsidR="00F161B7">
              <w:rPr>
                <w:rFonts w:asciiTheme="minorHAnsi" w:eastAsiaTheme="minorEastAsia" w:hAnsiTheme="minorHAnsi" w:cstheme="minorBidi"/>
                <w:noProof/>
                <w:color w:val="auto"/>
                <w:sz w:val="22"/>
              </w:rPr>
              <w:tab/>
            </w:r>
            <w:r w:rsidR="00F161B7" w:rsidRPr="008C7EE3">
              <w:rPr>
                <w:rStyle w:val="Hyperlink"/>
                <w:noProof/>
              </w:rPr>
              <w:t>VistA System Owner</w:t>
            </w:r>
            <w:r w:rsidR="00F161B7">
              <w:rPr>
                <w:noProof/>
                <w:webHidden/>
              </w:rPr>
              <w:tab/>
            </w:r>
            <w:r w:rsidR="00F161B7">
              <w:rPr>
                <w:noProof/>
                <w:webHidden/>
              </w:rPr>
              <w:fldChar w:fldCharType="begin"/>
            </w:r>
            <w:r w:rsidR="00F161B7">
              <w:rPr>
                <w:noProof/>
                <w:webHidden/>
              </w:rPr>
              <w:instrText xml:space="preserve"> PAGEREF _Toc535570285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3BD3E940" w14:textId="460D5781" w:rsidR="00F161B7" w:rsidRDefault="00EA6E18">
          <w:pPr>
            <w:pStyle w:val="TOC2"/>
            <w:tabs>
              <w:tab w:val="left" w:pos="1100"/>
              <w:tab w:val="right" w:leader="dot" w:pos="9638"/>
            </w:tabs>
            <w:rPr>
              <w:rFonts w:asciiTheme="minorHAnsi" w:eastAsiaTheme="minorEastAsia" w:hAnsiTheme="minorHAnsi" w:cstheme="minorBidi"/>
              <w:noProof/>
              <w:color w:val="auto"/>
              <w:sz w:val="22"/>
            </w:rPr>
          </w:pPr>
          <w:hyperlink w:anchor="_Toc535570286" w:history="1">
            <w:r w:rsidR="00F161B7" w:rsidRPr="008C7EE3">
              <w:rPr>
                <w:rStyle w:val="Hyperlink"/>
                <w:noProof/>
              </w:rPr>
              <w:t>7.2</w:t>
            </w:r>
            <w:r w:rsidR="00F161B7">
              <w:rPr>
                <w:rFonts w:asciiTheme="minorHAnsi" w:eastAsiaTheme="minorEastAsia" w:hAnsiTheme="minorHAnsi" w:cstheme="minorBidi"/>
                <w:noProof/>
                <w:color w:val="auto"/>
                <w:sz w:val="22"/>
              </w:rPr>
              <w:tab/>
            </w:r>
            <w:r w:rsidR="00F161B7" w:rsidRPr="008C7EE3">
              <w:rPr>
                <w:rStyle w:val="Hyperlink"/>
                <w:noProof/>
              </w:rPr>
              <w:t>VA ECSO</w:t>
            </w:r>
            <w:r w:rsidR="00F161B7">
              <w:rPr>
                <w:noProof/>
                <w:webHidden/>
              </w:rPr>
              <w:tab/>
            </w:r>
            <w:r w:rsidR="00F161B7">
              <w:rPr>
                <w:noProof/>
                <w:webHidden/>
              </w:rPr>
              <w:fldChar w:fldCharType="begin"/>
            </w:r>
            <w:r w:rsidR="00F161B7">
              <w:rPr>
                <w:noProof/>
                <w:webHidden/>
              </w:rPr>
              <w:instrText xml:space="preserve"> PAGEREF _Toc535570286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4BA7FFE9" w14:textId="0C640F5E" w:rsidR="00F161B7" w:rsidRDefault="00EA6E18">
          <w:pPr>
            <w:pStyle w:val="TOC2"/>
            <w:tabs>
              <w:tab w:val="left" w:pos="1100"/>
              <w:tab w:val="right" w:leader="dot" w:pos="9638"/>
            </w:tabs>
            <w:rPr>
              <w:rFonts w:asciiTheme="minorHAnsi" w:eastAsiaTheme="minorEastAsia" w:hAnsiTheme="minorHAnsi" w:cstheme="minorBidi"/>
              <w:noProof/>
              <w:color w:val="auto"/>
              <w:sz w:val="22"/>
            </w:rPr>
          </w:pPr>
          <w:hyperlink w:anchor="_Toc535570287" w:history="1">
            <w:r w:rsidR="00F161B7" w:rsidRPr="008C7EE3">
              <w:rPr>
                <w:rStyle w:val="Hyperlink"/>
                <w:noProof/>
              </w:rPr>
              <w:t>7.3</w:t>
            </w:r>
            <w:r w:rsidR="00F161B7">
              <w:rPr>
                <w:rFonts w:asciiTheme="minorHAnsi" w:eastAsiaTheme="minorEastAsia" w:hAnsiTheme="minorHAnsi" w:cstheme="minorBidi"/>
                <w:noProof/>
                <w:color w:val="auto"/>
                <w:sz w:val="22"/>
              </w:rPr>
              <w:tab/>
            </w:r>
            <w:r w:rsidR="007A403D">
              <w:rPr>
                <w:rFonts w:asciiTheme="minorHAnsi" w:eastAsiaTheme="minorEastAsia" w:hAnsiTheme="minorHAnsi" w:cstheme="minorBidi"/>
                <w:noProof/>
                <w:color w:val="auto"/>
                <w:sz w:val="22"/>
              </w:rPr>
              <w:t xml:space="preserve">Nebraska-Western Iowa </w:t>
            </w:r>
            <w:r w:rsidR="00F161B7" w:rsidRPr="008C7EE3">
              <w:rPr>
                <w:rStyle w:val="Hyperlink"/>
                <w:noProof/>
              </w:rPr>
              <w:t>Health Care System</w:t>
            </w:r>
            <w:r w:rsidR="00F161B7">
              <w:rPr>
                <w:noProof/>
                <w:webHidden/>
              </w:rPr>
              <w:tab/>
            </w:r>
            <w:r w:rsidR="00F161B7">
              <w:rPr>
                <w:noProof/>
                <w:webHidden/>
              </w:rPr>
              <w:fldChar w:fldCharType="begin"/>
            </w:r>
            <w:r w:rsidR="00F161B7">
              <w:rPr>
                <w:noProof/>
                <w:webHidden/>
              </w:rPr>
              <w:instrText xml:space="preserve"> PAGEREF _Toc535570287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07116850" w14:textId="6912BEDC"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8" w:history="1">
            <w:r w:rsidR="00F161B7" w:rsidRPr="008C7EE3">
              <w:rPr>
                <w:rStyle w:val="Hyperlink"/>
                <w:noProof/>
              </w:rPr>
              <w:t>8</w:t>
            </w:r>
            <w:r w:rsidR="00F161B7">
              <w:rPr>
                <w:rFonts w:asciiTheme="minorHAnsi" w:eastAsiaTheme="minorEastAsia" w:hAnsiTheme="minorHAnsi" w:cstheme="minorBidi"/>
                <w:b w:val="0"/>
                <w:noProof/>
                <w:color w:val="auto"/>
                <w:sz w:val="22"/>
              </w:rPr>
              <w:tab/>
            </w:r>
            <w:r w:rsidR="00F161B7" w:rsidRPr="008C7EE3">
              <w:rPr>
                <w:rStyle w:val="Hyperlink"/>
                <w:noProof/>
              </w:rPr>
              <w:t>Execution</w:t>
            </w:r>
            <w:r w:rsidR="00F161B7">
              <w:rPr>
                <w:noProof/>
                <w:webHidden/>
              </w:rPr>
              <w:tab/>
            </w:r>
            <w:r w:rsidR="00F161B7">
              <w:rPr>
                <w:noProof/>
                <w:webHidden/>
              </w:rPr>
              <w:fldChar w:fldCharType="begin"/>
            </w:r>
            <w:r w:rsidR="00F161B7">
              <w:rPr>
                <w:noProof/>
                <w:webHidden/>
              </w:rPr>
              <w:instrText xml:space="preserve"> PAGEREF _Toc535570288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41DB704C" w14:textId="021CFF15" w:rsidR="00F161B7" w:rsidRDefault="00EA6E18">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9" w:history="1">
            <w:r w:rsidR="00F161B7" w:rsidRPr="008C7EE3">
              <w:rPr>
                <w:rStyle w:val="Hyperlink"/>
                <w:noProof/>
              </w:rPr>
              <w:t>9</w:t>
            </w:r>
            <w:r w:rsidR="00F161B7">
              <w:rPr>
                <w:rFonts w:asciiTheme="minorHAnsi" w:eastAsiaTheme="minorEastAsia" w:hAnsiTheme="minorHAnsi" w:cstheme="minorBidi"/>
                <w:b w:val="0"/>
                <w:noProof/>
                <w:color w:val="auto"/>
                <w:sz w:val="22"/>
              </w:rPr>
              <w:tab/>
            </w:r>
            <w:r w:rsidR="00F161B7" w:rsidRPr="008C7EE3">
              <w:rPr>
                <w:rStyle w:val="Hyperlink"/>
                <w:noProof/>
              </w:rPr>
              <w:t>Signatory Authority</w:t>
            </w:r>
            <w:r w:rsidR="00F161B7">
              <w:rPr>
                <w:noProof/>
                <w:webHidden/>
              </w:rPr>
              <w:tab/>
            </w:r>
            <w:r w:rsidR="00F161B7">
              <w:rPr>
                <w:noProof/>
                <w:webHidden/>
              </w:rPr>
              <w:fldChar w:fldCharType="begin"/>
            </w:r>
            <w:r w:rsidR="00F161B7">
              <w:rPr>
                <w:noProof/>
                <w:webHidden/>
              </w:rPr>
              <w:instrText xml:space="preserve"> PAGEREF _Toc535570289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1A6FE608" w14:textId="2B092BEB" w:rsidR="00F161B7" w:rsidRDefault="00EA6E18">
          <w:pPr>
            <w:pStyle w:val="TOC1"/>
            <w:tabs>
              <w:tab w:val="left" w:pos="1100"/>
              <w:tab w:val="right" w:leader="dot" w:pos="9638"/>
            </w:tabs>
            <w:rPr>
              <w:rFonts w:asciiTheme="minorHAnsi" w:eastAsiaTheme="minorEastAsia" w:hAnsiTheme="minorHAnsi" w:cstheme="minorBidi"/>
              <w:b w:val="0"/>
              <w:noProof/>
              <w:color w:val="auto"/>
              <w:sz w:val="22"/>
            </w:rPr>
          </w:pPr>
          <w:hyperlink w:anchor="_Toc535570290" w:history="1">
            <w:r w:rsidR="00F161B7" w:rsidRPr="008C7EE3">
              <w:rPr>
                <w:rStyle w:val="Hyperlink"/>
                <w:noProof/>
              </w:rPr>
              <w:t>10</w:t>
            </w:r>
            <w:r w:rsidR="00F161B7">
              <w:rPr>
                <w:rFonts w:asciiTheme="minorHAnsi" w:eastAsiaTheme="minorEastAsia" w:hAnsiTheme="minorHAnsi" w:cstheme="minorBidi"/>
                <w:b w:val="0"/>
                <w:noProof/>
                <w:color w:val="auto"/>
                <w:sz w:val="22"/>
              </w:rPr>
              <w:tab/>
            </w:r>
            <w:r w:rsidR="00F161B7" w:rsidRPr="008C7EE3">
              <w:rPr>
                <w:rStyle w:val="Hyperlink"/>
                <w:noProof/>
              </w:rPr>
              <w:t>Appendix - Acronyms</w:t>
            </w:r>
            <w:r w:rsidR="00F161B7">
              <w:rPr>
                <w:noProof/>
                <w:webHidden/>
              </w:rPr>
              <w:tab/>
            </w:r>
            <w:r w:rsidR="00F161B7">
              <w:rPr>
                <w:noProof/>
                <w:webHidden/>
              </w:rPr>
              <w:fldChar w:fldCharType="begin"/>
            </w:r>
            <w:r w:rsidR="00F161B7">
              <w:rPr>
                <w:noProof/>
                <w:webHidden/>
              </w:rPr>
              <w:instrText xml:space="preserve"> PAGEREF _Toc535570290 \h </w:instrText>
            </w:r>
            <w:r w:rsidR="00F161B7">
              <w:rPr>
                <w:noProof/>
                <w:webHidden/>
              </w:rPr>
            </w:r>
            <w:r w:rsidR="00F161B7">
              <w:rPr>
                <w:noProof/>
                <w:webHidden/>
              </w:rPr>
              <w:fldChar w:fldCharType="separate"/>
            </w:r>
            <w:r w:rsidR="00F161B7">
              <w:rPr>
                <w:noProof/>
                <w:webHidden/>
              </w:rPr>
              <w:t>5</w:t>
            </w:r>
            <w:r w:rsidR="00F161B7">
              <w:rPr>
                <w:noProof/>
                <w:webHidden/>
              </w:rPr>
              <w:fldChar w:fldCharType="end"/>
            </w:r>
          </w:hyperlink>
        </w:p>
        <w:p w14:paraId="24F4CE11" w14:textId="35BB77D2" w:rsidR="0089645C" w:rsidRDefault="0089645C" w:rsidP="0089645C">
          <w:pPr>
            <w:rPr>
              <w:b/>
              <w:bCs/>
              <w:noProof/>
            </w:rPr>
          </w:pPr>
          <w:r>
            <w:rPr>
              <w:b/>
              <w:bCs/>
              <w:i/>
              <w:iCs/>
            </w:rPr>
            <w:fldChar w:fldCharType="end"/>
          </w:r>
        </w:p>
      </w:sdtContent>
    </w:sdt>
    <w:p w14:paraId="098BE84F" w14:textId="634CEFF2" w:rsidR="004B5642" w:rsidRDefault="004B5642">
      <w:pPr>
        <w:spacing w:after="0" w:line="259" w:lineRule="auto"/>
        <w:ind w:left="540" w:firstLine="0"/>
        <w:jc w:val="left"/>
        <w:rPr>
          <w:rFonts w:ascii="Arial" w:eastAsia="Arial" w:hAnsi="Arial" w:cs="Arial"/>
          <w:b/>
          <w:sz w:val="36"/>
          <w:szCs w:val="36"/>
        </w:rPr>
      </w:pPr>
    </w:p>
    <w:p w14:paraId="39E56AEA" w14:textId="77777777" w:rsidR="002114F4" w:rsidRDefault="004B5642">
      <w:pPr>
        <w:rPr>
          <w:rFonts w:ascii="Arial" w:eastAsia="Arial" w:hAnsi="Arial" w:cs="Arial"/>
          <w:b/>
          <w:sz w:val="36"/>
          <w:szCs w:val="36"/>
        </w:rPr>
        <w:sectPr w:rsidR="002114F4" w:rsidSect="002114F4">
          <w:footerReference w:type="default" r:id="rId13"/>
          <w:pgSz w:w="12240" w:h="15840"/>
          <w:pgMar w:top="864" w:right="1440" w:bottom="1152" w:left="1152" w:header="720" w:footer="720" w:gutter="0"/>
          <w:pgNumType w:fmt="lowerRoman"/>
          <w:cols w:space="720"/>
          <w:titlePg/>
        </w:sectPr>
      </w:pPr>
      <w:r>
        <w:rPr>
          <w:rFonts w:ascii="Arial" w:eastAsia="Arial" w:hAnsi="Arial" w:cs="Arial"/>
          <w:b/>
          <w:sz w:val="36"/>
          <w:szCs w:val="36"/>
        </w:rPr>
        <w:br w:type="page"/>
      </w:r>
    </w:p>
    <w:p w14:paraId="0D1F8307" w14:textId="69759FD2" w:rsidR="00C61E72" w:rsidRDefault="00C61E72" w:rsidP="00C61E72">
      <w:pPr>
        <w:pStyle w:val="Heading2"/>
        <w:numPr>
          <w:ilvl w:val="0"/>
          <w:numId w:val="18"/>
        </w:numPr>
        <w:spacing w:before="40" w:after="120" w:line="240" w:lineRule="auto"/>
        <w:jc w:val="left"/>
      </w:pPr>
      <w:bookmarkStart w:id="0" w:name="_Toc535570277"/>
      <w:r>
        <w:lastRenderedPageBreak/>
        <w:t>Purpose</w:t>
      </w:r>
      <w:bookmarkEnd w:id="0"/>
    </w:p>
    <w:p w14:paraId="57C8CE79" w14:textId="77777777" w:rsidR="00C61E72" w:rsidRDefault="00C61E72" w:rsidP="00C61E72">
      <w:pPr>
        <w:ind w:left="450"/>
        <w:jc w:val="left"/>
      </w:pPr>
      <w:r>
        <w:t>In anticipation of the closure of St Louis, Missouri (SMO) Defense Enterprise Computing Center (DECC) in early 2020, which currently hosts seventy (70) Veteran Information System Technology Architecture (VistA) systems, the VA Office of Information and Technology (OI&amp;T) Enterprise Cloud Solutions Office (ECSO), as the technology agent for the Veterans Health Administration (VHA), is providing migration and continuity of services for VistA systems in the VA Enterprise Cloud (VAEC).</w:t>
      </w:r>
    </w:p>
    <w:p w14:paraId="4DA5D0F9" w14:textId="77777777" w:rsidR="00C61E72" w:rsidRDefault="00C61E72" w:rsidP="00C61E72">
      <w:pPr>
        <w:ind w:left="450"/>
        <w:jc w:val="left"/>
      </w:pPr>
    </w:p>
    <w:p w14:paraId="6D4EB234" w14:textId="77777777" w:rsidR="00C61E72" w:rsidRDefault="00C61E72" w:rsidP="00C61E72">
      <w:pPr>
        <w:ind w:left="450"/>
        <w:jc w:val="left"/>
      </w:pPr>
      <w:r>
        <w:t>VAEC is provisioned in a physically distinct and private U.S.-government data center in the continental United States (CONUS) operated by Amazon Web Services (AWS). The AWS GovCloud regions are accredited to the highest Federal Risk and Authorization Management Program (FedRAMP) security controls available to the U.S. government in accordance with the Federal Information Security Management Act (FISMA) and Federal Information Processing Standards (FIPS). The migration of VistA to AWS GovCloud will thus provide the highest level of security, reliability, scalability, and continuity of Veteran care services for all VHA end-users of VistA currently possible.</w:t>
      </w:r>
    </w:p>
    <w:p w14:paraId="7F17553F" w14:textId="77777777" w:rsidR="00C61E72" w:rsidRDefault="00C61E72" w:rsidP="00C61E72">
      <w:pPr>
        <w:ind w:left="450"/>
        <w:jc w:val="left"/>
      </w:pPr>
    </w:p>
    <w:p w14:paraId="3D2E4281" w14:textId="529EC12A" w:rsidR="00C61E72" w:rsidRPr="00E17384" w:rsidRDefault="00C61E72" w:rsidP="00C61E72">
      <w:pPr>
        <w:spacing w:after="62"/>
        <w:ind w:left="450"/>
        <w:jc w:val="left"/>
      </w:pPr>
      <w:r w:rsidRPr="00E17384">
        <w:t xml:space="preserve">In support of this endeavor, VA ECSO is requesting a </w:t>
      </w:r>
      <w:ins w:id="1" w:author="Guajardo, Robert M. (Cognosante MVH, LLC)" w:date="2019-01-30T15:08:00Z">
        <w:r w:rsidR="00B31E44">
          <w:t xml:space="preserve">current </w:t>
        </w:r>
      </w:ins>
      <w:r w:rsidRPr="00E17384">
        <w:t xml:space="preserve">copy of </w:t>
      </w:r>
      <w:del w:id="2" w:author="Guajardo, Robert M. (Cognosante MVH, LLC)" w:date="2019-01-30T15:09:00Z">
        <w:r w:rsidRPr="00E17384" w:rsidDel="00B31E44">
          <w:delText xml:space="preserve">representative </w:delText>
        </w:r>
      </w:del>
      <w:ins w:id="3" w:author="Guajardo, Robert M. (Cognosante MVH, LLC)" w:date="2019-01-30T15:09:00Z">
        <w:r w:rsidR="00B31E44">
          <w:t xml:space="preserve">the Omaha </w:t>
        </w:r>
      </w:ins>
      <w:r w:rsidRPr="00E17384">
        <w:t>Pre-Production V</w:t>
      </w:r>
      <w:ins w:id="4" w:author="Guajardo, Robert M. (Cognosante MVH, LLC)" w:date="2019-01-30T15:09:00Z">
        <w:r w:rsidR="00B31E44">
          <w:t>ist</w:t>
        </w:r>
      </w:ins>
      <w:del w:id="5" w:author="Guajardo, Robert M. (Cognosante MVH, LLC)" w:date="2019-01-30T15:09:00Z">
        <w:r w:rsidRPr="00E17384" w:rsidDel="00B31E44">
          <w:delText>IST</w:delText>
        </w:r>
      </w:del>
      <w:r w:rsidRPr="00E17384">
        <w:t xml:space="preserve">A databases currently hosted in the DISA data center for purposes of auditing, adaptive maintenance, testing, scaling, and preparation for production deployment in the VAEC. Transition to the VAEC will enable comprehensive cloud-based security and continuity of services for VHA </w:t>
      </w:r>
      <w:del w:id="6" w:author="Guajardo, Robert M. (Cognosante MVH, LLC)" w:date="2019-01-30T15:12:00Z">
        <w:r w:rsidRPr="00E17384" w:rsidDel="00B31E44">
          <w:delText xml:space="preserve">VISTA </w:delText>
        </w:r>
      </w:del>
      <w:ins w:id="7" w:author="Guajardo, Robert M. (Cognosante MVH, LLC)" w:date="2019-01-30T15:12:00Z">
        <w:r w:rsidR="00B31E44" w:rsidRPr="00E17384">
          <w:t>V</w:t>
        </w:r>
        <w:r w:rsidR="00B31E44">
          <w:t>ist</w:t>
        </w:r>
        <w:r w:rsidR="00B31E44" w:rsidRPr="00E17384">
          <w:t xml:space="preserve">A </w:t>
        </w:r>
      </w:ins>
      <w:r w:rsidRPr="00E17384">
        <w:t xml:space="preserve">users.  </w:t>
      </w:r>
    </w:p>
    <w:p w14:paraId="32BA2901" w14:textId="64B96F5E" w:rsidR="00C61E72" w:rsidRDefault="00C61E72" w:rsidP="00C61E72">
      <w:pPr>
        <w:spacing w:after="62"/>
        <w:ind w:left="450"/>
        <w:jc w:val="left"/>
      </w:pPr>
      <w:r w:rsidRPr="00E17384">
        <w:t xml:space="preserve">The purpose of this Memorandum of Understanding/Agreement (MOU/A) is to document the agreement between </w:t>
      </w:r>
      <w:r w:rsidRPr="00A71B72">
        <w:t xml:space="preserve">VA </w:t>
      </w:r>
      <w:r w:rsidR="007A403D">
        <w:t>Nebraska-Western Iowa</w:t>
      </w:r>
      <w:del w:id="8" w:author="Guajardo, Robert M. (Cognosante MVH, LLC)" w:date="2019-01-30T15:14:00Z">
        <w:r w:rsidR="00B54B2D" w:rsidDel="00B31E44">
          <w:delText>/</w:delText>
        </w:r>
        <w:r w:rsidR="007A403D" w:rsidDel="00B31E44">
          <w:delText xml:space="preserve">Central Iowa </w:delText>
        </w:r>
        <w:r w:rsidR="007A7C2F" w:rsidDel="00B31E44">
          <w:delText>Medical Center</w:delText>
        </w:r>
        <w:r w:rsidR="00470726" w:rsidDel="00B31E44">
          <w:delText>’s</w:delText>
        </w:r>
      </w:del>
      <w:ins w:id="9" w:author="Guajardo, Robert M. (Cognosante MVH, LLC)" w:date="2019-01-30T15:14:00Z">
        <w:r w:rsidR="00B31E44">
          <w:t xml:space="preserve"> </w:t>
        </w:r>
      </w:ins>
      <w:r w:rsidR="007A7C2F">
        <w:t xml:space="preserve"> </w:t>
      </w:r>
      <w:r w:rsidRPr="00A71B72">
        <w:t xml:space="preserve">VistA </w:t>
      </w:r>
      <w:r>
        <w:t>s</w:t>
      </w:r>
      <w:r w:rsidRPr="00A71B72">
        <w:t xml:space="preserve">ystem </w:t>
      </w:r>
      <w:r>
        <w:t>o</w:t>
      </w:r>
      <w:r w:rsidRPr="00A71B72">
        <w:t>wner</w:t>
      </w:r>
      <w:r w:rsidRPr="00E17384">
        <w:t xml:space="preserve"> and the VA Enterprise Cloud Solutions Office (VAECSO).</w:t>
      </w:r>
      <w:r>
        <w:t xml:space="preserve">  </w:t>
      </w:r>
    </w:p>
    <w:p w14:paraId="2AC3D28C" w14:textId="77777777" w:rsidR="00C61E72" w:rsidRDefault="00C61E72" w:rsidP="00C61E72">
      <w:pPr>
        <w:spacing w:after="62"/>
        <w:ind w:left="450"/>
        <w:jc w:val="left"/>
      </w:pPr>
    </w:p>
    <w:p w14:paraId="35710DC4" w14:textId="04D07D83" w:rsidR="00C61E72" w:rsidRDefault="00C61E72" w:rsidP="00C61E72">
      <w:pPr>
        <w:spacing w:after="62"/>
        <w:ind w:left="450"/>
        <w:jc w:val="left"/>
      </w:pPr>
      <w:r>
        <w:t>This MOU/A outlines the processes employed to ensure adequate privacy and security safeguards by VA ECSO prior to production deployment</w:t>
      </w:r>
      <w:ins w:id="10" w:author="Guajardo, Robert M. (Cognosante MVH, LLC)" w:date="2019-01-30T15:15:00Z">
        <w:r w:rsidR="00B31E44">
          <w:t xml:space="preserve"> to the field using the Pre-Production </w:t>
        </w:r>
      </w:ins>
      <w:ins w:id="11" w:author="Guajardo, Robert M. (Cognosante MVH, LLC)" w:date="2019-01-31T06:26:00Z">
        <w:r w:rsidR="004D54C6">
          <w:t>(Test)</w:t>
        </w:r>
      </w:ins>
      <w:ins w:id="12" w:author="Guajardo, Robert M. (Cognosante MVH, LLC)" w:date="2019-01-30T15:15:00Z">
        <w:r w:rsidR="004D54C6">
          <w:t xml:space="preserve"> database from Omaha</w:t>
        </w:r>
      </w:ins>
      <w:r>
        <w:t xml:space="preserve">, and to ensure proper care, access, handling and disposal of the data is accomplished when it has been determined that any data is no longer required for </w:t>
      </w:r>
      <w:ins w:id="13" w:author="Guajardo, Robert M. (Cognosante MVH, LLC)" w:date="2019-01-30T15:16:00Z">
        <w:r w:rsidR="002B3705">
          <w:t xml:space="preserve">pre-production testing and </w:t>
        </w:r>
      </w:ins>
      <w:r>
        <w:t xml:space="preserve">production deployment purposes. </w:t>
      </w:r>
    </w:p>
    <w:p w14:paraId="7B069039" w14:textId="1B8509E6" w:rsidR="00C61E72" w:rsidRDefault="00750B2E" w:rsidP="00301FDD">
      <w:pPr>
        <w:pStyle w:val="Heading3"/>
        <w:keepLines w:val="0"/>
        <w:numPr>
          <w:ilvl w:val="1"/>
          <w:numId w:val="18"/>
        </w:numPr>
        <w:spacing w:before="240" w:after="120" w:line="240" w:lineRule="auto"/>
        <w:jc w:val="left"/>
      </w:pPr>
      <w:bookmarkStart w:id="14" w:name="_Toc535570278"/>
      <w:r>
        <w:t>Supporting Policy Memos</w:t>
      </w:r>
      <w:bookmarkEnd w:id="14"/>
    </w:p>
    <w:p w14:paraId="11EB4125" w14:textId="77777777" w:rsidR="00FF2DAB" w:rsidRDefault="00AC46F4" w:rsidP="001D54A9">
      <w:pPr>
        <w:spacing w:after="120"/>
        <w:ind w:left="540" w:firstLine="0"/>
      </w:pPr>
      <w:r>
        <w:t>1.1.1</w:t>
      </w:r>
      <w:r w:rsidR="00FF2DAB">
        <w:tab/>
      </w:r>
      <w:r w:rsidR="00FF2DAB" w:rsidRPr="009B1C8B">
        <w:t>On January 16, 2018, Executive Director, Strategic Sourcing, Executive Director Demand Management Division, jointly issued a policy memo on the “Use of the VA Enterprise Cloud (VAEC) to Host Applications.”</w:t>
      </w:r>
    </w:p>
    <w:p w14:paraId="35A2BCFA" w14:textId="05DA1ADA" w:rsidR="00FF2DAB" w:rsidRDefault="00FF2DAB" w:rsidP="001D54A9">
      <w:pPr>
        <w:spacing w:after="120" w:line="276" w:lineRule="auto"/>
        <w:jc w:val="left"/>
        <w:rPr>
          <w:iCs/>
        </w:rPr>
      </w:pPr>
      <w:r>
        <w:t>1.1.2</w:t>
      </w:r>
      <w:r>
        <w:tab/>
      </w:r>
      <w:r w:rsidRPr="009B1C8B">
        <w:rPr>
          <w:iCs/>
        </w:rPr>
        <w:t>On April 10, 2018, Deputy Assistant Secretary (DAS), EPMO issued a policy memo on “Use of Software-as-a-Service (SaaS), Managed Services, and Cloud-Based Native Technologies and Approaches”</w:t>
      </w:r>
    </w:p>
    <w:p w14:paraId="1C000D82" w14:textId="77777777" w:rsidR="001C7E4B" w:rsidRPr="009B1C8B" w:rsidRDefault="001C7E4B" w:rsidP="001D54A9">
      <w:pPr>
        <w:numPr>
          <w:ilvl w:val="3"/>
          <w:numId w:val="10"/>
        </w:numPr>
        <w:spacing w:after="120" w:line="276" w:lineRule="auto"/>
        <w:jc w:val="left"/>
        <w:rPr>
          <w:iCs/>
        </w:rPr>
      </w:pPr>
      <w:r w:rsidRPr="009B1C8B">
        <w:rPr>
          <w:iCs/>
        </w:rPr>
        <w:t>In this memo, DAS EPMO directs the ECSO to require the use of cloud native technologies and approaches with the VAEC-AWS and VAEC-Azure environments whenever optimal for the implementation of VA Cloud Strategy</w:t>
      </w:r>
    </w:p>
    <w:p w14:paraId="4912F843" w14:textId="77777777" w:rsidR="001C7E4B" w:rsidRPr="009B1C8B" w:rsidRDefault="001C7E4B" w:rsidP="001D54A9">
      <w:pPr>
        <w:numPr>
          <w:ilvl w:val="3"/>
          <w:numId w:val="10"/>
        </w:numPr>
        <w:spacing w:after="120" w:line="276" w:lineRule="auto"/>
        <w:jc w:val="left"/>
        <w:rPr>
          <w:iCs/>
        </w:rPr>
      </w:pPr>
      <w:r w:rsidRPr="009B1C8B">
        <w:rPr>
          <w:iCs/>
        </w:rPr>
        <w:t>This memo also establishes ECSO as the governing authority for the approaches used to implement cloud native technology and processes.</w:t>
      </w:r>
    </w:p>
    <w:p w14:paraId="77CAF97A" w14:textId="6885EFB2" w:rsidR="001C7E4B" w:rsidRPr="00FF1090" w:rsidRDefault="001C7E4B" w:rsidP="001D54A9">
      <w:pPr>
        <w:spacing w:after="240" w:line="276" w:lineRule="auto"/>
        <w:ind w:left="540" w:firstLine="0"/>
        <w:jc w:val="left"/>
        <w:rPr>
          <w:iCs/>
        </w:rPr>
      </w:pPr>
      <w:r>
        <w:rPr>
          <w:iCs/>
        </w:rPr>
        <w:t>1.1.3</w:t>
      </w:r>
      <w:r>
        <w:rPr>
          <w:iCs/>
        </w:rPr>
        <w:tab/>
      </w:r>
      <w:r w:rsidRPr="009B1C8B">
        <w:rPr>
          <w:iCs/>
        </w:rPr>
        <w:t>On January 7, 2019, Principal DAS (PDAS), OIT issued a policy memo mandating the use of the VAEC for New Development.</w:t>
      </w:r>
    </w:p>
    <w:p w14:paraId="1B44D146" w14:textId="77777777" w:rsidR="00FF2DAB" w:rsidRPr="009B1C8B" w:rsidRDefault="00FF2DAB" w:rsidP="00FF2DAB">
      <w:pPr>
        <w:spacing w:after="240" w:line="276" w:lineRule="auto"/>
        <w:jc w:val="left"/>
        <w:rPr>
          <w:iCs/>
        </w:rPr>
      </w:pPr>
    </w:p>
    <w:p w14:paraId="08FF6E6B" w14:textId="64DB2068" w:rsidR="003C5A16" w:rsidRDefault="003C5A16" w:rsidP="00301FDD">
      <w:pPr>
        <w:pStyle w:val="Heading2"/>
        <w:numPr>
          <w:ilvl w:val="0"/>
          <w:numId w:val="18"/>
        </w:numPr>
        <w:spacing w:before="40" w:after="120" w:line="240" w:lineRule="auto"/>
        <w:jc w:val="left"/>
      </w:pPr>
      <w:bookmarkStart w:id="15" w:name="_Toc535570279"/>
      <w:r>
        <w:t>Scope</w:t>
      </w:r>
      <w:bookmarkEnd w:id="15"/>
    </w:p>
    <w:p w14:paraId="45771EE8" w14:textId="77777777" w:rsidR="003C5A16" w:rsidRPr="003C5A16" w:rsidRDefault="003C5A16" w:rsidP="003C5A16"/>
    <w:p w14:paraId="6CBEE910" w14:textId="77777777" w:rsidR="003C5A16" w:rsidRDefault="003C5A16" w:rsidP="003C5A16">
      <w:pPr>
        <w:spacing w:after="65"/>
        <w:ind w:left="450" w:firstLine="0"/>
      </w:pPr>
      <w:r>
        <w:t xml:space="preserve">The VA ECSO is responsible for data management, complying with all conditions of use, establishment, and maintenance of all applicable security policies, processes and procedures as specified in this Agreement to prevent unauthorized access to the data. As such, it is understood that the VA ECSO will meet the following responsibilities in its use of the VistA database: </w:t>
      </w:r>
    </w:p>
    <w:p w14:paraId="73000DB6" w14:textId="4C113C34" w:rsidR="003C5A16" w:rsidRDefault="003C5A16" w:rsidP="003C5A16">
      <w:pPr>
        <w:numPr>
          <w:ilvl w:val="1"/>
          <w:numId w:val="3"/>
        </w:numPr>
        <w:spacing w:after="59" w:line="278" w:lineRule="auto"/>
        <w:ind w:left="900" w:hanging="360"/>
        <w:jc w:val="left"/>
      </w:pPr>
      <w:r>
        <w:t xml:space="preserve">Access to any personally identifiable patient or employee information (PII/PHI) provided by the </w:t>
      </w:r>
      <w:r w:rsidRPr="00E17384">
        <w:t>facility</w:t>
      </w:r>
      <w:r>
        <w:t xml:space="preserve"> will be limited to authorized personnel working under VA ECSO-approved Project teams. </w:t>
      </w:r>
      <w:ins w:id="16" w:author="Guajardo, Robert M. (Cognosante MVH, LLC)" w:date="2019-01-30T14:50:00Z">
        <w:r w:rsidR="00B13704">
          <w:t xml:space="preserve">It should be noted that the VA ECSO staff includes contractors who will need access to this database for set up and testing purposes. </w:t>
        </w:r>
      </w:ins>
      <w:r>
        <w:t xml:space="preserve">Access will not be granted until all security and privacy requirements for background checks, training, and business associate agreements are completed. </w:t>
      </w:r>
    </w:p>
    <w:p w14:paraId="641AF115" w14:textId="77777777" w:rsidR="003C5A16" w:rsidRDefault="003C5A16" w:rsidP="003C5A16">
      <w:pPr>
        <w:numPr>
          <w:ilvl w:val="1"/>
          <w:numId w:val="3"/>
        </w:numPr>
        <w:spacing w:after="59" w:line="278" w:lineRule="auto"/>
        <w:ind w:left="900" w:hanging="360"/>
        <w:jc w:val="left"/>
      </w:pPr>
      <w:r>
        <w:t xml:space="preserve">Use of the data covered under this agreement other than for those uses specified herein, must be justified by the requestor and approved by the VAEC Chief Information Systems or Area Manager, and Information Security Officer at the VAEC prior to use. </w:t>
      </w:r>
    </w:p>
    <w:p w14:paraId="789F971B" w14:textId="4228025A" w:rsidR="003C5A16" w:rsidRDefault="00B13704" w:rsidP="003C5A16">
      <w:pPr>
        <w:numPr>
          <w:ilvl w:val="1"/>
          <w:numId w:val="3"/>
        </w:numPr>
        <w:spacing w:after="59" w:line="278" w:lineRule="auto"/>
        <w:ind w:left="900" w:hanging="360"/>
        <w:jc w:val="left"/>
      </w:pPr>
      <w:ins w:id="17" w:author="Guajardo, Robert M. (Cognosante MVH, LLC)" w:date="2019-01-30T14:52:00Z">
        <w:r>
          <w:t xml:space="preserve">VA </w:t>
        </w:r>
      </w:ins>
      <w:r w:rsidR="003C5A16">
        <w:t xml:space="preserve">ECSO will treat the entire database as containing sensitive data, and as such, any printouts from the database will be handled and disposed of in accordance with VA and Veterans Health Administration (VHA) information security and privacy policies and procedures. </w:t>
      </w:r>
    </w:p>
    <w:p w14:paraId="1D74D6E7" w14:textId="77777777" w:rsidR="003C5A16" w:rsidRDefault="003C5A16" w:rsidP="00ED4403">
      <w:pPr>
        <w:numPr>
          <w:ilvl w:val="1"/>
          <w:numId w:val="3"/>
        </w:numPr>
        <w:spacing w:after="59" w:line="278" w:lineRule="auto"/>
        <w:ind w:left="900" w:hanging="360"/>
        <w:jc w:val="left"/>
      </w:pPr>
      <w:r>
        <w:t xml:space="preserve">If/when it has been documented that the database is no longer required for any purpose, project, or program, the VA ECSO PM shall confirm in writing with the relevant VA ECSO Team the decision to remove the database. VA ECSO is responsible for removing and destroying the data from the system in accordance with VA and VHA media sanitization policies to prevent unauthorized access. </w:t>
      </w:r>
    </w:p>
    <w:p w14:paraId="26652B92" w14:textId="77777777" w:rsidR="003C5A16" w:rsidRDefault="003C5A16" w:rsidP="003C5A16">
      <w:pPr>
        <w:numPr>
          <w:ilvl w:val="1"/>
          <w:numId w:val="3"/>
        </w:numPr>
        <w:spacing w:after="64"/>
        <w:ind w:left="900" w:hanging="360"/>
        <w:jc w:val="left"/>
      </w:pPr>
      <w:r>
        <w:t xml:space="preserve">All VA ECSO-approved project personnel will access the data in the VAEC in accordance with the minimum necessary standards outlined in VHA Handbook 1605.2. </w:t>
      </w:r>
    </w:p>
    <w:p w14:paraId="124536BD" w14:textId="77777777" w:rsidR="003C5A16" w:rsidRDefault="003C5A16" w:rsidP="003C5A16">
      <w:pPr>
        <w:numPr>
          <w:ilvl w:val="1"/>
          <w:numId w:val="3"/>
        </w:numPr>
        <w:spacing w:after="64"/>
        <w:ind w:left="900" w:hanging="360"/>
        <w:jc w:val="left"/>
      </w:pPr>
      <w:r>
        <w:t xml:space="preserve">All VA ECSO-approved project personnel with access to the data must have completed all required VA Privacy and Information Security Training. </w:t>
      </w:r>
    </w:p>
    <w:p w14:paraId="0451BB11" w14:textId="11738D10" w:rsidR="003C5A16" w:rsidRPr="00E44926" w:rsidRDefault="003C5A16" w:rsidP="003C5A16">
      <w:pPr>
        <w:numPr>
          <w:ilvl w:val="1"/>
          <w:numId w:val="3"/>
        </w:numPr>
        <w:spacing w:after="59" w:line="278" w:lineRule="auto"/>
        <w:ind w:left="900" w:hanging="360"/>
        <w:jc w:val="left"/>
      </w:pPr>
      <w:r w:rsidRPr="00E44926">
        <w:t xml:space="preserve">Existing, approved production applications that connect to VISTA and which are also hosted </w:t>
      </w:r>
      <w:r w:rsidRPr="00E44926">
        <w:rPr>
          <w:rFonts w:ascii="Calibri" w:eastAsia="Calibri" w:hAnsi="Calibri" w:cs="Calibri"/>
        </w:rPr>
        <w:t>​</w:t>
      </w:r>
      <w:r w:rsidRPr="00E44926">
        <w:rPr>
          <w:i/>
        </w:rPr>
        <w:t xml:space="preserve">within </w:t>
      </w:r>
      <w:r w:rsidRPr="00E44926">
        <w:rPr>
          <w:rFonts w:ascii="Calibri" w:eastAsia="Calibri" w:hAnsi="Calibri" w:cs="Calibri"/>
          <w:sz w:val="23"/>
          <w:szCs w:val="23"/>
        </w:rPr>
        <w:t>​</w:t>
      </w:r>
      <w:r w:rsidRPr="00E44926">
        <w:t xml:space="preserve">VAEC may be connected directly to the VA EC-based VISTA with no additional approvals or gateways required. Connection </w:t>
      </w:r>
      <w:del w:id="18" w:author="Guajardo, Robert M. (Cognosante MVH, LLC)" w:date="2019-01-30T14:58:00Z">
        <w:r w:rsidRPr="00E44926" w:rsidDel="00A63360">
          <w:delText xml:space="preserve">to </w:delText>
        </w:r>
      </w:del>
      <w:ins w:id="19" w:author="Guajardo, Robert M. (Cognosante MVH, LLC)" w:date="2019-01-30T14:58:00Z">
        <w:r w:rsidR="00A63360">
          <w:t>of</w:t>
        </w:r>
        <w:r w:rsidR="00A63360" w:rsidRPr="00E44926">
          <w:t xml:space="preserve"> </w:t>
        </w:r>
      </w:ins>
      <w:r w:rsidRPr="00E44926">
        <w:t>applications</w:t>
      </w:r>
      <w:ins w:id="20" w:author="Guajardo, Robert M. (Cognosante MVH, LLC)" w:date="2019-01-30T14:59:00Z">
        <w:r w:rsidR="00A63360">
          <w:t>/environments</w:t>
        </w:r>
      </w:ins>
      <w:r w:rsidRPr="00E44926">
        <w:t xml:space="preserve"> to VISTA that are hosted </w:t>
      </w:r>
      <w:r w:rsidRPr="00E44926">
        <w:rPr>
          <w:rFonts w:ascii="Calibri" w:eastAsia="Calibri" w:hAnsi="Calibri" w:cs="Calibri"/>
        </w:rPr>
        <w:t>​</w:t>
      </w:r>
      <w:r w:rsidRPr="00E44926">
        <w:rPr>
          <w:i/>
        </w:rPr>
        <w:t xml:space="preserve">outside </w:t>
      </w:r>
      <w:r w:rsidRPr="00E44926">
        <w:rPr>
          <w:rFonts w:ascii="Calibri" w:eastAsia="Calibri" w:hAnsi="Calibri" w:cs="Calibri"/>
          <w:sz w:val="23"/>
          <w:szCs w:val="23"/>
        </w:rPr>
        <w:t>​</w:t>
      </w:r>
      <w:r w:rsidRPr="00E44926">
        <w:t xml:space="preserve">VAEC </w:t>
      </w:r>
      <w:del w:id="21" w:author="Guajardo, Robert M. (Cognosante MVH, LLC)" w:date="2019-01-30T14:59:00Z">
        <w:r w:rsidRPr="00E44926" w:rsidDel="00A63360">
          <w:delText xml:space="preserve">must </w:delText>
        </w:r>
      </w:del>
      <w:r w:rsidRPr="00E44926">
        <w:t xml:space="preserve">will use VA trusted gateways as required, such as the Trusted Internet Connection (TIC). </w:t>
      </w:r>
    </w:p>
    <w:p w14:paraId="4E823CD0" w14:textId="77777777" w:rsidR="003C5A16" w:rsidRDefault="003C5A16" w:rsidP="003C5A16">
      <w:pPr>
        <w:numPr>
          <w:ilvl w:val="1"/>
          <w:numId w:val="3"/>
        </w:numPr>
        <w:spacing w:after="496"/>
        <w:ind w:left="900" w:hanging="360"/>
        <w:jc w:val="left"/>
      </w:pPr>
      <w:r>
        <w:t xml:space="preserve">When an employee leaves a Project, the individual’s access to the database will be terminated. </w:t>
      </w:r>
    </w:p>
    <w:p w14:paraId="7563D5E5" w14:textId="770D12DA" w:rsidR="003C5A16" w:rsidRPr="00E44926" w:rsidRDefault="003C5A16" w:rsidP="00301FDD">
      <w:pPr>
        <w:pStyle w:val="Heading2"/>
        <w:spacing w:after="120"/>
      </w:pPr>
      <w:bookmarkStart w:id="22" w:name="_Toc535570280"/>
      <w:r>
        <w:t>3</w:t>
      </w:r>
      <w:r>
        <w:tab/>
      </w:r>
      <w:r w:rsidRPr="00E44926">
        <w:t>Services and Products to Be Provided</w:t>
      </w:r>
      <w:bookmarkEnd w:id="22"/>
      <w:r w:rsidRPr="00E44926">
        <w:t xml:space="preserve"> </w:t>
      </w:r>
    </w:p>
    <w:p w14:paraId="10A8FD8C" w14:textId="7B232620" w:rsidR="00A63360" w:rsidRDefault="003C5A16" w:rsidP="00A63360">
      <w:pPr>
        <w:spacing w:after="120"/>
        <w:ind w:left="720" w:hanging="15"/>
        <w:rPr>
          <w:ins w:id="23" w:author="Guajardo, Robert M. (Cognosante MVH, LLC)" w:date="2019-01-30T15:03:00Z"/>
        </w:rPr>
      </w:pPr>
      <w:bookmarkStart w:id="24" w:name="_GoBack"/>
      <w:r w:rsidRPr="00E44926">
        <w:t xml:space="preserve">Services and products </w:t>
      </w:r>
      <w:r>
        <w:t xml:space="preserve">to be </w:t>
      </w:r>
      <w:r w:rsidRPr="00E44926">
        <w:t xml:space="preserve">provided entails the transfer of </w:t>
      </w:r>
      <w:r>
        <w:t>a copy of the facility’s p</w:t>
      </w:r>
      <w:r w:rsidRPr="00E44926">
        <w:t>re-</w:t>
      </w:r>
      <w:r>
        <w:t>p</w:t>
      </w:r>
      <w:r w:rsidRPr="00E44926">
        <w:t xml:space="preserve">roduction </w:t>
      </w:r>
      <w:r>
        <w:t xml:space="preserve">VistA </w:t>
      </w:r>
      <w:r w:rsidRPr="00E44926">
        <w:t xml:space="preserve">from the DISA/DECC to the VAEC </w:t>
      </w:r>
      <w:r>
        <w:t xml:space="preserve">Test/Dev network </w:t>
      </w:r>
      <w:r w:rsidRPr="00E44926">
        <w:t>in complete production-testable form</w:t>
      </w:r>
      <w:ins w:id="25" w:author="Richards, Rafael M." w:date="2019-01-31T10:38:00Z">
        <w:r w:rsidR="00D316C6">
          <w:t xml:space="preserve">. </w:t>
        </w:r>
      </w:ins>
      <w:del w:id="26" w:author="Richards, Rafael M." w:date="2019-01-31T10:38:00Z">
        <w:r w:rsidRPr="00E44926" w:rsidDel="00D316C6">
          <w:delText>.</w:delText>
        </w:r>
      </w:del>
      <w:del w:id="27" w:author="Guajardo, Robert M. (Cognosante MVH, LLC)" w:date="2019-01-30T15:03:00Z">
        <w:r w:rsidDel="00A63360">
          <w:delText xml:space="preserve"> </w:delText>
        </w:r>
      </w:del>
      <w:ins w:id="28" w:author="Guajardo, Robert M. (Cognosante MVH, LLC)" w:date="2019-01-30T15:03:00Z">
        <w:r w:rsidR="00A63360">
          <w:t xml:space="preserve">The preferred method utilizes Secure File Transfer Protocol (SFTP). </w:t>
        </w:r>
      </w:ins>
    </w:p>
    <w:p w14:paraId="3E13AD70" w14:textId="09E54F60" w:rsidR="00A63360" w:rsidRDefault="00A63360" w:rsidP="00A63360">
      <w:pPr>
        <w:spacing w:after="120"/>
        <w:ind w:left="720" w:hanging="15"/>
        <w:rPr>
          <w:ins w:id="29" w:author="Guajardo, Robert M. (Cognosante MVH, LLC)" w:date="2019-01-30T15:03:00Z"/>
        </w:rPr>
      </w:pPr>
      <w:ins w:id="30" w:author="Guajardo, Robert M. (Cognosante MVH, LLC)" w:date="2019-01-30T15:03:00Z">
        <w:r>
          <w:t xml:space="preserve">The steps to securely </w:t>
        </w:r>
        <w:del w:id="31" w:author="Richards, Rafael M." w:date="2019-01-31T10:50:00Z">
          <w:r w:rsidDel="00EA6E18">
            <w:delText>obtain</w:delText>
          </w:r>
        </w:del>
      </w:ins>
      <w:ins w:id="32" w:author="Richards, Rafael M." w:date="2019-01-31T10:50:00Z">
        <w:r w:rsidR="00EA6E18">
          <w:t>transfer</w:t>
        </w:r>
      </w:ins>
      <w:ins w:id="33" w:author="Guajardo, Robert M. (Cognosante MVH, LLC)" w:date="2019-01-30T15:03:00Z">
        <w:r>
          <w:t xml:space="preserve"> a copy of the </w:t>
        </w:r>
      </w:ins>
      <w:ins w:id="34" w:author="Guajardo, Robert M. (Cognosante MVH, LLC)" w:date="2019-01-30T15:18:00Z">
        <w:r w:rsidR="002B3705">
          <w:t>Omaha</w:t>
        </w:r>
      </w:ins>
      <w:ins w:id="35" w:author="Guajardo, Robert M. (Cognosante MVH, LLC)" w:date="2019-01-30T15:03:00Z">
        <w:r>
          <w:t xml:space="preserve"> </w:t>
        </w:r>
      </w:ins>
      <w:ins w:id="36" w:author="Richards, Rafael M." w:date="2019-01-31T10:50:00Z">
        <w:r w:rsidR="00EA6E18">
          <w:t xml:space="preserve">VistA </w:t>
        </w:r>
      </w:ins>
      <w:ins w:id="37" w:author="Guajardo, Robert M. (Cognosante MVH, LLC)" w:date="2019-01-30T15:03:00Z">
        <w:r>
          <w:t>datasets are as follows:</w:t>
        </w:r>
      </w:ins>
    </w:p>
    <w:p w14:paraId="13F189C4" w14:textId="02AAB5AE" w:rsidR="00A63360" w:rsidRDefault="00A63360" w:rsidP="00CD051F">
      <w:pPr>
        <w:pStyle w:val="ListParagraph"/>
        <w:numPr>
          <w:ilvl w:val="0"/>
          <w:numId w:val="22"/>
        </w:numPr>
        <w:spacing w:after="120"/>
        <w:rPr>
          <w:ins w:id="38" w:author="Guajardo, Robert M. (Cognosante MVH, LLC)" w:date="2019-01-30T15:38:00Z"/>
        </w:rPr>
      </w:pPr>
      <w:ins w:id="39" w:author="Guajardo, Robert M. (Cognosante MVH, LLC)" w:date="2019-01-30T15:03:00Z">
        <w:r>
          <w:t xml:space="preserve">The </w:t>
        </w:r>
      </w:ins>
      <w:ins w:id="40" w:author="Guajardo, Robert M. (Cognosante MVH, LLC)" w:date="2019-01-30T15:21:00Z">
        <w:r w:rsidR="002B3705">
          <w:t>VAEC</w:t>
        </w:r>
      </w:ins>
      <w:ins w:id="41" w:author="Guajardo, Robert M. (Cognosante MVH, LLC)" w:date="2019-01-30T15:03:00Z">
        <w:r>
          <w:t xml:space="preserve"> Point of Contact (POC) will make contact with the </w:t>
        </w:r>
      </w:ins>
      <w:ins w:id="42" w:author="Guajardo, Robert M. (Cognosante MVH, LLC)" w:date="2019-01-30T15:24:00Z">
        <w:r w:rsidR="002B3705">
          <w:t>Omaha</w:t>
        </w:r>
      </w:ins>
      <w:ins w:id="43" w:author="Guajardo, Robert M. (Cognosante MVH, LLC)" w:date="2019-01-30T15:03:00Z">
        <w:r>
          <w:t xml:space="preserve"> POC.</w:t>
        </w:r>
      </w:ins>
    </w:p>
    <w:p w14:paraId="6A089492" w14:textId="5FF06A94" w:rsidR="00C9389C" w:rsidRDefault="00C9389C" w:rsidP="00C9389C">
      <w:pPr>
        <w:pStyle w:val="ListParagraph"/>
        <w:numPr>
          <w:ilvl w:val="0"/>
          <w:numId w:val="22"/>
        </w:numPr>
        <w:spacing w:after="120"/>
        <w:rPr>
          <w:ins w:id="44" w:author="Guajardo, Robert M. (Cognosante MVH, LLC)" w:date="2019-01-30T15:03:00Z"/>
        </w:rPr>
      </w:pPr>
      <w:ins w:id="45" w:author="Guajardo, Robert M. (Cognosante MVH, LLC)" w:date="2019-01-30T15:38:00Z">
        <w:r>
          <w:t xml:space="preserve">The </w:t>
        </w:r>
        <w:del w:id="46" w:author="Richards, Rafael M." w:date="2019-01-31T10:42:00Z">
          <w:r w:rsidDel="00D316C6">
            <w:delText>V</w:delText>
          </w:r>
          <w:r w:rsidR="004D54C6" w:rsidDel="00D316C6">
            <w:delText>AEC</w:delText>
          </w:r>
        </w:del>
      </w:ins>
      <w:ins w:id="47" w:author="Richards, Rafael M." w:date="2019-01-31T10:42:00Z">
        <w:r w:rsidR="00D316C6">
          <w:t>Omaha</w:t>
        </w:r>
      </w:ins>
      <w:ins w:id="48" w:author="Guajardo, Robert M. (Cognosante MVH, LLC)" w:date="2019-01-30T15:38:00Z">
        <w:r w:rsidR="004D54C6">
          <w:t xml:space="preserve"> POC will </w:t>
        </w:r>
        <w:del w:id="49" w:author="Richards, Rafael M." w:date="2019-01-31T10:41:00Z">
          <w:r w:rsidR="004D54C6" w:rsidDel="00D316C6">
            <w:delText>validate that the</w:delText>
          </w:r>
        </w:del>
      </w:ins>
      <w:ins w:id="50" w:author="Richards, Rafael M." w:date="2019-01-31T10:41:00Z">
        <w:r w:rsidR="00D316C6">
          <w:t>create a new</w:t>
        </w:r>
      </w:ins>
      <w:ins w:id="51" w:author="Richards, Rafael M." w:date="2019-01-31T10:43:00Z">
        <w:r w:rsidR="00D316C6">
          <w:t xml:space="preserve"> </w:t>
        </w:r>
      </w:ins>
      <w:ins w:id="52" w:author="Guajardo, Robert M. (Cognosante MVH, LLC)" w:date="2019-01-30T15:38:00Z">
        <w:del w:id="53" w:author="Richards, Rafael M." w:date="2019-01-31T10:42:00Z">
          <w:r w:rsidR="004D54C6" w:rsidDel="00D316C6">
            <w:delText xml:space="preserve"> </w:delText>
          </w:r>
        </w:del>
        <w:r w:rsidR="004D54C6">
          <w:t>T</w:t>
        </w:r>
        <w:r>
          <w:t xml:space="preserve">est account </w:t>
        </w:r>
      </w:ins>
      <w:ins w:id="54" w:author="Richards, Rafael M." w:date="2019-01-31T10:44:00Z">
        <w:r w:rsidR="00D316C6">
          <w:t xml:space="preserve">and </w:t>
        </w:r>
      </w:ins>
      <w:ins w:id="55" w:author="Richards, Rafael M." w:date="2019-01-31T10:51:00Z">
        <w:r w:rsidR="00EA6E18">
          <w:t>place</w:t>
        </w:r>
      </w:ins>
      <w:ins w:id="56" w:author="Richards, Rafael M." w:date="2019-01-31T10:44:00Z">
        <w:r w:rsidR="00D316C6">
          <w:t xml:space="preserve"> a</w:t>
        </w:r>
      </w:ins>
      <w:ins w:id="57" w:author="Richards, Rafael M." w:date="2019-01-31T10:43:00Z">
        <w:r w:rsidR="00D316C6">
          <w:t xml:space="preserve"> copy </w:t>
        </w:r>
      </w:ins>
      <w:ins w:id="58" w:author="Richards, Rafael M." w:date="2019-01-31T10:44:00Z">
        <w:r w:rsidR="00D316C6">
          <w:t>of the</w:t>
        </w:r>
      </w:ins>
      <w:ins w:id="59" w:author="Richards, Rafael M." w:date="2019-01-31T10:43:00Z">
        <w:r w:rsidR="00D316C6">
          <w:t xml:space="preserve"> </w:t>
        </w:r>
      </w:ins>
      <w:ins w:id="60" w:author="Richards, Rafael M." w:date="2019-01-31T10:45:00Z">
        <w:r w:rsidR="00D316C6">
          <w:t>pre-production</w:t>
        </w:r>
      </w:ins>
      <w:ins w:id="61" w:author="Richards, Rafael M." w:date="2019-01-31T10:43:00Z">
        <w:r w:rsidR="00D316C6">
          <w:t xml:space="preserve"> VistA</w:t>
        </w:r>
      </w:ins>
      <w:ins w:id="62" w:author="Richards, Rafael M." w:date="2019-01-31T10:45:00Z">
        <w:r w:rsidR="00EA6E18">
          <w:t xml:space="preserve"> database</w:t>
        </w:r>
      </w:ins>
      <w:ins w:id="63" w:author="Richards, Rafael M." w:date="2019-01-31T10:51:00Z">
        <w:r w:rsidR="00EA6E18">
          <w:t xml:space="preserve"> files</w:t>
        </w:r>
      </w:ins>
      <w:ins w:id="64" w:author="Richards, Rafael M." w:date="2019-01-31T10:45:00Z">
        <w:r w:rsidR="00EA6E18">
          <w:t xml:space="preserve"> </w:t>
        </w:r>
        <w:r w:rsidR="00D316C6">
          <w:t>in this account</w:t>
        </w:r>
      </w:ins>
      <w:ins w:id="65" w:author="Richards, Rafael M." w:date="2019-01-31T10:43:00Z">
        <w:r w:rsidR="00D316C6">
          <w:t>.</w:t>
        </w:r>
      </w:ins>
      <w:ins w:id="66" w:author="Richards, Rafael M." w:date="2019-01-31T10:44:00Z">
        <w:r w:rsidR="00D316C6" w:rsidDel="00D316C6">
          <w:t xml:space="preserve"> </w:t>
        </w:r>
      </w:ins>
      <w:ins w:id="67" w:author="Guajardo, Robert M. (Cognosante MVH, LLC)" w:date="2019-01-30T15:38:00Z">
        <w:del w:id="68" w:author="Richards, Rafael M." w:date="2019-01-31T10:44:00Z">
          <w:r w:rsidDel="00D316C6">
            <w:delText>data sets have b</w:delText>
          </w:r>
          <w:r w:rsidR="004D54C6" w:rsidDel="00D316C6">
            <w:delText xml:space="preserve">een </w:delText>
          </w:r>
          <w:r w:rsidDel="00D316C6">
            <w:delText xml:space="preserve">correctly converted </w:delText>
          </w:r>
          <w:r w:rsidR="004D54C6" w:rsidDel="00D316C6">
            <w:delText>from P</w:delText>
          </w:r>
          <w:r w:rsidRPr="00C9389C" w:rsidDel="00D316C6">
            <w:delText xml:space="preserve">roduction to </w:delText>
          </w:r>
          <w:r w:rsidR="004D54C6" w:rsidDel="00D316C6">
            <w:delText>T</w:delText>
          </w:r>
          <w:r w:rsidRPr="00C9389C" w:rsidDel="00D316C6">
            <w:delText>est account</w:delText>
          </w:r>
        </w:del>
        <w:del w:id="69" w:author="Richards, Rafael M." w:date="2019-01-31T10:41:00Z">
          <w:r w:rsidRPr="00C9389C" w:rsidDel="00D316C6">
            <w:delText xml:space="preserve"> mode</w:delText>
          </w:r>
        </w:del>
      </w:ins>
      <w:ins w:id="70" w:author="Guajardo, Robert M. (Cognosante MVH, LLC)" w:date="2019-01-30T15:39:00Z">
        <w:r>
          <w:t>.</w:t>
        </w:r>
      </w:ins>
    </w:p>
    <w:p w14:paraId="36CC1CFF" w14:textId="499238BD" w:rsidR="00CD051F" w:rsidRDefault="00A63360" w:rsidP="00CD051F">
      <w:pPr>
        <w:pStyle w:val="ListParagraph"/>
        <w:numPr>
          <w:ilvl w:val="0"/>
          <w:numId w:val="22"/>
        </w:numPr>
        <w:spacing w:after="120"/>
        <w:rPr>
          <w:ins w:id="71" w:author="Guajardo, Robert M. (Cognosante MVH, LLC)" w:date="2019-01-30T15:31:00Z"/>
        </w:rPr>
      </w:pPr>
      <w:ins w:id="72" w:author="Guajardo, Robert M. (Cognosante MVH, LLC)" w:date="2019-01-30T15:03:00Z">
        <w:r>
          <w:lastRenderedPageBreak/>
          <w:t>Upon a mut</w:t>
        </w:r>
        <w:r w:rsidR="002B3705">
          <w:t xml:space="preserve">ually agreed upon date, the VAEC POC will SFTP the </w:t>
        </w:r>
      </w:ins>
      <w:ins w:id="73" w:author="Guajardo, Robert M. (Cognosante MVH, LLC)" w:date="2019-01-30T15:26:00Z">
        <w:r w:rsidR="004D54C6">
          <w:t>T</w:t>
        </w:r>
        <w:r w:rsidR="00CD051F">
          <w:t xml:space="preserve">est account </w:t>
        </w:r>
      </w:ins>
      <w:ins w:id="74" w:author="Guajardo, Robert M. (Cognosante MVH, LLC)" w:date="2019-01-30T15:03:00Z">
        <w:r w:rsidR="00CD051F">
          <w:t xml:space="preserve">datasets to an encrypted EBS storage </w:t>
        </w:r>
      </w:ins>
      <w:ins w:id="75" w:author="Guajardo, Robert M. (Cognosante MVH, LLC)" w:date="2019-01-30T15:29:00Z">
        <w:r w:rsidR="00CD051F">
          <w:t>location</w:t>
        </w:r>
      </w:ins>
      <w:ins w:id="76" w:author="Guajardo, Robert M. (Cognosante MVH, LLC)" w:date="2019-01-30T15:03:00Z">
        <w:r w:rsidR="00CD051F">
          <w:t xml:space="preserve"> </w:t>
        </w:r>
      </w:ins>
      <w:ins w:id="77" w:author="Guajardo, Robert M. (Cognosante MVH, LLC)" w:date="2019-01-30T15:29:00Z">
        <w:r w:rsidR="00CD051F">
          <w:t xml:space="preserve">in </w:t>
        </w:r>
      </w:ins>
      <w:ins w:id="78" w:author="Guajardo, Robert M. (Cognosante MVH, LLC)" w:date="2019-01-30T15:21:00Z">
        <w:r w:rsidR="002B3705">
          <w:t>VAEC</w:t>
        </w:r>
      </w:ins>
      <w:ins w:id="79" w:author="Guajardo, Robert M. (Cognosante MVH, LLC)" w:date="2019-01-30T15:03:00Z">
        <w:r>
          <w:t>.</w:t>
        </w:r>
      </w:ins>
    </w:p>
    <w:p w14:paraId="6B9CCC18" w14:textId="081DA864" w:rsidR="00A63360" w:rsidRDefault="00CD051F" w:rsidP="00CD051F">
      <w:pPr>
        <w:pStyle w:val="ListParagraph"/>
        <w:numPr>
          <w:ilvl w:val="0"/>
          <w:numId w:val="22"/>
        </w:numPr>
        <w:spacing w:after="120"/>
        <w:rPr>
          <w:ins w:id="80" w:author="Guajardo, Robert M. (Cognosante MVH, LLC)" w:date="2019-01-30T15:03:00Z"/>
        </w:rPr>
      </w:pPr>
      <w:ins w:id="81" w:author="Guajardo, Robert M. (Cognosante MVH, LLC)" w:date="2019-01-30T15:31:00Z">
        <w:r>
          <w:t xml:space="preserve">The VAEC COMS POC </w:t>
        </w:r>
        <w:r w:rsidR="004D54C6">
          <w:t>will migrate the T</w:t>
        </w:r>
        <w:r>
          <w:t xml:space="preserve">est account data to an encrypted S3 bucket for </w:t>
        </w:r>
      </w:ins>
      <w:ins w:id="82" w:author="Guajardo, Robert M. (Cognosante MVH, LLC)" w:date="2019-01-30T15:33:00Z">
        <w:r>
          <w:t xml:space="preserve">rapid </w:t>
        </w:r>
      </w:ins>
      <w:ins w:id="83" w:author="Guajardo, Robert M. (Cognosante MVH, LLC)" w:date="2019-01-30T15:31:00Z">
        <w:r>
          <w:t>secure access</w:t>
        </w:r>
      </w:ins>
      <w:ins w:id="84" w:author="Guajardo, Robert M. (Cognosante MVH, LLC)" w:date="2019-01-30T15:33:00Z">
        <w:r>
          <w:t xml:space="preserve"> and installation into a primary and secondary VAEC Cache </w:t>
        </w:r>
      </w:ins>
      <w:ins w:id="85" w:author="Guajardo, Robert M. (Cognosante MVH, LLC)" w:date="2019-01-30T15:34:00Z">
        <w:r>
          <w:t>instance.</w:t>
        </w:r>
      </w:ins>
      <w:ins w:id="86" w:author="Guajardo, Robert M. (Cognosante MVH, LLC)" w:date="2019-01-30T15:03:00Z">
        <w:r w:rsidR="00A63360">
          <w:t xml:space="preserve"> </w:t>
        </w:r>
      </w:ins>
    </w:p>
    <w:p w14:paraId="58ED512C" w14:textId="2BCCF46B" w:rsidR="00A63360" w:rsidRDefault="00A63360" w:rsidP="00A63360">
      <w:pPr>
        <w:spacing w:after="120"/>
        <w:ind w:left="720" w:hanging="15"/>
        <w:rPr>
          <w:ins w:id="87" w:author="Guajardo, Robert M. (Cognosante MVH, LLC)" w:date="2019-01-30T15:03:00Z"/>
        </w:rPr>
      </w:pPr>
      <w:ins w:id="88" w:author="Guajardo, Robert M. (Cognosante MVH, LLC)" w:date="2019-01-30T15:03:00Z">
        <w:r>
          <w:t xml:space="preserve">After the </w:t>
        </w:r>
      </w:ins>
      <w:ins w:id="89" w:author="Guajardo, Robert M. (Cognosante MVH, LLC)" w:date="2019-01-30T15:44:00Z">
        <w:r w:rsidR="004D54C6">
          <w:t>T</w:t>
        </w:r>
        <w:r w:rsidR="00C9389C">
          <w:t xml:space="preserve">est account </w:t>
        </w:r>
      </w:ins>
      <w:ins w:id="90" w:author="Guajardo, Robert M. (Cognosante MVH, LLC)" w:date="2019-01-30T15:03:00Z">
        <w:r>
          <w:t xml:space="preserve">database is loaded into the </w:t>
        </w:r>
      </w:ins>
      <w:ins w:id="91" w:author="Guajardo, Robert M. (Cognosante MVH, LLC)" w:date="2019-01-30T15:42:00Z">
        <w:r w:rsidR="00C9389C">
          <w:t xml:space="preserve">encrypted </w:t>
        </w:r>
      </w:ins>
      <w:ins w:id="92" w:author="Guajardo, Robert M. (Cognosante MVH, LLC)" w:date="2019-01-30T15:36:00Z">
        <w:r w:rsidR="00CD051F">
          <w:t>VAEC</w:t>
        </w:r>
      </w:ins>
      <w:ins w:id="93" w:author="Guajardo, Robert M. (Cognosante MVH, LLC)" w:date="2019-01-30T15:03:00Z">
        <w:r w:rsidR="00C9389C">
          <w:t xml:space="preserve"> S3 bucket</w:t>
        </w:r>
        <w:r>
          <w:t xml:space="preserve">, the </w:t>
        </w:r>
      </w:ins>
      <w:ins w:id="94" w:author="Guajardo, Robert M. (Cognosante MVH, LLC)" w:date="2019-01-30T15:36:00Z">
        <w:r w:rsidR="00C9389C">
          <w:t xml:space="preserve">VA </w:t>
        </w:r>
      </w:ins>
      <w:ins w:id="95" w:author="Guajardo, Robert M. (Cognosante MVH, LLC)" w:date="2019-01-30T15:43:00Z">
        <w:r w:rsidR="00C9389C">
          <w:t>POC</w:t>
        </w:r>
      </w:ins>
      <w:ins w:id="96" w:author="Guajardo, Robert M. (Cognosante MVH, LLC)" w:date="2019-01-30T15:36:00Z">
        <w:r w:rsidR="00C9389C">
          <w:t xml:space="preserve"> </w:t>
        </w:r>
      </w:ins>
      <w:ins w:id="97" w:author="Guajardo, Robert M. (Cognosante MVH, LLC)" w:date="2019-01-30T15:03:00Z">
        <w:r>
          <w:t>is responsible for performing the following actions</w:t>
        </w:r>
      </w:ins>
      <w:ins w:id="98" w:author="Guajardo, Robert M. (Cognosante MVH, LLC)" w:date="2019-01-30T15:43:00Z">
        <w:r w:rsidR="00C9389C">
          <w:t xml:space="preserve"> after the VA ECSO teams approved VistA back</w:t>
        </w:r>
      </w:ins>
      <w:ins w:id="99" w:author="Guajardo, Robert M. (Cognosante MVH, LLC)" w:date="2019-01-30T15:44:00Z">
        <w:r w:rsidR="00C9389C">
          <w:t>-</w:t>
        </w:r>
      </w:ins>
      <w:ins w:id="100" w:author="Guajardo, Robert M. (Cognosante MVH, LLC)" w:date="2019-01-30T15:43:00Z">
        <w:r w:rsidR="00C9389C">
          <w:t xml:space="preserve">end and front-end VistA servers have been created </w:t>
        </w:r>
      </w:ins>
      <w:ins w:id="101" w:author="Guajardo, Robert M. (Cognosante MVH, LLC)" w:date="2019-01-30T15:44:00Z">
        <w:r w:rsidR="00C9389C">
          <w:t>and</w:t>
        </w:r>
      </w:ins>
      <w:ins w:id="102" w:author="Guajardo, Robert M. (Cognosante MVH, LLC)" w:date="2019-01-30T15:43:00Z">
        <w:r w:rsidR="00C9389C">
          <w:t xml:space="preserve"> </w:t>
        </w:r>
      </w:ins>
      <w:ins w:id="103" w:author="Guajardo, Robert M. (Cognosante MVH, LLC)" w:date="2019-01-30T15:44:00Z">
        <w:r w:rsidR="00C9389C">
          <w:t>make available to the VAEC POC</w:t>
        </w:r>
      </w:ins>
      <w:ins w:id="104" w:author="Guajardo, Robert M. (Cognosante MVH, LLC)" w:date="2019-01-30T15:03:00Z">
        <w:r>
          <w:t>:</w:t>
        </w:r>
      </w:ins>
    </w:p>
    <w:p w14:paraId="4B6F6138" w14:textId="77777777" w:rsidR="00C9389C" w:rsidRDefault="00C9389C" w:rsidP="00C9389C">
      <w:pPr>
        <w:pStyle w:val="ListParagraph"/>
        <w:numPr>
          <w:ilvl w:val="0"/>
          <w:numId w:val="24"/>
        </w:numPr>
        <w:rPr>
          <w:ins w:id="105" w:author="Guajardo, Robert M. (Cognosante MVH, LLC)" w:date="2019-01-30T15:45:00Z"/>
        </w:rPr>
      </w:pPr>
      <w:ins w:id="106" w:author="Guajardo, Robert M. (Cognosante MVH, LLC)" w:date="2019-01-30T15:45:00Z">
        <w:r>
          <w:t>The VAEC POC will install Cache 2017 onto the Cache servers.</w:t>
        </w:r>
      </w:ins>
    </w:p>
    <w:p w14:paraId="02B7A862" w14:textId="3887C3CD" w:rsidR="00C9389C" w:rsidRPr="00C9389C" w:rsidRDefault="00C9389C" w:rsidP="00C9389C">
      <w:pPr>
        <w:pStyle w:val="ListParagraph"/>
        <w:numPr>
          <w:ilvl w:val="0"/>
          <w:numId w:val="24"/>
        </w:numPr>
        <w:rPr>
          <w:ins w:id="107" w:author="Guajardo, Robert M. (Cognosante MVH, LLC)" w:date="2019-01-30T15:42:00Z"/>
        </w:rPr>
      </w:pPr>
      <w:ins w:id="108" w:author="Guajardo, Robert M. (Cognosante MVH, LLC)" w:date="2019-01-30T15:42:00Z">
        <w:r w:rsidRPr="00C9389C">
          <w:t xml:space="preserve">The VAEC POC will access the secure S3 bucket to install the copied datasets into the VAEC Cache primary and secondary instances with the assistance of the VA COMS POC. </w:t>
        </w:r>
      </w:ins>
    </w:p>
    <w:p w14:paraId="0EDF5A2B" w14:textId="2F91AD29" w:rsidR="00A63360" w:rsidRDefault="00C9389C" w:rsidP="00C9389C">
      <w:pPr>
        <w:pStyle w:val="ListParagraph"/>
        <w:numPr>
          <w:ilvl w:val="0"/>
          <w:numId w:val="24"/>
        </w:numPr>
        <w:spacing w:after="120"/>
        <w:rPr>
          <w:ins w:id="109" w:author="Guajardo, Robert M. (Cognosante MVH, LLC)" w:date="2019-01-30T15:03:00Z"/>
        </w:rPr>
      </w:pPr>
      <w:ins w:id="110" w:author="Guajardo, Robert M. (Cognosante MVH, LLC)" w:date="2019-01-30T15:40:00Z">
        <w:r>
          <w:t xml:space="preserve">The VAEC POC will </w:t>
        </w:r>
      </w:ins>
      <w:ins w:id="111" w:author="Guajardo, Robert M. (Cognosante MVH, LLC)" w:date="2019-01-30T15:03:00Z">
        <w:r>
          <w:t>c</w:t>
        </w:r>
        <w:r w:rsidR="00A63360">
          <w:t>hristen the domain to establish its new identity.</w:t>
        </w:r>
      </w:ins>
    </w:p>
    <w:p w14:paraId="4A26D356" w14:textId="272C167D" w:rsidR="003C5A16" w:rsidRDefault="00A63360" w:rsidP="00A63360">
      <w:pPr>
        <w:spacing w:after="120"/>
        <w:ind w:left="720" w:hanging="15"/>
      </w:pPr>
      <w:ins w:id="112" w:author="Guajardo, Robert M. (Cognosante MVH, LLC)" w:date="2019-01-30T15:03:00Z">
        <w:r>
          <w:t xml:space="preserve">If transfer by SFTP is unavailable, alternative </w:t>
        </w:r>
      </w:ins>
      <w:ins w:id="113" w:author="Guajardo, Robert M. (Cognosante MVH, LLC)" w:date="2019-01-30T15:47:00Z">
        <w:r w:rsidR="00CB5CF1">
          <w:t xml:space="preserve">VA approved data transfer </w:t>
        </w:r>
      </w:ins>
      <w:ins w:id="114" w:author="Guajardo, Robert M. (Cognosante MVH, LLC)" w:date="2019-01-30T15:03:00Z">
        <w:r>
          <w:t xml:space="preserve">methods can be discussed with the </w:t>
        </w:r>
      </w:ins>
      <w:ins w:id="115" w:author="Guajardo, Robert M. (Cognosante MVH, LLC)" w:date="2019-01-30T15:47:00Z">
        <w:r w:rsidR="00CB5CF1">
          <w:t>VAEC POC</w:t>
        </w:r>
      </w:ins>
      <w:ins w:id="116" w:author="Guajardo, Robert M. (Cognosante MVH, LLC)" w:date="2019-01-30T15:03:00Z">
        <w:r w:rsidR="00CB5CF1">
          <w:t xml:space="preserve"> and the Omaha POC</w:t>
        </w:r>
        <w:r>
          <w:t>.</w:t>
        </w:r>
      </w:ins>
      <w:ins w:id="117" w:author="Guajardo, Robert M. (Cognosante MVH, LLC)" w:date="2019-01-30T15:48:00Z">
        <w:r w:rsidR="00CB5CF1">
          <w:t xml:space="preserve">  Any alternate data transfer method must be approved for use by</w:t>
        </w:r>
      </w:ins>
      <w:ins w:id="118" w:author="Richards, Rafael M." w:date="2019-01-31T10:48:00Z">
        <w:r w:rsidR="00D316C6">
          <w:t xml:space="preserve"> the</w:t>
        </w:r>
      </w:ins>
      <w:ins w:id="119" w:author="Guajardo, Robert M. (Cognosante MVH, LLC)" w:date="2019-01-30T15:48:00Z">
        <w:r w:rsidR="00CB5CF1">
          <w:t xml:space="preserve"> </w:t>
        </w:r>
      </w:ins>
      <w:ins w:id="120" w:author="Guajardo, Robert M. (Cognosante MVH, LLC)" w:date="2019-01-30T15:50:00Z">
        <w:r w:rsidR="00CB5CF1">
          <w:t xml:space="preserve">VA OIT </w:t>
        </w:r>
        <w:del w:id="121" w:author="Richards, Rafael M." w:date="2019-01-31T10:48:00Z">
          <w:r w:rsidR="00CB5CF1" w:rsidDel="00D316C6">
            <w:delText xml:space="preserve">for </w:delText>
          </w:r>
        </w:del>
      </w:ins>
      <w:ins w:id="122" w:author="Guajardo, Robert M. (Cognosante MVH, LLC)" w:date="2019-01-30T15:48:00Z">
        <w:del w:id="123" w:author="Richards, Rafael M." w:date="2019-01-31T10:48:00Z">
          <w:r w:rsidR="00CB5CF1" w:rsidDel="00D316C6">
            <w:delText xml:space="preserve">the VA </w:delText>
          </w:r>
        </w:del>
        <w:r w:rsidR="00CB5CF1">
          <w:t>ECSO team and program.</w:t>
        </w:r>
      </w:ins>
    </w:p>
    <w:bookmarkEnd w:id="24"/>
    <w:p w14:paraId="1603A3A9" w14:textId="77777777" w:rsidR="003C5A16" w:rsidRDefault="003C5A16" w:rsidP="003C5A16">
      <w:pPr>
        <w:spacing w:after="62"/>
        <w:ind w:left="885" w:hanging="360"/>
      </w:pPr>
      <w:r>
        <w:t xml:space="preserve">   </w:t>
      </w:r>
    </w:p>
    <w:p w14:paraId="24AA34BB" w14:textId="5018366C" w:rsidR="003C5A16" w:rsidRDefault="00234729" w:rsidP="00301FDD">
      <w:pPr>
        <w:pStyle w:val="Heading2"/>
        <w:spacing w:after="120"/>
      </w:pPr>
      <w:bookmarkStart w:id="124" w:name="_Toc535570281"/>
      <w:r>
        <w:t>4</w:t>
      </w:r>
      <w:r>
        <w:tab/>
      </w:r>
      <w:r w:rsidR="003C5A16">
        <w:t>Incident Reporting</w:t>
      </w:r>
      <w:bookmarkEnd w:id="124"/>
      <w:r w:rsidR="003C5A16">
        <w:t xml:space="preserve"> </w:t>
      </w:r>
    </w:p>
    <w:p w14:paraId="30B5B576" w14:textId="61FF50B2" w:rsidR="003C5A16" w:rsidRDefault="003C5A16" w:rsidP="00301FDD">
      <w:pPr>
        <w:spacing w:after="120"/>
        <w:ind w:left="720" w:firstLine="15"/>
      </w:pPr>
      <w:r>
        <w:t>The VA OIT official discovering a security incident involving data provided under this agreement will report it internally in accordance with the established incident reporting procedures, and to the corresponding POC in the facility as listed in this MOU/A so that the incident can be appropriately managed and reported within both organizations. Contact information for both the facility and VA OIT staff will be included in the MOU/A.</w:t>
      </w:r>
    </w:p>
    <w:p w14:paraId="45FF4D4D" w14:textId="542DCEE8" w:rsidR="003C5A16" w:rsidRDefault="00234729" w:rsidP="00301FDD">
      <w:pPr>
        <w:pStyle w:val="Heading2"/>
        <w:spacing w:after="120"/>
      </w:pPr>
      <w:bookmarkStart w:id="125" w:name="_Toc535570282"/>
      <w:r>
        <w:t>5</w:t>
      </w:r>
      <w:r>
        <w:tab/>
      </w:r>
      <w:r w:rsidR="003C5A16">
        <w:t>Terms of Agreement</w:t>
      </w:r>
      <w:bookmarkEnd w:id="125"/>
      <w:r w:rsidR="003C5A16">
        <w:t xml:space="preserve"> </w:t>
      </w:r>
    </w:p>
    <w:p w14:paraId="6E457037" w14:textId="31F50342" w:rsidR="003C5A16" w:rsidRDefault="003C5A16" w:rsidP="00301FDD">
      <w:pPr>
        <w:spacing w:after="120"/>
        <w:ind w:left="720" w:firstLine="15"/>
      </w:pPr>
      <w:r>
        <w:t xml:space="preserve">This Agreement is effective upon the date of the signature of the last party signing this Agreement and will remain in effect for eighteen months after the last date of signatures in the signature block below. If the parties wish to extend this agreement, they may do so by reviewing, updating, and reauthorizing this agreement. The newly-signed agreement should explicitly supersede this agreement, which should be referenced by title and date. If one or both parties wish to terminate this agreement prematurely, they may do so upon thirty (30) days advance notice or in the event of a security incident that necessitates an immediate response. Upon termination, all data and media associated with this agreement will be removed from VAEC systems and destroyed in accordance with VA and VHA media sanitization policies. </w:t>
      </w:r>
    </w:p>
    <w:p w14:paraId="78EEE7BC" w14:textId="271E039A" w:rsidR="003C5A16" w:rsidRDefault="00BA67D0" w:rsidP="00301FDD">
      <w:pPr>
        <w:pStyle w:val="Heading2"/>
        <w:spacing w:after="120"/>
      </w:pPr>
      <w:bookmarkStart w:id="126" w:name="_Toc535570283"/>
      <w:r>
        <w:t>6</w:t>
      </w:r>
      <w:r>
        <w:tab/>
      </w:r>
      <w:r w:rsidR="003C5A16">
        <w:t>Changes</w:t>
      </w:r>
      <w:bookmarkEnd w:id="126"/>
      <w:r w:rsidR="003C5A16">
        <w:t xml:space="preserve"> </w:t>
      </w:r>
    </w:p>
    <w:p w14:paraId="003D1DF2" w14:textId="77777777" w:rsidR="003C5A16" w:rsidRDefault="003C5A16" w:rsidP="00301FDD">
      <w:pPr>
        <w:spacing w:after="120"/>
        <w:ind w:left="720" w:firstLine="15"/>
      </w:pPr>
      <w:r>
        <w:t xml:space="preserve">This Agreement may be modified by the mutual agreement of both parties upon thirty (30) calendar days of notification, or sooner if the parties so desire. Any notification will be made in writing and signed by both parties. This Agreement, or any of its specific provisions, may be modified only by the signature approval of the parties’ signatory to the Agreement or designees or by their respective official successors. </w:t>
      </w:r>
    </w:p>
    <w:p w14:paraId="43B29020" w14:textId="77777777" w:rsidR="003C5A16" w:rsidRDefault="003C5A16" w:rsidP="003C5A16">
      <w:pPr>
        <w:spacing w:after="0" w:line="259" w:lineRule="auto"/>
        <w:ind w:left="540" w:firstLine="0"/>
        <w:jc w:val="left"/>
      </w:pPr>
      <w:r>
        <w:t xml:space="preserve"> </w:t>
      </w:r>
      <w:r>
        <w:tab/>
        <w:t xml:space="preserve"> </w:t>
      </w:r>
    </w:p>
    <w:p w14:paraId="344FF2D8" w14:textId="63819A7D" w:rsidR="003C5A16" w:rsidRDefault="00BA67D0" w:rsidP="00F22DEA">
      <w:pPr>
        <w:pStyle w:val="Heading2"/>
        <w:spacing w:after="120"/>
      </w:pPr>
      <w:bookmarkStart w:id="127" w:name="_Toc535570284"/>
      <w:r>
        <w:t>7</w:t>
      </w:r>
      <w:r>
        <w:tab/>
      </w:r>
      <w:r w:rsidR="003C5A16">
        <w:t>Points of Contact</w:t>
      </w:r>
      <w:bookmarkEnd w:id="127"/>
      <w:r w:rsidR="003C5A16">
        <w:t xml:space="preserve">  </w:t>
      </w:r>
    </w:p>
    <w:p w14:paraId="7A241AD0" w14:textId="12B6A7C8" w:rsidR="003C5A16" w:rsidRDefault="003C5A16" w:rsidP="00F22DEA">
      <w:pPr>
        <w:spacing w:after="120"/>
        <w:ind w:left="720" w:firstLine="15"/>
      </w:pPr>
      <w:r>
        <w:t xml:space="preserve">The following individuals are key POCs for purposes of coordinating changes to this Agreement or other technical and administrative issues that may arise. </w:t>
      </w:r>
    </w:p>
    <w:p w14:paraId="79F772FB" w14:textId="6665A8E0" w:rsidR="003C5A16" w:rsidRPr="00F22DEA" w:rsidRDefault="00B74679" w:rsidP="00F22DEA">
      <w:pPr>
        <w:pStyle w:val="Heading3"/>
        <w:spacing w:after="0"/>
        <w:rPr>
          <w:sz w:val="22"/>
          <w:szCs w:val="22"/>
        </w:rPr>
      </w:pPr>
      <w:bookmarkStart w:id="128" w:name="_Toc535570285"/>
      <w:r>
        <w:lastRenderedPageBreak/>
        <w:t>7.1</w:t>
      </w:r>
      <w:r>
        <w:tab/>
      </w:r>
      <w:r w:rsidR="003C5A16" w:rsidRPr="00F22DEA">
        <w:rPr>
          <w:sz w:val="22"/>
          <w:szCs w:val="22"/>
        </w:rPr>
        <w:t>VistA System Owner</w:t>
      </w:r>
      <w:bookmarkEnd w:id="128"/>
    </w:p>
    <w:p w14:paraId="25030A9C" w14:textId="6E70C57C" w:rsidR="003C5A16" w:rsidRPr="00F22DEA" w:rsidRDefault="003C5A16" w:rsidP="00F22DEA">
      <w:pPr>
        <w:ind w:left="1440"/>
        <w:rPr>
          <w:b/>
        </w:rPr>
      </w:pPr>
      <w:r w:rsidRPr="00F22DEA">
        <w:rPr>
          <w:b/>
        </w:rPr>
        <w:t>V</w:t>
      </w:r>
      <w:r w:rsidR="004F60C1">
        <w:rPr>
          <w:b/>
        </w:rPr>
        <w:t>a</w:t>
      </w:r>
      <w:r w:rsidRPr="00F22DEA">
        <w:rPr>
          <w:b/>
        </w:rPr>
        <w:t xml:space="preserve">nessa Davis, VistA System Owner </w:t>
      </w:r>
    </w:p>
    <w:p w14:paraId="00BACD3B" w14:textId="77777777" w:rsidR="003C5A16" w:rsidRPr="00F22DEA" w:rsidRDefault="003C5A16" w:rsidP="00F22DEA">
      <w:pPr>
        <w:ind w:left="1440"/>
        <w:rPr>
          <w:highlight w:val="yellow"/>
        </w:rPr>
      </w:pPr>
      <w:r w:rsidRPr="00F22DEA">
        <w:t xml:space="preserve">Email: </w:t>
      </w:r>
      <w:hyperlink r:id="rId14" w:history="1">
        <w:r w:rsidRPr="00F22DEA">
          <w:rPr>
            <w:rStyle w:val="Hyperlink"/>
          </w:rPr>
          <w:t>Vanessa.Davis@va.gov</w:t>
        </w:r>
      </w:hyperlink>
      <w:r w:rsidRPr="00F22DEA">
        <w:t xml:space="preserve"> </w:t>
      </w:r>
    </w:p>
    <w:p w14:paraId="195FF9A6" w14:textId="650C759C" w:rsidR="003C5A16" w:rsidRDefault="003C5A16" w:rsidP="00F22DEA">
      <w:pPr>
        <w:spacing w:after="120"/>
        <w:ind w:left="1440"/>
        <w:rPr>
          <w:sz w:val="28"/>
          <w:szCs w:val="28"/>
        </w:rPr>
      </w:pPr>
      <w:r w:rsidRPr="00F22DEA">
        <w:t>Phone: (240) 432-4869</w:t>
      </w:r>
      <w:r w:rsidRPr="00542BB5">
        <w:rPr>
          <w:sz w:val="28"/>
          <w:szCs w:val="28"/>
        </w:rPr>
        <w:t xml:space="preserve"> </w:t>
      </w:r>
    </w:p>
    <w:p w14:paraId="7D4D7A29" w14:textId="3CB52241" w:rsidR="00B74679" w:rsidRPr="00F22DEA" w:rsidRDefault="00B74679" w:rsidP="001D5B41">
      <w:pPr>
        <w:pStyle w:val="Heading3"/>
        <w:spacing w:before="0" w:after="0"/>
        <w:rPr>
          <w:sz w:val="22"/>
          <w:szCs w:val="22"/>
        </w:rPr>
      </w:pPr>
      <w:bookmarkStart w:id="129" w:name="_Toc535570286"/>
      <w:r>
        <w:t>7.2</w:t>
      </w:r>
      <w:r>
        <w:tab/>
      </w:r>
      <w:r w:rsidRPr="00F22DEA">
        <w:rPr>
          <w:sz w:val="22"/>
          <w:szCs w:val="22"/>
        </w:rPr>
        <w:t>VA ECSO</w:t>
      </w:r>
      <w:bookmarkEnd w:id="129"/>
    </w:p>
    <w:p w14:paraId="560F7B95" w14:textId="28579976" w:rsidR="003C5A16" w:rsidRPr="00F22DEA" w:rsidRDefault="003C5A16" w:rsidP="00B74679">
      <w:pPr>
        <w:spacing w:after="10" w:line="259" w:lineRule="auto"/>
        <w:ind w:left="720" w:firstLine="720"/>
        <w:jc w:val="left"/>
      </w:pPr>
      <w:r w:rsidRPr="00F22DEA">
        <w:rPr>
          <w:b/>
        </w:rPr>
        <w:t xml:space="preserve">David Catanoso, Director VAECSO </w:t>
      </w:r>
    </w:p>
    <w:p w14:paraId="2B04F89E" w14:textId="77777777" w:rsidR="003C5A16" w:rsidRPr="00F22DEA" w:rsidRDefault="003C5A16" w:rsidP="00F22DEA">
      <w:pPr>
        <w:ind w:left="1440"/>
      </w:pPr>
      <w:r w:rsidRPr="00F22DEA">
        <w:t xml:space="preserve">Email: </w:t>
      </w:r>
      <w:hyperlink r:id="rId15" w:history="1">
        <w:r w:rsidRPr="00F22DEA">
          <w:rPr>
            <w:rStyle w:val="Hyperlink"/>
          </w:rPr>
          <w:t>David.Catanoso@va.gov</w:t>
        </w:r>
      </w:hyperlink>
    </w:p>
    <w:p w14:paraId="78C2980B" w14:textId="0E92F8EE" w:rsidR="003C5A16" w:rsidRPr="00F22DEA" w:rsidRDefault="003C5A16" w:rsidP="001D5B41">
      <w:pPr>
        <w:spacing w:after="120"/>
        <w:ind w:left="1440"/>
      </w:pPr>
      <w:r w:rsidRPr="00F22DEA">
        <w:t>Phone: 732-440-9583</w:t>
      </w:r>
    </w:p>
    <w:p w14:paraId="104C1E30" w14:textId="3EE5827B" w:rsidR="00ED7EB7" w:rsidRPr="00E80D71" w:rsidRDefault="00B74679" w:rsidP="00ED7EB7">
      <w:pPr>
        <w:pStyle w:val="Heading3"/>
        <w:spacing w:before="120" w:after="0"/>
        <w:rPr>
          <w:sz w:val="22"/>
          <w:szCs w:val="22"/>
        </w:rPr>
      </w:pPr>
      <w:bookmarkStart w:id="130" w:name="_Toc535570287"/>
      <w:r>
        <w:t>7.3</w:t>
      </w:r>
      <w:r>
        <w:tab/>
      </w:r>
      <w:r w:rsidR="00ED7EB7" w:rsidRPr="00E80D71">
        <w:rPr>
          <w:sz w:val="22"/>
          <w:szCs w:val="22"/>
        </w:rPr>
        <w:t>VA Nebraska-Western Iowa Health Care System</w:t>
      </w:r>
      <w:bookmarkEnd w:id="130"/>
      <w:r w:rsidR="00ED7EB7" w:rsidRPr="00E80D71">
        <w:rPr>
          <w:b w:val="0"/>
          <w:sz w:val="22"/>
          <w:szCs w:val="22"/>
        </w:rPr>
        <w:t xml:space="preserve"> </w:t>
      </w:r>
    </w:p>
    <w:p w14:paraId="1D10AC12" w14:textId="6B104D3E" w:rsidR="003C5A16" w:rsidRPr="00E80D71" w:rsidRDefault="00ED7EB7" w:rsidP="00F22DEA">
      <w:pPr>
        <w:ind w:left="1440"/>
        <w:rPr>
          <w:b/>
        </w:rPr>
      </w:pPr>
      <w:r w:rsidRPr="00E80D71">
        <w:rPr>
          <w:b/>
        </w:rPr>
        <w:t>Gail Graham</w:t>
      </w:r>
      <w:r w:rsidR="003C5A16" w:rsidRPr="00E80D71">
        <w:rPr>
          <w:b/>
        </w:rPr>
        <w:t xml:space="preserve">, Director, </w:t>
      </w:r>
      <w:r w:rsidR="007A7C2F" w:rsidRPr="00E80D71">
        <w:rPr>
          <w:b/>
        </w:rPr>
        <w:t xml:space="preserve">VHA </w:t>
      </w:r>
      <w:r w:rsidRPr="00E80D71">
        <w:rPr>
          <w:b/>
        </w:rPr>
        <w:t>Central Iowa</w:t>
      </w:r>
      <w:r w:rsidR="007A7C2F" w:rsidRPr="00E80D71">
        <w:rPr>
          <w:b/>
        </w:rPr>
        <w:t xml:space="preserve"> </w:t>
      </w:r>
      <w:r w:rsidR="00470726">
        <w:rPr>
          <w:b/>
        </w:rPr>
        <w:t>Medical Center</w:t>
      </w:r>
    </w:p>
    <w:p w14:paraId="23A5EB02" w14:textId="65DFCB84" w:rsidR="003C5A16" w:rsidRPr="00F22DEA" w:rsidRDefault="003C5A16" w:rsidP="00F22DEA">
      <w:pPr>
        <w:ind w:left="1440"/>
      </w:pPr>
      <w:r w:rsidRPr="00F22DEA">
        <w:t xml:space="preserve">Email: </w:t>
      </w:r>
      <w:hyperlink r:id="rId16" w:history="1">
        <w:r w:rsidR="007A7C2F" w:rsidRPr="0017238A">
          <w:rPr>
            <w:rStyle w:val="Hyperlink"/>
          </w:rPr>
          <w:t>gail.graham@va.gov</w:t>
        </w:r>
      </w:hyperlink>
      <w:r w:rsidR="007A7C2F">
        <w:t xml:space="preserve"> </w:t>
      </w:r>
    </w:p>
    <w:p w14:paraId="2F35759B" w14:textId="4636081B" w:rsidR="003C5A16" w:rsidRPr="00F22DEA" w:rsidRDefault="003C5A16" w:rsidP="001D5B41">
      <w:pPr>
        <w:spacing w:after="120"/>
        <w:ind w:left="1440"/>
      </w:pPr>
      <w:r w:rsidRPr="00F22DEA">
        <w:t xml:space="preserve">Phone: </w:t>
      </w:r>
      <w:r w:rsidR="007A7C2F" w:rsidRPr="007A7C2F">
        <w:t>515.699.5850</w:t>
      </w:r>
    </w:p>
    <w:p w14:paraId="559E79D8" w14:textId="77777777" w:rsidR="00ED7EB7" w:rsidRDefault="00ED7EB7" w:rsidP="003C5A16">
      <w:pPr>
        <w:ind w:left="535"/>
      </w:pPr>
    </w:p>
    <w:p w14:paraId="3696643E" w14:textId="58C57F63" w:rsidR="003C5A16" w:rsidRPr="00203FBE" w:rsidRDefault="00203FBE" w:rsidP="00F161B7">
      <w:pPr>
        <w:pStyle w:val="Heading2"/>
        <w:spacing w:after="120"/>
        <w:rPr>
          <w:rStyle w:val="Heading2Char"/>
        </w:rPr>
      </w:pPr>
      <w:bookmarkStart w:id="131" w:name="_Toc535570288"/>
      <w:r>
        <w:rPr>
          <w:sz w:val="36"/>
          <w:szCs w:val="36"/>
        </w:rPr>
        <w:t>8</w:t>
      </w:r>
      <w:r>
        <w:rPr>
          <w:sz w:val="36"/>
          <w:szCs w:val="36"/>
        </w:rPr>
        <w:tab/>
      </w:r>
      <w:r w:rsidR="003C5A16" w:rsidRPr="00F161B7">
        <w:rPr>
          <w:rStyle w:val="Heading2Char"/>
          <w:b/>
        </w:rPr>
        <w:t>Execution</w:t>
      </w:r>
      <w:bookmarkEnd w:id="131"/>
      <w:r w:rsidR="003C5A16" w:rsidRPr="00203FBE">
        <w:rPr>
          <w:rStyle w:val="Heading2Char"/>
        </w:rPr>
        <w:t xml:space="preserve"> </w:t>
      </w:r>
    </w:p>
    <w:p w14:paraId="42907F7B" w14:textId="4AE8C573" w:rsidR="00C921E1" w:rsidRDefault="003C5A16" w:rsidP="00F161B7">
      <w:pPr>
        <w:spacing w:after="120" w:line="325" w:lineRule="auto"/>
        <w:ind w:left="720" w:right="198"/>
      </w:pPr>
      <w:r>
        <w:t xml:space="preserve">This successor Memorandum of Understanding and Agreement is executed this </w:t>
      </w:r>
      <w:r w:rsidR="00F161B7">
        <w:t>__</w:t>
      </w:r>
      <w:r w:rsidR="003D6D2E">
        <w:t>2</w:t>
      </w:r>
      <w:r w:rsidR="007A7C2F">
        <w:t>9</w:t>
      </w:r>
      <w:r w:rsidRPr="00F161B7">
        <w:rPr>
          <w:u w:val="single"/>
          <w:vertAlign w:val="superscript"/>
        </w:rPr>
        <w:t>th</w:t>
      </w:r>
      <w:r w:rsidR="00F161B7">
        <w:rPr>
          <w:u w:val="single"/>
        </w:rPr>
        <w:t xml:space="preserve"> </w:t>
      </w:r>
      <w:r>
        <w:t xml:space="preserve">day of </w:t>
      </w:r>
      <w:r>
        <w:rPr>
          <w:u w:val="single"/>
        </w:rPr>
        <w:t>January 2019</w:t>
      </w:r>
      <w:r>
        <w:rPr>
          <w:u w:val="single"/>
        </w:rPr>
        <w:tab/>
      </w:r>
      <w:r>
        <w:t xml:space="preserve">. </w:t>
      </w:r>
    </w:p>
    <w:p w14:paraId="186751BE" w14:textId="77777777" w:rsidR="00C921E1" w:rsidRDefault="00C921E1">
      <w:r>
        <w:br w:type="page"/>
      </w:r>
    </w:p>
    <w:p w14:paraId="3C776D2C" w14:textId="1E2FE472" w:rsidR="003C5A16" w:rsidRPr="004D58B6" w:rsidRDefault="00203FBE" w:rsidP="00F161B7">
      <w:pPr>
        <w:pStyle w:val="Heading2"/>
        <w:spacing w:after="120"/>
        <w:rPr>
          <w:rStyle w:val="Heading2Char"/>
        </w:rPr>
      </w:pPr>
      <w:bookmarkStart w:id="132" w:name="_Toc535570289"/>
      <w:r>
        <w:rPr>
          <w:sz w:val="36"/>
          <w:szCs w:val="36"/>
        </w:rPr>
        <w:lastRenderedPageBreak/>
        <w:t>9</w:t>
      </w:r>
      <w:r>
        <w:rPr>
          <w:sz w:val="36"/>
          <w:szCs w:val="36"/>
        </w:rPr>
        <w:tab/>
      </w:r>
      <w:r w:rsidR="003C5A16" w:rsidRPr="00F161B7">
        <w:rPr>
          <w:rStyle w:val="Heading2Char"/>
          <w:b/>
        </w:rPr>
        <w:t>Signatory Authority</w:t>
      </w:r>
      <w:bookmarkEnd w:id="132"/>
      <w:r w:rsidR="003C5A16" w:rsidRPr="004D58B6">
        <w:rPr>
          <w:rStyle w:val="Heading2Char"/>
        </w:rPr>
        <w:t xml:space="preserve"> </w:t>
      </w:r>
    </w:p>
    <w:p w14:paraId="4CA40282" w14:textId="77777777" w:rsidR="003C5A16" w:rsidRDefault="003C5A16" w:rsidP="00F161B7">
      <w:pPr>
        <w:spacing w:after="120"/>
        <w:ind w:left="720"/>
      </w:pPr>
      <w:r>
        <w:t xml:space="preserve">We, the undersigned, mutually agree to the terms of this agreement. </w:t>
      </w:r>
    </w:p>
    <w:p w14:paraId="0083E9AF" w14:textId="77777777" w:rsidR="003C5A16" w:rsidRPr="00F161B7" w:rsidRDefault="003C5A16" w:rsidP="003C5A16">
      <w:pPr>
        <w:ind w:left="730"/>
        <w:rPr>
          <w:b/>
        </w:rPr>
      </w:pPr>
    </w:p>
    <w:p w14:paraId="542CF533" w14:textId="77777777" w:rsidR="00A35C43" w:rsidRDefault="00A35C43" w:rsidP="00A35C43">
      <w:pPr>
        <w:ind w:left="0" w:firstLine="0"/>
      </w:pPr>
    </w:p>
    <w:p w14:paraId="5BC78F66" w14:textId="77777777" w:rsidR="00A35C43" w:rsidRDefault="00A35C43" w:rsidP="00A35C43"/>
    <w:p w14:paraId="11D52F26" w14:textId="77777777" w:rsidR="00A35C43" w:rsidRDefault="00A35C43" w:rsidP="00A35C43"/>
    <w:p w14:paraId="3A7E7848" w14:textId="77777777" w:rsidR="00A35C43" w:rsidRDefault="00A35C43" w:rsidP="00A35C43"/>
    <w:p w14:paraId="20D933D5" w14:textId="77777777" w:rsidR="00A35C43" w:rsidRPr="004D343D" w:rsidRDefault="00A35C43" w:rsidP="00A35C43">
      <w:r>
        <w:t>____________________________________________________________________</w:t>
      </w:r>
    </w:p>
    <w:p w14:paraId="47A62568" w14:textId="77777777" w:rsidR="00A35C43" w:rsidRPr="000F3D13" w:rsidRDefault="00A35C43" w:rsidP="00A35C43">
      <w:pPr>
        <w:ind w:left="740"/>
      </w:pPr>
      <w:r w:rsidRPr="000F3D13">
        <w:t>David Catanoso</w:t>
      </w:r>
      <w:r w:rsidRPr="000F3D13">
        <w:tab/>
      </w:r>
      <w:r w:rsidRPr="000F3D13">
        <w:tab/>
      </w:r>
      <w:r w:rsidRPr="000F3D13">
        <w:tab/>
      </w:r>
      <w:r w:rsidRPr="000F3D13">
        <w:tab/>
      </w:r>
      <w:r w:rsidRPr="000F3D13">
        <w:tab/>
      </w:r>
      <w:r w:rsidRPr="000F3D13">
        <w:tab/>
      </w:r>
      <w:r w:rsidRPr="000F3D13">
        <w:tab/>
        <w:t>Date</w:t>
      </w:r>
    </w:p>
    <w:p w14:paraId="4BF5D502" w14:textId="77777777" w:rsidR="00A35C43" w:rsidRPr="000F3D13" w:rsidRDefault="00A35C43" w:rsidP="00A35C43">
      <w:pPr>
        <w:ind w:left="740"/>
      </w:pPr>
      <w:r w:rsidRPr="000F3D13">
        <w:t xml:space="preserve">Director, VA Enterprise Cloud Services Office </w:t>
      </w:r>
    </w:p>
    <w:p w14:paraId="30F9797B" w14:textId="08FDADC4" w:rsidR="00A35C43" w:rsidRPr="000F3D13" w:rsidRDefault="00A35C43" w:rsidP="00A35C43">
      <w:pPr>
        <w:ind w:left="740"/>
      </w:pPr>
      <w:r w:rsidRPr="000F3D13">
        <w:t>Emai</w:t>
      </w:r>
      <w:r w:rsidRPr="00857855">
        <w:rPr>
          <w:color w:val="000000" w:themeColor="text1"/>
        </w:rPr>
        <w:t xml:space="preserve">l: </w:t>
      </w:r>
      <w:hyperlink r:id="rId17" w:history="1">
        <w:r w:rsidRPr="00857855">
          <w:rPr>
            <w:rStyle w:val="Hyperlink"/>
            <w:color w:val="000000" w:themeColor="text1"/>
            <w:u w:val="none"/>
          </w:rPr>
          <w:t>David.Catanoso@va.gov</w:t>
        </w:r>
      </w:hyperlink>
      <w:r w:rsidR="007A7C2F">
        <w:rPr>
          <w:rStyle w:val="Hyperlink"/>
          <w:color w:val="000000" w:themeColor="text1"/>
          <w:u w:val="none"/>
        </w:rPr>
        <w:t xml:space="preserve"> </w:t>
      </w:r>
    </w:p>
    <w:p w14:paraId="6DB62FA9" w14:textId="77777777" w:rsidR="00A35C43" w:rsidRPr="000F3D13" w:rsidRDefault="00A35C43" w:rsidP="00A35C43">
      <w:pPr>
        <w:ind w:left="740"/>
      </w:pPr>
      <w:r w:rsidRPr="000F3D13">
        <w:t>Phone: 732-440-9583</w:t>
      </w:r>
    </w:p>
    <w:p w14:paraId="014F4748" w14:textId="77777777" w:rsidR="00A35C43" w:rsidRPr="004D343D" w:rsidRDefault="00A35C43" w:rsidP="00A35C43">
      <w:pPr>
        <w:ind w:left="750"/>
        <w:rPr>
          <w:sz w:val="28"/>
          <w:szCs w:val="28"/>
        </w:rPr>
      </w:pPr>
    </w:p>
    <w:p w14:paraId="596E4363" w14:textId="77777777" w:rsidR="00A35C43" w:rsidRDefault="00A35C43" w:rsidP="00A35C43">
      <w:pPr>
        <w:ind w:left="750"/>
        <w:rPr>
          <w:sz w:val="28"/>
          <w:szCs w:val="28"/>
        </w:rPr>
      </w:pPr>
    </w:p>
    <w:p w14:paraId="761C0993" w14:textId="77777777" w:rsidR="00A35C43" w:rsidRDefault="00A35C43" w:rsidP="00A35C43">
      <w:pPr>
        <w:ind w:left="750"/>
        <w:rPr>
          <w:sz w:val="28"/>
          <w:szCs w:val="28"/>
        </w:rPr>
      </w:pPr>
    </w:p>
    <w:p w14:paraId="2CA84530" w14:textId="77777777" w:rsidR="00A35C43" w:rsidRDefault="00A35C43" w:rsidP="00A35C43">
      <w:pPr>
        <w:ind w:left="750"/>
        <w:rPr>
          <w:sz w:val="28"/>
          <w:szCs w:val="28"/>
        </w:rPr>
      </w:pPr>
    </w:p>
    <w:p w14:paraId="4E7314C8" w14:textId="77777777" w:rsidR="00A35C43" w:rsidRPr="004D343D" w:rsidRDefault="00A35C43" w:rsidP="00A35C43">
      <w:pPr>
        <w:ind w:left="750"/>
        <w:rPr>
          <w:sz w:val="28"/>
          <w:szCs w:val="28"/>
        </w:rPr>
      </w:pPr>
    </w:p>
    <w:p w14:paraId="2FF12E66" w14:textId="77777777" w:rsidR="00A35C43" w:rsidRPr="004D343D" w:rsidRDefault="00A35C43" w:rsidP="00A35C43">
      <w:r>
        <w:t>____________________________________________________________________</w:t>
      </w:r>
    </w:p>
    <w:p w14:paraId="528DCE8E" w14:textId="05F0BE8B" w:rsidR="00A35C43" w:rsidRPr="000F3D13" w:rsidRDefault="00B54B2D" w:rsidP="00A35C43">
      <w:pPr>
        <w:ind w:left="750"/>
      </w:pPr>
      <w:r>
        <w:t>Gail Graham</w:t>
      </w:r>
      <w:r>
        <w:tab/>
      </w:r>
      <w:r>
        <w:tab/>
      </w:r>
      <w:r w:rsidR="00A35C43">
        <w:tab/>
      </w:r>
      <w:r w:rsidR="00A35C43">
        <w:tab/>
      </w:r>
      <w:r w:rsidR="00A35C43">
        <w:tab/>
      </w:r>
      <w:r w:rsidR="00A35C43">
        <w:tab/>
      </w:r>
      <w:r w:rsidR="00A35C43">
        <w:tab/>
        <w:t>Date</w:t>
      </w:r>
    </w:p>
    <w:p w14:paraId="2539ECB6" w14:textId="2D978183" w:rsidR="00A35C43" w:rsidRPr="000F3D13" w:rsidRDefault="00A35C43" w:rsidP="00A35C43">
      <w:pPr>
        <w:ind w:left="750"/>
      </w:pPr>
      <w:r w:rsidRPr="000F3D13">
        <w:t xml:space="preserve">Director, </w:t>
      </w:r>
      <w:r w:rsidR="007A7C2F">
        <w:t>VHA Central Iowa Medical Center</w:t>
      </w:r>
    </w:p>
    <w:p w14:paraId="3A80D806" w14:textId="163134AA" w:rsidR="007A7C2F" w:rsidRDefault="00A35C43" w:rsidP="00A35C43">
      <w:pPr>
        <w:ind w:left="750"/>
        <w:rPr>
          <w:color w:val="000000" w:themeColor="text1"/>
        </w:rPr>
      </w:pPr>
      <w:r w:rsidRPr="00857855">
        <w:rPr>
          <w:color w:val="000000" w:themeColor="text1"/>
        </w:rPr>
        <w:t xml:space="preserve">Email: </w:t>
      </w:r>
      <w:hyperlink r:id="rId18" w:history="1">
        <w:r w:rsidR="007A7C2F" w:rsidRPr="0017238A">
          <w:rPr>
            <w:rStyle w:val="Hyperlink"/>
          </w:rPr>
          <w:t>gail.graham@va.gov</w:t>
        </w:r>
      </w:hyperlink>
    </w:p>
    <w:p w14:paraId="7E012416" w14:textId="351B6897" w:rsidR="00A35C43" w:rsidRDefault="00A35C43" w:rsidP="00A35C43">
      <w:pPr>
        <w:ind w:left="750"/>
      </w:pPr>
      <w:r w:rsidRPr="000F3D13">
        <w:t xml:space="preserve">Phone: </w:t>
      </w:r>
      <w:r w:rsidR="007A7C2F" w:rsidRPr="007A7C2F">
        <w:t>515.699.5850</w:t>
      </w:r>
    </w:p>
    <w:p w14:paraId="0CD26BBD" w14:textId="77777777" w:rsidR="00A35C43" w:rsidRDefault="00A35C43" w:rsidP="00A35C43">
      <w:pPr>
        <w:ind w:firstLine="170"/>
      </w:pPr>
    </w:p>
    <w:p w14:paraId="4DB3912A" w14:textId="2A29A232" w:rsidR="00A35C43" w:rsidRDefault="00A35C43" w:rsidP="00A35C43"/>
    <w:p w14:paraId="1A401B61" w14:textId="55AD5CA7" w:rsidR="00C921E1" w:rsidRDefault="00C921E1" w:rsidP="00A35C43"/>
    <w:p w14:paraId="76C8690D" w14:textId="77777777" w:rsidR="00C921E1" w:rsidRDefault="00C921E1" w:rsidP="00A35C43"/>
    <w:p w14:paraId="53825D1A" w14:textId="7A5EDD9C" w:rsidR="00A35C43" w:rsidRDefault="00A35C43" w:rsidP="00A35C43"/>
    <w:p w14:paraId="4FD50F7F" w14:textId="77777777" w:rsidR="00C921E1" w:rsidRPr="004D343D" w:rsidRDefault="00C921E1" w:rsidP="00C921E1">
      <w:r>
        <w:t>____________________________________________________________________</w:t>
      </w:r>
    </w:p>
    <w:p w14:paraId="3BC064DC" w14:textId="1F22035D" w:rsidR="00C921E1" w:rsidRPr="000F3D13" w:rsidRDefault="00B85AD2" w:rsidP="00C921E1">
      <w:pPr>
        <w:ind w:left="750"/>
      </w:pPr>
      <w:r>
        <w:t>Charles Solomon-Jackson</w:t>
      </w:r>
      <w:r w:rsidR="00C921E1">
        <w:t xml:space="preserve"> </w:t>
      </w:r>
      <w:r w:rsidR="00C921E1">
        <w:tab/>
      </w:r>
      <w:r w:rsidR="00C921E1">
        <w:tab/>
      </w:r>
      <w:r w:rsidR="00C921E1">
        <w:tab/>
      </w:r>
      <w:r w:rsidR="00C921E1">
        <w:tab/>
      </w:r>
      <w:r w:rsidR="00C921E1">
        <w:tab/>
        <w:t>Date</w:t>
      </w:r>
    </w:p>
    <w:p w14:paraId="1EE34E4F" w14:textId="553E5D85" w:rsidR="00C921E1" w:rsidRDefault="00B85AD2" w:rsidP="00C921E1">
      <w:pPr>
        <w:ind w:left="750"/>
      </w:pPr>
      <w:r w:rsidRPr="00B85AD2">
        <w:t>DCSD Cloud ISSO, IT Operations and Services</w:t>
      </w:r>
    </w:p>
    <w:p w14:paraId="596987FB" w14:textId="5073523F" w:rsidR="00C921E1" w:rsidRPr="00857855" w:rsidRDefault="00C921E1" w:rsidP="00C921E1">
      <w:pPr>
        <w:ind w:left="750"/>
        <w:rPr>
          <w:color w:val="000000" w:themeColor="text1"/>
        </w:rPr>
      </w:pPr>
      <w:r w:rsidRPr="00857855">
        <w:rPr>
          <w:color w:val="000000" w:themeColor="text1"/>
        </w:rPr>
        <w:t xml:space="preserve">Email: </w:t>
      </w:r>
      <w:hyperlink r:id="rId19" w:history="1">
        <w:r w:rsidR="00791163" w:rsidRPr="0017238A">
          <w:rPr>
            <w:rStyle w:val="Hyperlink"/>
          </w:rPr>
          <w:t>Charles.Solomon-Jackson@va.gov</w:t>
        </w:r>
      </w:hyperlink>
      <w:r w:rsidR="00791163">
        <w:t xml:space="preserve"> </w:t>
      </w:r>
      <w:r w:rsidRPr="00857855">
        <w:rPr>
          <w:color w:val="000000" w:themeColor="text1"/>
        </w:rPr>
        <w:t xml:space="preserve"> </w:t>
      </w:r>
    </w:p>
    <w:p w14:paraId="40929F78" w14:textId="5C8C3E0C" w:rsidR="00C921E1" w:rsidRPr="000F3D13" w:rsidRDefault="00C921E1" w:rsidP="00C921E1">
      <w:pPr>
        <w:ind w:left="750"/>
      </w:pPr>
      <w:r w:rsidRPr="000F3D13">
        <w:t xml:space="preserve">Phone: </w:t>
      </w:r>
      <w:r w:rsidR="00B85AD2" w:rsidRPr="00B85AD2">
        <w:t>(909) 583-6307</w:t>
      </w:r>
      <w:r>
        <w:t xml:space="preserve"> </w:t>
      </w:r>
    </w:p>
    <w:p w14:paraId="53FC9F07" w14:textId="77777777" w:rsidR="00C921E1" w:rsidRDefault="00C921E1" w:rsidP="00C921E1">
      <w:pPr>
        <w:ind w:firstLine="170"/>
      </w:pPr>
    </w:p>
    <w:p w14:paraId="1D6DA09E" w14:textId="77777777" w:rsidR="00C921E1" w:rsidRDefault="00C921E1" w:rsidP="00C921E1">
      <w:pPr>
        <w:ind w:firstLine="170"/>
      </w:pPr>
    </w:p>
    <w:p w14:paraId="11B79568" w14:textId="77777777" w:rsidR="00C921E1" w:rsidRDefault="00C921E1" w:rsidP="00C921E1"/>
    <w:p w14:paraId="2468B3D7" w14:textId="23F76B0E" w:rsidR="00C921E1" w:rsidRDefault="00C921E1" w:rsidP="00A35C43"/>
    <w:p w14:paraId="65D2AF62" w14:textId="77777777" w:rsidR="008A1D40" w:rsidRDefault="008A1D40" w:rsidP="00A35C43"/>
    <w:p w14:paraId="4B3A8EE1" w14:textId="77777777" w:rsidR="00A35C43" w:rsidRDefault="00A35C43" w:rsidP="00A35C43"/>
    <w:p w14:paraId="20881ED0" w14:textId="77777777" w:rsidR="00A35C43" w:rsidRPr="004D343D" w:rsidRDefault="00A35C43" w:rsidP="00A35C43">
      <w:r>
        <w:t>____________________________________________________________________</w:t>
      </w:r>
    </w:p>
    <w:p w14:paraId="2112D992" w14:textId="055624CA" w:rsidR="00A35C43" w:rsidRPr="000F3D13" w:rsidRDefault="00A35C43" w:rsidP="00A35C43">
      <w:pPr>
        <w:ind w:left="740"/>
      </w:pPr>
      <w:r>
        <w:t>Vanessa Davis</w:t>
      </w:r>
      <w:r>
        <w:tab/>
      </w:r>
      <w:r>
        <w:tab/>
      </w:r>
      <w:r>
        <w:tab/>
      </w:r>
      <w:r w:rsidRPr="000F3D13">
        <w:tab/>
      </w:r>
      <w:r w:rsidRPr="000F3D13">
        <w:tab/>
      </w:r>
      <w:r w:rsidRPr="000F3D13">
        <w:tab/>
      </w:r>
      <w:r w:rsidRPr="000F3D13">
        <w:tab/>
        <w:t>Date</w:t>
      </w:r>
    </w:p>
    <w:p w14:paraId="1B9D9E9E" w14:textId="77777777" w:rsidR="00A35C43" w:rsidRDefault="00A35C43" w:rsidP="00A35C43">
      <w:pPr>
        <w:ind w:left="740"/>
      </w:pPr>
      <w:r>
        <w:t>VistA System Owner</w:t>
      </w:r>
      <w:r w:rsidRPr="000F3D13">
        <w:t xml:space="preserve"> </w:t>
      </w:r>
    </w:p>
    <w:p w14:paraId="64DCF9C4" w14:textId="72FA2639" w:rsidR="00A35C43" w:rsidRPr="000F3D13" w:rsidRDefault="00A35C43" w:rsidP="00A35C43">
      <w:pPr>
        <w:ind w:left="740"/>
      </w:pPr>
      <w:r w:rsidRPr="000F3D13">
        <w:t>Emai</w:t>
      </w:r>
      <w:r w:rsidRPr="00857855">
        <w:rPr>
          <w:color w:val="000000" w:themeColor="text1"/>
        </w:rPr>
        <w:t xml:space="preserve">l: </w:t>
      </w:r>
      <w:hyperlink r:id="rId20" w:history="1">
        <w:r w:rsidR="007A7C2F" w:rsidRPr="0017238A">
          <w:rPr>
            <w:rStyle w:val="Hyperlink"/>
          </w:rPr>
          <w:t>Vanessa.Davis@va.gov</w:t>
        </w:r>
      </w:hyperlink>
      <w:r w:rsidR="007A7C2F">
        <w:rPr>
          <w:color w:val="000000" w:themeColor="text1"/>
        </w:rPr>
        <w:t xml:space="preserve"> </w:t>
      </w:r>
    </w:p>
    <w:p w14:paraId="0165FF15" w14:textId="2DEC8B2C" w:rsidR="00A35C43" w:rsidRDefault="00A35C43" w:rsidP="00A35C43">
      <w:pPr>
        <w:ind w:left="740"/>
      </w:pPr>
      <w:r w:rsidRPr="000F3D13">
        <w:t xml:space="preserve">Phone: </w:t>
      </w:r>
      <w:r>
        <w:t>240-432-4869</w:t>
      </w:r>
    </w:p>
    <w:p w14:paraId="26F5BD85" w14:textId="77777777" w:rsidR="00A35C43" w:rsidRDefault="00A35C43" w:rsidP="00A35C43">
      <w:pPr>
        <w:ind w:left="750"/>
        <w:rPr>
          <w:sz w:val="28"/>
          <w:szCs w:val="28"/>
        </w:rPr>
      </w:pPr>
    </w:p>
    <w:p w14:paraId="54629732" w14:textId="13E8A507" w:rsidR="00C921E1" w:rsidRDefault="00C921E1" w:rsidP="00A35C43">
      <w:pPr>
        <w:ind w:left="750"/>
        <w:rPr>
          <w:sz w:val="28"/>
          <w:szCs w:val="28"/>
        </w:rPr>
      </w:pPr>
    </w:p>
    <w:p w14:paraId="0C16D48D" w14:textId="77777777" w:rsidR="00A35C43" w:rsidRDefault="00A35C43" w:rsidP="00A35C43"/>
    <w:p w14:paraId="62E4D267" w14:textId="77777777" w:rsidR="00A35C43" w:rsidRDefault="00A35C43" w:rsidP="00A35C43"/>
    <w:p w14:paraId="74592E80" w14:textId="6D7ED329" w:rsidR="00F161B7" w:rsidRDefault="00F161B7"/>
    <w:p w14:paraId="33B3763D" w14:textId="74FC7B65" w:rsidR="001F61BB" w:rsidRPr="004D58B6" w:rsidRDefault="00203FBE" w:rsidP="00F161B7">
      <w:pPr>
        <w:pStyle w:val="Heading2"/>
        <w:rPr>
          <w:rStyle w:val="Heading2Char"/>
        </w:rPr>
      </w:pPr>
      <w:bookmarkStart w:id="133" w:name="_Toc535570290"/>
      <w:r>
        <w:rPr>
          <w:sz w:val="36"/>
          <w:szCs w:val="36"/>
        </w:rPr>
        <w:t>10</w:t>
      </w:r>
      <w:r>
        <w:rPr>
          <w:sz w:val="36"/>
          <w:szCs w:val="36"/>
        </w:rPr>
        <w:tab/>
      </w:r>
      <w:r w:rsidR="001F61BB" w:rsidRPr="00F161B7">
        <w:rPr>
          <w:rStyle w:val="Heading2Char"/>
          <w:b/>
        </w:rPr>
        <w:t>Appendix - Acronyms</w:t>
      </w:r>
      <w:bookmarkEnd w:id="133"/>
      <w:r w:rsidR="001F61BB" w:rsidRPr="004D58B6">
        <w:rPr>
          <w:rStyle w:val="Heading2Char"/>
        </w:rPr>
        <w:t xml:space="preserve"> </w:t>
      </w:r>
    </w:p>
    <w:p w14:paraId="6EA21F08" w14:textId="77777777" w:rsidR="00C61E72" w:rsidRPr="004F050B" w:rsidRDefault="00C61E72" w:rsidP="00C61E72"/>
    <w:p w14:paraId="741AEF0D" w14:textId="77777777" w:rsidR="00780F1F" w:rsidRDefault="00780F1F" w:rsidP="00780F1F">
      <w:pPr>
        <w:spacing w:line="259" w:lineRule="auto"/>
        <w:ind w:left="535"/>
        <w:jc w:val="left"/>
        <w:rPr>
          <w:rFonts w:ascii="Arial" w:eastAsia="Arial" w:hAnsi="Arial" w:cs="Arial"/>
          <w:b/>
          <w:sz w:val="36"/>
          <w:szCs w:val="36"/>
        </w:rPr>
      </w:pPr>
    </w:p>
    <w:p w14:paraId="4851B36B" w14:textId="77777777" w:rsidR="00780F1F" w:rsidRPr="00857855" w:rsidRDefault="00780F1F" w:rsidP="00780F1F">
      <w:pPr>
        <w:spacing w:line="259" w:lineRule="auto"/>
        <w:ind w:left="535"/>
        <w:jc w:val="left"/>
        <w:rPr>
          <w:sz w:val="36"/>
          <w:szCs w:val="36"/>
          <w:vertAlign w:val="subscript"/>
        </w:rPr>
      </w:pPr>
    </w:p>
    <w:p w14:paraId="015CE6B8" w14:textId="77777777" w:rsidR="00780F1F" w:rsidRDefault="00780F1F" w:rsidP="00780F1F">
      <w:pPr>
        <w:spacing w:after="0" w:line="259" w:lineRule="auto"/>
        <w:ind w:left="0" w:right="3429" w:firstLine="0"/>
        <w:jc w:val="right"/>
      </w:pPr>
      <w:r>
        <w:rPr>
          <w:rFonts w:ascii="Arial" w:eastAsia="Arial" w:hAnsi="Arial" w:cs="Arial"/>
          <w:b/>
          <w:sz w:val="20"/>
          <w:szCs w:val="20"/>
        </w:rPr>
        <w:t xml:space="preserve">Table 1: Acronyms </w:t>
      </w:r>
    </w:p>
    <w:tbl>
      <w:tblPr>
        <w:tblStyle w:val="1"/>
        <w:tblW w:w="8415" w:type="dxa"/>
        <w:tblInd w:w="651" w:type="dxa"/>
        <w:tblLayout w:type="fixed"/>
        <w:tblLook w:val="0400" w:firstRow="0" w:lastRow="0" w:firstColumn="0" w:lastColumn="0" w:noHBand="0" w:noVBand="1"/>
      </w:tblPr>
      <w:tblGrid>
        <w:gridCol w:w="1487"/>
        <w:gridCol w:w="6928"/>
      </w:tblGrid>
      <w:tr w:rsidR="00780F1F" w14:paraId="18A97F83" w14:textId="77777777" w:rsidTr="000577AF">
        <w:trPr>
          <w:trHeight w:val="300"/>
        </w:trPr>
        <w:tc>
          <w:tcPr>
            <w:tcW w:w="1487" w:type="dxa"/>
            <w:tcBorders>
              <w:top w:val="single" w:sz="6" w:space="0" w:color="000000"/>
              <w:left w:val="single" w:sz="6" w:space="0" w:color="000000"/>
              <w:bottom w:val="single" w:sz="6" w:space="0" w:color="000000"/>
              <w:right w:val="single" w:sz="6" w:space="0" w:color="000000"/>
            </w:tcBorders>
            <w:shd w:val="clear" w:color="auto" w:fill="DBE5F1"/>
          </w:tcPr>
          <w:p w14:paraId="640BC1F6" w14:textId="77777777" w:rsidR="00780F1F" w:rsidRDefault="00780F1F" w:rsidP="000577AF">
            <w:pPr>
              <w:spacing w:line="259" w:lineRule="auto"/>
              <w:ind w:left="2" w:firstLine="0"/>
              <w:jc w:val="left"/>
            </w:pPr>
            <w:r>
              <w:rPr>
                <w:rFonts w:ascii="Arial" w:eastAsia="Arial" w:hAnsi="Arial" w:cs="Arial"/>
                <w:b/>
                <w:sz w:val="20"/>
                <w:szCs w:val="20"/>
              </w:rPr>
              <w:t xml:space="preserve">Term </w:t>
            </w:r>
          </w:p>
        </w:tc>
        <w:tc>
          <w:tcPr>
            <w:tcW w:w="6928" w:type="dxa"/>
            <w:tcBorders>
              <w:top w:val="single" w:sz="6" w:space="0" w:color="000000"/>
              <w:left w:val="single" w:sz="6" w:space="0" w:color="000000"/>
              <w:bottom w:val="single" w:sz="6" w:space="0" w:color="000000"/>
              <w:right w:val="single" w:sz="6" w:space="0" w:color="000000"/>
            </w:tcBorders>
            <w:shd w:val="clear" w:color="auto" w:fill="DBE5F1"/>
          </w:tcPr>
          <w:p w14:paraId="321CDF26" w14:textId="77777777" w:rsidR="00780F1F" w:rsidRDefault="00780F1F" w:rsidP="000577AF">
            <w:pPr>
              <w:spacing w:line="259" w:lineRule="auto"/>
              <w:ind w:left="0" w:firstLine="0"/>
              <w:jc w:val="left"/>
            </w:pPr>
            <w:r>
              <w:rPr>
                <w:rFonts w:ascii="Arial" w:eastAsia="Arial" w:hAnsi="Arial" w:cs="Arial"/>
                <w:b/>
                <w:sz w:val="20"/>
                <w:szCs w:val="20"/>
              </w:rPr>
              <w:t xml:space="preserve">Definition </w:t>
            </w:r>
          </w:p>
        </w:tc>
      </w:tr>
      <w:tr w:rsidR="00780F1F" w14:paraId="7CB5A3DC" w14:textId="77777777" w:rsidTr="000577AF">
        <w:trPr>
          <w:trHeight w:val="380"/>
        </w:trPr>
        <w:tc>
          <w:tcPr>
            <w:tcW w:w="1487" w:type="dxa"/>
            <w:tcBorders>
              <w:top w:val="single" w:sz="6" w:space="0" w:color="000000"/>
              <w:left w:val="single" w:sz="6" w:space="0" w:color="000000"/>
              <w:bottom w:val="single" w:sz="6" w:space="0" w:color="000000"/>
              <w:right w:val="single" w:sz="6" w:space="0" w:color="000000"/>
            </w:tcBorders>
          </w:tcPr>
          <w:p w14:paraId="398D7BBD" w14:textId="77777777" w:rsidR="00780F1F" w:rsidRDefault="00780F1F" w:rsidP="000577AF">
            <w:pPr>
              <w:spacing w:line="259" w:lineRule="auto"/>
              <w:ind w:left="2" w:firstLine="0"/>
              <w:jc w:val="left"/>
            </w:pPr>
            <w:r>
              <w:t>AWS</w:t>
            </w:r>
          </w:p>
        </w:tc>
        <w:tc>
          <w:tcPr>
            <w:tcW w:w="6928" w:type="dxa"/>
            <w:tcBorders>
              <w:top w:val="single" w:sz="6" w:space="0" w:color="000000"/>
              <w:left w:val="single" w:sz="6" w:space="0" w:color="000000"/>
              <w:bottom w:val="single" w:sz="6" w:space="0" w:color="000000"/>
              <w:right w:val="single" w:sz="6" w:space="0" w:color="000000"/>
            </w:tcBorders>
          </w:tcPr>
          <w:p w14:paraId="03D0CF84" w14:textId="77777777" w:rsidR="00780F1F" w:rsidRDefault="00780F1F" w:rsidP="000577AF">
            <w:pPr>
              <w:spacing w:line="259" w:lineRule="auto"/>
              <w:ind w:left="0" w:firstLine="0"/>
              <w:jc w:val="left"/>
            </w:pPr>
            <w:r>
              <w:t>Amazon Web Services</w:t>
            </w:r>
          </w:p>
        </w:tc>
      </w:tr>
      <w:tr w:rsidR="00780F1F" w14:paraId="51A44707"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5F5C35DE" w14:textId="77777777" w:rsidR="00780F1F" w:rsidRDefault="00780F1F" w:rsidP="000577AF">
            <w:pPr>
              <w:spacing w:line="259" w:lineRule="auto"/>
              <w:ind w:left="2" w:firstLine="0"/>
              <w:jc w:val="left"/>
            </w:pPr>
            <w:r>
              <w:t>DECC</w:t>
            </w:r>
          </w:p>
        </w:tc>
        <w:tc>
          <w:tcPr>
            <w:tcW w:w="6928" w:type="dxa"/>
            <w:tcBorders>
              <w:top w:val="single" w:sz="6" w:space="0" w:color="000000"/>
              <w:left w:val="single" w:sz="6" w:space="0" w:color="000000"/>
              <w:bottom w:val="single" w:sz="6" w:space="0" w:color="000000"/>
              <w:right w:val="single" w:sz="6" w:space="0" w:color="000000"/>
            </w:tcBorders>
          </w:tcPr>
          <w:p w14:paraId="6F8B64BB" w14:textId="77777777" w:rsidR="00780F1F" w:rsidRDefault="00780F1F" w:rsidP="000577AF">
            <w:pPr>
              <w:spacing w:line="259" w:lineRule="auto"/>
              <w:ind w:left="0" w:firstLine="0"/>
              <w:jc w:val="left"/>
            </w:pPr>
            <w:r>
              <w:t>Defense Enterprise Computing Center</w:t>
            </w:r>
          </w:p>
        </w:tc>
      </w:tr>
      <w:tr w:rsidR="00780F1F" w14:paraId="7AA37293"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645C35E" w14:textId="77777777" w:rsidR="00780F1F" w:rsidRDefault="00780F1F" w:rsidP="000577AF">
            <w:pPr>
              <w:spacing w:line="259" w:lineRule="auto"/>
              <w:ind w:left="2" w:firstLine="0"/>
              <w:jc w:val="left"/>
            </w:pPr>
            <w:r>
              <w:t>DISA</w:t>
            </w:r>
          </w:p>
        </w:tc>
        <w:tc>
          <w:tcPr>
            <w:tcW w:w="6928" w:type="dxa"/>
            <w:tcBorders>
              <w:top w:val="single" w:sz="6" w:space="0" w:color="000000"/>
              <w:left w:val="single" w:sz="6" w:space="0" w:color="000000"/>
              <w:bottom w:val="single" w:sz="6" w:space="0" w:color="000000"/>
              <w:right w:val="single" w:sz="6" w:space="0" w:color="000000"/>
            </w:tcBorders>
          </w:tcPr>
          <w:p w14:paraId="5D64AF3C" w14:textId="77777777" w:rsidR="00780F1F" w:rsidRDefault="00780F1F" w:rsidP="000577AF">
            <w:pPr>
              <w:spacing w:line="259" w:lineRule="auto"/>
              <w:ind w:left="0" w:firstLine="0"/>
              <w:jc w:val="left"/>
            </w:pPr>
            <w:r>
              <w:t>Defense Information Systems Agency</w:t>
            </w:r>
          </w:p>
        </w:tc>
      </w:tr>
      <w:tr w:rsidR="00780F1F" w14:paraId="4C9FDE5A"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6B6F732D" w14:textId="77777777" w:rsidR="00780F1F" w:rsidRDefault="00780F1F" w:rsidP="000577AF">
            <w:pPr>
              <w:spacing w:line="259" w:lineRule="auto"/>
              <w:ind w:left="2" w:firstLine="0"/>
              <w:jc w:val="left"/>
            </w:pPr>
            <w:r>
              <w:t>ECSO</w:t>
            </w:r>
          </w:p>
        </w:tc>
        <w:tc>
          <w:tcPr>
            <w:tcW w:w="6928" w:type="dxa"/>
            <w:tcBorders>
              <w:top w:val="single" w:sz="6" w:space="0" w:color="000000"/>
              <w:left w:val="single" w:sz="6" w:space="0" w:color="000000"/>
              <w:bottom w:val="single" w:sz="6" w:space="0" w:color="000000"/>
              <w:right w:val="single" w:sz="6" w:space="0" w:color="000000"/>
            </w:tcBorders>
          </w:tcPr>
          <w:p w14:paraId="2DA27644" w14:textId="77777777" w:rsidR="00780F1F" w:rsidRDefault="00780F1F" w:rsidP="000577AF">
            <w:pPr>
              <w:spacing w:line="259" w:lineRule="auto"/>
              <w:ind w:left="0" w:firstLine="0"/>
              <w:jc w:val="left"/>
            </w:pPr>
            <w:r>
              <w:t>Enterprise Cloud Solutions Office</w:t>
            </w:r>
          </w:p>
        </w:tc>
      </w:tr>
      <w:tr w:rsidR="00780F1F" w14:paraId="30FFC2BD"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C21FFC2" w14:textId="77777777" w:rsidR="00780F1F" w:rsidRDefault="00780F1F" w:rsidP="000577AF">
            <w:pPr>
              <w:spacing w:line="259" w:lineRule="auto"/>
              <w:ind w:left="2" w:firstLine="0"/>
              <w:jc w:val="left"/>
            </w:pPr>
            <w:r>
              <w:t xml:space="preserve">CONUS </w:t>
            </w:r>
          </w:p>
        </w:tc>
        <w:tc>
          <w:tcPr>
            <w:tcW w:w="6928" w:type="dxa"/>
            <w:tcBorders>
              <w:top w:val="single" w:sz="6" w:space="0" w:color="000000"/>
              <w:left w:val="single" w:sz="6" w:space="0" w:color="000000"/>
              <w:bottom w:val="single" w:sz="6" w:space="0" w:color="000000"/>
              <w:right w:val="single" w:sz="6" w:space="0" w:color="000000"/>
            </w:tcBorders>
          </w:tcPr>
          <w:p w14:paraId="2F5D7FE2" w14:textId="77777777" w:rsidR="00780F1F" w:rsidRDefault="00780F1F" w:rsidP="000577AF">
            <w:pPr>
              <w:spacing w:line="259" w:lineRule="auto"/>
              <w:ind w:left="0" w:firstLine="0"/>
              <w:jc w:val="left"/>
            </w:pPr>
            <w:r>
              <w:t>Continental United States</w:t>
            </w:r>
          </w:p>
        </w:tc>
      </w:tr>
      <w:tr w:rsidR="00780F1F" w14:paraId="459298D0"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5EDEAAFE" w14:textId="77777777" w:rsidR="00780F1F" w:rsidRDefault="00780F1F" w:rsidP="000577AF">
            <w:pPr>
              <w:spacing w:line="259" w:lineRule="auto"/>
              <w:ind w:left="2" w:firstLine="0"/>
              <w:jc w:val="left"/>
            </w:pPr>
            <w:r>
              <w:t xml:space="preserve">FedRAMP </w:t>
            </w:r>
          </w:p>
        </w:tc>
        <w:tc>
          <w:tcPr>
            <w:tcW w:w="6928" w:type="dxa"/>
            <w:tcBorders>
              <w:top w:val="single" w:sz="6" w:space="0" w:color="000000"/>
              <w:left w:val="single" w:sz="6" w:space="0" w:color="000000"/>
              <w:bottom w:val="single" w:sz="6" w:space="0" w:color="000000"/>
              <w:right w:val="single" w:sz="6" w:space="0" w:color="000000"/>
            </w:tcBorders>
          </w:tcPr>
          <w:p w14:paraId="1F52C66A" w14:textId="77777777" w:rsidR="00780F1F" w:rsidRDefault="00780F1F" w:rsidP="000577AF">
            <w:pPr>
              <w:spacing w:line="259" w:lineRule="auto"/>
              <w:ind w:left="0" w:firstLine="0"/>
              <w:jc w:val="left"/>
            </w:pPr>
            <w:r>
              <w:t>Federal Risk and Authorization Management Program</w:t>
            </w:r>
          </w:p>
        </w:tc>
      </w:tr>
      <w:tr w:rsidR="00780F1F" w14:paraId="56B9C7E4"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3FD4845" w14:textId="77777777" w:rsidR="00780F1F" w:rsidRDefault="00780F1F" w:rsidP="000577AF">
            <w:pPr>
              <w:spacing w:line="259" w:lineRule="auto"/>
              <w:ind w:left="2" w:firstLine="0"/>
              <w:jc w:val="left"/>
            </w:pPr>
            <w:r>
              <w:t>FIPS</w:t>
            </w:r>
          </w:p>
        </w:tc>
        <w:tc>
          <w:tcPr>
            <w:tcW w:w="6928" w:type="dxa"/>
            <w:tcBorders>
              <w:top w:val="single" w:sz="6" w:space="0" w:color="000000"/>
              <w:left w:val="single" w:sz="6" w:space="0" w:color="000000"/>
              <w:bottom w:val="single" w:sz="6" w:space="0" w:color="000000"/>
              <w:right w:val="single" w:sz="6" w:space="0" w:color="000000"/>
            </w:tcBorders>
          </w:tcPr>
          <w:p w14:paraId="46CA3756" w14:textId="77777777" w:rsidR="00780F1F" w:rsidRDefault="00780F1F" w:rsidP="000577AF">
            <w:pPr>
              <w:spacing w:line="259" w:lineRule="auto"/>
              <w:ind w:left="0" w:firstLine="0"/>
              <w:jc w:val="left"/>
            </w:pPr>
            <w:r>
              <w:t>Federal Information Processing Standards</w:t>
            </w:r>
          </w:p>
        </w:tc>
      </w:tr>
      <w:tr w:rsidR="00780F1F" w14:paraId="0CD356CC"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30365404" w14:textId="77777777" w:rsidR="00780F1F" w:rsidRDefault="00780F1F" w:rsidP="000577AF">
            <w:pPr>
              <w:spacing w:line="259" w:lineRule="auto"/>
              <w:ind w:left="2" w:firstLine="0"/>
              <w:jc w:val="left"/>
            </w:pPr>
            <w:r>
              <w:t>FISMA</w:t>
            </w:r>
          </w:p>
        </w:tc>
        <w:tc>
          <w:tcPr>
            <w:tcW w:w="6928" w:type="dxa"/>
            <w:tcBorders>
              <w:top w:val="single" w:sz="6" w:space="0" w:color="000000"/>
              <w:left w:val="single" w:sz="6" w:space="0" w:color="000000"/>
              <w:bottom w:val="single" w:sz="6" w:space="0" w:color="000000"/>
              <w:right w:val="single" w:sz="6" w:space="0" w:color="000000"/>
            </w:tcBorders>
          </w:tcPr>
          <w:p w14:paraId="2F41DD4B" w14:textId="77777777" w:rsidR="00780F1F" w:rsidRDefault="00780F1F" w:rsidP="000577AF">
            <w:pPr>
              <w:spacing w:line="259" w:lineRule="auto"/>
              <w:ind w:left="0" w:firstLine="0"/>
              <w:jc w:val="left"/>
            </w:pPr>
            <w:r>
              <w:t>Federal Information Security Management Act</w:t>
            </w:r>
          </w:p>
        </w:tc>
      </w:tr>
      <w:tr w:rsidR="00780F1F" w14:paraId="5A8A72E3"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2B58DB4" w14:textId="77777777" w:rsidR="00780F1F" w:rsidRDefault="00780F1F" w:rsidP="000577AF">
            <w:pPr>
              <w:spacing w:line="259" w:lineRule="auto"/>
              <w:ind w:left="2" w:firstLine="0"/>
              <w:jc w:val="left"/>
            </w:pPr>
            <w:r>
              <w:t xml:space="preserve">MOU/A </w:t>
            </w:r>
          </w:p>
        </w:tc>
        <w:tc>
          <w:tcPr>
            <w:tcW w:w="6928" w:type="dxa"/>
            <w:tcBorders>
              <w:top w:val="single" w:sz="6" w:space="0" w:color="000000"/>
              <w:left w:val="single" w:sz="6" w:space="0" w:color="000000"/>
              <w:bottom w:val="single" w:sz="6" w:space="0" w:color="000000"/>
              <w:right w:val="single" w:sz="6" w:space="0" w:color="000000"/>
            </w:tcBorders>
          </w:tcPr>
          <w:p w14:paraId="2A09F1B5" w14:textId="77777777" w:rsidR="00780F1F" w:rsidRDefault="00780F1F" w:rsidP="000577AF">
            <w:pPr>
              <w:spacing w:line="259" w:lineRule="auto"/>
              <w:ind w:left="0" w:firstLine="0"/>
              <w:jc w:val="left"/>
            </w:pPr>
            <w:r>
              <w:t xml:space="preserve">Memorandum of Understanding/Agreement  </w:t>
            </w:r>
          </w:p>
        </w:tc>
      </w:tr>
      <w:tr w:rsidR="00780F1F" w14:paraId="7FEA373D"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0C6648E8" w14:textId="77777777" w:rsidR="00780F1F" w:rsidRDefault="00780F1F" w:rsidP="000577AF">
            <w:pPr>
              <w:spacing w:line="259" w:lineRule="auto"/>
              <w:ind w:left="2" w:firstLine="0"/>
              <w:jc w:val="left"/>
            </w:pPr>
            <w:r>
              <w:t xml:space="preserve">OIT </w:t>
            </w:r>
          </w:p>
        </w:tc>
        <w:tc>
          <w:tcPr>
            <w:tcW w:w="6928" w:type="dxa"/>
            <w:tcBorders>
              <w:top w:val="single" w:sz="6" w:space="0" w:color="000000"/>
              <w:left w:val="single" w:sz="6" w:space="0" w:color="000000"/>
              <w:bottom w:val="single" w:sz="6" w:space="0" w:color="000000"/>
              <w:right w:val="single" w:sz="6" w:space="0" w:color="000000"/>
            </w:tcBorders>
          </w:tcPr>
          <w:p w14:paraId="4B07A8F9" w14:textId="77777777" w:rsidR="00780F1F" w:rsidRDefault="00780F1F" w:rsidP="000577AF">
            <w:pPr>
              <w:spacing w:line="259" w:lineRule="auto"/>
              <w:ind w:left="0" w:firstLine="0"/>
              <w:jc w:val="left"/>
            </w:pPr>
            <w:r>
              <w:t xml:space="preserve">Office of Information and Technology </w:t>
            </w:r>
          </w:p>
        </w:tc>
      </w:tr>
      <w:tr w:rsidR="00780F1F" w14:paraId="2B5C4478"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575616BF" w14:textId="77777777" w:rsidR="00780F1F" w:rsidRDefault="00780F1F" w:rsidP="000577AF">
            <w:pPr>
              <w:spacing w:line="259" w:lineRule="auto"/>
              <w:ind w:left="2" w:firstLine="0"/>
              <w:jc w:val="left"/>
            </w:pPr>
            <w:r>
              <w:t xml:space="preserve">PHI </w:t>
            </w:r>
          </w:p>
        </w:tc>
        <w:tc>
          <w:tcPr>
            <w:tcW w:w="6928" w:type="dxa"/>
            <w:tcBorders>
              <w:top w:val="single" w:sz="6" w:space="0" w:color="000000"/>
              <w:left w:val="single" w:sz="6" w:space="0" w:color="000000"/>
              <w:bottom w:val="single" w:sz="6" w:space="0" w:color="000000"/>
              <w:right w:val="single" w:sz="6" w:space="0" w:color="000000"/>
            </w:tcBorders>
          </w:tcPr>
          <w:p w14:paraId="1CB37355" w14:textId="77777777" w:rsidR="00780F1F" w:rsidRDefault="00780F1F" w:rsidP="000577AF">
            <w:pPr>
              <w:spacing w:line="259" w:lineRule="auto"/>
              <w:ind w:left="0" w:firstLine="0"/>
              <w:jc w:val="left"/>
            </w:pPr>
            <w:r>
              <w:t xml:space="preserve">Protected Health Information </w:t>
            </w:r>
          </w:p>
        </w:tc>
      </w:tr>
      <w:tr w:rsidR="00780F1F" w14:paraId="5F653BDC"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0DBB791A" w14:textId="77777777" w:rsidR="00780F1F" w:rsidRDefault="00780F1F" w:rsidP="000577AF">
            <w:pPr>
              <w:spacing w:line="259" w:lineRule="auto"/>
              <w:ind w:left="2" w:firstLine="0"/>
              <w:jc w:val="left"/>
            </w:pPr>
            <w:r>
              <w:t xml:space="preserve">PII </w:t>
            </w:r>
          </w:p>
        </w:tc>
        <w:tc>
          <w:tcPr>
            <w:tcW w:w="6928" w:type="dxa"/>
            <w:tcBorders>
              <w:top w:val="single" w:sz="6" w:space="0" w:color="000000"/>
              <w:left w:val="single" w:sz="6" w:space="0" w:color="000000"/>
              <w:bottom w:val="single" w:sz="6" w:space="0" w:color="000000"/>
              <w:right w:val="single" w:sz="6" w:space="0" w:color="000000"/>
            </w:tcBorders>
          </w:tcPr>
          <w:p w14:paraId="6C219530" w14:textId="77777777" w:rsidR="00780F1F" w:rsidRDefault="00780F1F" w:rsidP="000577AF">
            <w:pPr>
              <w:spacing w:line="259" w:lineRule="auto"/>
              <w:ind w:left="0" w:firstLine="0"/>
              <w:jc w:val="left"/>
            </w:pPr>
            <w:r>
              <w:t xml:space="preserve">Personal Identifiable Information </w:t>
            </w:r>
          </w:p>
        </w:tc>
      </w:tr>
      <w:tr w:rsidR="00780F1F" w14:paraId="2C8B250E"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49B656A4" w14:textId="77777777" w:rsidR="00780F1F" w:rsidRDefault="00780F1F" w:rsidP="000577AF">
            <w:pPr>
              <w:spacing w:line="259" w:lineRule="auto"/>
              <w:ind w:left="2" w:firstLine="0"/>
              <w:jc w:val="left"/>
            </w:pPr>
            <w:r>
              <w:t xml:space="preserve">POC </w:t>
            </w:r>
          </w:p>
        </w:tc>
        <w:tc>
          <w:tcPr>
            <w:tcW w:w="6928" w:type="dxa"/>
            <w:tcBorders>
              <w:top w:val="single" w:sz="6" w:space="0" w:color="000000"/>
              <w:left w:val="single" w:sz="6" w:space="0" w:color="000000"/>
              <w:bottom w:val="single" w:sz="6" w:space="0" w:color="000000"/>
              <w:right w:val="single" w:sz="6" w:space="0" w:color="000000"/>
            </w:tcBorders>
          </w:tcPr>
          <w:p w14:paraId="7326A4BF" w14:textId="77777777" w:rsidR="00780F1F" w:rsidRDefault="00780F1F" w:rsidP="000577AF">
            <w:pPr>
              <w:spacing w:line="259" w:lineRule="auto"/>
              <w:ind w:left="0" w:firstLine="0"/>
              <w:jc w:val="left"/>
            </w:pPr>
            <w:r>
              <w:t xml:space="preserve">Point of Contact </w:t>
            </w:r>
          </w:p>
        </w:tc>
      </w:tr>
      <w:tr w:rsidR="00780F1F" w14:paraId="7D19D81A"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711952B0" w14:textId="77777777" w:rsidR="00780F1F" w:rsidRDefault="00780F1F" w:rsidP="000577AF">
            <w:pPr>
              <w:spacing w:line="259" w:lineRule="auto"/>
              <w:ind w:left="2" w:firstLine="0"/>
              <w:jc w:val="left"/>
            </w:pPr>
            <w:r>
              <w:t xml:space="preserve">VA </w:t>
            </w:r>
          </w:p>
        </w:tc>
        <w:tc>
          <w:tcPr>
            <w:tcW w:w="6928" w:type="dxa"/>
            <w:tcBorders>
              <w:top w:val="single" w:sz="6" w:space="0" w:color="000000"/>
              <w:left w:val="single" w:sz="6" w:space="0" w:color="000000"/>
              <w:bottom w:val="single" w:sz="6" w:space="0" w:color="000000"/>
              <w:right w:val="single" w:sz="6" w:space="0" w:color="000000"/>
            </w:tcBorders>
          </w:tcPr>
          <w:p w14:paraId="73862A83" w14:textId="77777777" w:rsidR="00780F1F" w:rsidRDefault="00780F1F" w:rsidP="000577AF">
            <w:pPr>
              <w:spacing w:line="259" w:lineRule="auto"/>
              <w:ind w:left="0" w:firstLine="0"/>
              <w:jc w:val="left"/>
            </w:pPr>
            <w:r>
              <w:t xml:space="preserve">U.S. Department of Veterans Affairs </w:t>
            </w:r>
          </w:p>
        </w:tc>
      </w:tr>
      <w:tr w:rsidR="00780F1F" w14:paraId="31BEB0B2"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638448AA" w14:textId="77777777" w:rsidR="00780F1F" w:rsidRDefault="00780F1F" w:rsidP="000577AF">
            <w:pPr>
              <w:spacing w:line="259" w:lineRule="auto"/>
              <w:ind w:left="2" w:firstLine="0"/>
              <w:jc w:val="left"/>
            </w:pPr>
            <w:r>
              <w:t>VAEC</w:t>
            </w:r>
          </w:p>
        </w:tc>
        <w:tc>
          <w:tcPr>
            <w:tcW w:w="6928" w:type="dxa"/>
            <w:tcBorders>
              <w:top w:val="single" w:sz="6" w:space="0" w:color="000000"/>
              <w:left w:val="single" w:sz="6" w:space="0" w:color="000000"/>
              <w:bottom w:val="single" w:sz="6" w:space="0" w:color="000000"/>
              <w:right w:val="single" w:sz="6" w:space="0" w:color="000000"/>
            </w:tcBorders>
          </w:tcPr>
          <w:p w14:paraId="64E49F43" w14:textId="77777777" w:rsidR="00780F1F" w:rsidRDefault="00780F1F" w:rsidP="000577AF">
            <w:pPr>
              <w:spacing w:line="259" w:lineRule="auto"/>
              <w:ind w:left="0" w:firstLine="0"/>
              <w:jc w:val="left"/>
            </w:pPr>
            <w:r>
              <w:t>VA Enterprise Cloud</w:t>
            </w:r>
          </w:p>
        </w:tc>
      </w:tr>
      <w:tr w:rsidR="00780F1F" w14:paraId="57483940"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7B8D70F5" w14:textId="77777777" w:rsidR="00780F1F" w:rsidRDefault="00780F1F" w:rsidP="000577AF">
            <w:pPr>
              <w:spacing w:line="259" w:lineRule="auto"/>
              <w:ind w:left="2" w:firstLine="0"/>
              <w:jc w:val="left"/>
            </w:pPr>
            <w:r>
              <w:t>VAECSO</w:t>
            </w:r>
          </w:p>
        </w:tc>
        <w:tc>
          <w:tcPr>
            <w:tcW w:w="6928" w:type="dxa"/>
            <w:tcBorders>
              <w:top w:val="single" w:sz="6" w:space="0" w:color="000000"/>
              <w:left w:val="single" w:sz="6" w:space="0" w:color="000000"/>
              <w:bottom w:val="single" w:sz="6" w:space="0" w:color="000000"/>
              <w:right w:val="single" w:sz="6" w:space="0" w:color="000000"/>
            </w:tcBorders>
          </w:tcPr>
          <w:p w14:paraId="7C334E1A" w14:textId="77777777" w:rsidR="00780F1F" w:rsidRDefault="00780F1F" w:rsidP="000577AF">
            <w:pPr>
              <w:spacing w:line="259" w:lineRule="auto"/>
              <w:ind w:left="0" w:firstLine="0"/>
              <w:jc w:val="left"/>
            </w:pPr>
            <w:r>
              <w:t>VA Enterprise Cloud Services Office</w:t>
            </w:r>
          </w:p>
        </w:tc>
      </w:tr>
      <w:tr w:rsidR="00780F1F" w14:paraId="6FBE793E"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08C92532" w14:textId="77777777" w:rsidR="00780F1F" w:rsidRDefault="00780F1F" w:rsidP="000577AF">
            <w:pPr>
              <w:spacing w:line="259" w:lineRule="auto"/>
              <w:ind w:left="2" w:firstLine="0"/>
              <w:jc w:val="left"/>
            </w:pPr>
            <w:r>
              <w:t xml:space="preserve">VHA </w:t>
            </w:r>
          </w:p>
        </w:tc>
        <w:tc>
          <w:tcPr>
            <w:tcW w:w="6928" w:type="dxa"/>
            <w:tcBorders>
              <w:top w:val="single" w:sz="6" w:space="0" w:color="000000"/>
              <w:left w:val="single" w:sz="6" w:space="0" w:color="000000"/>
              <w:bottom w:val="single" w:sz="6" w:space="0" w:color="000000"/>
              <w:right w:val="single" w:sz="6" w:space="0" w:color="000000"/>
            </w:tcBorders>
          </w:tcPr>
          <w:p w14:paraId="27A49395" w14:textId="77777777" w:rsidR="00780F1F" w:rsidRDefault="00780F1F" w:rsidP="000577AF">
            <w:pPr>
              <w:spacing w:line="259" w:lineRule="auto"/>
              <w:ind w:left="0" w:firstLine="0"/>
              <w:jc w:val="left"/>
            </w:pPr>
            <w:proofErr w:type="spellStart"/>
            <w:r>
              <w:t>Veterans</w:t>
            </w:r>
            <w:proofErr w:type="spellEnd"/>
            <w:r>
              <w:t xml:space="preserve"> Health Administration </w:t>
            </w:r>
          </w:p>
        </w:tc>
      </w:tr>
      <w:tr w:rsidR="00780F1F" w14:paraId="0D63F980"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793E2F9D" w14:textId="77777777" w:rsidR="00780F1F" w:rsidRDefault="00780F1F" w:rsidP="000577AF">
            <w:pPr>
              <w:spacing w:line="259" w:lineRule="auto"/>
              <w:ind w:left="2" w:firstLine="0"/>
              <w:jc w:val="left"/>
            </w:pPr>
            <w:r>
              <w:t xml:space="preserve">VISTA </w:t>
            </w:r>
          </w:p>
        </w:tc>
        <w:tc>
          <w:tcPr>
            <w:tcW w:w="6928" w:type="dxa"/>
            <w:tcBorders>
              <w:top w:val="single" w:sz="6" w:space="0" w:color="000000"/>
              <w:left w:val="single" w:sz="6" w:space="0" w:color="000000"/>
              <w:bottom w:val="single" w:sz="6" w:space="0" w:color="000000"/>
              <w:right w:val="single" w:sz="6" w:space="0" w:color="000000"/>
            </w:tcBorders>
          </w:tcPr>
          <w:p w14:paraId="61B5900C" w14:textId="77777777" w:rsidR="00780F1F" w:rsidRDefault="00780F1F" w:rsidP="000577AF">
            <w:pPr>
              <w:spacing w:line="259" w:lineRule="auto"/>
              <w:ind w:left="0" w:firstLine="0"/>
              <w:jc w:val="left"/>
            </w:pPr>
            <w:proofErr w:type="spellStart"/>
            <w:r>
              <w:t>Veterans</w:t>
            </w:r>
            <w:proofErr w:type="spellEnd"/>
            <w:r>
              <w:t xml:space="preserve"> Health Information Systems and Technology Architecture </w:t>
            </w:r>
          </w:p>
        </w:tc>
      </w:tr>
    </w:tbl>
    <w:p w14:paraId="4F674E82" w14:textId="77777777" w:rsidR="00780F1F" w:rsidRDefault="00780F1F" w:rsidP="00780F1F">
      <w:pPr>
        <w:spacing w:after="0" w:line="259" w:lineRule="auto"/>
        <w:ind w:left="540" w:firstLine="0"/>
        <w:jc w:val="left"/>
      </w:pPr>
      <w:r>
        <w:t xml:space="preserve"> </w:t>
      </w:r>
    </w:p>
    <w:p w14:paraId="493BB51B" w14:textId="77777777" w:rsidR="00780F1F" w:rsidRDefault="00780F1F" w:rsidP="00780F1F">
      <w:pPr>
        <w:spacing w:after="0" w:line="259" w:lineRule="auto"/>
        <w:ind w:left="540" w:firstLine="0"/>
        <w:jc w:val="left"/>
      </w:pPr>
    </w:p>
    <w:p w14:paraId="6D74453E" w14:textId="6885E7CF" w:rsidR="00FA52E5" w:rsidRDefault="00FA52E5" w:rsidP="00780F1F">
      <w:pPr>
        <w:ind w:left="0" w:firstLine="0"/>
      </w:pPr>
    </w:p>
    <w:sectPr w:rsidR="00FA52E5" w:rsidSect="002114F4">
      <w:pgSz w:w="12240" w:h="15840"/>
      <w:pgMar w:top="864" w:right="1440"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4FB62" w14:textId="77777777" w:rsidR="000577AF" w:rsidRDefault="000577AF">
      <w:pPr>
        <w:spacing w:after="0" w:line="240" w:lineRule="auto"/>
      </w:pPr>
      <w:r>
        <w:separator/>
      </w:r>
    </w:p>
  </w:endnote>
  <w:endnote w:type="continuationSeparator" w:id="0">
    <w:p w14:paraId="5BA81834" w14:textId="77777777" w:rsidR="000577AF" w:rsidRDefault="0005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DBB2" w14:textId="77777777" w:rsidR="00FA52E5" w:rsidRDefault="00A73CCA">
    <w:pPr>
      <w:tabs>
        <w:tab w:val="center" w:pos="1711"/>
        <w:tab w:val="center" w:pos="5225"/>
        <w:tab w:val="right" w:pos="9178"/>
      </w:tabs>
      <w:spacing w:after="25" w:line="259" w:lineRule="auto"/>
      <w:ind w:left="0" w:right="-8" w:firstLine="0"/>
      <w:jc w:val="left"/>
    </w:pPr>
    <w:r>
      <w:rPr>
        <w:rFonts w:ascii="Calibri" w:eastAsia="Calibri" w:hAnsi="Calibri" w:cs="Calibri"/>
      </w:rPr>
      <w:tab/>
    </w:r>
    <w:r>
      <w:rPr>
        <w:sz w:val="20"/>
        <w:szCs w:val="20"/>
      </w:rPr>
      <w:t>VistA Adaptive Maintenance</w:t>
    </w:r>
    <w:r>
      <w:rPr>
        <w:sz w:val="20"/>
        <w:szCs w:val="20"/>
      </w:rPr>
      <w:tab/>
    </w:r>
    <w:r>
      <w:rPr>
        <w:sz w:val="20"/>
        <w:szCs w:val="20"/>
      </w:rPr>
      <w:fldChar w:fldCharType="begin"/>
    </w:r>
    <w:r>
      <w:rPr>
        <w:sz w:val="20"/>
        <w:szCs w:val="20"/>
      </w:rPr>
      <w:instrText>PAGE</w:instrText>
    </w:r>
    <w:r>
      <w:rPr>
        <w:sz w:val="20"/>
        <w:szCs w:val="20"/>
      </w:rPr>
      <w:fldChar w:fldCharType="end"/>
    </w:r>
    <w:r>
      <w:rPr>
        <w:sz w:val="20"/>
        <w:szCs w:val="20"/>
      </w:rPr>
      <w:tab/>
      <w:t xml:space="preserve">January 15, 2019 </w:t>
    </w:r>
  </w:p>
  <w:p w14:paraId="201319B4" w14:textId="77777777" w:rsidR="00FA52E5" w:rsidRDefault="00A73CCA">
    <w:pPr>
      <w:tabs>
        <w:tab w:val="center" w:pos="1909"/>
        <w:tab w:val="right" w:pos="9178"/>
      </w:tabs>
      <w:spacing w:after="0" w:line="259" w:lineRule="auto"/>
      <w:ind w:left="0" w:firstLine="0"/>
      <w:jc w:val="left"/>
    </w:pPr>
    <w:r>
      <w:rPr>
        <w:rFonts w:ascii="Calibri" w:eastAsia="Calibri" w:hAnsi="Calibri" w:cs="Calibri"/>
      </w:rPr>
      <w:tab/>
    </w:r>
    <w:r>
      <w:rPr>
        <w:sz w:val="20"/>
        <w:szCs w:val="20"/>
      </w:rPr>
      <w:t>MOU/A DISA/DECC - VAECSO</w:t>
    </w:r>
    <w:r>
      <w:rPr>
        <w:sz w:val="20"/>
        <w:szCs w:val="20"/>
      </w:rPr>
      <w:tab/>
      <w:t xml:space="preserve">Version 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6D609" w14:textId="77777777" w:rsidR="00FA52E5" w:rsidRDefault="00A73CCA" w:rsidP="00C82101">
    <w:pPr>
      <w:tabs>
        <w:tab w:val="center" w:pos="1711"/>
        <w:tab w:val="center" w:pos="5225"/>
        <w:tab w:val="right" w:pos="9178"/>
      </w:tabs>
      <w:spacing w:after="25" w:line="259" w:lineRule="auto"/>
      <w:ind w:left="0" w:right="-8" w:firstLine="0"/>
      <w:jc w:val="left"/>
    </w:pPr>
    <w:r>
      <w:rPr>
        <w:rFonts w:ascii="Calibri" w:eastAsia="Calibri" w:hAnsi="Calibri" w:cs="Calibri"/>
      </w:rPr>
      <w:tab/>
    </w:r>
    <w:r w:rsidR="00B13432">
      <w:rPr>
        <w:sz w:val="20"/>
        <w:szCs w:val="20"/>
      </w:rPr>
      <w:t>MOU/A DISA - VAEC</w:t>
    </w:r>
    <w:r>
      <w:rPr>
        <w:sz w:val="20"/>
        <w:szCs w:val="20"/>
      </w:rPr>
      <w:tab/>
    </w:r>
    <w:r>
      <w:rPr>
        <w:sz w:val="20"/>
        <w:szCs w:val="20"/>
      </w:rPr>
      <w:fldChar w:fldCharType="begin"/>
    </w:r>
    <w:r>
      <w:rPr>
        <w:sz w:val="20"/>
        <w:szCs w:val="20"/>
      </w:rPr>
      <w:instrText>PAGE</w:instrText>
    </w:r>
    <w:r>
      <w:rPr>
        <w:sz w:val="20"/>
        <w:szCs w:val="20"/>
      </w:rPr>
      <w:fldChar w:fldCharType="separate"/>
    </w:r>
    <w:r w:rsidR="00FF1090">
      <w:rPr>
        <w:noProof/>
        <w:sz w:val="20"/>
        <w:szCs w:val="20"/>
      </w:rPr>
      <w:t>5</w:t>
    </w:r>
    <w:r>
      <w:rPr>
        <w:sz w:val="20"/>
        <w:szCs w:val="20"/>
      </w:rPr>
      <w:fldChar w:fldCharType="end"/>
    </w:r>
    <w:r>
      <w:rPr>
        <w:sz w:val="20"/>
        <w:szCs w:val="20"/>
      </w:rPr>
      <w:tab/>
      <w:t xml:space="preserve">January 15, 2019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CF016" w14:textId="1D31C589" w:rsidR="007371D5" w:rsidRDefault="007371D5" w:rsidP="007371D5">
    <w:pPr>
      <w:tabs>
        <w:tab w:val="center" w:pos="1711"/>
        <w:tab w:val="center" w:pos="5225"/>
        <w:tab w:val="right" w:pos="9178"/>
      </w:tabs>
      <w:spacing w:after="25" w:line="259" w:lineRule="auto"/>
      <w:ind w:left="0" w:right="-8" w:firstLine="0"/>
      <w:jc w:val="left"/>
    </w:pPr>
    <w:r>
      <w:rPr>
        <w:sz w:val="20"/>
        <w:szCs w:val="20"/>
      </w:rPr>
      <w:t>MOU/A DISA - VAEC</w:t>
    </w:r>
    <w:r>
      <w:rPr>
        <w:sz w:val="20"/>
        <w:szCs w:val="20"/>
      </w:rPr>
      <w:tab/>
    </w:r>
    <w:r>
      <w:rPr>
        <w:sz w:val="20"/>
        <w:szCs w:val="20"/>
      </w:rPr>
      <w:tab/>
      <w:t xml:space="preserve">January </w:t>
    </w:r>
    <w:r w:rsidR="003D6D2E">
      <w:rPr>
        <w:sz w:val="20"/>
        <w:szCs w:val="20"/>
      </w:rPr>
      <w:t>2</w:t>
    </w:r>
    <w:r w:rsidR="00470726">
      <w:rPr>
        <w:sz w:val="20"/>
        <w:szCs w:val="20"/>
      </w:rPr>
      <w:t>8</w:t>
    </w:r>
    <w:r>
      <w:rPr>
        <w:sz w:val="20"/>
        <w:szCs w:val="20"/>
      </w:rPr>
      <w:t xml:space="preserve">, 2019 </w:t>
    </w:r>
  </w:p>
  <w:p w14:paraId="795EE0AD" w14:textId="77777777" w:rsidR="00FA52E5" w:rsidRDefault="00FA52E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2FE4" w14:textId="78EE44FE" w:rsidR="007371D5" w:rsidRDefault="007371D5" w:rsidP="007371D5">
    <w:pPr>
      <w:tabs>
        <w:tab w:val="center" w:pos="1711"/>
        <w:tab w:val="center" w:pos="5225"/>
        <w:tab w:val="right" w:pos="9178"/>
      </w:tabs>
      <w:spacing w:after="25" w:line="259" w:lineRule="auto"/>
      <w:ind w:left="0" w:right="-8" w:firstLine="0"/>
      <w:jc w:val="left"/>
    </w:pPr>
    <w:r>
      <w:rPr>
        <w:sz w:val="20"/>
        <w:szCs w:val="20"/>
      </w:rPr>
      <w:t>MOU/A DISA - VAEC</w:t>
    </w:r>
    <w:r>
      <w:rPr>
        <w:sz w:val="20"/>
        <w:szCs w:val="20"/>
      </w:rPr>
      <w:tab/>
    </w:r>
    <w:r w:rsidR="008F3919" w:rsidRPr="008F3919">
      <w:rPr>
        <w:sz w:val="20"/>
        <w:szCs w:val="20"/>
      </w:rPr>
      <w:fldChar w:fldCharType="begin"/>
    </w:r>
    <w:r w:rsidR="008F3919" w:rsidRPr="008F3919">
      <w:rPr>
        <w:sz w:val="20"/>
        <w:szCs w:val="20"/>
      </w:rPr>
      <w:instrText xml:space="preserve"> PAGE   \* MERGEFORMAT </w:instrText>
    </w:r>
    <w:r w:rsidR="008F3919" w:rsidRPr="008F3919">
      <w:rPr>
        <w:sz w:val="20"/>
        <w:szCs w:val="20"/>
      </w:rPr>
      <w:fldChar w:fldCharType="separate"/>
    </w:r>
    <w:r w:rsidR="00D316C6">
      <w:rPr>
        <w:noProof/>
        <w:sz w:val="20"/>
        <w:szCs w:val="20"/>
      </w:rPr>
      <w:t>1</w:t>
    </w:r>
    <w:r w:rsidR="008F3919" w:rsidRPr="008F3919">
      <w:rPr>
        <w:noProof/>
        <w:sz w:val="20"/>
        <w:szCs w:val="20"/>
      </w:rPr>
      <w:fldChar w:fldCharType="end"/>
    </w:r>
    <w:r>
      <w:rPr>
        <w:sz w:val="20"/>
        <w:szCs w:val="20"/>
      </w:rPr>
      <w:tab/>
      <w:t>January 1</w:t>
    </w:r>
    <w:r w:rsidR="00D169BA">
      <w:rPr>
        <w:sz w:val="20"/>
        <w:szCs w:val="20"/>
      </w:rPr>
      <w:t>8</w:t>
    </w:r>
    <w:r>
      <w:rPr>
        <w:sz w:val="20"/>
        <w:szCs w:val="20"/>
      </w:rPr>
      <w:t xml:space="preserve">, 2019 </w:t>
    </w:r>
  </w:p>
  <w:p w14:paraId="787A096D" w14:textId="77777777" w:rsidR="007371D5" w:rsidRDefault="007371D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D4D3" w14:textId="6C6D5982" w:rsidR="008F3919" w:rsidRDefault="008F3919" w:rsidP="00C82101">
    <w:pPr>
      <w:tabs>
        <w:tab w:val="center" w:pos="1711"/>
        <w:tab w:val="center" w:pos="5225"/>
        <w:tab w:val="right" w:pos="9178"/>
      </w:tabs>
      <w:spacing w:after="25" w:line="259" w:lineRule="auto"/>
      <w:ind w:left="0" w:right="-8" w:firstLine="0"/>
      <w:jc w:val="left"/>
    </w:pPr>
    <w:r>
      <w:rPr>
        <w:rFonts w:ascii="Calibri" w:eastAsia="Calibri" w:hAnsi="Calibri" w:cs="Calibri"/>
      </w:rPr>
      <w:tab/>
    </w:r>
    <w:r>
      <w:rPr>
        <w:sz w:val="20"/>
        <w:szCs w:val="20"/>
      </w:rPr>
      <w:t>MOU/A DISA - VAEC</w:t>
    </w:r>
    <w:r>
      <w:rPr>
        <w:sz w:val="20"/>
        <w:szCs w:val="20"/>
      </w:rPr>
      <w:tab/>
    </w:r>
    <w:r w:rsidRPr="008F3919">
      <w:rPr>
        <w:sz w:val="20"/>
        <w:szCs w:val="20"/>
      </w:rPr>
      <w:fldChar w:fldCharType="begin"/>
    </w:r>
    <w:r w:rsidRPr="008F3919">
      <w:rPr>
        <w:sz w:val="20"/>
        <w:szCs w:val="20"/>
      </w:rPr>
      <w:instrText xml:space="preserve"> PAGE   \* MERGEFORMAT </w:instrText>
    </w:r>
    <w:r w:rsidRPr="008F3919">
      <w:rPr>
        <w:sz w:val="20"/>
        <w:szCs w:val="20"/>
      </w:rPr>
      <w:fldChar w:fldCharType="separate"/>
    </w:r>
    <w:r w:rsidR="00EA6E18">
      <w:rPr>
        <w:noProof/>
        <w:sz w:val="20"/>
        <w:szCs w:val="20"/>
      </w:rPr>
      <w:t>3</w:t>
    </w:r>
    <w:r w:rsidRPr="008F3919">
      <w:rPr>
        <w:noProof/>
        <w:sz w:val="20"/>
        <w:szCs w:val="20"/>
      </w:rPr>
      <w:fldChar w:fldCharType="end"/>
    </w:r>
    <w:r>
      <w:rPr>
        <w:sz w:val="20"/>
        <w:szCs w:val="20"/>
      </w:rPr>
      <w:tab/>
      <w:t>January 1</w:t>
    </w:r>
    <w:r w:rsidR="00D169BA">
      <w:rPr>
        <w:sz w:val="20"/>
        <w:szCs w:val="20"/>
      </w:rPr>
      <w:t>8</w:t>
    </w:r>
    <w:r>
      <w:rPr>
        <w:sz w:val="20"/>
        <w:szCs w:val="20"/>
      </w:rPr>
      <w:t xml:space="preserve">, 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125F7" w14:textId="77777777" w:rsidR="000577AF" w:rsidRDefault="000577AF">
      <w:pPr>
        <w:spacing w:after="0" w:line="240" w:lineRule="auto"/>
      </w:pPr>
      <w:r>
        <w:separator/>
      </w:r>
    </w:p>
  </w:footnote>
  <w:footnote w:type="continuationSeparator" w:id="0">
    <w:p w14:paraId="5BBCEFE1" w14:textId="77777777" w:rsidR="000577AF" w:rsidRDefault="00057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E17"/>
    <w:multiLevelType w:val="multilevel"/>
    <w:tmpl w:val="4CDCFA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A32A01"/>
    <w:multiLevelType w:val="multilevel"/>
    <w:tmpl w:val="32ECFE9E"/>
    <w:lvl w:ilvl="0">
      <w:start w:val="8"/>
      <w:numFmt w:val="decimal"/>
      <w:lvlText w:val="%1."/>
      <w:lvlJc w:val="left"/>
      <w:pPr>
        <w:ind w:left="960" w:hanging="960"/>
      </w:pPr>
      <w:rPr>
        <w:rFonts w:ascii="Times New Roman" w:eastAsia="Times New Roman" w:hAnsi="Times New Roman" w:cs="Times New Roman"/>
        <w:b/>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0"/>
        <w:szCs w:val="20"/>
        <w:u w:val="none"/>
        <w:shd w:val="clear" w:color="auto" w:fill="auto"/>
        <w:vertAlign w:val="baseline"/>
      </w:rPr>
    </w:lvl>
  </w:abstractNum>
  <w:abstractNum w:abstractNumId="2"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pStyle w:val="UnderlineItalics"/>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7664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2F38D5"/>
    <w:multiLevelType w:val="multilevel"/>
    <w:tmpl w:val="474CB5D8"/>
    <w:lvl w:ilvl="0">
      <w:start w:val="5"/>
      <w:numFmt w:val="decimal"/>
      <w:lvlText w:val="%1."/>
      <w:lvlJc w:val="left"/>
      <w:pPr>
        <w:ind w:left="0" w:firstLine="0"/>
      </w:pPr>
      <w:rPr>
        <w:rFonts w:ascii="Arial" w:eastAsia="Arial" w:hAnsi="Arial" w:cs="Arial" w:hint="default"/>
        <w:b/>
        <w:i w:val="0"/>
        <w:strike w:val="0"/>
        <w:color w:val="000000"/>
        <w:sz w:val="36"/>
        <w:szCs w:val="36"/>
        <w:u w:val="none"/>
        <w:shd w:val="clear" w:color="auto" w:fill="auto"/>
        <w:vertAlign w:val="baseline"/>
      </w:rPr>
    </w:lvl>
    <w:lvl w:ilvl="1">
      <w:start w:val="1"/>
      <w:numFmt w:val="decimal"/>
      <w:lvlText w:val="%1.%2."/>
      <w:lvlJc w:val="left"/>
      <w:pPr>
        <w:ind w:left="0" w:firstLine="0"/>
      </w:pPr>
      <w:rPr>
        <w:rFonts w:ascii="Arial" w:eastAsia="Arial" w:hAnsi="Arial" w:cs="Arial" w:hint="default"/>
        <w:b/>
        <w:i w:val="0"/>
        <w:strike w:val="0"/>
        <w:color w:val="000000"/>
        <w:sz w:val="32"/>
        <w:szCs w:val="32"/>
        <w:u w:val="none"/>
        <w:shd w:val="clear" w:color="auto" w:fill="auto"/>
        <w:vertAlign w:val="baseline"/>
      </w:rPr>
    </w:lvl>
    <w:lvl w:ilvl="2">
      <w:start w:val="1"/>
      <w:numFmt w:val="lowerRoman"/>
      <w:lvlText w:val="%3"/>
      <w:lvlJc w:val="left"/>
      <w:pPr>
        <w:ind w:left="1800" w:hanging="1800"/>
      </w:pPr>
      <w:rPr>
        <w:rFonts w:ascii="Arial" w:eastAsia="Arial" w:hAnsi="Arial" w:cs="Arial" w:hint="default"/>
        <w:b/>
        <w:i w:val="0"/>
        <w:strike w:val="0"/>
        <w:color w:val="000000"/>
        <w:sz w:val="32"/>
        <w:szCs w:val="32"/>
        <w:u w:val="none"/>
        <w:shd w:val="clear" w:color="auto" w:fill="auto"/>
        <w:vertAlign w:val="baseline"/>
      </w:rPr>
    </w:lvl>
    <w:lvl w:ilvl="3">
      <w:start w:val="1"/>
      <w:numFmt w:val="decimal"/>
      <w:lvlText w:val="%4"/>
      <w:lvlJc w:val="left"/>
      <w:pPr>
        <w:ind w:left="2520" w:hanging="2520"/>
      </w:pPr>
      <w:rPr>
        <w:rFonts w:ascii="Arial" w:eastAsia="Arial" w:hAnsi="Arial" w:cs="Arial" w:hint="default"/>
        <w:b/>
        <w:i w:val="0"/>
        <w:strike w:val="0"/>
        <w:color w:val="000000"/>
        <w:sz w:val="32"/>
        <w:szCs w:val="32"/>
        <w:u w:val="none"/>
        <w:shd w:val="clear" w:color="auto" w:fill="auto"/>
        <w:vertAlign w:val="baseline"/>
      </w:rPr>
    </w:lvl>
    <w:lvl w:ilvl="4">
      <w:start w:val="1"/>
      <w:numFmt w:val="lowerLetter"/>
      <w:lvlText w:val="%5"/>
      <w:lvlJc w:val="left"/>
      <w:pPr>
        <w:ind w:left="3240" w:hanging="3240"/>
      </w:pPr>
      <w:rPr>
        <w:rFonts w:ascii="Arial" w:eastAsia="Arial" w:hAnsi="Arial" w:cs="Arial" w:hint="default"/>
        <w:b/>
        <w:i w:val="0"/>
        <w:strike w:val="0"/>
        <w:color w:val="000000"/>
        <w:sz w:val="32"/>
        <w:szCs w:val="32"/>
        <w:u w:val="none"/>
        <w:shd w:val="clear" w:color="auto" w:fill="auto"/>
        <w:vertAlign w:val="baseline"/>
      </w:rPr>
    </w:lvl>
    <w:lvl w:ilvl="5">
      <w:start w:val="1"/>
      <w:numFmt w:val="lowerRoman"/>
      <w:lvlText w:val="%6"/>
      <w:lvlJc w:val="left"/>
      <w:pPr>
        <w:ind w:left="3960" w:hanging="3960"/>
      </w:pPr>
      <w:rPr>
        <w:rFonts w:ascii="Arial" w:eastAsia="Arial" w:hAnsi="Arial" w:cs="Arial" w:hint="default"/>
        <w:b/>
        <w:i w:val="0"/>
        <w:strike w:val="0"/>
        <w:color w:val="000000"/>
        <w:sz w:val="32"/>
        <w:szCs w:val="32"/>
        <w:u w:val="none"/>
        <w:shd w:val="clear" w:color="auto" w:fill="auto"/>
        <w:vertAlign w:val="baseline"/>
      </w:rPr>
    </w:lvl>
    <w:lvl w:ilvl="6">
      <w:start w:val="1"/>
      <w:numFmt w:val="decimal"/>
      <w:lvlText w:val="%7"/>
      <w:lvlJc w:val="left"/>
      <w:pPr>
        <w:ind w:left="4680" w:hanging="4680"/>
      </w:pPr>
      <w:rPr>
        <w:rFonts w:ascii="Arial" w:eastAsia="Arial" w:hAnsi="Arial" w:cs="Arial" w:hint="default"/>
        <w:b/>
        <w:i w:val="0"/>
        <w:strike w:val="0"/>
        <w:color w:val="000000"/>
        <w:sz w:val="32"/>
        <w:szCs w:val="32"/>
        <w:u w:val="none"/>
        <w:shd w:val="clear" w:color="auto" w:fill="auto"/>
        <w:vertAlign w:val="baseline"/>
      </w:rPr>
    </w:lvl>
    <w:lvl w:ilvl="7">
      <w:start w:val="1"/>
      <w:numFmt w:val="lowerLetter"/>
      <w:lvlText w:val="%8"/>
      <w:lvlJc w:val="left"/>
      <w:pPr>
        <w:ind w:left="5400" w:hanging="5400"/>
      </w:pPr>
      <w:rPr>
        <w:rFonts w:ascii="Arial" w:eastAsia="Arial" w:hAnsi="Arial" w:cs="Arial" w:hint="default"/>
        <w:b/>
        <w:i w:val="0"/>
        <w:strike w:val="0"/>
        <w:color w:val="000000"/>
        <w:sz w:val="32"/>
        <w:szCs w:val="32"/>
        <w:u w:val="none"/>
        <w:shd w:val="clear" w:color="auto" w:fill="auto"/>
        <w:vertAlign w:val="baseline"/>
      </w:rPr>
    </w:lvl>
    <w:lvl w:ilvl="8">
      <w:start w:val="1"/>
      <w:numFmt w:val="lowerRoman"/>
      <w:lvlText w:val="%9"/>
      <w:lvlJc w:val="left"/>
      <w:pPr>
        <w:ind w:left="6120" w:hanging="6120"/>
      </w:pPr>
      <w:rPr>
        <w:rFonts w:ascii="Arial" w:eastAsia="Arial" w:hAnsi="Arial" w:cs="Arial" w:hint="default"/>
        <w:b/>
        <w:i w:val="0"/>
        <w:strike w:val="0"/>
        <w:color w:val="000000"/>
        <w:sz w:val="32"/>
        <w:szCs w:val="32"/>
        <w:u w:val="none"/>
        <w:shd w:val="clear" w:color="auto" w:fill="auto"/>
        <w:vertAlign w:val="baseline"/>
      </w:rPr>
    </w:lvl>
  </w:abstractNum>
  <w:abstractNum w:abstractNumId="5" w15:restartNumberingAfterBreak="0">
    <w:nsid w:val="21B84101"/>
    <w:multiLevelType w:val="multilevel"/>
    <w:tmpl w:val="26E2FC8E"/>
    <w:lvl w:ilvl="0">
      <w:start w:val="1"/>
      <w:numFmt w:val="decimal"/>
      <w:lvlText w:val="%1"/>
      <w:lvlJc w:val="left"/>
      <w:pPr>
        <w:ind w:left="360" w:hanging="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620" w:hanging="162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340" w:hanging="234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060" w:hanging="306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780" w:hanging="378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500" w:hanging="450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220" w:hanging="522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940" w:hanging="594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6" w15:restartNumberingAfterBreak="0">
    <w:nsid w:val="24B55F8F"/>
    <w:multiLevelType w:val="multilevel"/>
    <w:tmpl w:val="2ABCC2E6"/>
    <w:lvl w:ilvl="0">
      <w:start w:val="1"/>
      <w:numFmt w:val="decimal"/>
      <w:lvlText w:val="%1.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E2587C"/>
    <w:multiLevelType w:val="hybridMultilevel"/>
    <w:tmpl w:val="88849622"/>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B56FE1"/>
    <w:multiLevelType w:val="multilevel"/>
    <w:tmpl w:val="2ABCC2E6"/>
    <w:lvl w:ilvl="0">
      <w:start w:val="1"/>
      <w:numFmt w:val="decimal"/>
      <w:lvlText w:val="%1.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1335FA"/>
    <w:multiLevelType w:val="hybridMultilevel"/>
    <w:tmpl w:val="87F07AC4"/>
    <w:lvl w:ilvl="0" w:tplc="197280C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F35331"/>
    <w:multiLevelType w:val="hybridMultilevel"/>
    <w:tmpl w:val="241C9BAE"/>
    <w:lvl w:ilvl="0" w:tplc="5494222C">
      <w:start w:val="1"/>
      <w:numFmt w:val="decimal"/>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530D5123"/>
    <w:multiLevelType w:val="hybridMultilevel"/>
    <w:tmpl w:val="F3B6355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15:restartNumberingAfterBreak="0">
    <w:nsid w:val="53D97385"/>
    <w:multiLevelType w:val="hybridMultilevel"/>
    <w:tmpl w:val="1D7EB2BC"/>
    <w:lvl w:ilvl="0" w:tplc="5494222C">
      <w:start w:val="1"/>
      <w:numFmt w:val="decimal"/>
      <w:lvlText w:val="%1."/>
      <w:lvlJc w:val="left"/>
      <w:pPr>
        <w:ind w:left="2145" w:hanging="735"/>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57756B4C"/>
    <w:multiLevelType w:val="multilevel"/>
    <w:tmpl w:val="AC42D918"/>
    <w:lvl w:ilvl="0">
      <w:start w:val="1"/>
      <w:numFmt w:val="decimal"/>
      <w:lvlText w:val="%1.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pStyle w:val="Style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85F70D4"/>
    <w:multiLevelType w:val="multilevel"/>
    <w:tmpl w:val="82CE8D9C"/>
    <w:lvl w:ilvl="0">
      <w:start w:val="2"/>
      <w:numFmt w:val="decimal"/>
      <w:lvlText w:val="%1."/>
      <w:lvlJc w:val="left"/>
      <w:pPr>
        <w:ind w:left="1065" w:hanging="1065"/>
      </w:pPr>
      <w:rPr>
        <w:rFonts w:ascii="Arial" w:eastAsia="Arial" w:hAnsi="Arial" w:cs="Arial"/>
        <w:b/>
        <w:i w:val="0"/>
        <w:strike w:val="0"/>
        <w:color w:val="000000"/>
        <w:sz w:val="36"/>
        <w:szCs w:val="36"/>
        <w:u w:val="none"/>
        <w:shd w:val="clear" w:color="auto" w:fill="auto"/>
        <w:vertAlign w:val="baseline"/>
      </w:rPr>
    </w:lvl>
    <w:lvl w:ilvl="1">
      <w:start w:val="1"/>
      <w:numFmt w:val="bullet"/>
      <w:lvlText w:val="●"/>
      <w:lvlJc w:val="left"/>
      <w:pPr>
        <w:ind w:left="1245" w:hanging="12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abstractNum>
  <w:abstractNum w:abstractNumId="17" w15:restartNumberingAfterBreak="0">
    <w:nsid w:val="5F242F52"/>
    <w:multiLevelType w:val="multilevel"/>
    <w:tmpl w:val="A87ACD2A"/>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lvlText w:val=""/>
      <w:lvlJc w:val="left"/>
      <w:pPr>
        <w:tabs>
          <w:tab w:val="num" w:pos="1080"/>
        </w:tabs>
        <w:ind w:left="821" w:hanging="274"/>
      </w:pPr>
      <w:rPr>
        <w:rFonts w:ascii="Wingdings" w:hAnsi="Wingdings" w:hint="default"/>
      </w:rPr>
    </w:lvl>
    <w:lvl w:ilvl="3">
      <w:start w:val="1"/>
      <w:numFmt w:val="bullet"/>
      <w:lvlText w:val="o"/>
      <w:lvlJc w:val="left"/>
      <w:pPr>
        <w:ind w:left="1094" w:hanging="273"/>
      </w:pPr>
      <w:rPr>
        <w:rFonts w:ascii="Courier New" w:hAnsi="Courier New" w:hint="default"/>
      </w:rPr>
    </w:lvl>
    <w:lvl w:ilvl="4">
      <w:start w:val="1"/>
      <w:numFmt w:val="bullet"/>
      <w:lvlText w:val="-"/>
      <w:lvlJc w:val="left"/>
      <w:pPr>
        <w:ind w:left="1368" w:hanging="274"/>
      </w:pPr>
      <w:rPr>
        <w:rFonts w:ascii="Calibri" w:hAnsi="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19" w15:restartNumberingAfterBreak="0">
    <w:nsid w:val="62AB7F50"/>
    <w:multiLevelType w:val="multilevel"/>
    <w:tmpl w:val="C7F46BA0"/>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6E64F1A"/>
    <w:multiLevelType w:val="hybridMultilevel"/>
    <w:tmpl w:val="6AE2DE6A"/>
    <w:lvl w:ilvl="0" w:tplc="14BCF742">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BF31DEF"/>
    <w:multiLevelType w:val="hybridMultilevel"/>
    <w:tmpl w:val="6E7E4846"/>
    <w:lvl w:ilvl="0" w:tplc="5494222C">
      <w:start w:val="1"/>
      <w:numFmt w:val="decimal"/>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15:restartNumberingAfterBreak="0">
    <w:nsid w:val="78FA6424"/>
    <w:multiLevelType w:val="multilevel"/>
    <w:tmpl w:val="0409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num w:numId="1">
    <w:abstractNumId w:val="4"/>
  </w:num>
  <w:num w:numId="2">
    <w:abstractNumId w:val="1"/>
  </w:num>
  <w:num w:numId="3">
    <w:abstractNumId w:val="16"/>
  </w:num>
  <w:num w:numId="4">
    <w:abstractNumId w:val="5"/>
  </w:num>
  <w:num w:numId="5">
    <w:abstractNumId w:val="10"/>
  </w:num>
  <w:num w:numId="6">
    <w:abstractNumId w:val="8"/>
  </w:num>
  <w:num w:numId="7">
    <w:abstractNumId w:val="15"/>
  </w:num>
  <w:num w:numId="8">
    <w:abstractNumId w:val="6"/>
  </w:num>
  <w:num w:numId="9">
    <w:abstractNumId w:val="2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7"/>
  </w:num>
  <w:num w:numId="14">
    <w:abstractNumId w:val="7"/>
  </w:num>
  <w:num w:numId="15">
    <w:abstractNumId w:val="9"/>
  </w:num>
  <w:num w:numId="16">
    <w:abstractNumId w:val="2"/>
  </w:num>
  <w:num w:numId="17">
    <w:abstractNumId w:val="18"/>
  </w:num>
  <w:num w:numId="18">
    <w:abstractNumId w:val="19"/>
  </w:num>
  <w:num w:numId="19">
    <w:abstractNumId w:val="11"/>
  </w:num>
  <w:num w:numId="20">
    <w:abstractNumId w:val="20"/>
  </w:num>
  <w:num w:numId="21">
    <w:abstractNumId w:val="13"/>
  </w:num>
  <w:num w:numId="22">
    <w:abstractNumId w:val="12"/>
  </w:num>
  <w:num w:numId="23">
    <w:abstractNumId w:val="14"/>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ajardo, Robert M. (Cognosante MVH, LLC)">
    <w15:presenceInfo w15:providerId="AD" w15:userId="S-1-5-21-1203574035-2005170512-1850952788-430024"/>
  </w15:person>
  <w15:person w15:author="Richards, Rafael M.">
    <w15:presenceInfo w15:providerId="AD" w15:userId="S-1-5-21-733966599-1863672314-6498272-18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E5"/>
    <w:rsid w:val="00047A9A"/>
    <w:rsid w:val="000545AE"/>
    <w:rsid w:val="000577AF"/>
    <w:rsid w:val="00062F62"/>
    <w:rsid w:val="00076C93"/>
    <w:rsid w:val="00081394"/>
    <w:rsid w:val="000E12A5"/>
    <w:rsid w:val="00107D4B"/>
    <w:rsid w:val="00166194"/>
    <w:rsid w:val="00182733"/>
    <w:rsid w:val="00193FD3"/>
    <w:rsid w:val="001C7E4B"/>
    <w:rsid w:val="001D54A9"/>
    <w:rsid w:val="001D5B41"/>
    <w:rsid w:val="001D6AB4"/>
    <w:rsid w:val="001E0C46"/>
    <w:rsid w:val="001F61BB"/>
    <w:rsid w:val="00203FBE"/>
    <w:rsid w:val="002114F4"/>
    <w:rsid w:val="00225926"/>
    <w:rsid w:val="002262B1"/>
    <w:rsid w:val="002328E2"/>
    <w:rsid w:val="00234729"/>
    <w:rsid w:val="002725D6"/>
    <w:rsid w:val="002A24FE"/>
    <w:rsid w:val="002A40AE"/>
    <w:rsid w:val="002B3705"/>
    <w:rsid w:val="002C7069"/>
    <w:rsid w:val="002E05E2"/>
    <w:rsid w:val="00301FDD"/>
    <w:rsid w:val="003129AC"/>
    <w:rsid w:val="00317FC1"/>
    <w:rsid w:val="00320C08"/>
    <w:rsid w:val="003357BA"/>
    <w:rsid w:val="003739D3"/>
    <w:rsid w:val="003950A0"/>
    <w:rsid w:val="003C5A16"/>
    <w:rsid w:val="003D6D2E"/>
    <w:rsid w:val="003E50EC"/>
    <w:rsid w:val="00415042"/>
    <w:rsid w:val="00431C56"/>
    <w:rsid w:val="004367B8"/>
    <w:rsid w:val="00437837"/>
    <w:rsid w:val="00452ABF"/>
    <w:rsid w:val="00453C47"/>
    <w:rsid w:val="00470726"/>
    <w:rsid w:val="004B5642"/>
    <w:rsid w:val="004B5689"/>
    <w:rsid w:val="004C0568"/>
    <w:rsid w:val="004D34F2"/>
    <w:rsid w:val="004D54C6"/>
    <w:rsid w:val="004D58B6"/>
    <w:rsid w:val="004F60C1"/>
    <w:rsid w:val="00515F23"/>
    <w:rsid w:val="00535851"/>
    <w:rsid w:val="00542BB5"/>
    <w:rsid w:val="005708E1"/>
    <w:rsid w:val="0058755A"/>
    <w:rsid w:val="00594AFD"/>
    <w:rsid w:val="005A6C2D"/>
    <w:rsid w:val="005C20F8"/>
    <w:rsid w:val="005F716A"/>
    <w:rsid w:val="006554AA"/>
    <w:rsid w:val="00685B5F"/>
    <w:rsid w:val="00693205"/>
    <w:rsid w:val="006A0990"/>
    <w:rsid w:val="006A66EC"/>
    <w:rsid w:val="006A7D2E"/>
    <w:rsid w:val="00707FFC"/>
    <w:rsid w:val="007215B4"/>
    <w:rsid w:val="00736C04"/>
    <w:rsid w:val="007371D5"/>
    <w:rsid w:val="00744B13"/>
    <w:rsid w:val="00750B2E"/>
    <w:rsid w:val="007632B5"/>
    <w:rsid w:val="00780F1F"/>
    <w:rsid w:val="00791163"/>
    <w:rsid w:val="007A2828"/>
    <w:rsid w:val="007A403D"/>
    <w:rsid w:val="007A7C2F"/>
    <w:rsid w:val="007D3C2A"/>
    <w:rsid w:val="007F0476"/>
    <w:rsid w:val="007F52D1"/>
    <w:rsid w:val="00812513"/>
    <w:rsid w:val="0089645C"/>
    <w:rsid w:val="008A1D40"/>
    <w:rsid w:val="008B33DD"/>
    <w:rsid w:val="008B5CEF"/>
    <w:rsid w:val="008D43DB"/>
    <w:rsid w:val="008E20C8"/>
    <w:rsid w:val="008F3919"/>
    <w:rsid w:val="009029C5"/>
    <w:rsid w:val="009033F0"/>
    <w:rsid w:val="00953C9B"/>
    <w:rsid w:val="0095597C"/>
    <w:rsid w:val="00977180"/>
    <w:rsid w:val="0099402E"/>
    <w:rsid w:val="009B1C8B"/>
    <w:rsid w:val="009D2592"/>
    <w:rsid w:val="009D53FE"/>
    <w:rsid w:val="009F13E9"/>
    <w:rsid w:val="00A10894"/>
    <w:rsid w:val="00A35C43"/>
    <w:rsid w:val="00A63360"/>
    <w:rsid w:val="00A71B72"/>
    <w:rsid w:val="00A73CCA"/>
    <w:rsid w:val="00A912B5"/>
    <w:rsid w:val="00AB6DB1"/>
    <w:rsid w:val="00AC46F4"/>
    <w:rsid w:val="00AE7FFD"/>
    <w:rsid w:val="00B13432"/>
    <w:rsid w:val="00B13704"/>
    <w:rsid w:val="00B31E44"/>
    <w:rsid w:val="00B37AFB"/>
    <w:rsid w:val="00B54B2D"/>
    <w:rsid w:val="00B643A7"/>
    <w:rsid w:val="00B74679"/>
    <w:rsid w:val="00B85AD2"/>
    <w:rsid w:val="00B97413"/>
    <w:rsid w:val="00BA67D0"/>
    <w:rsid w:val="00BC29F7"/>
    <w:rsid w:val="00C316A1"/>
    <w:rsid w:val="00C40F79"/>
    <w:rsid w:val="00C539E5"/>
    <w:rsid w:val="00C61E72"/>
    <w:rsid w:val="00C70963"/>
    <w:rsid w:val="00C82101"/>
    <w:rsid w:val="00C921E1"/>
    <w:rsid w:val="00C9389C"/>
    <w:rsid w:val="00CA309D"/>
    <w:rsid w:val="00CB5CF1"/>
    <w:rsid w:val="00CD051F"/>
    <w:rsid w:val="00CE0D00"/>
    <w:rsid w:val="00D169BA"/>
    <w:rsid w:val="00D16FE0"/>
    <w:rsid w:val="00D240E3"/>
    <w:rsid w:val="00D316C6"/>
    <w:rsid w:val="00D41633"/>
    <w:rsid w:val="00D67624"/>
    <w:rsid w:val="00DA754E"/>
    <w:rsid w:val="00DB083A"/>
    <w:rsid w:val="00DE2703"/>
    <w:rsid w:val="00E1382E"/>
    <w:rsid w:val="00E17384"/>
    <w:rsid w:val="00E27C17"/>
    <w:rsid w:val="00E44926"/>
    <w:rsid w:val="00E57B6B"/>
    <w:rsid w:val="00E70BAF"/>
    <w:rsid w:val="00E71649"/>
    <w:rsid w:val="00E776DD"/>
    <w:rsid w:val="00E80D71"/>
    <w:rsid w:val="00EA6E18"/>
    <w:rsid w:val="00EC4D34"/>
    <w:rsid w:val="00ED4403"/>
    <w:rsid w:val="00ED50B6"/>
    <w:rsid w:val="00ED7EB7"/>
    <w:rsid w:val="00F0595F"/>
    <w:rsid w:val="00F161B7"/>
    <w:rsid w:val="00F22DEA"/>
    <w:rsid w:val="00F34AD8"/>
    <w:rsid w:val="00F566D8"/>
    <w:rsid w:val="00FA52E5"/>
    <w:rsid w:val="00FF1090"/>
    <w:rsid w:val="00FF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3B02"/>
  <w15:docId w15:val="{530CE496-8DFD-4702-8AEC-31696506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3" w:line="267" w:lineRule="auto"/>
        <w:ind w:left="550"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0"/>
    </w:rPr>
  </w:style>
  <w:style w:type="paragraph" w:styleId="Heading1">
    <w:name w:val="heading 1"/>
    <w:next w:val="Normal"/>
    <w:link w:val="Heading1Char"/>
    <w:uiPriority w:val="9"/>
    <w:unhideWhenUsed/>
    <w:qFormat/>
    <w:pPr>
      <w:keepNext/>
      <w:keepLines/>
      <w:ind w:left="0" w:firstLine="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33"/>
      <w:ind w:left="0" w:firstLine="0"/>
      <w:outlineLvl w:val="1"/>
    </w:pPr>
    <w:rPr>
      <w:rFonts w:ascii="Arial" w:eastAsia="Arial" w:hAnsi="Arial" w:cs="Arial"/>
      <w:b/>
      <w:color w:val="000000"/>
      <w:sz w:val="32"/>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paragraph" w:styleId="TOC1">
    <w:name w:val="toc 1"/>
    <w:hidden/>
    <w:uiPriority w:val="39"/>
    <w:pPr>
      <w:spacing w:after="142"/>
      <w:ind w:left="565" w:right="20"/>
    </w:pPr>
    <w:rPr>
      <w:b/>
      <w:color w:val="000000"/>
      <w:sz w:val="20"/>
    </w:rPr>
  </w:style>
  <w:style w:type="paragraph" w:styleId="TOC2">
    <w:name w:val="toc 2"/>
    <w:hidden/>
    <w:uiPriority w:val="39"/>
    <w:pPr>
      <w:spacing w:after="115"/>
      <w:ind w:left="555" w:right="17"/>
    </w:pPr>
    <w:rPr>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top w:w="23" w:type="dxa"/>
        <w:left w:w="98" w:type="dxa"/>
        <w:right w:w="115" w:type="dxa"/>
      </w:tblCellMar>
    </w:tblPr>
  </w:style>
  <w:style w:type="table" w:customStyle="1" w:styleId="1">
    <w:name w:val="1"/>
    <w:basedOn w:val="TableNormal"/>
    <w:pPr>
      <w:spacing w:after="0" w:line="240" w:lineRule="auto"/>
    </w:pPr>
    <w:tblPr>
      <w:tblStyleRowBandSize w:val="1"/>
      <w:tblStyleColBandSize w:val="1"/>
      <w:tblCellMar>
        <w:top w:w="22" w:type="dxa"/>
        <w:left w:w="98" w:type="dxa"/>
        <w:right w:w="115" w:type="dxa"/>
      </w:tblCellMar>
    </w:tblPr>
  </w:style>
  <w:style w:type="paragraph" w:styleId="Header">
    <w:name w:val="header"/>
    <w:basedOn w:val="Normal"/>
    <w:link w:val="HeaderChar"/>
    <w:uiPriority w:val="99"/>
    <w:unhideWhenUsed/>
    <w:rsid w:val="00B13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2"/>
    <w:rPr>
      <w:color w:val="000000"/>
    </w:rPr>
  </w:style>
  <w:style w:type="paragraph" w:styleId="ListParagraph">
    <w:name w:val="List Paragraph"/>
    <w:basedOn w:val="Normal"/>
    <w:uiPriority w:val="34"/>
    <w:qFormat/>
    <w:rsid w:val="00515F23"/>
    <w:pPr>
      <w:ind w:left="720"/>
      <w:contextualSpacing/>
    </w:pPr>
  </w:style>
  <w:style w:type="character" w:styleId="Hyperlink">
    <w:name w:val="Hyperlink"/>
    <w:basedOn w:val="DefaultParagraphFont"/>
    <w:uiPriority w:val="99"/>
    <w:unhideWhenUsed/>
    <w:rsid w:val="00542BB5"/>
    <w:rPr>
      <w:color w:val="0563C1" w:themeColor="hyperlink"/>
      <w:u w:val="single"/>
    </w:rPr>
  </w:style>
  <w:style w:type="character" w:styleId="UnresolvedMention">
    <w:name w:val="Unresolved Mention"/>
    <w:basedOn w:val="DefaultParagraphFont"/>
    <w:uiPriority w:val="99"/>
    <w:rsid w:val="00542BB5"/>
    <w:rPr>
      <w:color w:val="808080"/>
      <w:shd w:val="clear" w:color="auto" w:fill="E6E6E6"/>
    </w:rPr>
  </w:style>
  <w:style w:type="paragraph" w:styleId="Footer">
    <w:name w:val="footer"/>
    <w:basedOn w:val="Normal"/>
    <w:link w:val="FooterChar"/>
    <w:uiPriority w:val="99"/>
    <w:unhideWhenUsed/>
    <w:rsid w:val="00737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1D5"/>
    <w:rPr>
      <w:color w:val="000000"/>
    </w:rPr>
  </w:style>
  <w:style w:type="paragraph" w:customStyle="1" w:styleId="Style1">
    <w:name w:val="Style1"/>
    <w:basedOn w:val="Normal"/>
    <w:link w:val="Style1Char"/>
    <w:qFormat/>
    <w:rsid w:val="00D41633"/>
    <w:pPr>
      <w:numPr>
        <w:ilvl w:val="2"/>
        <w:numId w:val="7"/>
      </w:numPr>
      <w:spacing w:after="240" w:line="276" w:lineRule="auto"/>
      <w:jc w:val="left"/>
    </w:pPr>
    <w:rPr>
      <w:iCs/>
    </w:rPr>
  </w:style>
  <w:style w:type="paragraph" w:styleId="TOCHeading">
    <w:name w:val="TOC Heading"/>
    <w:basedOn w:val="Heading1"/>
    <w:next w:val="Normal"/>
    <w:uiPriority w:val="39"/>
    <w:semiHidden/>
    <w:unhideWhenUsed/>
    <w:qFormat/>
    <w:rsid w:val="0089645C"/>
    <w:pPr>
      <w:spacing w:before="240" w:after="0"/>
      <w:ind w:left="550" w:hanging="10"/>
      <w:outlineLvl w:val="9"/>
    </w:pPr>
    <w:rPr>
      <w:rFonts w:asciiTheme="majorHAnsi" w:eastAsiaTheme="majorEastAsia" w:hAnsiTheme="majorHAnsi" w:cstheme="majorBidi"/>
      <w:b w:val="0"/>
      <w:color w:val="2E74B5" w:themeColor="accent1" w:themeShade="BF"/>
      <w:sz w:val="32"/>
      <w:szCs w:val="32"/>
    </w:rPr>
  </w:style>
  <w:style w:type="character" w:customStyle="1" w:styleId="Style1Char">
    <w:name w:val="Style1 Char"/>
    <w:basedOn w:val="DefaultParagraphFont"/>
    <w:link w:val="Style1"/>
    <w:rsid w:val="00D41633"/>
    <w:rPr>
      <w:iCs/>
      <w:color w:val="000000"/>
    </w:rPr>
  </w:style>
  <w:style w:type="table" w:customStyle="1" w:styleId="OITTable">
    <w:name w:val="OI&amp;T Table"/>
    <w:basedOn w:val="GridTable4-Accent1"/>
    <w:uiPriority w:val="99"/>
    <w:rsid w:val="00C61E72"/>
    <w:pPr>
      <w:ind w:left="0" w:firstLine="0"/>
      <w:jc w:val="left"/>
    </w:pPr>
    <w:rPr>
      <w:rFonts w:asciiTheme="minorHAnsi" w:eastAsiaTheme="minorHAnsi" w:hAnsiTheme="minorHAnsi" w:cstheme="minorBidi"/>
      <w:sz w:val="20"/>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val="0"/>
        <w:bCs/>
      </w:rPr>
      <w:tblPr/>
      <w:tcPr>
        <w:tcBorders>
          <w:top w:val="double" w:sz="4" w:space="0" w:color="5B9BD5" w:themeColor="accent1"/>
        </w:tcBorders>
      </w:tcPr>
    </w:tblStylePr>
    <w:tblStylePr w:type="firstCol">
      <w:rPr>
        <w:b w:val="0"/>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val="0"/>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paragraph" w:styleId="ListNumber">
    <w:name w:val="List Number"/>
    <w:basedOn w:val="Normal"/>
    <w:uiPriority w:val="99"/>
    <w:unhideWhenUsed/>
    <w:rsid w:val="00C61E72"/>
    <w:pPr>
      <w:numPr>
        <w:numId w:val="14"/>
      </w:numPr>
      <w:spacing w:after="0" w:line="240" w:lineRule="auto"/>
      <w:contextualSpacing/>
      <w:jc w:val="left"/>
    </w:pPr>
    <w:rPr>
      <w:rFonts w:asciiTheme="minorHAnsi" w:eastAsiaTheme="minorHAnsi" w:hAnsiTheme="minorHAnsi" w:cstheme="minorBidi"/>
      <w:color w:val="auto"/>
      <w:sz w:val="24"/>
      <w:szCs w:val="24"/>
    </w:rPr>
  </w:style>
  <w:style w:type="paragraph" w:customStyle="1" w:styleId="TableHeading">
    <w:name w:val="Table Heading"/>
    <w:basedOn w:val="Normal"/>
    <w:qFormat/>
    <w:rsid w:val="00C61E72"/>
    <w:pPr>
      <w:spacing w:after="0" w:line="240" w:lineRule="auto"/>
      <w:ind w:left="0" w:firstLine="0"/>
      <w:jc w:val="left"/>
    </w:pPr>
    <w:rPr>
      <w:rFonts w:asciiTheme="minorHAnsi" w:eastAsiaTheme="minorHAnsi" w:hAnsiTheme="minorHAnsi" w:cstheme="minorBidi"/>
      <w:b/>
      <w:bCs/>
      <w:color w:val="FFFFFF" w:themeColor="background1"/>
      <w:sz w:val="24"/>
      <w:szCs w:val="24"/>
    </w:rPr>
  </w:style>
  <w:style w:type="paragraph" w:customStyle="1" w:styleId="TableCell">
    <w:name w:val="Table Cell"/>
    <w:basedOn w:val="Normal"/>
    <w:qFormat/>
    <w:rsid w:val="00C61E72"/>
    <w:pPr>
      <w:spacing w:after="0" w:line="240" w:lineRule="auto"/>
      <w:ind w:left="0" w:firstLine="0"/>
      <w:jc w:val="left"/>
    </w:pPr>
    <w:rPr>
      <w:rFonts w:asciiTheme="minorHAnsi" w:eastAsiaTheme="minorHAnsi" w:hAnsiTheme="minorHAnsi" w:cstheme="minorBidi"/>
      <w:bCs/>
      <w:color w:val="auto"/>
      <w:szCs w:val="20"/>
    </w:rPr>
  </w:style>
  <w:style w:type="paragraph" w:styleId="Caption">
    <w:name w:val="caption"/>
    <w:basedOn w:val="Normal"/>
    <w:next w:val="Normal"/>
    <w:uiPriority w:val="35"/>
    <w:unhideWhenUsed/>
    <w:qFormat/>
    <w:rsid w:val="00C61E72"/>
    <w:pPr>
      <w:keepNext/>
      <w:spacing w:before="200" w:after="120" w:line="240" w:lineRule="auto"/>
      <w:ind w:left="0" w:firstLine="0"/>
      <w:jc w:val="left"/>
    </w:pPr>
    <w:rPr>
      <w:rFonts w:asciiTheme="minorHAnsi" w:eastAsiaTheme="minorHAnsi" w:hAnsiTheme="minorHAnsi" w:cstheme="minorBidi"/>
      <w:i/>
      <w:iCs/>
      <w:color w:val="5B616B"/>
      <w:sz w:val="21"/>
      <w:szCs w:val="18"/>
    </w:rPr>
  </w:style>
  <w:style w:type="paragraph" w:customStyle="1" w:styleId="ListNumberLevel2">
    <w:name w:val="List Number Level 2"/>
    <w:basedOn w:val="ListNumber"/>
    <w:qFormat/>
    <w:rsid w:val="00C61E72"/>
    <w:pPr>
      <w:numPr>
        <w:ilvl w:val="1"/>
        <w:numId w:val="15"/>
      </w:numPr>
      <w:ind w:left="548" w:hanging="274"/>
    </w:pPr>
    <w:rPr>
      <w:color w:val="212121"/>
    </w:rPr>
  </w:style>
  <w:style w:type="paragraph" w:customStyle="1" w:styleId="ListParagraphLevel2">
    <w:name w:val="List Paragraph Level 2"/>
    <w:basedOn w:val="ListParagraph"/>
    <w:rsid w:val="00C61E72"/>
    <w:pPr>
      <w:spacing w:after="180" w:line="240" w:lineRule="auto"/>
      <w:ind w:left="547" w:hanging="273"/>
      <w:jc w:val="left"/>
    </w:pPr>
    <w:rPr>
      <w:rFonts w:asciiTheme="minorHAnsi" w:eastAsiaTheme="minorHAnsi" w:hAnsiTheme="minorHAnsi" w:cstheme="minorBidi"/>
      <w:color w:val="auto"/>
      <w:sz w:val="24"/>
      <w:szCs w:val="24"/>
    </w:rPr>
  </w:style>
  <w:style w:type="paragraph" w:customStyle="1" w:styleId="ListParagraphLevel3">
    <w:name w:val="List Paragraph Level 3"/>
    <w:basedOn w:val="Normal"/>
    <w:rsid w:val="00C61E72"/>
    <w:pPr>
      <w:numPr>
        <w:ilvl w:val="2"/>
        <w:numId w:val="16"/>
      </w:numPr>
      <w:spacing w:after="0" w:line="240" w:lineRule="auto"/>
      <w:jc w:val="left"/>
    </w:pPr>
    <w:rPr>
      <w:rFonts w:asciiTheme="minorHAnsi" w:eastAsiaTheme="minorHAnsi" w:hAnsiTheme="minorHAnsi" w:cstheme="minorBidi"/>
      <w:color w:val="212121"/>
      <w:sz w:val="24"/>
      <w:szCs w:val="24"/>
    </w:rPr>
  </w:style>
  <w:style w:type="paragraph" w:customStyle="1" w:styleId="ListParagraphLevel4">
    <w:name w:val="List Paragraph Level 4"/>
    <w:basedOn w:val="Normal"/>
    <w:rsid w:val="00C61E72"/>
    <w:pPr>
      <w:numPr>
        <w:ilvl w:val="3"/>
        <w:numId w:val="16"/>
      </w:numPr>
      <w:spacing w:after="0" w:line="240" w:lineRule="auto"/>
      <w:contextualSpacing/>
      <w:jc w:val="left"/>
    </w:pPr>
    <w:rPr>
      <w:rFonts w:asciiTheme="minorHAnsi" w:eastAsiaTheme="minorHAnsi" w:hAnsiTheme="minorHAnsi" w:cstheme="minorBidi"/>
      <w:color w:val="212121"/>
      <w:sz w:val="24"/>
      <w:szCs w:val="24"/>
    </w:rPr>
  </w:style>
  <w:style w:type="paragraph" w:customStyle="1" w:styleId="ListParagraphLevel5">
    <w:name w:val="List Paragraph Level 5"/>
    <w:basedOn w:val="Normal"/>
    <w:rsid w:val="00C61E72"/>
    <w:pPr>
      <w:numPr>
        <w:ilvl w:val="4"/>
        <w:numId w:val="16"/>
      </w:numPr>
      <w:spacing w:after="180" w:line="240" w:lineRule="auto"/>
      <w:contextualSpacing/>
      <w:jc w:val="left"/>
    </w:pPr>
    <w:rPr>
      <w:rFonts w:asciiTheme="minorHAnsi" w:eastAsiaTheme="minorHAnsi" w:hAnsiTheme="minorHAnsi" w:cstheme="minorBidi"/>
      <w:color w:val="212121"/>
      <w:sz w:val="24"/>
      <w:szCs w:val="24"/>
    </w:rPr>
  </w:style>
  <w:style w:type="paragraph" w:customStyle="1" w:styleId="ListNumberLevel3">
    <w:name w:val="List Number Level 3"/>
    <w:basedOn w:val="ListNumberLevel2"/>
    <w:qFormat/>
    <w:rsid w:val="00C61E72"/>
    <w:pPr>
      <w:numPr>
        <w:ilvl w:val="2"/>
      </w:numPr>
    </w:pPr>
  </w:style>
  <w:style w:type="paragraph" w:customStyle="1" w:styleId="UnnumberedSubheading">
    <w:name w:val="Unnumbered Subheading"/>
    <w:basedOn w:val="Normal"/>
    <w:qFormat/>
    <w:rsid w:val="00C61E72"/>
    <w:pPr>
      <w:spacing w:after="80" w:line="240" w:lineRule="auto"/>
      <w:ind w:left="0" w:firstLine="0"/>
      <w:jc w:val="left"/>
    </w:pPr>
    <w:rPr>
      <w:rFonts w:asciiTheme="minorHAnsi" w:eastAsiaTheme="minorHAnsi" w:hAnsiTheme="minorHAnsi" w:cstheme="minorBidi"/>
      <w:b/>
      <w:color w:val="212121"/>
      <w:sz w:val="28"/>
      <w:szCs w:val="28"/>
    </w:rPr>
  </w:style>
  <w:style w:type="paragraph" w:customStyle="1" w:styleId="NoteStyle1">
    <w:name w:val="Note Style 1"/>
    <w:qFormat/>
    <w:rsid w:val="00C61E72"/>
    <w:pPr>
      <w:spacing w:before="180" w:after="180" w:line="240" w:lineRule="auto"/>
      <w:ind w:left="274" w:firstLine="0"/>
      <w:jc w:val="left"/>
    </w:pPr>
    <w:rPr>
      <w:rFonts w:asciiTheme="minorHAnsi" w:eastAsiaTheme="minorHAnsi" w:hAnsiTheme="minorHAnsi" w:cstheme="minorBidi"/>
      <w:i/>
      <w:sz w:val="24"/>
      <w:szCs w:val="24"/>
    </w:rPr>
  </w:style>
  <w:style w:type="paragraph" w:customStyle="1" w:styleId="NoteStyle2">
    <w:name w:val="Note Style 2"/>
    <w:basedOn w:val="NoteStyle1"/>
    <w:qFormat/>
    <w:rsid w:val="00C61E72"/>
    <w:pPr>
      <w:numPr>
        <w:numId w:val="17"/>
      </w:numPr>
    </w:pPr>
  </w:style>
  <w:style w:type="paragraph" w:customStyle="1" w:styleId="UnderlineItalics">
    <w:name w:val="Underline/Italics"/>
    <w:basedOn w:val="Normal"/>
    <w:uiPriority w:val="8"/>
    <w:qFormat/>
    <w:rsid w:val="00C61E72"/>
    <w:pPr>
      <w:numPr>
        <w:ilvl w:val="1"/>
        <w:numId w:val="16"/>
      </w:numPr>
      <w:spacing w:before="120" w:after="120" w:line="240" w:lineRule="auto"/>
      <w:ind w:left="1080"/>
      <w:jc w:val="left"/>
    </w:pPr>
    <w:rPr>
      <w:i/>
      <w:color w:val="auto"/>
      <w:sz w:val="24"/>
      <w:szCs w:val="20"/>
      <w:u w:val="single"/>
    </w:rPr>
  </w:style>
  <w:style w:type="table" w:styleId="GridTable4-Accent1">
    <w:name w:val="Grid Table 4 Accent 1"/>
    <w:basedOn w:val="TableNormal"/>
    <w:uiPriority w:val="49"/>
    <w:rsid w:val="00C61E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977180"/>
    <w:pPr>
      <w:spacing w:after="100"/>
      <w:ind w:left="660"/>
    </w:pPr>
  </w:style>
  <w:style w:type="paragraph" w:styleId="TOC3">
    <w:name w:val="toc 3"/>
    <w:basedOn w:val="Normal"/>
    <w:next w:val="Normal"/>
    <w:autoRedefine/>
    <w:uiPriority w:val="39"/>
    <w:unhideWhenUsed/>
    <w:rsid w:val="00977180"/>
    <w:pPr>
      <w:spacing w:after="100"/>
      <w:ind w:left="440"/>
    </w:pPr>
  </w:style>
  <w:style w:type="paragraph" w:styleId="BalloonText">
    <w:name w:val="Balloon Text"/>
    <w:basedOn w:val="Normal"/>
    <w:link w:val="BalloonTextChar"/>
    <w:uiPriority w:val="99"/>
    <w:semiHidden/>
    <w:unhideWhenUsed/>
    <w:rsid w:val="00A63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0"/>
    <w:rPr>
      <w:rFonts w:ascii="Segoe UI" w:hAnsi="Segoe UI" w:cs="Segoe UI"/>
      <w:color w:val="000000"/>
      <w:sz w:val="18"/>
      <w:szCs w:val="18"/>
    </w:rPr>
  </w:style>
  <w:style w:type="paragraph" w:styleId="Revision">
    <w:name w:val="Revision"/>
    <w:hidden/>
    <w:uiPriority w:val="99"/>
    <w:semiHidden/>
    <w:rsid w:val="00D316C6"/>
    <w:pPr>
      <w:spacing w:after="0" w:line="240" w:lineRule="auto"/>
      <w:ind w:left="0" w:firstLine="0"/>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1176">
      <w:bodyDiv w:val="1"/>
      <w:marLeft w:val="0"/>
      <w:marRight w:val="0"/>
      <w:marTop w:val="0"/>
      <w:marBottom w:val="0"/>
      <w:divBdr>
        <w:top w:val="none" w:sz="0" w:space="0" w:color="auto"/>
        <w:left w:val="none" w:sz="0" w:space="0" w:color="auto"/>
        <w:bottom w:val="none" w:sz="0" w:space="0" w:color="auto"/>
        <w:right w:val="none" w:sz="0" w:space="0" w:color="auto"/>
      </w:divBdr>
    </w:div>
    <w:div w:id="463280518">
      <w:bodyDiv w:val="1"/>
      <w:marLeft w:val="0"/>
      <w:marRight w:val="0"/>
      <w:marTop w:val="0"/>
      <w:marBottom w:val="0"/>
      <w:divBdr>
        <w:top w:val="none" w:sz="0" w:space="0" w:color="auto"/>
        <w:left w:val="none" w:sz="0" w:space="0" w:color="auto"/>
        <w:bottom w:val="none" w:sz="0" w:space="0" w:color="auto"/>
        <w:right w:val="none" w:sz="0" w:space="0" w:color="auto"/>
      </w:divBdr>
    </w:div>
    <w:div w:id="1114666234">
      <w:bodyDiv w:val="1"/>
      <w:marLeft w:val="0"/>
      <w:marRight w:val="0"/>
      <w:marTop w:val="0"/>
      <w:marBottom w:val="0"/>
      <w:divBdr>
        <w:top w:val="none" w:sz="0" w:space="0" w:color="auto"/>
        <w:left w:val="none" w:sz="0" w:space="0" w:color="auto"/>
        <w:bottom w:val="none" w:sz="0" w:space="0" w:color="auto"/>
        <w:right w:val="none" w:sz="0" w:space="0" w:color="auto"/>
      </w:divBdr>
    </w:div>
    <w:div w:id="207966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yperlink" Target="mailto:gail.graham@va.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mailto:David.Catanoso@va.gov" TargetMode="External"/><Relationship Id="rId2" Type="http://schemas.openxmlformats.org/officeDocument/2006/relationships/numbering" Target="numbering.xml"/><Relationship Id="rId16" Type="http://schemas.openxmlformats.org/officeDocument/2006/relationships/hyperlink" Target="mailto:gail.graham@va.gov" TargetMode="External"/><Relationship Id="rId20" Type="http://schemas.openxmlformats.org/officeDocument/2006/relationships/hyperlink" Target="mailto:Vanessa.Davis@v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David.Catanoso@va.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Charles.Solomon-Jackson@v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anessa.Davis@va.gov"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0697-5899-401B-A6F1-7D1CEA91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2043</Words>
  <Characters>11647</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Spinelli, Thomas</dc:creator>
  <cp:keywords/>
  <dc:description/>
  <cp:lastModifiedBy>Richards, Rafael M.</cp:lastModifiedBy>
  <cp:revision>2</cp:revision>
  <dcterms:created xsi:type="dcterms:W3CDTF">2019-01-31T15:53:00Z</dcterms:created>
  <dcterms:modified xsi:type="dcterms:W3CDTF">2019-01-31T15:53:00Z</dcterms:modified>
</cp:coreProperties>
</file>