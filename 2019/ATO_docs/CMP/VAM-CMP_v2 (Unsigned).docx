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0EB76" w14:textId="77777777" w:rsidR="004C634E" w:rsidRPr="007A657B" w:rsidRDefault="004C634E" w:rsidP="004C634E">
      <w:pPr>
        <w:pStyle w:val="Title"/>
      </w:pPr>
      <w:bookmarkStart w:id="0" w:name="_Toc205632711"/>
      <w:r>
        <w:t>Configuration Management Plan</w:t>
      </w:r>
    </w:p>
    <w:p w14:paraId="6A3DA142" w14:textId="77777777" w:rsidR="00166F7C" w:rsidRPr="00EE0DDE" w:rsidRDefault="00166F7C" w:rsidP="00166F7C">
      <w:pPr>
        <w:pStyle w:val="Default"/>
        <w:rPr>
          <w:i/>
          <w:sz w:val="23"/>
          <w:szCs w:val="23"/>
        </w:rPr>
      </w:pPr>
    </w:p>
    <w:p w14:paraId="0820EB79" w14:textId="18134297" w:rsidR="00FA1BF4" w:rsidRDefault="00166F7C" w:rsidP="00166F7C">
      <w:pPr>
        <w:pStyle w:val="Title"/>
        <w:rPr>
          <w:i/>
          <w:iCs/>
          <w:sz w:val="23"/>
          <w:szCs w:val="23"/>
        </w:rPr>
      </w:pPr>
      <w:r w:rsidRPr="00EE0DDE">
        <w:rPr>
          <w:i/>
          <w:sz w:val="23"/>
          <w:szCs w:val="23"/>
        </w:rPr>
        <w:t xml:space="preserve"> </w:t>
      </w:r>
      <w:r w:rsidRPr="00EE0DDE">
        <w:rPr>
          <w:i/>
          <w:iCs/>
          <w:sz w:val="23"/>
          <w:szCs w:val="23"/>
        </w:rPr>
        <w:t xml:space="preserve">VAEC </w:t>
      </w:r>
      <w:r w:rsidR="00EE0DDE">
        <w:rPr>
          <w:i/>
          <w:sz w:val="23"/>
          <w:szCs w:val="23"/>
        </w:rPr>
        <w:t xml:space="preserve">Amazon Web Services </w:t>
      </w:r>
      <w:r w:rsidR="00674BD1" w:rsidRPr="00EE0DDE">
        <w:rPr>
          <w:i/>
          <w:iCs/>
          <w:sz w:val="23"/>
          <w:szCs w:val="23"/>
        </w:rPr>
        <w:t>GovCloud</w:t>
      </w:r>
      <w:r w:rsidRPr="00EE0DDE">
        <w:rPr>
          <w:i/>
          <w:iCs/>
          <w:sz w:val="23"/>
          <w:szCs w:val="23"/>
        </w:rPr>
        <w:t xml:space="preserve"> High</w:t>
      </w:r>
    </w:p>
    <w:p w14:paraId="069E9EA8" w14:textId="10C0E573" w:rsidR="0050436C" w:rsidRPr="00F54ADE" w:rsidRDefault="0050436C" w:rsidP="0050436C">
      <w:pPr>
        <w:pStyle w:val="Title"/>
        <w:rPr>
          <w:b w:val="0"/>
          <w:i/>
          <w:iCs/>
          <w:color w:val="0070C0"/>
          <w:sz w:val="23"/>
          <w:szCs w:val="23"/>
        </w:rPr>
      </w:pPr>
      <w:r w:rsidRPr="00F54ADE">
        <w:rPr>
          <w:sz w:val="23"/>
          <w:szCs w:val="23"/>
        </w:rPr>
        <w:t xml:space="preserve">and </w:t>
      </w:r>
      <w:proofErr w:type="spellStart"/>
      <w:ins w:id="1" w:author="Faulkner, David A. (Accenture Federal Services)" w:date="2019-04-08T15:45:00Z">
        <w:r w:rsidR="00F91D6B">
          <w:rPr>
            <w:b w:val="0"/>
            <w:color w:val="0070C0"/>
            <w:sz w:val="23"/>
            <w:szCs w:val="23"/>
          </w:rPr>
          <w:t>V</w:t>
        </w:r>
      </w:ins>
      <w:ins w:id="2" w:author="Faulkner, David A. (Accenture Federal Services)" w:date="2019-04-08T15:47:00Z">
        <w:r w:rsidR="00F91D6B">
          <w:rPr>
            <w:b w:val="0"/>
            <w:color w:val="0070C0"/>
            <w:sz w:val="23"/>
            <w:szCs w:val="23"/>
          </w:rPr>
          <w:t>ist</w:t>
        </w:r>
      </w:ins>
      <w:ins w:id="3" w:author="Faulkner, David A. (Accenture Federal Services)" w:date="2019-04-08T15:45:00Z">
        <w:r w:rsidR="00F91D6B">
          <w:rPr>
            <w:b w:val="0"/>
            <w:color w:val="0070C0"/>
            <w:sz w:val="23"/>
            <w:szCs w:val="23"/>
          </w:rPr>
          <w:t>A</w:t>
        </w:r>
        <w:proofErr w:type="spellEnd"/>
        <w:r w:rsidR="00F91D6B">
          <w:rPr>
            <w:b w:val="0"/>
            <w:color w:val="0070C0"/>
            <w:sz w:val="23"/>
            <w:szCs w:val="23"/>
          </w:rPr>
          <w:t xml:space="preserve"> Adaptive Maintenance (VAM)</w:t>
        </w:r>
      </w:ins>
      <w:del w:id="4" w:author="Faulkner, David A. (Accenture Federal Services)" w:date="2019-04-08T15:45:00Z">
        <w:r w:rsidRPr="00F54ADE" w:rsidDel="00F91D6B">
          <w:rPr>
            <w:b w:val="0"/>
            <w:color w:val="0070C0"/>
            <w:sz w:val="23"/>
            <w:szCs w:val="23"/>
          </w:rPr>
          <w:delText>&lt;organization 2 Information System Name&gt;</w:delText>
        </w:r>
      </w:del>
    </w:p>
    <w:p w14:paraId="0E39513A" w14:textId="459D5E72" w:rsidR="0050436C" w:rsidRPr="00F54ADE" w:rsidDel="00F91D6B" w:rsidRDefault="0050436C" w:rsidP="0050436C">
      <w:pPr>
        <w:pStyle w:val="InstructionalTextMainTitle"/>
        <w:rPr>
          <w:del w:id="5" w:author="Faulkner, David A. (Accenture Federal Services)" w:date="2019-04-08T15:47:00Z"/>
          <w:rFonts w:ascii="Arial" w:hAnsi="Arial" w:cs="Arial"/>
          <w:color w:val="0070C0"/>
          <w:sz w:val="23"/>
          <w:szCs w:val="23"/>
        </w:rPr>
      </w:pPr>
      <w:del w:id="6" w:author="Faulkner, David A. (Accenture Federal Services)" w:date="2019-04-08T15:47:00Z">
        <w:r w:rsidRPr="00F54ADE" w:rsidDel="00F91D6B">
          <w:rPr>
            <w:rFonts w:ascii="Arial" w:hAnsi="Arial" w:cs="Arial"/>
            <w:color w:val="0070C0"/>
            <w:sz w:val="23"/>
            <w:szCs w:val="23"/>
          </w:rPr>
          <w:delText>&lt;</w:delText>
        </w:r>
        <w:r w:rsidRPr="00F54ADE" w:rsidDel="00F91D6B">
          <w:rPr>
            <w:color w:val="0070C0"/>
            <w:sz w:val="23"/>
            <w:szCs w:val="23"/>
          </w:rPr>
          <w:delText xml:space="preserve"> </w:delText>
        </w:r>
        <w:r w:rsidRPr="004A763B" w:rsidDel="00F91D6B">
          <w:rPr>
            <w:rFonts w:ascii="Arial" w:hAnsi="Arial" w:cs="Arial"/>
            <w:i w:val="0"/>
            <w:color w:val="0070C0"/>
            <w:sz w:val="23"/>
            <w:szCs w:val="23"/>
          </w:rPr>
          <w:delText>organization 2</w:delText>
        </w:r>
        <w:r w:rsidRPr="00F54ADE" w:rsidDel="00F91D6B">
          <w:rPr>
            <w:color w:val="0070C0"/>
            <w:sz w:val="23"/>
            <w:szCs w:val="23"/>
          </w:rPr>
          <w:delText xml:space="preserve"> </w:delText>
        </w:r>
        <w:r w:rsidRPr="00F54ADE" w:rsidDel="00F91D6B">
          <w:rPr>
            <w:rFonts w:ascii="Arial" w:hAnsi="Arial" w:cs="Arial"/>
            <w:color w:val="0070C0"/>
            <w:sz w:val="23"/>
            <w:szCs w:val="23"/>
          </w:rPr>
          <w:delText>Information System Name in RiskVision (GRC)&gt;</w:delText>
        </w:r>
      </w:del>
    </w:p>
    <w:p w14:paraId="35EE48B6" w14:textId="77777777" w:rsidR="0050436C" w:rsidRPr="00EE0DDE" w:rsidRDefault="0050436C" w:rsidP="00166F7C">
      <w:pPr>
        <w:pStyle w:val="Title"/>
        <w:rPr>
          <w:i/>
          <w:iCs/>
          <w:sz w:val="23"/>
          <w:szCs w:val="23"/>
        </w:rPr>
      </w:pPr>
    </w:p>
    <w:p w14:paraId="5500E21D" w14:textId="77777777" w:rsidR="00166F7C" w:rsidRPr="00FA1BF4" w:rsidRDefault="00166F7C" w:rsidP="00166F7C">
      <w:pPr>
        <w:pStyle w:val="Title"/>
      </w:pPr>
    </w:p>
    <w:p w14:paraId="0820EB7A" w14:textId="77777777" w:rsidR="004F3A80" w:rsidRDefault="00B859DB" w:rsidP="004F3A80">
      <w:pPr>
        <w:pStyle w:val="CoverTitleInstructions"/>
      </w:pPr>
      <w:r>
        <w:rPr>
          <w:noProof/>
        </w:rPr>
        <w:drawing>
          <wp:inline distT="0" distB="0" distL="0" distR="0" wp14:anchorId="0820EE64" wp14:editId="0820EE65">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0820EB7B" w14:textId="77777777" w:rsidR="009976DD" w:rsidRDefault="009976DD" w:rsidP="009976DD">
      <w:pPr>
        <w:pStyle w:val="Title"/>
      </w:pPr>
    </w:p>
    <w:p w14:paraId="62272B78" w14:textId="275C6C2D" w:rsidR="00A4672A" w:rsidRPr="00166F7C" w:rsidRDefault="00F91D6B" w:rsidP="00A4672A">
      <w:pPr>
        <w:pStyle w:val="InstructionalTextTitle2"/>
        <w:rPr>
          <w:color w:val="auto"/>
        </w:rPr>
      </w:pPr>
      <w:ins w:id="7" w:author="Faulkner, David A. (Accenture Federal Services)" w:date="2019-04-08T15:48:00Z">
        <w:r>
          <w:rPr>
            <w:color w:val="auto"/>
          </w:rPr>
          <w:t>04</w:t>
        </w:r>
      </w:ins>
      <w:del w:id="8" w:author="Faulkner, David A. (Accenture Federal Services)" w:date="2019-04-08T15:48:00Z">
        <w:r w:rsidR="00A4672A" w:rsidDel="00F91D6B">
          <w:rPr>
            <w:color w:val="auto"/>
          </w:rPr>
          <w:delText>Month</w:delText>
        </w:r>
      </w:del>
      <w:r w:rsidR="00A4672A">
        <w:rPr>
          <w:color w:val="auto"/>
        </w:rPr>
        <w:t>/</w:t>
      </w:r>
      <w:ins w:id="9" w:author="Faulkner, David A. (Accenture Federal Services)" w:date="2019-04-08T15:48:00Z">
        <w:r>
          <w:rPr>
            <w:color w:val="auto"/>
          </w:rPr>
          <w:t>08</w:t>
        </w:r>
      </w:ins>
      <w:del w:id="10" w:author="Faulkner, David A. (Accenture Federal Services)" w:date="2019-04-08T15:48:00Z">
        <w:r w:rsidR="00A4672A" w:rsidDel="00F91D6B">
          <w:rPr>
            <w:color w:val="auto"/>
          </w:rPr>
          <w:delText>DD</w:delText>
        </w:r>
      </w:del>
      <w:r w:rsidR="00A4672A">
        <w:rPr>
          <w:color w:val="auto"/>
        </w:rPr>
        <w:t>/</w:t>
      </w:r>
      <w:ins w:id="11" w:author="Faulkner, David A. (Accenture Federal Services)" w:date="2019-04-08T15:47:00Z">
        <w:r>
          <w:rPr>
            <w:color w:val="auto"/>
          </w:rPr>
          <w:t>2019</w:t>
        </w:r>
      </w:ins>
      <w:del w:id="12" w:author="Faulkner, David A. (Accenture Federal Services)" w:date="2019-04-08T15:47:00Z">
        <w:r w:rsidR="00A4672A" w:rsidDel="00F91D6B">
          <w:rPr>
            <w:color w:val="auto"/>
          </w:rPr>
          <w:delText>YYYY</w:delText>
        </w:r>
      </w:del>
      <w:r w:rsidR="00A4672A">
        <w:rPr>
          <w:color w:val="auto"/>
        </w:rPr>
        <w:t xml:space="preserve"> </w:t>
      </w:r>
    </w:p>
    <w:p w14:paraId="0820EB7D" w14:textId="413D09B7" w:rsidR="00F7216E" w:rsidRDefault="00F7216E" w:rsidP="00F7216E">
      <w:pPr>
        <w:pStyle w:val="Title2"/>
      </w:pPr>
      <w:r>
        <w:t xml:space="preserve">Version </w:t>
      </w:r>
      <w:ins w:id="13" w:author="Faulkner, David A. (Accenture Federal Services)" w:date="2019-04-08T15:47:00Z">
        <w:r w:rsidR="00F91D6B">
          <w:rPr>
            <w:rFonts w:ascii="Times New Roman" w:hAnsi="Times New Roman" w:cs="Times New Roman"/>
            <w:b w:val="0"/>
            <w:i/>
            <w:sz w:val="22"/>
            <w:szCs w:val="22"/>
          </w:rPr>
          <w:t>3</w:t>
        </w:r>
      </w:ins>
      <w:del w:id="14" w:author="Faulkner, David A. (Accenture Federal Services)" w:date="2019-04-08T15:47:00Z">
        <w:r w:rsidR="00C81D5D" w:rsidDel="00F91D6B">
          <w:rPr>
            <w:rFonts w:ascii="Times New Roman" w:hAnsi="Times New Roman" w:cs="Times New Roman"/>
            <w:b w:val="0"/>
            <w:i/>
            <w:sz w:val="22"/>
            <w:szCs w:val="22"/>
          </w:rPr>
          <w:delText>0</w:delText>
        </w:r>
      </w:del>
      <w:r w:rsidR="009375A3">
        <w:rPr>
          <w:rFonts w:ascii="Times New Roman" w:hAnsi="Times New Roman" w:cs="Times New Roman"/>
          <w:b w:val="0"/>
          <w:i/>
          <w:sz w:val="22"/>
          <w:szCs w:val="22"/>
        </w:rPr>
        <w:t>.0</w:t>
      </w:r>
    </w:p>
    <w:p w14:paraId="0820EB7E" w14:textId="77777777" w:rsidR="004F3A80" w:rsidRDefault="004F3A80" w:rsidP="004F3A80">
      <w:pPr>
        <w:pStyle w:val="Title2"/>
      </w:pPr>
    </w:p>
    <w:p w14:paraId="0820EB7F" w14:textId="77777777" w:rsidR="004F3A80" w:rsidRDefault="004C634E" w:rsidP="004F3A80">
      <w:pPr>
        <w:pStyle w:val="Title2"/>
      </w:pPr>
      <w:r w:rsidRPr="004C634E">
        <w:t>Department of Veterans Affairs</w:t>
      </w:r>
    </w:p>
    <w:p w14:paraId="0820EB80" w14:textId="77777777" w:rsidR="004C634E" w:rsidRDefault="004C634E" w:rsidP="004F3A80">
      <w:pPr>
        <w:pStyle w:val="Title2"/>
      </w:pPr>
    </w:p>
    <w:p w14:paraId="70CD734F" w14:textId="77777777" w:rsidR="00166F7C" w:rsidRDefault="00166F7C" w:rsidP="00166F7C">
      <w:pPr>
        <w:pStyle w:val="Default"/>
      </w:pPr>
    </w:p>
    <w:p w14:paraId="14CD8015" w14:textId="297C0CF5" w:rsidR="00166F7C" w:rsidRDefault="008848A6" w:rsidP="00166F7C">
      <w:pPr>
        <w:pStyle w:val="Default"/>
        <w:jc w:val="center"/>
        <w:rPr>
          <w:sz w:val="23"/>
          <w:szCs w:val="23"/>
        </w:rPr>
      </w:pPr>
      <w:bookmarkStart w:id="15" w:name="_Hlk528240930"/>
      <w:r w:rsidRPr="0036509A">
        <w:rPr>
          <w:i/>
          <w:iCs/>
          <w:sz w:val="23"/>
          <w:szCs w:val="23"/>
        </w:rPr>
        <w:t xml:space="preserve">David </w:t>
      </w:r>
      <w:proofErr w:type="spellStart"/>
      <w:r w:rsidRPr="0036509A">
        <w:rPr>
          <w:i/>
          <w:iCs/>
          <w:sz w:val="23"/>
          <w:szCs w:val="23"/>
        </w:rPr>
        <w:t>Catanoso</w:t>
      </w:r>
      <w:proofErr w:type="spellEnd"/>
      <w:r w:rsidR="00166F7C" w:rsidRPr="0036509A">
        <w:rPr>
          <w:i/>
          <w:iCs/>
          <w:sz w:val="23"/>
          <w:szCs w:val="23"/>
        </w:rPr>
        <w:t>/</w:t>
      </w:r>
      <w:r w:rsidRPr="008848A6">
        <w:rPr>
          <w:i/>
          <w:iCs/>
          <w:sz w:val="23"/>
          <w:szCs w:val="23"/>
        </w:rPr>
        <w:t>VA Office of Information &amp; Technology</w:t>
      </w:r>
    </w:p>
    <w:p w14:paraId="102EFD1F" w14:textId="17920B5D" w:rsidR="00166F7C" w:rsidRDefault="008848A6" w:rsidP="00166F7C">
      <w:pPr>
        <w:pStyle w:val="Title2"/>
        <w:rPr>
          <w:i/>
          <w:iCs/>
          <w:sz w:val="23"/>
          <w:szCs w:val="23"/>
        </w:rPr>
      </w:pPr>
      <w:r w:rsidRPr="008848A6">
        <w:rPr>
          <w:i/>
          <w:iCs/>
          <w:sz w:val="23"/>
          <w:szCs w:val="23"/>
        </w:rPr>
        <w:t>Director, Enterpri</w:t>
      </w:r>
      <w:r>
        <w:rPr>
          <w:i/>
          <w:iCs/>
          <w:sz w:val="23"/>
          <w:szCs w:val="23"/>
        </w:rPr>
        <w:t>se Cloud Solutions Office</w:t>
      </w:r>
    </w:p>
    <w:bookmarkEnd w:id="15"/>
    <w:p w14:paraId="56E9A55A" w14:textId="77777777" w:rsidR="008848A6" w:rsidRDefault="008848A6" w:rsidP="00166F7C">
      <w:pPr>
        <w:pStyle w:val="Title2"/>
      </w:pPr>
    </w:p>
    <w:p w14:paraId="0820EB93" w14:textId="77777777" w:rsidR="00F66DDB" w:rsidRDefault="00F66DDB">
      <w:pPr>
        <w:rPr>
          <w:rFonts w:ascii="Arial" w:hAnsi="Arial" w:cs="Arial"/>
          <w:b/>
          <w:bCs/>
          <w:color w:val="auto"/>
          <w:sz w:val="28"/>
          <w:szCs w:val="32"/>
        </w:rPr>
      </w:pPr>
      <w:r>
        <w:br w:type="page"/>
      </w:r>
    </w:p>
    <w:p w14:paraId="0820EB94" w14:textId="77777777" w:rsidR="00AD4E85" w:rsidRDefault="00AD62ED" w:rsidP="00922D53">
      <w:pPr>
        <w:pStyle w:val="Title2"/>
      </w:pPr>
      <w:r>
        <w:lastRenderedPageBreak/>
        <w:t>Version</w:t>
      </w:r>
      <w:r w:rsidR="00922D53">
        <w:t xml:space="preserve"> History</w:t>
      </w:r>
    </w:p>
    <w:p w14:paraId="0820EB97" w14:textId="5AA6DEC6" w:rsidR="00AD62ED" w:rsidRDefault="00AD62ED" w:rsidP="00AD62ED">
      <w:pPr>
        <w:pStyle w:val="InstructionalText1"/>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showing date artifact was created or revised, version number, description, and author."/>
      </w:tblPr>
      <w:tblGrid>
        <w:gridCol w:w="1637"/>
        <w:gridCol w:w="1023"/>
        <w:gridCol w:w="4485"/>
        <w:gridCol w:w="2205"/>
      </w:tblGrid>
      <w:tr w:rsidR="004F3A80" w:rsidRPr="005068FD" w14:paraId="0820EB9C" w14:textId="77777777" w:rsidTr="001E3826">
        <w:trPr>
          <w:cantSplit/>
          <w:tblHeader/>
        </w:trPr>
        <w:tc>
          <w:tcPr>
            <w:tcW w:w="876" w:type="pct"/>
            <w:shd w:val="clear" w:color="auto" w:fill="F2F2F2"/>
          </w:tcPr>
          <w:p w14:paraId="0820EB98" w14:textId="77777777" w:rsidR="004F3A80" w:rsidRPr="005068FD" w:rsidRDefault="004F3A80" w:rsidP="0004636C">
            <w:pPr>
              <w:pStyle w:val="TableHeading"/>
            </w:pPr>
            <w:bookmarkStart w:id="16" w:name="ColumnTitle_01"/>
            <w:bookmarkEnd w:id="16"/>
            <w:r w:rsidRPr="005068FD">
              <w:t>Date</w:t>
            </w:r>
          </w:p>
        </w:tc>
        <w:tc>
          <w:tcPr>
            <w:tcW w:w="547" w:type="pct"/>
            <w:shd w:val="clear" w:color="auto" w:fill="F2F2F2"/>
          </w:tcPr>
          <w:p w14:paraId="0820EB99" w14:textId="77777777" w:rsidR="004F3A80" w:rsidRPr="005068FD" w:rsidRDefault="004F3A80" w:rsidP="0004636C">
            <w:pPr>
              <w:pStyle w:val="TableHeading"/>
            </w:pPr>
            <w:r w:rsidRPr="005068FD">
              <w:t>Version</w:t>
            </w:r>
          </w:p>
        </w:tc>
        <w:tc>
          <w:tcPr>
            <w:tcW w:w="2398" w:type="pct"/>
            <w:shd w:val="clear" w:color="auto" w:fill="F2F2F2"/>
          </w:tcPr>
          <w:p w14:paraId="0820EB9A" w14:textId="77777777" w:rsidR="004F3A80" w:rsidRPr="005068FD" w:rsidRDefault="004F3A80" w:rsidP="0004636C">
            <w:pPr>
              <w:pStyle w:val="TableHeading"/>
            </w:pPr>
            <w:r w:rsidRPr="005068FD">
              <w:t>Description</w:t>
            </w:r>
          </w:p>
        </w:tc>
        <w:tc>
          <w:tcPr>
            <w:tcW w:w="1179" w:type="pct"/>
            <w:shd w:val="clear" w:color="auto" w:fill="F2F2F2"/>
          </w:tcPr>
          <w:p w14:paraId="0820EB9B" w14:textId="77777777" w:rsidR="004F3A80" w:rsidRPr="005068FD" w:rsidRDefault="004F3A80" w:rsidP="0004636C">
            <w:pPr>
              <w:pStyle w:val="TableHeading"/>
            </w:pPr>
            <w:r w:rsidRPr="005068FD">
              <w:t>Author</w:t>
            </w:r>
          </w:p>
        </w:tc>
      </w:tr>
      <w:tr w:rsidR="00194434" w14:paraId="0820EBA1" w14:textId="77777777" w:rsidTr="001E3826">
        <w:trPr>
          <w:cantSplit/>
        </w:trPr>
        <w:tc>
          <w:tcPr>
            <w:tcW w:w="876" w:type="pct"/>
          </w:tcPr>
          <w:p w14:paraId="0820EB9D" w14:textId="7A2E09B6" w:rsidR="00194434" w:rsidRPr="005068FD" w:rsidRDefault="00194434" w:rsidP="00577EFC">
            <w:pPr>
              <w:pStyle w:val="TableText"/>
            </w:pPr>
            <w:r>
              <w:rPr>
                <w:noProof/>
                <w:color w:val="000000"/>
                <w:spacing w:val="-3"/>
              </w:rPr>
              <w:t>5/31/2017</w:t>
            </w:r>
          </w:p>
        </w:tc>
        <w:tc>
          <w:tcPr>
            <w:tcW w:w="547" w:type="pct"/>
          </w:tcPr>
          <w:p w14:paraId="0820EB9E" w14:textId="66E3725F" w:rsidR="00194434" w:rsidRDefault="00194434" w:rsidP="00194434">
            <w:pPr>
              <w:pStyle w:val="TableText"/>
            </w:pPr>
            <w:r>
              <w:rPr>
                <w:noProof/>
                <w:color w:val="000000"/>
                <w:spacing w:val="-3"/>
              </w:rPr>
              <w:t>0.1</w:t>
            </w:r>
          </w:p>
        </w:tc>
        <w:tc>
          <w:tcPr>
            <w:tcW w:w="2398" w:type="pct"/>
          </w:tcPr>
          <w:p w14:paraId="543998BA" w14:textId="20D3B5E8" w:rsidR="00194434" w:rsidRDefault="00194434" w:rsidP="00194434">
            <w:pPr>
              <w:spacing w:line="315" w:lineRule="exact"/>
              <w:ind w:right="-239"/>
            </w:pPr>
            <w:r>
              <w:rPr>
                <w:rFonts w:ascii="Arial" w:hAnsi="Arial" w:cs="Arial"/>
                <w:noProof/>
                <w:color w:val="000000"/>
                <w:spacing w:val="-3"/>
              </w:rPr>
              <w:t>Establis</w:t>
            </w:r>
            <w:r w:rsidR="001E3846">
              <w:rPr>
                <w:rFonts w:ascii="Arial" w:hAnsi="Arial" w:cs="Arial"/>
                <w:noProof/>
                <w:color w:val="000000"/>
                <w:spacing w:val="-3"/>
              </w:rPr>
              <w:t>hed</w:t>
            </w:r>
            <w:r>
              <w:rPr>
                <w:rFonts w:ascii="Calibri" w:hAnsi="Calibri" w:cs="Calibri"/>
                <w:noProof/>
                <w:color w:val="000000"/>
                <w:spacing w:val="9"/>
              </w:rPr>
              <w:t> </w:t>
            </w:r>
            <w:r>
              <w:rPr>
                <w:rFonts w:ascii="Arial" w:hAnsi="Arial" w:cs="Arial"/>
                <w:noProof/>
                <w:color w:val="000000"/>
                <w:spacing w:val="-2"/>
              </w:rPr>
              <w:t>initial</w:t>
            </w:r>
            <w:r>
              <w:rPr>
                <w:rFonts w:ascii="Calibri" w:hAnsi="Calibri" w:cs="Calibri"/>
                <w:noProof/>
                <w:color w:val="000000"/>
                <w:spacing w:val="8"/>
              </w:rPr>
              <w:t> </w:t>
            </w:r>
            <w:r>
              <w:rPr>
                <w:rFonts w:ascii="Arial" w:hAnsi="Arial" w:cs="Arial"/>
                <w:noProof/>
                <w:color w:val="000000"/>
                <w:spacing w:val="-3"/>
              </w:rPr>
              <w:t>template</w:t>
            </w:r>
            <w:r>
              <w:rPr>
                <w:rFonts w:ascii="Calibri" w:hAnsi="Calibri" w:cs="Calibri"/>
                <w:noProof/>
                <w:color w:val="000000"/>
                <w:spacing w:val="7"/>
              </w:rPr>
              <w:t> </w:t>
            </w:r>
            <w:r>
              <w:rPr>
                <w:rFonts w:ascii="Arial" w:hAnsi="Arial" w:cs="Arial"/>
                <w:noProof/>
                <w:color w:val="000000"/>
                <w:spacing w:val="-3"/>
              </w:rPr>
              <w:t>version</w:t>
            </w:r>
            <w:r>
              <w:rPr>
                <w:rFonts w:ascii="Calibri" w:hAnsi="Calibri" w:cs="Calibri"/>
                <w:noProof/>
                <w:color w:val="000000"/>
                <w:spacing w:val="9"/>
              </w:rPr>
              <w:t> </w:t>
            </w:r>
            <w:r>
              <w:rPr>
                <w:rFonts w:ascii="Arial" w:hAnsi="Arial" w:cs="Arial"/>
                <w:noProof/>
                <w:color w:val="000000"/>
                <w:spacing w:val="-3"/>
              </w:rPr>
              <w:t>with</w:t>
            </w:r>
            <w:r>
              <w:rPr>
                <w:rFonts w:ascii="Calibri" w:hAnsi="Calibri" w:cs="Calibri"/>
                <w:noProof/>
                <w:color w:val="000000"/>
                <w:spacing w:val="9"/>
              </w:rPr>
              <w:t> </w:t>
            </w:r>
            <w:r>
              <w:rPr>
                <w:rFonts w:ascii="Arial" w:hAnsi="Arial" w:cs="Arial"/>
                <w:noProof/>
                <w:color w:val="000000"/>
                <w:spacing w:val="-3"/>
              </w:rPr>
              <w:t>basic</w:t>
            </w:r>
          </w:p>
          <w:p w14:paraId="0820EB9F" w14:textId="40A502A5" w:rsidR="00194434" w:rsidRDefault="00194434" w:rsidP="00194434">
            <w:pPr>
              <w:pStyle w:val="TableText"/>
            </w:pPr>
            <w:r>
              <w:rPr>
                <w:noProof/>
                <w:color w:val="000000"/>
                <w:spacing w:val="-3"/>
              </w:rPr>
              <w:t>content.</w:t>
            </w:r>
          </w:p>
        </w:tc>
        <w:tc>
          <w:tcPr>
            <w:tcW w:w="1179" w:type="pct"/>
          </w:tcPr>
          <w:p w14:paraId="0C642060" w14:textId="77777777" w:rsidR="00194434" w:rsidRDefault="00194434" w:rsidP="00194434">
            <w:pPr>
              <w:spacing w:line="315" w:lineRule="exact"/>
              <w:ind w:left="108" w:right="-239"/>
            </w:pPr>
            <w:r>
              <w:rPr>
                <w:rFonts w:ascii="Arial" w:hAnsi="Arial" w:cs="Arial"/>
                <w:noProof/>
                <w:color w:val="000000"/>
                <w:spacing w:val="-3"/>
              </w:rPr>
              <w:t>John</w:t>
            </w:r>
            <w:r>
              <w:rPr>
                <w:rFonts w:ascii="Calibri" w:hAnsi="Calibri" w:cs="Calibri"/>
                <w:noProof/>
                <w:color w:val="000000"/>
                <w:spacing w:val="9"/>
              </w:rPr>
              <w:t> </w:t>
            </w:r>
            <w:r>
              <w:rPr>
                <w:rFonts w:ascii="Arial" w:hAnsi="Arial" w:cs="Arial"/>
                <w:noProof/>
                <w:color w:val="000000"/>
                <w:spacing w:val="-3"/>
              </w:rPr>
              <w:t>Martoglio,</w:t>
            </w:r>
          </w:p>
          <w:p w14:paraId="0820EBA0" w14:textId="783ACA21" w:rsidR="00194434" w:rsidRDefault="00194434" w:rsidP="00194434">
            <w:pPr>
              <w:pStyle w:val="TableText"/>
            </w:pPr>
            <w:r>
              <w:rPr>
                <w:noProof/>
                <w:color w:val="000000"/>
                <w:spacing w:val="-5"/>
              </w:rPr>
              <w:t>CSRA</w:t>
            </w:r>
          </w:p>
        </w:tc>
      </w:tr>
      <w:tr w:rsidR="00194434" w14:paraId="0820EBA6" w14:textId="77777777" w:rsidTr="001E3826">
        <w:trPr>
          <w:cantSplit/>
        </w:trPr>
        <w:tc>
          <w:tcPr>
            <w:tcW w:w="876" w:type="pct"/>
          </w:tcPr>
          <w:p w14:paraId="0820EBA2" w14:textId="5337931C" w:rsidR="00194434" w:rsidRDefault="00194434" w:rsidP="00194434">
            <w:pPr>
              <w:pStyle w:val="TableText"/>
            </w:pPr>
            <w:r>
              <w:rPr>
                <w:noProof/>
                <w:color w:val="000000"/>
                <w:spacing w:val="-3"/>
              </w:rPr>
              <w:t>6/7/2017</w:t>
            </w:r>
          </w:p>
        </w:tc>
        <w:tc>
          <w:tcPr>
            <w:tcW w:w="547" w:type="pct"/>
          </w:tcPr>
          <w:p w14:paraId="0820EBA3" w14:textId="3EA7A42B" w:rsidR="00194434" w:rsidRDefault="00194434" w:rsidP="00194434">
            <w:pPr>
              <w:pStyle w:val="TableText"/>
            </w:pPr>
            <w:r>
              <w:rPr>
                <w:noProof/>
                <w:color w:val="000000"/>
                <w:spacing w:val="-2"/>
              </w:rPr>
              <w:t>.2</w:t>
            </w:r>
          </w:p>
        </w:tc>
        <w:tc>
          <w:tcPr>
            <w:tcW w:w="2398" w:type="pct"/>
          </w:tcPr>
          <w:p w14:paraId="15633D13" w14:textId="77777777" w:rsidR="00194434" w:rsidRDefault="00194434" w:rsidP="00FF7988">
            <w:pPr>
              <w:spacing w:line="315" w:lineRule="exact"/>
              <w:ind w:right="-239"/>
            </w:pPr>
            <w:r>
              <w:rPr>
                <w:rFonts w:ascii="Arial" w:hAnsi="Arial" w:cs="Arial"/>
                <w:noProof/>
                <w:color w:val="000000"/>
                <w:spacing w:val="-3"/>
              </w:rPr>
              <w:t>Included</w:t>
            </w:r>
            <w:r>
              <w:rPr>
                <w:rFonts w:ascii="Calibri" w:hAnsi="Calibri" w:cs="Calibri"/>
                <w:noProof/>
                <w:color w:val="000000"/>
                <w:spacing w:val="7"/>
              </w:rPr>
              <w:t> </w:t>
            </w:r>
            <w:r>
              <w:rPr>
                <w:rFonts w:ascii="Arial" w:hAnsi="Arial" w:cs="Arial"/>
                <w:noProof/>
                <w:color w:val="000000"/>
                <w:spacing w:val="-3"/>
              </w:rPr>
              <w:t>feedback</w:t>
            </w:r>
            <w:r>
              <w:rPr>
                <w:rFonts w:ascii="Calibri" w:hAnsi="Calibri" w:cs="Calibri"/>
                <w:noProof/>
                <w:color w:val="000000"/>
                <w:spacing w:val="10"/>
              </w:rPr>
              <w:t> </w:t>
            </w:r>
            <w:r>
              <w:rPr>
                <w:rFonts w:ascii="Arial" w:hAnsi="Arial" w:cs="Arial"/>
                <w:noProof/>
                <w:color w:val="000000"/>
                <w:spacing w:val="-3"/>
              </w:rPr>
              <w:t>from</w:t>
            </w:r>
            <w:r>
              <w:rPr>
                <w:rFonts w:ascii="Calibri" w:hAnsi="Calibri" w:cs="Calibri"/>
                <w:noProof/>
                <w:color w:val="000000"/>
                <w:spacing w:val="6"/>
              </w:rPr>
              <w:t> </w:t>
            </w:r>
            <w:r>
              <w:rPr>
                <w:rFonts w:ascii="Arial" w:hAnsi="Arial" w:cs="Arial"/>
                <w:noProof/>
                <w:color w:val="000000"/>
                <w:spacing w:val="-3"/>
              </w:rPr>
              <w:t>Keith,</w:t>
            </w:r>
            <w:r>
              <w:rPr>
                <w:rFonts w:ascii="Calibri" w:hAnsi="Calibri" w:cs="Calibri"/>
                <w:noProof/>
                <w:color w:val="000000"/>
                <w:spacing w:val="10"/>
              </w:rPr>
              <w:t> </w:t>
            </w:r>
            <w:r>
              <w:rPr>
                <w:rFonts w:ascii="Arial" w:hAnsi="Arial" w:cs="Arial"/>
                <w:noProof/>
                <w:color w:val="000000"/>
                <w:spacing w:val="-3"/>
              </w:rPr>
              <w:t>Carlos</w:t>
            </w:r>
            <w:r>
              <w:rPr>
                <w:rFonts w:ascii="Calibri" w:hAnsi="Calibri" w:cs="Calibri"/>
                <w:noProof/>
                <w:color w:val="000000"/>
                <w:spacing w:val="7"/>
              </w:rPr>
              <w:t> </w:t>
            </w:r>
            <w:r>
              <w:rPr>
                <w:rFonts w:ascii="Arial" w:hAnsi="Arial" w:cs="Arial"/>
                <w:noProof/>
                <w:color w:val="000000"/>
                <w:spacing w:val="-4"/>
              </w:rPr>
              <w:t>and</w:t>
            </w:r>
          </w:p>
          <w:p w14:paraId="0820EBA4" w14:textId="1B2AC02C" w:rsidR="00194434" w:rsidRDefault="00194434" w:rsidP="00194434">
            <w:pPr>
              <w:pStyle w:val="TableText"/>
            </w:pPr>
            <w:r>
              <w:rPr>
                <w:noProof/>
                <w:color w:val="000000"/>
                <w:spacing w:val="-3"/>
              </w:rPr>
              <w:t>Ji.</w:t>
            </w:r>
          </w:p>
        </w:tc>
        <w:tc>
          <w:tcPr>
            <w:tcW w:w="1179" w:type="pct"/>
          </w:tcPr>
          <w:p w14:paraId="02694A3B" w14:textId="77777777" w:rsidR="00194434" w:rsidRDefault="00194434" w:rsidP="00194434">
            <w:pPr>
              <w:spacing w:line="315" w:lineRule="exact"/>
              <w:ind w:left="108" w:right="-239"/>
            </w:pPr>
            <w:r>
              <w:rPr>
                <w:rFonts w:ascii="Arial" w:hAnsi="Arial" w:cs="Arial"/>
                <w:noProof/>
                <w:color w:val="000000"/>
                <w:spacing w:val="-3"/>
              </w:rPr>
              <w:t>John</w:t>
            </w:r>
            <w:r>
              <w:rPr>
                <w:rFonts w:ascii="Calibri" w:hAnsi="Calibri" w:cs="Calibri"/>
                <w:noProof/>
                <w:color w:val="000000"/>
                <w:spacing w:val="9"/>
              </w:rPr>
              <w:t> </w:t>
            </w:r>
            <w:r>
              <w:rPr>
                <w:rFonts w:ascii="Arial" w:hAnsi="Arial" w:cs="Arial"/>
                <w:noProof/>
                <w:color w:val="000000"/>
                <w:spacing w:val="-3"/>
              </w:rPr>
              <w:t>Martoglio,</w:t>
            </w:r>
          </w:p>
          <w:p w14:paraId="0820EBA5" w14:textId="1C515ED3" w:rsidR="00194434" w:rsidRDefault="00194434" w:rsidP="00194434">
            <w:pPr>
              <w:pStyle w:val="TableText"/>
            </w:pPr>
            <w:r>
              <w:rPr>
                <w:noProof/>
                <w:color w:val="000000"/>
                <w:spacing w:val="-5"/>
              </w:rPr>
              <w:t>CSRA</w:t>
            </w:r>
          </w:p>
        </w:tc>
      </w:tr>
      <w:tr w:rsidR="00194434" w14:paraId="30A6E2D4" w14:textId="77777777" w:rsidTr="001E3826">
        <w:trPr>
          <w:cantSplit/>
        </w:trPr>
        <w:tc>
          <w:tcPr>
            <w:tcW w:w="876" w:type="pct"/>
          </w:tcPr>
          <w:p w14:paraId="26002D8F" w14:textId="0D58A47A" w:rsidR="00194434" w:rsidRDefault="00194434" w:rsidP="00194434">
            <w:pPr>
              <w:pStyle w:val="TableText"/>
              <w:rPr>
                <w:noProof/>
                <w:color w:val="000000"/>
                <w:spacing w:val="-3"/>
              </w:rPr>
            </w:pPr>
            <w:r>
              <w:rPr>
                <w:noProof/>
                <w:color w:val="000000"/>
                <w:spacing w:val="-3"/>
              </w:rPr>
              <w:t>6/27/2017</w:t>
            </w:r>
          </w:p>
        </w:tc>
        <w:tc>
          <w:tcPr>
            <w:tcW w:w="547" w:type="pct"/>
          </w:tcPr>
          <w:p w14:paraId="6FE09639" w14:textId="4051D08D" w:rsidR="00194434" w:rsidRDefault="00194434" w:rsidP="00194434">
            <w:pPr>
              <w:pStyle w:val="TableText"/>
            </w:pPr>
            <w:r>
              <w:rPr>
                <w:noProof/>
                <w:color w:val="000000"/>
                <w:spacing w:val="-3"/>
              </w:rPr>
              <w:t>1.1</w:t>
            </w:r>
          </w:p>
        </w:tc>
        <w:tc>
          <w:tcPr>
            <w:tcW w:w="2398" w:type="pct"/>
          </w:tcPr>
          <w:p w14:paraId="15EFE94B" w14:textId="4F96E9B2" w:rsidR="00194434" w:rsidRDefault="00194434" w:rsidP="00194434">
            <w:pPr>
              <w:pStyle w:val="TableText"/>
            </w:pPr>
            <w:r>
              <w:rPr>
                <w:noProof/>
                <w:color w:val="000000"/>
                <w:spacing w:val="-4"/>
              </w:rPr>
              <w:t>Revise</w:t>
            </w:r>
            <w:r w:rsidR="00DD06D8">
              <w:rPr>
                <w:noProof/>
                <w:color w:val="000000"/>
                <w:spacing w:val="-4"/>
              </w:rPr>
              <w:t>d</w:t>
            </w:r>
            <w:r>
              <w:rPr>
                <w:rFonts w:ascii="Calibri" w:hAnsi="Calibri" w:cs="Calibri"/>
                <w:noProof/>
                <w:color w:val="000000"/>
                <w:spacing w:val="9"/>
              </w:rPr>
              <w:t> </w:t>
            </w:r>
            <w:r>
              <w:rPr>
                <w:noProof/>
                <w:color w:val="000000"/>
                <w:spacing w:val="-3"/>
              </w:rPr>
              <w:t>sections</w:t>
            </w:r>
            <w:r>
              <w:rPr>
                <w:rFonts w:ascii="Calibri" w:hAnsi="Calibri" w:cs="Calibri"/>
                <w:noProof/>
                <w:color w:val="000000"/>
                <w:spacing w:val="10"/>
              </w:rPr>
              <w:t> </w:t>
            </w:r>
            <w:r>
              <w:rPr>
                <w:noProof/>
                <w:color w:val="000000"/>
                <w:spacing w:val="-4"/>
              </w:rPr>
              <w:t>and</w:t>
            </w:r>
            <w:r>
              <w:rPr>
                <w:rFonts w:ascii="Calibri" w:hAnsi="Calibri" w:cs="Calibri"/>
                <w:noProof/>
                <w:color w:val="000000"/>
                <w:spacing w:val="9"/>
              </w:rPr>
              <w:t> </w:t>
            </w:r>
            <w:r>
              <w:rPr>
                <w:noProof/>
                <w:color w:val="000000"/>
                <w:spacing w:val="-3"/>
              </w:rPr>
              <w:t>content</w:t>
            </w:r>
          </w:p>
        </w:tc>
        <w:tc>
          <w:tcPr>
            <w:tcW w:w="1179" w:type="pct"/>
          </w:tcPr>
          <w:p w14:paraId="78AF90A1" w14:textId="77777777" w:rsidR="00194434" w:rsidRDefault="00194434" w:rsidP="00194434">
            <w:pPr>
              <w:spacing w:line="315" w:lineRule="exact"/>
              <w:ind w:left="108" w:right="-239"/>
            </w:pPr>
            <w:r>
              <w:rPr>
                <w:rFonts w:ascii="Arial" w:hAnsi="Arial" w:cs="Arial"/>
                <w:noProof/>
                <w:color w:val="000000"/>
                <w:spacing w:val="-3"/>
              </w:rPr>
              <w:t>Peter</w:t>
            </w:r>
            <w:r>
              <w:rPr>
                <w:rFonts w:ascii="Calibri" w:hAnsi="Calibri" w:cs="Calibri"/>
                <w:noProof/>
                <w:color w:val="000000"/>
                <w:spacing w:val="11"/>
              </w:rPr>
              <w:t> </w:t>
            </w:r>
            <w:r>
              <w:rPr>
                <w:rFonts w:ascii="Arial" w:hAnsi="Arial" w:cs="Arial"/>
                <w:noProof/>
                <w:color w:val="000000"/>
                <w:spacing w:val="-3"/>
              </w:rPr>
              <w:t>Davies,</w:t>
            </w:r>
          </w:p>
          <w:p w14:paraId="2FD59AF8" w14:textId="024C6861" w:rsidR="00194434" w:rsidRDefault="00194434" w:rsidP="00194434">
            <w:pPr>
              <w:pStyle w:val="TableText"/>
            </w:pPr>
            <w:r>
              <w:rPr>
                <w:noProof/>
                <w:color w:val="000000"/>
                <w:spacing w:val="-4"/>
              </w:rPr>
              <w:t>MPG/CSRA</w:t>
            </w:r>
          </w:p>
        </w:tc>
      </w:tr>
      <w:tr w:rsidR="00194434" w14:paraId="1F525E4D" w14:textId="77777777" w:rsidTr="001E3826">
        <w:trPr>
          <w:cantSplit/>
        </w:trPr>
        <w:tc>
          <w:tcPr>
            <w:tcW w:w="876" w:type="pct"/>
          </w:tcPr>
          <w:p w14:paraId="3372D533" w14:textId="35F86BFE" w:rsidR="00194434" w:rsidRDefault="00194434" w:rsidP="00194434">
            <w:pPr>
              <w:pStyle w:val="TableText"/>
              <w:rPr>
                <w:noProof/>
                <w:color w:val="000000"/>
                <w:spacing w:val="-3"/>
              </w:rPr>
            </w:pPr>
            <w:r>
              <w:rPr>
                <w:noProof/>
                <w:color w:val="000000"/>
                <w:spacing w:val="-3"/>
              </w:rPr>
              <w:t>8/28/2017</w:t>
            </w:r>
          </w:p>
        </w:tc>
        <w:tc>
          <w:tcPr>
            <w:tcW w:w="547" w:type="pct"/>
          </w:tcPr>
          <w:p w14:paraId="5769DB9E" w14:textId="1DBA7D47" w:rsidR="00194434" w:rsidRDefault="00194434" w:rsidP="00194434">
            <w:pPr>
              <w:pStyle w:val="TableText"/>
            </w:pPr>
            <w:r>
              <w:rPr>
                <w:noProof/>
                <w:color w:val="000000"/>
                <w:spacing w:val="-3"/>
              </w:rPr>
              <w:t>1.2</w:t>
            </w:r>
          </w:p>
        </w:tc>
        <w:tc>
          <w:tcPr>
            <w:tcW w:w="2398" w:type="pct"/>
          </w:tcPr>
          <w:p w14:paraId="131B314A" w14:textId="72402349" w:rsidR="00194434" w:rsidRDefault="00194434" w:rsidP="00194434">
            <w:pPr>
              <w:pStyle w:val="TableText"/>
            </w:pPr>
            <w:r>
              <w:rPr>
                <w:noProof/>
                <w:color w:val="000000"/>
                <w:spacing w:val="-4"/>
              </w:rPr>
              <w:t>Revised</w:t>
            </w:r>
            <w:r>
              <w:rPr>
                <w:rFonts w:ascii="Calibri" w:hAnsi="Calibri" w:cs="Calibri"/>
                <w:noProof/>
                <w:color w:val="000000"/>
                <w:spacing w:val="9"/>
              </w:rPr>
              <w:t> </w:t>
            </w:r>
            <w:r>
              <w:rPr>
                <w:noProof/>
                <w:color w:val="000000"/>
                <w:spacing w:val="-2"/>
              </w:rPr>
              <w:t>to</w:t>
            </w:r>
            <w:r>
              <w:rPr>
                <w:rFonts w:ascii="Calibri" w:hAnsi="Calibri" w:cs="Calibri"/>
                <w:noProof/>
                <w:color w:val="000000"/>
                <w:spacing w:val="9"/>
              </w:rPr>
              <w:t> </w:t>
            </w:r>
            <w:r>
              <w:rPr>
                <w:noProof/>
                <w:color w:val="000000"/>
                <w:spacing w:val="-3"/>
              </w:rPr>
              <w:t>match</w:t>
            </w:r>
            <w:r>
              <w:rPr>
                <w:rFonts w:ascii="Calibri" w:hAnsi="Calibri" w:cs="Calibri"/>
                <w:noProof/>
                <w:color w:val="000000"/>
                <w:spacing w:val="9"/>
              </w:rPr>
              <w:t> </w:t>
            </w:r>
            <w:r>
              <w:rPr>
                <w:noProof/>
                <w:color w:val="000000"/>
                <w:spacing w:val="-5"/>
              </w:rPr>
              <w:t>CONOPS</w:t>
            </w:r>
            <w:r>
              <w:rPr>
                <w:rFonts w:ascii="Calibri" w:hAnsi="Calibri" w:cs="Calibri"/>
                <w:noProof/>
                <w:color w:val="000000"/>
                <w:spacing w:val="9"/>
              </w:rPr>
              <w:t> </w:t>
            </w:r>
            <w:r>
              <w:rPr>
                <w:noProof/>
                <w:color w:val="000000"/>
                <w:spacing w:val="-3"/>
              </w:rPr>
              <w:t>documents</w:t>
            </w:r>
          </w:p>
        </w:tc>
        <w:tc>
          <w:tcPr>
            <w:tcW w:w="1179" w:type="pct"/>
          </w:tcPr>
          <w:p w14:paraId="484CF654" w14:textId="77777777" w:rsidR="00194434" w:rsidRDefault="00194434" w:rsidP="00194434">
            <w:pPr>
              <w:spacing w:line="315" w:lineRule="exact"/>
              <w:ind w:left="108" w:right="-239"/>
            </w:pPr>
            <w:r>
              <w:rPr>
                <w:rFonts w:ascii="Arial" w:hAnsi="Arial" w:cs="Arial"/>
                <w:noProof/>
                <w:color w:val="000000"/>
                <w:spacing w:val="-3"/>
              </w:rPr>
              <w:t>Peter</w:t>
            </w:r>
            <w:r>
              <w:rPr>
                <w:rFonts w:ascii="Calibri" w:hAnsi="Calibri" w:cs="Calibri"/>
                <w:noProof/>
                <w:color w:val="000000"/>
                <w:spacing w:val="11"/>
              </w:rPr>
              <w:t> </w:t>
            </w:r>
            <w:r>
              <w:rPr>
                <w:rFonts w:ascii="Arial" w:hAnsi="Arial" w:cs="Arial"/>
                <w:noProof/>
                <w:color w:val="000000"/>
                <w:spacing w:val="-3"/>
              </w:rPr>
              <w:t>Davies,</w:t>
            </w:r>
          </w:p>
          <w:p w14:paraId="153EA526" w14:textId="4B92CAFC" w:rsidR="00194434" w:rsidRDefault="00194434" w:rsidP="00194434">
            <w:pPr>
              <w:pStyle w:val="TableText"/>
            </w:pPr>
            <w:r>
              <w:rPr>
                <w:noProof/>
                <w:color w:val="000000"/>
                <w:spacing w:val="-4"/>
              </w:rPr>
              <w:t>MPG/CSRA</w:t>
            </w:r>
          </w:p>
        </w:tc>
      </w:tr>
      <w:tr w:rsidR="00194434" w14:paraId="72853A19" w14:textId="77777777" w:rsidTr="001E3826">
        <w:trPr>
          <w:cantSplit/>
        </w:trPr>
        <w:tc>
          <w:tcPr>
            <w:tcW w:w="876" w:type="pct"/>
          </w:tcPr>
          <w:p w14:paraId="460C45CE" w14:textId="7C12C092" w:rsidR="00194434" w:rsidRDefault="00194434" w:rsidP="00194434">
            <w:pPr>
              <w:pStyle w:val="TableText"/>
              <w:rPr>
                <w:noProof/>
                <w:color w:val="000000"/>
                <w:spacing w:val="-3"/>
              </w:rPr>
            </w:pPr>
            <w:r>
              <w:rPr>
                <w:noProof/>
                <w:color w:val="000000"/>
                <w:spacing w:val="-3"/>
              </w:rPr>
              <w:t>10/30/2017</w:t>
            </w:r>
          </w:p>
        </w:tc>
        <w:tc>
          <w:tcPr>
            <w:tcW w:w="547" w:type="pct"/>
          </w:tcPr>
          <w:p w14:paraId="5FDEC015" w14:textId="1664CE48" w:rsidR="00194434" w:rsidRDefault="00194434" w:rsidP="00194434">
            <w:pPr>
              <w:pStyle w:val="TableText"/>
            </w:pPr>
            <w:r>
              <w:rPr>
                <w:noProof/>
                <w:color w:val="000000"/>
                <w:spacing w:val="-3"/>
              </w:rPr>
              <w:t>1.3</w:t>
            </w:r>
          </w:p>
        </w:tc>
        <w:tc>
          <w:tcPr>
            <w:tcW w:w="2398" w:type="pct"/>
          </w:tcPr>
          <w:p w14:paraId="7F7BD412" w14:textId="2196ABB2" w:rsidR="00194434" w:rsidRDefault="00194434" w:rsidP="00194434">
            <w:pPr>
              <w:pStyle w:val="TableText"/>
            </w:pPr>
            <w:r>
              <w:rPr>
                <w:noProof/>
                <w:color w:val="000000"/>
                <w:spacing w:val="-3"/>
              </w:rPr>
              <w:t>Various</w:t>
            </w:r>
            <w:r>
              <w:rPr>
                <w:rFonts w:ascii="Calibri" w:hAnsi="Calibri" w:cs="Calibri"/>
                <w:noProof/>
                <w:color w:val="000000"/>
                <w:spacing w:val="9"/>
              </w:rPr>
              <w:t> </w:t>
            </w:r>
            <w:r>
              <w:rPr>
                <w:noProof/>
                <w:color w:val="000000"/>
                <w:spacing w:val="-3"/>
              </w:rPr>
              <w:t>Updates</w:t>
            </w:r>
          </w:p>
        </w:tc>
        <w:tc>
          <w:tcPr>
            <w:tcW w:w="1179" w:type="pct"/>
          </w:tcPr>
          <w:p w14:paraId="5982078D" w14:textId="77777777" w:rsidR="00194434" w:rsidRDefault="00194434" w:rsidP="00194434">
            <w:pPr>
              <w:spacing w:line="315" w:lineRule="exact"/>
              <w:ind w:left="108" w:right="-239"/>
            </w:pPr>
            <w:r>
              <w:rPr>
                <w:rFonts w:ascii="Arial" w:hAnsi="Arial" w:cs="Arial"/>
                <w:noProof/>
                <w:color w:val="000000"/>
                <w:spacing w:val="-3"/>
              </w:rPr>
              <w:t>Wilbert</w:t>
            </w:r>
          </w:p>
          <w:p w14:paraId="6C689C8A" w14:textId="77777777" w:rsidR="00194434" w:rsidRDefault="00194434" w:rsidP="00194434">
            <w:pPr>
              <w:spacing w:line="252" w:lineRule="exact"/>
              <w:ind w:left="108" w:right="-239"/>
            </w:pPr>
            <w:r>
              <w:rPr>
                <w:rFonts w:ascii="Arial" w:hAnsi="Arial" w:cs="Arial"/>
                <w:noProof/>
                <w:color w:val="000000"/>
                <w:spacing w:val="-3"/>
              </w:rPr>
              <w:t>Francis/Daniel</w:t>
            </w:r>
          </w:p>
          <w:p w14:paraId="044A3EB1" w14:textId="77777777" w:rsidR="00194434" w:rsidRDefault="00194434" w:rsidP="00194434">
            <w:pPr>
              <w:spacing w:line="254" w:lineRule="exact"/>
              <w:ind w:left="108" w:right="-239"/>
            </w:pPr>
            <w:r>
              <w:rPr>
                <w:rFonts w:ascii="Arial" w:hAnsi="Arial" w:cs="Arial"/>
                <w:noProof/>
                <w:color w:val="000000"/>
                <w:spacing w:val="-4"/>
              </w:rPr>
              <w:t>Beaver,</w:t>
            </w:r>
          </w:p>
          <w:p w14:paraId="4C83ACB3" w14:textId="2F53B6C9" w:rsidR="00194434" w:rsidRDefault="00194434" w:rsidP="00194434">
            <w:pPr>
              <w:pStyle w:val="TableText"/>
            </w:pPr>
            <w:r>
              <w:rPr>
                <w:noProof/>
                <w:color w:val="000000"/>
                <w:spacing w:val="-4"/>
              </w:rPr>
              <w:t>MPG/CSRA</w:t>
            </w:r>
          </w:p>
        </w:tc>
      </w:tr>
      <w:tr w:rsidR="00194434" w14:paraId="23A65AA2" w14:textId="77777777" w:rsidTr="001E3826">
        <w:trPr>
          <w:cantSplit/>
        </w:trPr>
        <w:tc>
          <w:tcPr>
            <w:tcW w:w="876" w:type="pct"/>
          </w:tcPr>
          <w:p w14:paraId="3595C38C" w14:textId="3FEFBD69" w:rsidR="00194434" w:rsidRDefault="00194434" w:rsidP="00194434">
            <w:pPr>
              <w:pStyle w:val="TableText"/>
              <w:rPr>
                <w:noProof/>
                <w:color w:val="000000"/>
                <w:spacing w:val="-3"/>
              </w:rPr>
            </w:pPr>
            <w:r>
              <w:rPr>
                <w:noProof/>
                <w:color w:val="000000"/>
                <w:spacing w:val="-3"/>
              </w:rPr>
              <w:t>10/30/2017</w:t>
            </w:r>
          </w:p>
        </w:tc>
        <w:tc>
          <w:tcPr>
            <w:tcW w:w="547" w:type="pct"/>
          </w:tcPr>
          <w:p w14:paraId="4D7BA481" w14:textId="344A708E" w:rsidR="00194434" w:rsidRDefault="00194434" w:rsidP="00194434">
            <w:pPr>
              <w:pStyle w:val="TableText"/>
            </w:pPr>
            <w:r>
              <w:rPr>
                <w:noProof/>
                <w:color w:val="000000"/>
                <w:spacing w:val="-3"/>
              </w:rPr>
              <w:t>1.4</w:t>
            </w:r>
          </w:p>
        </w:tc>
        <w:tc>
          <w:tcPr>
            <w:tcW w:w="2398" w:type="pct"/>
          </w:tcPr>
          <w:p w14:paraId="1B62D01E" w14:textId="2C458F07" w:rsidR="00194434" w:rsidRDefault="00194434" w:rsidP="00194434">
            <w:pPr>
              <w:pStyle w:val="TableText"/>
            </w:pPr>
            <w:r>
              <w:rPr>
                <w:noProof/>
                <w:color w:val="000000"/>
                <w:spacing w:val="-4"/>
              </w:rPr>
              <w:t>Review</w:t>
            </w:r>
          </w:p>
        </w:tc>
        <w:tc>
          <w:tcPr>
            <w:tcW w:w="1179" w:type="pct"/>
          </w:tcPr>
          <w:p w14:paraId="3998167C" w14:textId="77777777" w:rsidR="00194434" w:rsidRDefault="00194434" w:rsidP="00194434">
            <w:pPr>
              <w:spacing w:line="318" w:lineRule="exact"/>
              <w:ind w:left="108" w:right="-239"/>
            </w:pPr>
            <w:r>
              <w:rPr>
                <w:rFonts w:ascii="Arial" w:hAnsi="Arial" w:cs="Arial"/>
                <w:noProof/>
                <w:color w:val="000000"/>
                <w:spacing w:val="-3"/>
              </w:rPr>
              <w:t>Peter</w:t>
            </w:r>
            <w:r>
              <w:rPr>
                <w:rFonts w:ascii="Calibri" w:hAnsi="Calibri" w:cs="Calibri"/>
                <w:noProof/>
                <w:color w:val="000000"/>
                <w:spacing w:val="11"/>
              </w:rPr>
              <w:t> </w:t>
            </w:r>
            <w:r>
              <w:rPr>
                <w:rFonts w:ascii="Arial" w:hAnsi="Arial" w:cs="Arial"/>
                <w:noProof/>
                <w:color w:val="000000"/>
                <w:spacing w:val="-4"/>
              </w:rPr>
              <w:t>Davies,</w:t>
            </w:r>
          </w:p>
          <w:p w14:paraId="38D6CDEA" w14:textId="1AA3683E" w:rsidR="00194434" w:rsidRDefault="00194434" w:rsidP="00194434">
            <w:pPr>
              <w:pStyle w:val="TableText"/>
            </w:pPr>
            <w:r>
              <w:rPr>
                <w:noProof/>
                <w:color w:val="000000"/>
                <w:spacing w:val="-4"/>
              </w:rPr>
              <w:t>MPG/CSRA</w:t>
            </w:r>
          </w:p>
        </w:tc>
      </w:tr>
      <w:tr w:rsidR="00194434" w14:paraId="316AFA69" w14:textId="77777777" w:rsidTr="001E3826">
        <w:trPr>
          <w:cantSplit/>
        </w:trPr>
        <w:tc>
          <w:tcPr>
            <w:tcW w:w="876" w:type="pct"/>
          </w:tcPr>
          <w:p w14:paraId="76AA9A1E" w14:textId="124F6F54" w:rsidR="00194434" w:rsidRDefault="00C47A66" w:rsidP="00194434">
            <w:pPr>
              <w:pStyle w:val="TableText"/>
              <w:rPr>
                <w:noProof/>
                <w:color w:val="000000"/>
                <w:spacing w:val="-3"/>
              </w:rPr>
            </w:pPr>
            <w:r>
              <w:rPr>
                <w:noProof/>
                <w:color w:val="000000"/>
                <w:spacing w:val="-3"/>
              </w:rPr>
              <w:t>10/30</w:t>
            </w:r>
            <w:r w:rsidR="00194434">
              <w:rPr>
                <w:noProof/>
                <w:color w:val="000000"/>
                <w:spacing w:val="-3"/>
              </w:rPr>
              <w:t>/2018</w:t>
            </w:r>
          </w:p>
        </w:tc>
        <w:tc>
          <w:tcPr>
            <w:tcW w:w="547" w:type="pct"/>
          </w:tcPr>
          <w:p w14:paraId="09E776CD" w14:textId="00A6B0BA" w:rsidR="00194434" w:rsidRDefault="00194434" w:rsidP="00194434">
            <w:pPr>
              <w:pStyle w:val="TableText"/>
              <w:rPr>
                <w:noProof/>
                <w:color w:val="000000"/>
                <w:spacing w:val="-3"/>
              </w:rPr>
            </w:pPr>
            <w:r>
              <w:rPr>
                <w:noProof/>
                <w:color w:val="000000"/>
                <w:spacing w:val="-3"/>
              </w:rPr>
              <w:t>1.5</w:t>
            </w:r>
          </w:p>
        </w:tc>
        <w:tc>
          <w:tcPr>
            <w:tcW w:w="2398" w:type="pct"/>
          </w:tcPr>
          <w:p w14:paraId="0FC53A5E" w14:textId="508D4C07" w:rsidR="00194434" w:rsidRDefault="00563C9C" w:rsidP="00194434">
            <w:pPr>
              <w:pStyle w:val="TableText"/>
              <w:rPr>
                <w:noProof/>
                <w:color w:val="000000"/>
                <w:spacing w:val="-4"/>
              </w:rPr>
            </w:pPr>
            <w:r>
              <w:rPr>
                <w:noProof/>
                <w:color w:val="000000"/>
                <w:spacing w:val="-4"/>
              </w:rPr>
              <w:t xml:space="preserve">Revised </w:t>
            </w:r>
            <w:r w:rsidR="00194434">
              <w:rPr>
                <w:noProof/>
                <w:color w:val="000000"/>
                <w:spacing w:val="-4"/>
              </w:rPr>
              <w:t>content</w:t>
            </w:r>
            <w:r>
              <w:rPr>
                <w:noProof/>
                <w:color w:val="000000"/>
                <w:spacing w:val="-4"/>
              </w:rPr>
              <w:t xml:space="preserve"> and formatting</w:t>
            </w:r>
          </w:p>
        </w:tc>
        <w:tc>
          <w:tcPr>
            <w:tcW w:w="1179" w:type="pct"/>
          </w:tcPr>
          <w:p w14:paraId="702B3D2A" w14:textId="612A51EB" w:rsidR="003919E2" w:rsidRDefault="003919E2" w:rsidP="00194434">
            <w:pPr>
              <w:spacing w:line="318" w:lineRule="exact"/>
              <w:ind w:right="-239"/>
              <w:rPr>
                <w:rFonts w:ascii="Arial" w:hAnsi="Arial" w:cs="Arial"/>
                <w:noProof/>
                <w:color w:val="000000"/>
                <w:spacing w:val="-3"/>
              </w:rPr>
            </w:pPr>
            <w:r>
              <w:rPr>
                <w:rFonts w:ascii="Arial" w:hAnsi="Arial" w:cs="Arial"/>
                <w:noProof/>
                <w:color w:val="000000"/>
                <w:spacing w:val="-3"/>
              </w:rPr>
              <w:t>Steven Quach</w:t>
            </w:r>
          </w:p>
          <w:p w14:paraId="1C5CDBDA" w14:textId="2BF0E2AE" w:rsidR="00194434" w:rsidRDefault="003919E2" w:rsidP="00194434">
            <w:pPr>
              <w:spacing w:line="318" w:lineRule="exact"/>
              <w:ind w:right="-239"/>
              <w:rPr>
                <w:rFonts w:ascii="Arial" w:hAnsi="Arial" w:cs="Arial"/>
                <w:noProof/>
                <w:color w:val="000000"/>
                <w:spacing w:val="-3"/>
              </w:rPr>
            </w:pPr>
            <w:r>
              <w:rPr>
                <w:rFonts w:ascii="Arial" w:hAnsi="Arial" w:cs="Arial"/>
                <w:noProof/>
                <w:color w:val="000000"/>
                <w:spacing w:val="-3"/>
              </w:rPr>
              <w:t>VAEC Security Team</w:t>
            </w:r>
            <w:r w:rsidR="00444EB3">
              <w:rPr>
                <w:rFonts w:ascii="Arial" w:hAnsi="Arial" w:cs="Arial"/>
                <w:noProof/>
                <w:color w:val="000000"/>
                <w:spacing w:val="-3"/>
              </w:rPr>
              <w:t>/Cognosante</w:t>
            </w:r>
          </w:p>
        </w:tc>
      </w:tr>
      <w:tr w:rsidR="00CD55A7" w14:paraId="2291DAC3" w14:textId="77777777" w:rsidTr="001E3826">
        <w:trPr>
          <w:cantSplit/>
        </w:trPr>
        <w:tc>
          <w:tcPr>
            <w:tcW w:w="876" w:type="pct"/>
          </w:tcPr>
          <w:p w14:paraId="67A8F692" w14:textId="02D54D48" w:rsidR="00CD55A7" w:rsidRDefault="00CD55A7" w:rsidP="00194434">
            <w:pPr>
              <w:pStyle w:val="TableText"/>
              <w:rPr>
                <w:noProof/>
                <w:color w:val="000000"/>
                <w:spacing w:val="-3"/>
              </w:rPr>
            </w:pPr>
            <w:r>
              <w:rPr>
                <w:noProof/>
                <w:color w:val="000000"/>
                <w:spacing w:val="-3"/>
              </w:rPr>
              <w:t>11/14/2018</w:t>
            </w:r>
          </w:p>
        </w:tc>
        <w:tc>
          <w:tcPr>
            <w:tcW w:w="547" w:type="pct"/>
          </w:tcPr>
          <w:p w14:paraId="580822C4" w14:textId="2613C1A5" w:rsidR="00CD55A7" w:rsidRDefault="00CD55A7" w:rsidP="00194434">
            <w:pPr>
              <w:pStyle w:val="TableText"/>
              <w:rPr>
                <w:noProof/>
                <w:color w:val="000000"/>
                <w:spacing w:val="-3"/>
              </w:rPr>
            </w:pPr>
            <w:r>
              <w:rPr>
                <w:noProof/>
                <w:color w:val="000000"/>
                <w:spacing w:val="-3"/>
              </w:rPr>
              <w:t>2.0</w:t>
            </w:r>
          </w:p>
        </w:tc>
        <w:tc>
          <w:tcPr>
            <w:tcW w:w="2398" w:type="pct"/>
          </w:tcPr>
          <w:p w14:paraId="4B2AB057" w14:textId="44446576" w:rsidR="00CD55A7" w:rsidRDefault="0062138B" w:rsidP="00194434">
            <w:pPr>
              <w:pStyle w:val="TableText"/>
              <w:rPr>
                <w:noProof/>
                <w:color w:val="000000"/>
                <w:spacing w:val="-4"/>
              </w:rPr>
            </w:pPr>
            <w:r>
              <w:rPr>
                <w:noProof/>
                <w:color w:val="000000"/>
                <w:spacing w:val="-4"/>
              </w:rPr>
              <w:t>Updated</w:t>
            </w:r>
            <w:r w:rsidR="00CD55A7">
              <w:rPr>
                <w:noProof/>
                <w:color w:val="000000"/>
                <w:spacing w:val="-4"/>
              </w:rPr>
              <w:t xml:space="preserve"> and finalized for </w:t>
            </w:r>
            <w:r w:rsidRPr="00D353DC">
              <w:rPr>
                <w:szCs w:val="24"/>
              </w:rPr>
              <w:t>Signature</w:t>
            </w:r>
          </w:p>
        </w:tc>
        <w:tc>
          <w:tcPr>
            <w:tcW w:w="1179" w:type="pct"/>
          </w:tcPr>
          <w:p w14:paraId="71CB15CE" w14:textId="77777777" w:rsidR="00CD55A7" w:rsidRDefault="00CD55A7" w:rsidP="00CD55A7">
            <w:pPr>
              <w:spacing w:line="318" w:lineRule="exact"/>
              <w:ind w:right="-239"/>
              <w:rPr>
                <w:rFonts w:ascii="Arial" w:hAnsi="Arial" w:cs="Arial"/>
                <w:noProof/>
                <w:color w:val="000000"/>
                <w:spacing w:val="-3"/>
              </w:rPr>
            </w:pPr>
            <w:r>
              <w:rPr>
                <w:rFonts w:ascii="Arial" w:hAnsi="Arial" w:cs="Arial"/>
                <w:noProof/>
                <w:color w:val="000000"/>
                <w:spacing w:val="-3"/>
              </w:rPr>
              <w:t>Steven Quach</w:t>
            </w:r>
          </w:p>
          <w:p w14:paraId="68C76037" w14:textId="77777777" w:rsidR="00CD55A7" w:rsidRDefault="00CD55A7" w:rsidP="00CD55A7">
            <w:pPr>
              <w:spacing w:line="318" w:lineRule="exact"/>
              <w:ind w:right="-239"/>
              <w:rPr>
                <w:rFonts w:ascii="Arial" w:hAnsi="Arial" w:cs="Arial"/>
                <w:noProof/>
                <w:color w:val="000000"/>
                <w:spacing w:val="-3"/>
              </w:rPr>
            </w:pPr>
            <w:r>
              <w:rPr>
                <w:rFonts w:ascii="Arial" w:hAnsi="Arial" w:cs="Arial"/>
                <w:noProof/>
                <w:color w:val="000000"/>
                <w:spacing w:val="-3"/>
              </w:rPr>
              <w:t>VAEC Security Team/Cognosante</w:t>
            </w:r>
          </w:p>
          <w:p w14:paraId="40A36C7E" w14:textId="77777777" w:rsidR="001E3826" w:rsidRDefault="001E3826" w:rsidP="00CD55A7">
            <w:pPr>
              <w:spacing w:line="318" w:lineRule="exact"/>
              <w:ind w:right="-239"/>
              <w:rPr>
                <w:rFonts w:ascii="Arial" w:hAnsi="Arial" w:cs="Arial"/>
                <w:noProof/>
                <w:color w:val="000000"/>
                <w:spacing w:val="-3"/>
              </w:rPr>
            </w:pPr>
          </w:p>
          <w:p w14:paraId="3FBBCC1A" w14:textId="7AE0F750" w:rsidR="001E3826" w:rsidRDefault="001E3826" w:rsidP="00CD55A7">
            <w:pPr>
              <w:spacing w:line="318" w:lineRule="exact"/>
              <w:ind w:right="-239"/>
              <w:rPr>
                <w:rFonts w:ascii="Arial" w:hAnsi="Arial" w:cs="Arial"/>
                <w:noProof/>
                <w:color w:val="000000"/>
                <w:spacing w:val="-3"/>
              </w:rPr>
            </w:pPr>
            <w:commentRangeStart w:id="17"/>
            <w:r w:rsidRPr="00BA6370">
              <w:rPr>
                <w:rFonts w:asciiTheme="minorHAnsi" w:hAnsiTheme="minorHAnsi"/>
                <w:color w:val="FF0000"/>
                <w:lang w:bidi="en-US"/>
              </w:rPr>
              <w:t>Organization 2</w:t>
            </w:r>
            <w:r w:rsidRPr="00BA6370">
              <w:rPr>
                <w:color w:val="FF0000"/>
                <w:lang w:bidi="en-US"/>
              </w:rPr>
              <w:t xml:space="preserve"> </w:t>
            </w:r>
            <w:r w:rsidRPr="00BA6370">
              <w:rPr>
                <w:rFonts w:asciiTheme="minorHAnsi" w:hAnsiTheme="minorHAnsi"/>
                <w:color w:val="FF0000"/>
              </w:rPr>
              <w:t>Au</w:t>
            </w:r>
            <w:bookmarkStart w:id="18" w:name="_GoBack"/>
            <w:bookmarkEnd w:id="18"/>
            <w:r w:rsidRPr="00BA6370">
              <w:rPr>
                <w:rFonts w:asciiTheme="minorHAnsi" w:hAnsiTheme="minorHAnsi"/>
                <w:color w:val="FF0000"/>
              </w:rPr>
              <w:t>thor</w:t>
            </w:r>
            <w:r>
              <w:rPr>
                <w:rFonts w:asciiTheme="minorHAnsi" w:hAnsiTheme="minorHAnsi"/>
                <w:color w:val="FF0000"/>
              </w:rPr>
              <w:t xml:space="preserve"> name</w:t>
            </w:r>
            <w:r>
              <w:rPr>
                <w:rFonts w:asciiTheme="minorHAnsi" w:hAnsiTheme="minorHAnsi"/>
              </w:rPr>
              <w:t xml:space="preserve"> </w:t>
            </w:r>
            <w:r w:rsidRPr="00BA6370">
              <w:rPr>
                <w:color w:val="FF0000"/>
                <w:lang w:bidi="en-US"/>
              </w:rPr>
              <w:t>-</w:t>
            </w:r>
            <w:r w:rsidRPr="00BA6370">
              <w:rPr>
                <w:color w:val="FF0000"/>
              </w:rPr>
              <w:t xml:space="preserve"> [</w:t>
            </w:r>
            <w:r w:rsidRPr="00BA6370">
              <w:rPr>
                <w:rFonts w:asciiTheme="minorHAnsi" w:hAnsiTheme="minorHAnsi"/>
                <w:color w:val="FF0000"/>
              </w:rPr>
              <w:t>System Acronym]</w:t>
            </w:r>
            <w:commentRangeEnd w:id="17"/>
            <w:r w:rsidR="00BE6C37">
              <w:rPr>
                <w:rStyle w:val="CommentReference"/>
              </w:rPr>
              <w:commentReference w:id="17"/>
            </w:r>
          </w:p>
        </w:tc>
      </w:tr>
      <w:tr w:rsidR="008A6A70" w14:paraId="066AC749" w14:textId="77777777" w:rsidTr="001E3826">
        <w:trPr>
          <w:cantSplit/>
          <w:ins w:id="19" w:author="Faulkner, David A. (Accenture Federal Services)" w:date="2019-04-11T15:31:00Z"/>
        </w:trPr>
        <w:tc>
          <w:tcPr>
            <w:tcW w:w="876" w:type="pct"/>
          </w:tcPr>
          <w:p w14:paraId="0D5BBE35" w14:textId="6CF3504A" w:rsidR="008A6A70" w:rsidRDefault="008A6A70" w:rsidP="00194434">
            <w:pPr>
              <w:pStyle w:val="TableText"/>
              <w:rPr>
                <w:ins w:id="20" w:author="Faulkner, David A. (Accenture Federal Services)" w:date="2019-04-11T15:31:00Z"/>
                <w:noProof/>
                <w:color w:val="000000"/>
                <w:spacing w:val="-3"/>
              </w:rPr>
            </w:pPr>
            <w:ins w:id="21" w:author="Faulkner, David A. (Accenture Federal Services)" w:date="2019-04-11T15:33:00Z">
              <w:r>
                <w:rPr>
                  <w:noProof/>
                  <w:color w:val="000000"/>
                  <w:spacing w:val="-3"/>
                </w:rPr>
                <w:t>4/11/2019</w:t>
              </w:r>
            </w:ins>
          </w:p>
        </w:tc>
        <w:tc>
          <w:tcPr>
            <w:tcW w:w="547" w:type="pct"/>
          </w:tcPr>
          <w:p w14:paraId="139CBBBE" w14:textId="26E54E71" w:rsidR="008A6A70" w:rsidRDefault="008A6A70" w:rsidP="00194434">
            <w:pPr>
              <w:pStyle w:val="TableText"/>
              <w:rPr>
                <w:ins w:id="22" w:author="Faulkner, David A. (Accenture Federal Services)" w:date="2019-04-11T15:31:00Z"/>
                <w:noProof/>
                <w:color w:val="000000"/>
                <w:spacing w:val="-3"/>
              </w:rPr>
            </w:pPr>
            <w:ins w:id="23" w:author="Faulkner, David A. (Accenture Federal Services)" w:date="2019-04-11T15:31:00Z">
              <w:r>
                <w:rPr>
                  <w:noProof/>
                  <w:color w:val="000000"/>
                  <w:spacing w:val="-3"/>
                </w:rPr>
                <w:t>3.0</w:t>
              </w:r>
            </w:ins>
          </w:p>
        </w:tc>
        <w:tc>
          <w:tcPr>
            <w:tcW w:w="2398" w:type="pct"/>
          </w:tcPr>
          <w:p w14:paraId="7EDB1C3F" w14:textId="7447AF0A" w:rsidR="008A6A70" w:rsidRDefault="008A6A70" w:rsidP="00194434">
            <w:pPr>
              <w:pStyle w:val="TableText"/>
              <w:rPr>
                <w:ins w:id="24" w:author="Faulkner, David A. (Accenture Federal Services)" w:date="2019-04-11T15:31:00Z"/>
                <w:noProof/>
                <w:color w:val="000000"/>
                <w:spacing w:val="-4"/>
              </w:rPr>
            </w:pPr>
            <w:ins w:id="25" w:author="Faulkner, David A. (Accenture Federal Services)" w:date="2019-04-11T15:32:00Z">
              <w:r>
                <w:rPr>
                  <w:noProof/>
                  <w:color w:val="000000"/>
                  <w:spacing w:val="-4"/>
                </w:rPr>
                <w:t xml:space="preserve">General updates regarding orginaztion requirements </w:t>
              </w:r>
            </w:ins>
          </w:p>
        </w:tc>
        <w:tc>
          <w:tcPr>
            <w:tcW w:w="1179" w:type="pct"/>
          </w:tcPr>
          <w:p w14:paraId="36D78DE1" w14:textId="3E91BF2A" w:rsidR="008A6A70" w:rsidRDefault="008A6A70" w:rsidP="00CD55A7">
            <w:pPr>
              <w:spacing w:line="318" w:lineRule="exact"/>
              <w:ind w:right="-239"/>
              <w:rPr>
                <w:ins w:id="26" w:author="Faulkner, David A. (Accenture Federal Services)" w:date="2019-04-11T15:31:00Z"/>
                <w:rFonts w:ascii="Arial" w:hAnsi="Arial" w:cs="Arial"/>
                <w:noProof/>
                <w:color w:val="000000"/>
                <w:spacing w:val="-3"/>
              </w:rPr>
            </w:pPr>
            <w:ins w:id="27" w:author="Faulkner, David A. (Accenture Federal Services)" w:date="2019-04-11T15:31:00Z">
              <w:r>
                <w:rPr>
                  <w:rFonts w:ascii="Arial" w:hAnsi="Arial" w:cs="Arial"/>
                  <w:noProof/>
                  <w:color w:val="000000"/>
                  <w:spacing w:val="-3"/>
                </w:rPr>
                <w:t>David Faulkner AbleVets Security - VAM</w:t>
              </w:r>
            </w:ins>
          </w:p>
        </w:tc>
      </w:tr>
    </w:tbl>
    <w:p w14:paraId="4610ADE5" w14:textId="77777777" w:rsidR="001E3826" w:rsidRPr="00F54ADE" w:rsidRDefault="001E3826" w:rsidP="001E3826">
      <w:pPr>
        <w:rPr>
          <w:rFonts w:asciiTheme="minorHAnsi" w:hAnsiTheme="minorHAnsi"/>
          <w:color w:val="0070C0"/>
          <w:szCs w:val="22"/>
        </w:rPr>
      </w:pPr>
      <w:r w:rsidRPr="00F54ADE">
        <w:rPr>
          <w:rFonts w:asciiTheme="minorHAnsi" w:hAnsiTheme="minorHAnsi"/>
          <w:color w:val="0070C0"/>
          <w:szCs w:val="22"/>
        </w:rPr>
        <w:t>Provide organization Author name and System Acronym in the document change control record table.</w:t>
      </w:r>
    </w:p>
    <w:p w14:paraId="0820EBAA" w14:textId="10DAE21A" w:rsidR="00BF2C5A" w:rsidRPr="00BF2C5A" w:rsidRDefault="00E410A8" w:rsidP="00BF2C5A">
      <w:pPr>
        <w:pStyle w:val="BodyText"/>
      </w:pPr>
      <w:r>
        <w:rPr>
          <w:noProof/>
        </w:rPr>
        <w:lastRenderedPageBreak/>
        <mc:AlternateContent>
          <mc:Choice Requires="wps">
            <w:drawing>
              <wp:inline distT="0" distB="0" distL="0" distR="0" wp14:anchorId="3820CC66" wp14:editId="6BC32BF9">
                <wp:extent cx="5943600" cy="1645920"/>
                <wp:effectExtent l="19050" t="19050" r="19050" b="1143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45920"/>
                        </a:xfrm>
                        <a:prstGeom prst="rect">
                          <a:avLst/>
                        </a:prstGeom>
                        <a:ln w="38100">
                          <a:solidFill>
                            <a:srgbClr val="FF0000"/>
                          </a:solidFill>
                          <a:headEnd/>
                          <a:tailEnd/>
                        </a:ln>
                      </wps:spPr>
                      <wps:style>
                        <a:lnRef idx="2">
                          <a:schemeClr val="dk1"/>
                        </a:lnRef>
                        <a:fillRef idx="1">
                          <a:schemeClr val="lt1"/>
                        </a:fillRef>
                        <a:effectRef idx="0">
                          <a:schemeClr val="dk1"/>
                        </a:effectRef>
                        <a:fontRef idx="minor">
                          <a:schemeClr val="dk1"/>
                        </a:fontRef>
                      </wps:style>
                      <wps:txbx>
                        <w:txbxContent>
                          <w:p w14:paraId="6C6C58D8" w14:textId="77777777" w:rsidR="00456DF8" w:rsidRPr="00D96BC3" w:rsidRDefault="00456DF8" w:rsidP="00E410A8">
                            <w:pPr>
                              <w:pStyle w:val="BodyCopy"/>
                              <w:rPr>
                                <w:rFonts w:asciiTheme="minorHAnsi" w:hAnsiTheme="minorHAnsi"/>
                                <w:color w:val="0070C0"/>
                              </w:rPr>
                            </w:pPr>
                            <w:r w:rsidRPr="00D96BC3">
                              <w:rPr>
                                <w:rFonts w:asciiTheme="minorHAnsi" w:hAnsiTheme="minorHAnsi"/>
                                <w:color w:val="0070C0"/>
                              </w:rPr>
                              <w:t>Entries in BLUE are instructions</w:t>
                            </w:r>
                          </w:p>
                          <w:p w14:paraId="13993781" w14:textId="77777777" w:rsidR="00456DF8" w:rsidRPr="00D96BC3" w:rsidRDefault="00456DF8" w:rsidP="00E410A8">
                            <w:pPr>
                              <w:widowControl w:val="0"/>
                              <w:rPr>
                                <w:rFonts w:asciiTheme="minorHAnsi" w:hAnsiTheme="minorHAnsi"/>
                                <w:color w:val="FF0000"/>
                                <w:szCs w:val="22"/>
                              </w:rPr>
                            </w:pPr>
                            <w:r w:rsidRPr="00D96BC3">
                              <w:rPr>
                                <w:rFonts w:asciiTheme="minorHAnsi" w:hAnsiTheme="minorHAnsi"/>
                                <w:color w:val="FF0000"/>
                                <w:szCs w:val="22"/>
                              </w:rPr>
                              <w:t>Entries in RED are to be completed</w:t>
                            </w:r>
                          </w:p>
                          <w:p w14:paraId="77F30C07" w14:textId="77777777" w:rsidR="00456DF8" w:rsidRPr="00D96BC3" w:rsidRDefault="00456DF8" w:rsidP="00E410A8">
                            <w:pPr>
                              <w:widowControl w:val="0"/>
                              <w:rPr>
                                <w:rFonts w:asciiTheme="minorHAnsi" w:hAnsiTheme="minorHAnsi"/>
                                <w:color w:val="FF0000"/>
                                <w:szCs w:val="22"/>
                              </w:rPr>
                            </w:pPr>
                          </w:p>
                          <w:p w14:paraId="42216347" w14:textId="77777777" w:rsidR="00456DF8" w:rsidRPr="00D96BC3" w:rsidRDefault="00456DF8" w:rsidP="00E410A8">
                            <w:pPr>
                              <w:widowControl w:val="0"/>
                              <w:rPr>
                                <w:rFonts w:asciiTheme="minorHAnsi" w:hAnsiTheme="minorHAnsi"/>
                                <w:szCs w:val="22"/>
                              </w:rPr>
                            </w:pPr>
                            <w:r w:rsidRPr="00D96BC3">
                              <w:rPr>
                                <w:rFonts w:asciiTheme="minorHAnsi" w:hAnsiTheme="minorHAnsi"/>
                                <w:szCs w:val="22"/>
                              </w:rPr>
                              <w:t>Entries in BLACK are not to be changed, they are boiler plate</w:t>
                            </w:r>
                          </w:p>
                          <w:p w14:paraId="15EA62A7" w14:textId="77777777" w:rsidR="00456DF8" w:rsidRPr="00D96BC3" w:rsidRDefault="00456DF8" w:rsidP="00E410A8">
                            <w:pPr>
                              <w:widowControl w:val="0"/>
                              <w:rPr>
                                <w:rFonts w:asciiTheme="minorHAnsi" w:hAnsiTheme="minorHAnsi"/>
                                <w:szCs w:val="22"/>
                              </w:rPr>
                            </w:pPr>
                          </w:p>
                          <w:p w14:paraId="5BD75B8F" w14:textId="1D3234AD" w:rsidR="00456DF8" w:rsidRDefault="00456DF8" w:rsidP="00E410A8">
                            <w:pPr>
                              <w:widowControl w:val="0"/>
                              <w:rPr>
                                <w:rFonts w:asciiTheme="minorHAnsi" w:hAnsiTheme="minorHAnsi"/>
                                <w:szCs w:val="22"/>
                              </w:rPr>
                            </w:pPr>
                            <w:r w:rsidRPr="00D96BC3">
                              <w:rPr>
                                <w:rFonts w:asciiTheme="minorHAnsi" w:hAnsiTheme="minorHAnsi"/>
                                <w:color w:val="FF0000"/>
                                <w:szCs w:val="22"/>
                              </w:rPr>
                              <w:t xml:space="preserve">[Organization2] </w:t>
                            </w:r>
                            <w:r w:rsidRPr="00D96BC3">
                              <w:rPr>
                                <w:rFonts w:asciiTheme="minorHAnsi" w:hAnsiTheme="minorHAnsi"/>
                                <w:szCs w:val="22"/>
                              </w:rPr>
                              <w:t>is the organization joining VAEC AZURE</w:t>
                            </w:r>
                          </w:p>
                          <w:p w14:paraId="2A1B8EAA" w14:textId="08770146" w:rsidR="00456DF8" w:rsidRDefault="00456DF8" w:rsidP="00E410A8">
                            <w:pPr>
                              <w:widowControl w:val="0"/>
                              <w:rPr>
                                <w:rFonts w:asciiTheme="minorHAnsi" w:hAnsiTheme="minorHAnsi"/>
                                <w:szCs w:val="22"/>
                              </w:rPr>
                            </w:pPr>
                          </w:p>
                          <w:p w14:paraId="286888BE" w14:textId="77777777" w:rsidR="00456DF8" w:rsidRDefault="00456DF8" w:rsidP="0036509A">
                            <w:pPr>
                              <w:widowControl w:val="0"/>
                              <w:rPr>
                                <w:rFonts w:asciiTheme="minorHAnsi" w:hAnsiTheme="minorHAnsi"/>
                                <w:szCs w:val="22"/>
                              </w:rPr>
                            </w:pPr>
                            <w:r>
                              <w:rPr>
                                <w:rFonts w:asciiTheme="minorHAnsi" w:hAnsiTheme="minorHAnsi"/>
                                <w:szCs w:val="22"/>
                              </w:rPr>
                              <w:t>All colored texts should be removed</w:t>
                            </w:r>
                          </w:p>
                          <w:p w14:paraId="58789DDD" w14:textId="77777777" w:rsidR="00456DF8" w:rsidRPr="00D96BC3" w:rsidRDefault="00456DF8" w:rsidP="00E410A8">
                            <w:pPr>
                              <w:widowControl w:val="0"/>
                              <w:rPr>
                                <w:rFonts w:asciiTheme="minorHAnsi" w:hAnsiTheme="minorHAnsi"/>
                                <w:szCs w:val="22"/>
                              </w:rPr>
                            </w:pPr>
                          </w:p>
                        </w:txbxContent>
                      </wps:txbx>
                      <wps:bodyPr rot="0" vert="horz" wrap="square" lIns="91440" tIns="45720" rIns="91440" bIns="45720" anchor="ctr" anchorCtr="0">
                        <a:noAutofit/>
                      </wps:bodyPr>
                    </wps:wsp>
                  </a:graphicData>
                </a:graphic>
              </wp:inline>
            </w:drawing>
          </mc:Choice>
          <mc:Fallback>
            <w:pict>
              <v:shapetype w14:anchorId="3820CC66" id="_x0000_t202" coordsize="21600,21600" o:spt="202" path="m,l,21600r21600,l21600,xe">
                <v:stroke joinstyle="miter"/>
                <v:path gradientshapeok="t" o:connecttype="rect"/>
              </v:shapetype>
              <v:shape id="Text Box 2" o:spid="_x0000_s1026" type="#_x0000_t202" style="width:468pt;height:12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" fillcolor="white [3201]" strokecolor="red" strokeweight="3pt">
                <v:textbox>
                  <w:txbxContent>
                    <w:p w14:paraId="6C6C58D8" w14:textId="77777777" w:rsidR="00456DF8" w:rsidRPr="00D96BC3" w:rsidRDefault="00456DF8" w:rsidP="00E410A8">
                      <w:pPr>
                        <w:pStyle w:val="BodyCopy"/>
                        <w:rPr>
                          <w:rFonts w:asciiTheme="minorHAnsi" w:hAnsiTheme="minorHAnsi"/>
                          <w:color w:val="0070C0"/>
                        </w:rPr>
                      </w:pPr>
                      <w:r w:rsidRPr="00D96BC3">
                        <w:rPr>
                          <w:rFonts w:asciiTheme="minorHAnsi" w:hAnsiTheme="minorHAnsi"/>
                          <w:color w:val="0070C0"/>
                        </w:rPr>
                        <w:t>Entries in BLUE are instructions</w:t>
                      </w:r>
                    </w:p>
                    <w:p w14:paraId="13993781" w14:textId="77777777" w:rsidR="00456DF8" w:rsidRPr="00D96BC3" w:rsidRDefault="00456DF8" w:rsidP="00E410A8">
                      <w:pPr>
                        <w:widowControl w:val="0"/>
                        <w:rPr>
                          <w:rFonts w:asciiTheme="minorHAnsi" w:hAnsiTheme="minorHAnsi"/>
                          <w:color w:val="FF0000"/>
                          <w:szCs w:val="22"/>
                        </w:rPr>
                      </w:pPr>
                      <w:r w:rsidRPr="00D96BC3">
                        <w:rPr>
                          <w:rFonts w:asciiTheme="minorHAnsi" w:hAnsiTheme="minorHAnsi"/>
                          <w:color w:val="FF0000"/>
                          <w:szCs w:val="22"/>
                        </w:rPr>
                        <w:t>Entries in RED are to be completed</w:t>
                      </w:r>
                    </w:p>
                    <w:p w14:paraId="77F30C07" w14:textId="77777777" w:rsidR="00456DF8" w:rsidRPr="00D96BC3" w:rsidRDefault="00456DF8" w:rsidP="00E410A8">
                      <w:pPr>
                        <w:widowControl w:val="0"/>
                        <w:rPr>
                          <w:rFonts w:asciiTheme="minorHAnsi" w:hAnsiTheme="minorHAnsi"/>
                          <w:color w:val="FF0000"/>
                          <w:szCs w:val="22"/>
                        </w:rPr>
                      </w:pPr>
                    </w:p>
                    <w:p w14:paraId="42216347" w14:textId="77777777" w:rsidR="00456DF8" w:rsidRPr="00D96BC3" w:rsidRDefault="00456DF8" w:rsidP="00E410A8">
                      <w:pPr>
                        <w:widowControl w:val="0"/>
                        <w:rPr>
                          <w:rFonts w:asciiTheme="minorHAnsi" w:hAnsiTheme="minorHAnsi"/>
                          <w:szCs w:val="22"/>
                        </w:rPr>
                      </w:pPr>
                      <w:r w:rsidRPr="00D96BC3">
                        <w:rPr>
                          <w:rFonts w:asciiTheme="minorHAnsi" w:hAnsiTheme="minorHAnsi"/>
                          <w:szCs w:val="22"/>
                        </w:rPr>
                        <w:t>Entries in BLACK are not to be changed, they are boiler plate</w:t>
                      </w:r>
                    </w:p>
                    <w:p w14:paraId="15EA62A7" w14:textId="77777777" w:rsidR="00456DF8" w:rsidRPr="00D96BC3" w:rsidRDefault="00456DF8" w:rsidP="00E410A8">
                      <w:pPr>
                        <w:widowControl w:val="0"/>
                        <w:rPr>
                          <w:rFonts w:asciiTheme="minorHAnsi" w:hAnsiTheme="minorHAnsi"/>
                          <w:szCs w:val="22"/>
                        </w:rPr>
                      </w:pPr>
                    </w:p>
                    <w:p w14:paraId="5BD75B8F" w14:textId="1D3234AD" w:rsidR="00456DF8" w:rsidRDefault="00456DF8" w:rsidP="00E410A8">
                      <w:pPr>
                        <w:widowControl w:val="0"/>
                        <w:rPr>
                          <w:rFonts w:asciiTheme="minorHAnsi" w:hAnsiTheme="minorHAnsi"/>
                          <w:szCs w:val="22"/>
                        </w:rPr>
                      </w:pPr>
                      <w:r w:rsidRPr="00D96BC3">
                        <w:rPr>
                          <w:rFonts w:asciiTheme="minorHAnsi" w:hAnsiTheme="minorHAnsi"/>
                          <w:color w:val="FF0000"/>
                          <w:szCs w:val="22"/>
                        </w:rPr>
                        <w:t xml:space="preserve">[Organization2] </w:t>
                      </w:r>
                      <w:r w:rsidRPr="00D96BC3">
                        <w:rPr>
                          <w:rFonts w:asciiTheme="minorHAnsi" w:hAnsiTheme="minorHAnsi"/>
                          <w:szCs w:val="22"/>
                        </w:rPr>
                        <w:t>is the organization joining VAEC AZURE</w:t>
                      </w:r>
                    </w:p>
                    <w:p w14:paraId="2A1B8EAA" w14:textId="08770146" w:rsidR="00456DF8" w:rsidRDefault="00456DF8" w:rsidP="00E410A8">
                      <w:pPr>
                        <w:widowControl w:val="0"/>
                        <w:rPr>
                          <w:rFonts w:asciiTheme="minorHAnsi" w:hAnsiTheme="minorHAnsi"/>
                          <w:szCs w:val="22"/>
                        </w:rPr>
                      </w:pPr>
                    </w:p>
                    <w:p w14:paraId="286888BE" w14:textId="77777777" w:rsidR="00456DF8" w:rsidRDefault="00456DF8" w:rsidP="0036509A">
                      <w:pPr>
                        <w:widowControl w:val="0"/>
                        <w:rPr>
                          <w:rFonts w:asciiTheme="minorHAnsi" w:hAnsiTheme="minorHAnsi"/>
                          <w:szCs w:val="22"/>
                        </w:rPr>
                      </w:pPr>
                      <w:r>
                        <w:rPr>
                          <w:rFonts w:asciiTheme="minorHAnsi" w:hAnsiTheme="minorHAnsi"/>
                          <w:szCs w:val="22"/>
                        </w:rPr>
                        <w:t>All colored texts should be removed</w:t>
                      </w:r>
                    </w:p>
                    <w:p w14:paraId="58789DDD" w14:textId="77777777" w:rsidR="00456DF8" w:rsidRPr="00D96BC3" w:rsidRDefault="00456DF8" w:rsidP="00E410A8">
                      <w:pPr>
                        <w:widowControl w:val="0"/>
                        <w:rPr>
                          <w:rFonts w:asciiTheme="minorHAnsi" w:hAnsiTheme="minorHAnsi"/>
                          <w:szCs w:val="22"/>
                        </w:rPr>
                      </w:pPr>
                    </w:p>
                  </w:txbxContent>
                </v:textbox>
                <w10:anchorlock/>
              </v:shape>
            </w:pict>
          </mc:Fallback>
        </mc:AlternateContent>
      </w:r>
    </w:p>
    <w:p w14:paraId="0820EBAB" w14:textId="77777777" w:rsidR="00BF2C5A" w:rsidRDefault="00BF2C5A" w:rsidP="00BF2C5A">
      <w:pPr>
        <w:pStyle w:val="BodyText"/>
      </w:pPr>
    </w:p>
    <w:p w14:paraId="0820EBAC" w14:textId="77777777" w:rsidR="00BF2C5A" w:rsidRDefault="00BF2C5A">
      <w:pPr>
        <w:rPr>
          <w:sz w:val="24"/>
          <w:szCs w:val="20"/>
        </w:rPr>
      </w:pPr>
      <w:r>
        <w:br w:type="page"/>
      </w:r>
    </w:p>
    <w:p w14:paraId="0820EBAD" w14:textId="77777777" w:rsidR="004F3A80" w:rsidRPr="00F719F5" w:rsidRDefault="004F3A80" w:rsidP="00647B03">
      <w:pPr>
        <w:pStyle w:val="Title2"/>
        <w:rPr>
          <w:b w:val="0"/>
        </w:rPr>
      </w:pPr>
      <w:r w:rsidRPr="00F719F5">
        <w:rPr>
          <w:b w:val="0"/>
        </w:rPr>
        <w:lastRenderedPageBreak/>
        <w:t>Table of Contents</w:t>
      </w:r>
    </w:p>
    <w:p w14:paraId="6F52C7A3" w14:textId="471F962E" w:rsidR="000C6349" w:rsidRDefault="003224BE">
      <w:pPr>
        <w:pStyle w:val="TOC1"/>
        <w:rPr>
          <w:rFonts w:asciiTheme="minorHAnsi" w:eastAsiaTheme="minorEastAsia" w:hAnsiTheme="minorHAnsi" w:cstheme="minorBidi"/>
          <w:b w:val="0"/>
          <w:noProof/>
          <w:color w:val="auto"/>
          <w:sz w:val="22"/>
          <w:szCs w:val="22"/>
        </w:rPr>
      </w:pPr>
      <w:r w:rsidRPr="00F719F5">
        <w:rPr>
          <w:b w:val="0"/>
        </w:rPr>
        <w:fldChar w:fldCharType="begin"/>
      </w:r>
      <w:r w:rsidRPr="00F719F5">
        <w:rPr>
          <w:b w:val="0"/>
        </w:rPr>
        <w:instrText xml:space="preserve"> TOC \o \h \z \t "Appendix 1,1" </w:instrText>
      </w:r>
      <w:r w:rsidRPr="00F719F5">
        <w:rPr>
          <w:b w:val="0"/>
        </w:rPr>
        <w:fldChar w:fldCharType="separate"/>
      </w:r>
      <w:hyperlink w:anchor="_Toc528306960" w:history="1">
        <w:r w:rsidR="000C6349" w:rsidRPr="006B2757">
          <w:rPr>
            <w:rStyle w:val="Hyperlink"/>
            <w:noProof/>
          </w:rPr>
          <w:t>1.</w:t>
        </w:r>
        <w:r w:rsidR="000C6349">
          <w:rPr>
            <w:rFonts w:asciiTheme="minorHAnsi" w:eastAsiaTheme="minorEastAsia" w:hAnsiTheme="minorHAnsi" w:cstheme="minorBidi"/>
            <w:b w:val="0"/>
            <w:noProof/>
            <w:color w:val="auto"/>
            <w:sz w:val="22"/>
            <w:szCs w:val="22"/>
          </w:rPr>
          <w:tab/>
        </w:r>
        <w:r w:rsidR="000C6349" w:rsidRPr="006B2757">
          <w:rPr>
            <w:rStyle w:val="Hyperlink"/>
            <w:noProof/>
          </w:rPr>
          <w:t>Executive Summary</w:t>
        </w:r>
        <w:r w:rsidR="000C6349">
          <w:rPr>
            <w:noProof/>
            <w:webHidden/>
          </w:rPr>
          <w:tab/>
        </w:r>
        <w:r w:rsidR="000C6349">
          <w:rPr>
            <w:noProof/>
            <w:webHidden/>
          </w:rPr>
          <w:fldChar w:fldCharType="begin"/>
        </w:r>
        <w:r w:rsidR="000C6349">
          <w:rPr>
            <w:noProof/>
            <w:webHidden/>
          </w:rPr>
          <w:instrText xml:space="preserve"> PAGEREF _Toc528306960 \h </w:instrText>
        </w:r>
        <w:r w:rsidR="000C6349">
          <w:rPr>
            <w:noProof/>
            <w:webHidden/>
          </w:rPr>
        </w:r>
        <w:r w:rsidR="000C6349">
          <w:rPr>
            <w:noProof/>
            <w:webHidden/>
          </w:rPr>
          <w:fldChar w:fldCharType="separate"/>
        </w:r>
        <w:r w:rsidR="008F3BD8">
          <w:rPr>
            <w:noProof/>
            <w:webHidden/>
          </w:rPr>
          <w:t>1</w:t>
        </w:r>
        <w:r w:rsidR="000C6349">
          <w:rPr>
            <w:noProof/>
            <w:webHidden/>
          </w:rPr>
          <w:fldChar w:fldCharType="end"/>
        </w:r>
      </w:hyperlink>
    </w:p>
    <w:p w14:paraId="55C1B651" w14:textId="54A5C202" w:rsidR="000C6349" w:rsidRDefault="00F91D6B">
      <w:pPr>
        <w:pStyle w:val="TOC1"/>
        <w:rPr>
          <w:rFonts w:asciiTheme="minorHAnsi" w:eastAsiaTheme="minorEastAsia" w:hAnsiTheme="minorHAnsi" w:cstheme="minorBidi"/>
          <w:b w:val="0"/>
          <w:noProof/>
          <w:color w:val="auto"/>
          <w:sz w:val="22"/>
          <w:szCs w:val="22"/>
        </w:rPr>
      </w:pPr>
      <w:hyperlink w:anchor="_Toc528306961" w:history="1">
        <w:r w:rsidR="000C6349" w:rsidRPr="006B2757">
          <w:rPr>
            <w:rStyle w:val="Hyperlink"/>
            <w:noProof/>
          </w:rPr>
          <w:t>2.</w:t>
        </w:r>
        <w:r w:rsidR="000C6349">
          <w:rPr>
            <w:rFonts w:asciiTheme="minorHAnsi" w:eastAsiaTheme="minorEastAsia" w:hAnsiTheme="minorHAnsi" w:cstheme="minorBidi"/>
            <w:b w:val="0"/>
            <w:noProof/>
            <w:color w:val="auto"/>
            <w:sz w:val="22"/>
            <w:szCs w:val="22"/>
          </w:rPr>
          <w:tab/>
        </w:r>
        <w:r w:rsidR="000C6349" w:rsidRPr="006B2757">
          <w:rPr>
            <w:rStyle w:val="Hyperlink"/>
            <w:noProof/>
          </w:rPr>
          <w:t>Introduction</w:t>
        </w:r>
        <w:r w:rsidR="000C6349">
          <w:rPr>
            <w:noProof/>
            <w:webHidden/>
          </w:rPr>
          <w:tab/>
        </w:r>
        <w:r w:rsidR="000C6349">
          <w:rPr>
            <w:noProof/>
            <w:webHidden/>
          </w:rPr>
          <w:fldChar w:fldCharType="begin"/>
        </w:r>
        <w:r w:rsidR="000C6349">
          <w:rPr>
            <w:noProof/>
            <w:webHidden/>
          </w:rPr>
          <w:instrText xml:space="preserve"> PAGEREF _Toc528306961 \h </w:instrText>
        </w:r>
        <w:r w:rsidR="000C6349">
          <w:rPr>
            <w:noProof/>
            <w:webHidden/>
          </w:rPr>
        </w:r>
        <w:r w:rsidR="000C6349">
          <w:rPr>
            <w:noProof/>
            <w:webHidden/>
          </w:rPr>
          <w:fldChar w:fldCharType="separate"/>
        </w:r>
        <w:r w:rsidR="008F3BD8">
          <w:rPr>
            <w:noProof/>
            <w:webHidden/>
          </w:rPr>
          <w:t>1</w:t>
        </w:r>
        <w:r w:rsidR="000C6349">
          <w:rPr>
            <w:noProof/>
            <w:webHidden/>
          </w:rPr>
          <w:fldChar w:fldCharType="end"/>
        </w:r>
      </w:hyperlink>
    </w:p>
    <w:p w14:paraId="037C363E" w14:textId="4F4E9DEE" w:rsidR="000C6349" w:rsidRDefault="00F91D6B">
      <w:pPr>
        <w:pStyle w:val="TOC2"/>
        <w:rPr>
          <w:rFonts w:asciiTheme="minorHAnsi" w:eastAsiaTheme="minorEastAsia" w:hAnsiTheme="minorHAnsi" w:cstheme="minorBidi"/>
          <w:b w:val="0"/>
          <w:noProof/>
          <w:color w:val="auto"/>
          <w:sz w:val="22"/>
          <w:szCs w:val="22"/>
        </w:rPr>
      </w:pPr>
      <w:hyperlink w:anchor="_Toc528306962" w:history="1">
        <w:r w:rsidR="000C6349" w:rsidRPr="006B2757">
          <w:rPr>
            <w:rStyle w:val="Hyperlink"/>
            <w:noProof/>
          </w:rPr>
          <w:t>2.1</w:t>
        </w:r>
        <w:r w:rsidR="000C6349">
          <w:rPr>
            <w:rFonts w:asciiTheme="minorHAnsi" w:eastAsiaTheme="minorEastAsia" w:hAnsiTheme="minorHAnsi" w:cstheme="minorBidi"/>
            <w:b w:val="0"/>
            <w:noProof/>
            <w:color w:val="auto"/>
            <w:sz w:val="22"/>
            <w:szCs w:val="22"/>
          </w:rPr>
          <w:tab/>
        </w:r>
        <w:r w:rsidR="000C6349" w:rsidRPr="006B2757">
          <w:rPr>
            <w:rStyle w:val="Hyperlink"/>
            <w:noProof/>
          </w:rPr>
          <w:t>Purpose of the Configuration Management Plan</w:t>
        </w:r>
        <w:r w:rsidR="000C6349">
          <w:rPr>
            <w:noProof/>
            <w:webHidden/>
          </w:rPr>
          <w:tab/>
        </w:r>
        <w:r w:rsidR="000C6349">
          <w:rPr>
            <w:noProof/>
            <w:webHidden/>
          </w:rPr>
          <w:fldChar w:fldCharType="begin"/>
        </w:r>
        <w:r w:rsidR="000C6349">
          <w:rPr>
            <w:noProof/>
            <w:webHidden/>
          </w:rPr>
          <w:instrText xml:space="preserve"> PAGEREF _Toc528306962 \h </w:instrText>
        </w:r>
        <w:r w:rsidR="000C6349">
          <w:rPr>
            <w:noProof/>
            <w:webHidden/>
          </w:rPr>
        </w:r>
        <w:r w:rsidR="000C6349">
          <w:rPr>
            <w:noProof/>
            <w:webHidden/>
          </w:rPr>
          <w:fldChar w:fldCharType="separate"/>
        </w:r>
        <w:r w:rsidR="008F3BD8">
          <w:rPr>
            <w:noProof/>
            <w:webHidden/>
          </w:rPr>
          <w:t>1</w:t>
        </w:r>
        <w:r w:rsidR="000C6349">
          <w:rPr>
            <w:noProof/>
            <w:webHidden/>
          </w:rPr>
          <w:fldChar w:fldCharType="end"/>
        </w:r>
      </w:hyperlink>
    </w:p>
    <w:p w14:paraId="4F39A2D1" w14:textId="44581626" w:rsidR="000C6349" w:rsidRDefault="00F91D6B">
      <w:pPr>
        <w:pStyle w:val="TOC2"/>
        <w:rPr>
          <w:rFonts w:asciiTheme="minorHAnsi" w:eastAsiaTheme="minorEastAsia" w:hAnsiTheme="minorHAnsi" w:cstheme="minorBidi"/>
          <w:b w:val="0"/>
          <w:noProof/>
          <w:color w:val="auto"/>
          <w:sz w:val="22"/>
          <w:szCs w:val="22"/>
        </w:rPr>
      </w:pPr>
      <w:hyperlink w:anchor="_Toc528306963" w:history="1">
        <w:r w:rsidR="000C6349" w:rsidRPr="006B2757">
          <w:rPr>
            <w:rStyle w:val="Hyperlink"/>
            <w:noProof/>
          </w:rPr>
          <w:t>2.2</w:t>
        </w:r>
        <w:r w:rsidR="000C6349">
          <w:rPr>
            <w:rFonts w:asciiTheme="minorHAnsi" w:eastAsiaTheme="minorEastAsia" w:hAnsiTheme="minorHAnsi" w:cstheme="minorBidi"/>
            <w:b w:val="0"/>
            <w:noProof/>
            <w:color w:val="auto"/>
            <w:sz w:val="22"/>
            <w:szCs w:val="22"/>
          </w:rPr>
          <w:tab/>
        </w:r>
        <w:r w:rsidR="000C6349" w:rsidRPr="006B2757">
          <w:rPr>
            <w:rStyle w:val="Hyperlink"/>
            <w:noProof/>
          </w:rPr>
          <w:t>Scope of the Configuration Management Plan</w:t>
        </w:r>
        <w:r w:rsidR="000C6349">
          <w:rPr>
            <w:noProof/>
            <w:webHidden/>
          </w:rPr>
          <w:tab/>
        </w:r>
        <w:r w:rsidR="000C6349">
          <w:rPr>
            <w:noProof/>
            <w:webHidden/>
          </w:rPr>
          <w:fldChar w:fldCharType="begin"/>
        </w:r>
        <w:r w:rsidR="000C6349">
          <w:rPr>
            <w:noProof/>
            <w:webHidden/>
          </w:rPr>
          <w:instrText xml:space="preserve"> PAGEREF _Toc528306963 \h </w:instrText>
        </w:r>
        <w:r w:rsidR="000C6349">
          <w:rPr>
            <w:noProof/>
            <w:webHidden/>
          </w:rPr>
        </w:r>
        <w:r w:rsidR="000C6349">
          <w:rPr>
            <w:noProof/>
            <w:webHidden/>
          </w:rPr>
          <w:fldChar w:fldCharType="separate"/>
        </w:r>
        <w:r w:rsidR="008F3BD8">
          <w:rPr>
            <w:noProof/>
            <w:webHidden/>
          </w:rPr>
          <w:t>1</w:t>
        </w:r>
        <w:r w:rsidR="000C6349">
          <w:rPr>
            <w:noProof/>
            <w:webHidden/>
          </w:rPr>
          <w:fldChar w:fldCharType="end"/>
        </w:r>
      </w:hyperlink>
    </w:p>
    <w:p w14:paraId="712811E7" w14:textId="14904570" w:rsidR="000C6349" w:rsidRDefault="00F91D6B">
      <w:pPr>
        <w:pStyle w:val="TOC2"/>
        <w:rPr>
          <w:rFonts w:asciiTheme="minorHAnsi" w:eastAsiaTheme="minorEastAsia" w:hAnsiTheme="minorHAnsi" w:cstheme="minorBidi"/>
          <w:b w:val="0"/>
          <w:noProof/>
          <w:color w:val="auto"/>
          <w:sz w:val="22"/>
          <w:szCs w:val="22"/>
        </w:rPr>
      </w:pPr>
      <w:hyperlink w:anchor="_Toc528306964" w:history="1">
        <w:r w:rsidR="000C6349" w:rsidRPr="006B2757">
          <w:rPr>
            <w:rStyle w:val="Hyperlink"/>
            <w:noProof/>
          </w:rPr>
          <w:t>2.3</w:t>
        </w:r>
        <w:r w:rsidR="000C6349">
          <w:rPr>
            <w:rFonts w:asciiTheme="minorHAnsi" w:eastAsiaTheme="minorEastAsia" w:hAnsiTheme="minorHAnsi" w:cstheme="minorBidi"/>
            <w:b w:val="0"/>
            <w:noProof/>
            <w:color w:val="auto"/>
            <w:sz w:val="22"/>
            <w:szCs w:val="22"/>
          </w:rPr>
          <w:tab/>
        </w:r>
        <w:r w:rsidR="000C6349" w:rsidRPr="006B2757">
          <w:rPr>
            <w:rStyle w:val="Hyperlink"/>
            <w:noProof/>
          </w:rPr>
          <w:t>Structure of the Configuration Management Plan</w:t>
        </w:r>
        <w:r w:rsidR="000C6349">
          <w:rPr>
            <w:noProof/>
            <w:webHidden/>
          </w:rPr>
          <w:tab/>
        </w:r>
        <w:r w:rsidR="000C6349">
          <w:rPr>
            <w:noProof/>
            <w:webHidden/>
          </w:rPr>
          <w:fldChar w:fldCharType="begin"/>
        </w:r>
        <w:r w:rsidR="000C6349">
          <w:rPr>
            <w:noProof/>
            <w:webHidden/>
          </w:rPr>
          <w:instrText xml:space="preserve"> PAGEREF _Toc528306964 \h </w:instrText>
        </w:r>
        <w:r w:rsidR="000C6349">
          <w:rPr>
            <w:noProof/>
            <w:webHidden/>
          </w:rPr>
        </w:r>
        <w:r w:rsidR="000C6349">
          <w:rPr>
            <w:noProof/>
            <w:webHidden/>
          </w:rPr>
          <w:fldChar w:fldCharType="separate"/>
        </w:r>
        <w:r w:rsidR="008F3BD8">
          <w:rPr>
            <w:noProof/>
            <w:webHidden/>
          </w:rPr>
          <w:t>2</w:t>
        </w:r>
        <w:r w:rsidR="000C6349">
          <w:rPr>
            <w:noProof/>
            <w:webHidden/>
          </w:rPr>
          <w:fldChar w:fldCharType="end"/>
        </w:r>
      </w:hyperlink>
    </w:p>
    <w:p w14:paraId="2943ACED" w14:textId="6B7AFD60" w:rsidR="000C6349" w:rsidRDefault="00F91D6B">
      <w:pPr>
        <w:pStyle w:val="TOC2"/>
        <w:rPr>
          <w:rFonts w:asciiTheme="minorHAnsi" w:eastAsiaTheme="minorEastAsia" w:hAnsiTheme="minorHAnsi" w:cstheme="minorBidi"/>
          <w:b w:val="0"/>
          <w:noProof/>
          <w:color w:val="auto"/>
          <w:sz w:val="22"/>
          <w:szCs w:val="22"/>
        </w:rPr>
      </w:pPr>
      <w:hyperlink w:anchor="_Toc528306965" w:history="1">
        <w:r w:rsidR="000C6349" w:rsidRPr="006B2757">
          <w:rPr>
            <w:rStyle w:val="Hyperlink"/>
            <w:noProof/>
          </w:rPr>
          <w:t>2.4 Compliance with IT Security Requirements</w:t>
        </w:r>
        <w:r w:rsidR="000C6349">
          <w:rPr>
            <w:noProof/>
            <w:webHidden/>
          </w:rPr>
          <w:tab/>
        </w:r>
        <w:r w:rsidR="000C6349">
          <w:rPr>
            <w:noProof/>
            <w:webHidden/>
          </w:rPr>
          <w:fldChar w:fldCharType="begin"/>
        </w:r>
        <w:r w:rsidR="000C6349">
          <w:rPr>
            <w:noProof/>
            <w:webHidden/>
          </w:rPr>
          <w:instrText xml:space="preserve"> PAGEREF _Toc528306965 \h </w:instrText>
        </w:r>
        <w:r w:rsidR="000C6349">
          <w:rPr>
            <w:noProof/>
            <w:webHidden/>
          </w:rPr>
        </w:r>
        <w:r w:rsidR="000C6349">
          <w:rPr>
            <w:noProof/>
            <w:webHidden/>
          </w:rPr>
          <w:fldChar w:fldCharType="separate"/>
        </w:r>
        <w:r w:rsidR="008F3BD8">
          <w:rPr>
            <w:noProof/>
            <w:webHidden/>
          </w:rPr>
          <w:t>2</w:t>
        </w:r>
        <w:r w:rsidR="000C6349">
          <w:rPr>
            <w:noProof/>
            <w:webHidden/>
          </w:rPr>
          <w:fldChar w:fldCharType="end"/>
        </w:r>
      </w:hyperlink>
    </w:p>
    <w:p w14:paraId="244DCA0E" w14:textId="028DAB60" w:rsidR="000C6349" w:rsidRDefault="00F91D6B">
      <w:pPr>
        <w:pStyle w:val="TOC2"/>
        <w:rPr>
          <w:rFonts w:asciiTheme="minorHAnsi" w:eastAsiaTheme="minorEastAsia" w:hAnsiTheme="minorHAnsi" w:cstheme="minorBidi"/>
          <w:b w:val="0"/>
          <w:noProof/>
          <w:color w:val="auto"/>
          <w:sz w:val="22"/>
          <w:szCs w:val="22"/>
        </w:rPr>
      </w:pPr>
      <w:hyperlink w:anchor="_Toc528306966" w:history="1">
        <w:r w:rsidR="000C6349" w:rsidRPr="006B2757">
          <w:rPr>
            <w:rStyle w:val="Hyperlink"/>
            <w:noProof/>
          </w:rPr>
          <w:t>2.4.1 Configuration Management Policy and Procedures</w:t>
        </w:r>
        <w:r w:rsidR="000C6349">
          <w:rPr>
            <w:noProof/>
            <w:webHidden/>
          </w:rPr>
          <w:tab/>
        </w:r>
        <w:r w:rsidR="000C6349">
          <w:rPr>
            <w:noProof/>
            <w:webHidden/>
          </w:rPr>
          <w:fldChar w:fldCharType="begin"/>
        </w:r>
        <w:r w:rsidR="000C6349">
          <w:rPr>
            <w:noProof/>
            <w:webHidden/>
          </w:rPr>
          <w:instrText xml:space="preserve"> PAGEREF _Toc528306966 \h </w:instrText>
        </w:r>
        <w:r w:rsidR="000C6349">
          <w:rPr>
            <w:noProof/>
            <w:webHidden/>
          </w:rPr>
        </w:r>
        <w:r w:rsidR="000C6349">
          <w:rPr>
            <w:noProof/>
            <w:webHidden/>
          </w:rPr>
          <w:fldChar w:fldCharType="separate"/>
        </w:r>
        <w:r w:rsidR="008F3BD8">
          <w:rPr>
            <w:noProof/>
            <w:webHidden/>
          </w:rPr>
          <w:t>3</w:t>
        </w:r>
        <w:r w:rsidR="000C6349">
          <w:rPr>
            <w:noProof/>
            <w:webHidden/>
          </w:rPr>
          <w:fldChar w:fldCharType="end"/>
        </w:r>
      </w:hyperlink>
    </w:p>
    <w:p w14:paraId="574D3946" w14:textId="109CCAFC" w:rsidR="000C6349" w:rsidRDefault="00F91D6B">
      <w:pPr>
        <w:pStyle w:val="TOC2"/>
        <w:rPr>
          <w:rFonts w:asciiTheme="minorHAnsi" w:eastAsiaTheme="minorEastAsia" w:hAnsiTheme="minorHAnsi" w:cstheme="minorBidi"/>
          <w:b w:val="0"/>
          <w:noProof/>
          <w:color w:val="auto"/>
          <w:sz w:val="22"/>
          <w:szCs w:val="22"/>
        </w:rPr>
      </w:pPr>
      <w:hyperlink w:anchor="_Toc528306967" w:history="1">
        <w:r w:rsidR="000C6349" w:rsidRPr="006B2757">
          <w:rPr>
            <w:rStyle w:val="Hyperlink"/>
            <w:noProof/>
          </w:rPr>
          <w:t>2.4.2 Baseline Configuration</w:t>
        </w:r>
        <w:r w:rsidR="000C6349">
          <w:rPr>
            <w:noProof/>
            <w:webHidden/>
          </w:rPr>
          <w:tab/>
        </w:r>
        <w:r w:rsidR="000C6349">
          <w:rPr>
            <w:noProof/>
            <w:webHidden/>
          </w:rPr>
          <w:fldChar w:fldCharType="begin"/>
        </w:r>
        <w:r w:rsidR="000C6349">
          <w:rPr>
            <w:noProof/>
            <w:webHidden/>
          </w:rPr>
          <w:instrText xml:space="preserve"> PAGEREF _Toc528306967 \h </w:instrText>
        </w:r>
        <w:r w:rsidR="000C6349">
          <w:rPr>
            <w:noProof/>
            <w:webHidden/>
          </w:rPr>
        </w:r>
        <w:r w:rsidR="000C6349">
          <w:rPr>
            <w:noProof/>
            <w:webHidden/>
          </w:rPr>
          <w:fldChar w:fldCharType="separate"/>
        </w:r>
        <w:r w:rsidR="008F3BD8">
          <w:rPr>
            <w:noProof/>
            <w:webHidden/>
          </w:rPr>
          <w:t>3</w:t>
        </w:r>
        <w:r w:rsidR="000C6349">
          <w:rPr>
            <w:noProof/>
            <w:webHidden/>
          </w:rPr>
          <w:fldChar w:fldCharType="end"/>
        </w:r>
      </w:hyperlink>
    </w:p>
    <w:p w14:paraId="489B297E" w14:textId="03474DF7" w:rsidR="000C6349" w:rsidRDefault="00F91D6B">
      <w:pPr>
        <w:pStyle w:val="TOC2"/>
        <w:rPr>
          <w:rFonts w:asciiTheme="minorHAnsi" w:eastAsiaTheme="minorEastAsia" w:hAnsiTheme="minorHAnsi" w:cstheme="minorBidi"/>
          <w:b w:val="0"/>
          <w:noProof/>
          <w:color w:val="auto"/>
          <w:sz w:val="22"/>
          <w:szCs w:val="22"/>
        </w:rPr>
      </w:pPr>
      <w:hyperlink w:anchor="_Toc528306968" w:history="1">
        <w:r w:rsidR="000C6349" w:rsidRPr="006B2757">
          <w:rPr>
            <w:rStyle w:val="Hyperlink"/>
            <w:noProof/>
          </w:rPr>
          <w:t>2.4.3 Configuration Change Control</w:t>
        </w:r>
        <w:r w:rsidR="000C6349">
          <w:rPr>
            <w:noProof/>
            <w:webHidden/>
          </w:rPr>
          <w:tab/>
        </w:r>
        <w:r w:rsidR="000C6349">
          <w:rPr>
            <w:noProof/>
            <w:webHidden/>
          </w:rPr>
          <w:fldChar w:fldCharType="begin"/>
        </w:r>
        <w:r w:rsidR="000C6349">
          <w:rPr>
            <w:noProof/>
            <w:webHidden/>
          </w:rPr>
          <w:instrText xml:space="preserve"> PAGEREF _Toc528306968 \h </w:instrText>
        </w:r>
        <w:r w:rsidR="000C6349">
          <w:rPr>
            <w:noProof/>
            <w:webHidden/>
          </w:rPr>
        </w:r>
        <w:r w:rsidR="000C6349">
          <w:rPr>
            <w:noProof/>
            <w:webHidden/>
          </w:rPr>
          <w:fldChar w:fldCharType="separate"/>
        </w:r>
        <w:r w:rsidR="008F3BD8">
          <w:rPr>
            <w:noProof/>
            <w:webHidden/>
          </w:rPr>
          <w:t>3</w:t>
        </w:r>
        <w:r w:rsidR="000C6349">
          <w:rPr>
            <w:noProof/>
            <w:webHidden/>
          </w:rPr>
          <w:fldChar w:fldCharType="end"/>
        </w:r>
      </w:hyperlink>
    </w:p>
    <w:p w14:paraId="0393924E" w14:textId="33DD0E35" w:rsidR="000C6349" w:rsidRDefault="00F91D6B">
      <w:pPr>
        <w:pStyle w:val="TOC2"/>
        <w:rPr>
          <w:rFonts w:asciiTheme="minorHAnsi" w:eastAsiaTheme="minorEastAsia" w:hAnsiTheme="minorHAnsi" w:cstheme="minorBidi"/>
          <w:b w:val="0"/>
          <w:noProof/>
          <w:color w:val="auto"/>
          <w:sz w:val="22"/>
          <w:szCs w:val="22"/>
        </w:rPr>
      </w:pPr>
      <w:hyperlink w:anchor="_Toc528306969" w:history="1">
        <w:r w:rsidR="000C6349" w:rsidRPr="006B2757">
          <w:rPr>
            <w:rStyle w:val="Hyperlink"/>
            <w:noProof/>
          </w:rPr>
          <w:t>2.4.4 Security Impact Analysis</w:t>
        </w:r>
        <w:r w:rsidR="000C6349">
          <w:rPr>
            <w:noProof/>
            <w:webHidden/>
          </w:rPr>
          <w:tab/>
        </w:r>
        <w:r w:rsidR="000C6349">
          <w:rPr>
            <w:noProof/>
            <w:webHidden/>
          </w:rPr>
          <w:fldChar w:fldCharType="begin"/>
        </w:r>
        <w:r w:rsidR="000C6349">
          <w:rPr>
            <w:noProof/>
            <w:webHidden/>
          </w:rPr>
          <w:instrText xml:space="preserve"> PAGEREF _Toc528306969 \h </w:instrText>
        </w:r>
        <w:r w:rsidR="000C6349">
          <w:rPr>
            <w:noProof/>
            <w:webHidden/>
          </w:rPr>
        </w:r>
        <w:r w:rsidR="000C6349">
          <w:rPr>
            <w:noProof/>
            <w:webHidden/>
          </w:rPr>
          <w:fldChar w:fldCharType="separate"/>
        </w:r>
        <w:r w:rsidR="008F3BD8">
          <w:rPr>
            <w:noProof/>
            <w:webHidden/>
          </w:rPr>
          <w:t>4</w:t>
        </w:r>
        <w:r w:rsidR="000C6349">
          <w:rPr>
            <w:noProof/>
            <w:webHidden/>
          </w:rPr>
          <w:fldChar w:fldCharType="end"/>
        </w:r>
      </w:hyperlink>
    </w:p>
    <w:p w14:paraId="4F607168" w14:textId="20694D81" w:rsidR="000C6349" w:rsidRDefault="00F91D6B">
      <w:pPr>
        <w:pStyle w:val="TOC2"/>
        <w:rPr>
          <w:rFonts w:asciiTheme="minorHAnsi" w:eastAsiaTheme="minorEastAsia" w:hAnsiTheme="minorHAnsi" w:cstheme="minorBidi"/>
          <w:b w:val="0"/>
          <w:noProof/>
          <w:color w:val="auto"/>
          <w:sz w:val="22"/>
          <w:szCs w:val="22"/>
        </w:rPr>
      </w:pPr>
      <w:hyperlink w:anchor="_Toc528306970" w:history="1">
        <w:r w:rsidR="000C6349" w:rsidRPr="006B2757">
          <w:rPr>
            <w:rStyle w:val="Hyperlink"/>
            <w:noProof/>
          </w:rPr>
          <w:t>2.4.5 Access Restrictions for Change</w:t>
        </w:r>
        <w:r w:rsidR="000C6349">
          <w:rPr>
            <w:noProof/>
            <w:webHidden/>
          </w:rPr>
          <w:tab/>
        </w:r>
        <w:r w:rsidR="000C6349">
          <w:rPr>
            <w:noProof/>
            <w:webHidden/>
          </w:rPr>
          <w:fldChar w:fldCharType="begin"/>
        </w:r>
        <w:r w:rsidR="000C6349">
          <w:rPr>
            <w:noProof/>
            <w:webHidden/>
          </w:rPr>
          <w:instrText xml:space="preserve"> PAGEREF _Toc528306970 \h </w:instrText>
        </w:r>
        <w:r w:rsidR="000C6349">
          <w:rPr>
            <w:noProof/>
            <w:webHidden/>
          </w:rPr>
        </w:r>
        <w:r w:rsidR="000C6349">
          <w:rPr>
            <w:noProof/>
            <w:webHidden/>
          </w:rPr>
          <w:fldChar w:fldCharType="separate"/>
        </w:r>
        <w:r w:rsidR="008F3BD8">
          <w:rPr>
            <w:noProof/>
            <w:webHidden/>
          </w:rPr>
          <w:t>4</w:t>
        </w:r>
        <w:r w:rsidR="000C6349">
          <w:rPr>
            <w:noProof/>
            <w:webHidden/>
          </w:rPr>
          <w:fldChar w:fldCharType="end"/>
        </w:r>
      </w:hyperlink>
    </w:p>
    <w:p w14:paraId="41EB9007" w14:textId="7365380C" w:rsidR="000C6349" w:rsidRDefault="00F91D6B">
      <w:pPr>
        <w:pStyle w:val="TOC2"/>
        <w:rPr>
          <w:rFonts w:asciiTheme="minorHAnsi" w:eastAsiaTheme="minorEastAsia" w:hAnsiTheme="minorHAnsi" w:cstheme="minorBidi"/>
          <w:b w:val="0"/>
          <w:noProof/>
          <w:color w:val="auto"/>
          <w:sz w:val="22"/>
          <w:szCs w:val="22"/>
        </w:rPr>
      </w:pPr>
      <w:hyperlink w:anchor="_Toc528306971" w:history="1">
        <w:r w:rsidR="000C6349" w:rsidRPr="006B2757">
          <w:rPr>
            <w:rStyle w:val="Hyperlink"/>
            <w:noProof/>
          </w:rPr>
          <w:t>2.4.6 Configuration Settings</w:t>
        </w:r>
        <w:r w:rsidR="000C6349">
          <w:rPr>
            <w:noProof/>
            <w:webHidden/>
          </w:rPr>
          <w:tab/>
        </w:r>
        <w:r w:rsidR="000C6349">
          <w:rPr>
            <w:noProof/>
            <w:webHidden/>
          </w:rPr>
          <w:fldChar w:fldCharType="begin"/>
        </w:r>
        <w:r w:rsidR="000C6349">
          <w:rPr>
            <w:noProof/>
            <w:webHidden/>
          </w:rPr>
          <w:instrText xml:space="preserve"> PAGEREF _Toc528306971 \h </w:instrText>
        </w:r>
        <w:r w:rsidR="000C6349">
          <w:rPr>
            <w:noProof/>
            <w:webHidden/>
          </w:rPr>
        </w:r>
        <w:r w:rsidR="000C6349">
          <w:rPr>
            <w:noProof/>
            <w:webHidden/>
          </w:rPr>
          <w:fldChar w:fldCharType="separate"/>
        </w:r>
        <w:r w:rsidR="008F3BD8">
          <w:rPr>
            <w:noProof/>
            <w:webHidden/>
          </w:rPr>
          <w:t>4</w:t>
        </w:r>
        <w:r w:rsidR="000C6349">
          <w:rPr>
            <w:noProof/>
            <w:webHidden/>
          </w:rPr>
          <w:fldChar w:fldCharType="end"/>
        </w:r>
      </w:hyperlink>
    </w:p>
    <w:p w14:paraId="05012FF1" w14:textId="387C8F5A" w:rsidR="000C6349" w:rsidRDefault="00F91D6B">
      <w:pPr>
        <w:pStyle w:val="TOC2"/>
        <w:rPr>
          <w:rFonts w:asciiTheme="minorHAnsi" w:eastAsiaTheme="minorEastAsia" w:hAnsiTheme="minorHAnsi" w:cstheme="minorBidi"/>
          <w:b w:val="0"/>
          <w:noProof/>
          <w:color w:val="auto"/>
          <w:sz w:val="22"/>
          <w:szCs w:val="22"/>
        </w:rPr>
      </w:pPr>
      <w:hyperlink w:anchor="_Toc528306972" w:history="1">
        <w:r w:rsidR="000C6349" w:rsidRPr="006B2757">
          <w:rPr>
            <w:rStyle w:val="Hyperlink"/>
            <w:noProof/>
          </w:rPr>
          <w:t>2.4.7 Least Functionality</w:t>
        </w:r>
        <w:r w:rsidR="000C6349">
          <w:rPr>
            <w:noProof/>
            <w:webHidden/>
          </w:rPr>
          <w:tab/>
        </w:r>
        <w:r w:rsidR="000C6349">
          <w:rPr>
            <w:noProof/>
            <w:webHidden/>
          </w:rPr>
          <w:fldChar w:fldCharType="begin"/>
        </w:r>
        <w:r w:rsidR="000C6349">
          <w:rPr>
            <w:noProof/>
            <w:webHidden/>
          </w:rPr>
          <w:instrText xml:space="preserve"> PAGEREF _Toc528306972 \h </w:instrText>
        </w:r>
        <w:r w:rsidR="000C6349">
          <w:rPr>
            <w:noProof/>
            <w:webHidden/>
          </w:rPr>
        </w:r>
        <w:r w:rsidR="000C6349">
          <w:rPr>
            <w:noProof/>
            <w:webHidden/>
          </w:rPr>
          <w:fldChar w:fldCharType="separate"/>
        </w:r>
        <w:r w:rsidR="008F3BD8">
          <w:rPr>
            <w:noProof/>
            <w:webHidden/>
          </w:rPr>
          <w:t>4</w:t>
        </w:r>
        <w:r w:rsidR="000C6349">
          <w:rPr>
            <w:noProof/>
            <w:webHidden/>
          </w:rPr>
          <w:fldChar w:fldCharType="end"/>
        </w:r>
      </w:hyperlink>
    </w:p>
    <w:p w14:paraId="1998EA66" w14:textId="5A073EC6" w:rsidR="000C6349" w:rsidRDefault="00F91D6B">
      <w:pPr>
        <w:pStyle w:val="TOC2"/>
        <w:rPr>
          <w:rFonts w:asciiTheme="minorHAnsi" w:eastAsiaTheme="minorEastAsia" w:hAnsiTheme="minorHAnsi" w:cstheme="minorBidi"/>
          <w:b w:val="0"/>
          <w:noProof/>
          <w:color w:val="auto"/>
          <w:sz w:val="22"/>
          <w:szCs w:val="22"/>
        </w:rPr>
      </w:pPr>
      <w:r>
        <w:rPr>
          <w:rStyle w:val="Hyperlink"/>
        </w:rPr>
        <w:fldChar w:fldCharType="begin"/>
      </w:r>
      <w:r>
        <w:rPr>
          <w:rStyle w:val="Hyperlink"/>
          <w:noProof/>
        </w:rPr>
        <w:instrText xml:space="preserve"> HYPERLINK \l "_Toc528306973" </w:instrText>
      </w:r>
      <w:r>
        <w:rPr>
          <w:rStyle w:val="Hyperlink"/>
        </w:rPr>
        <w:fldChar w:fldCharType="separate"/>
      </w:r>
      <w:r w:rsidR="000C6349" w:rsidRPr="006B2757">
        <w:rPr>
          <w:rStyle w:val="Hyperlink"/>
          <w:noProof/>
        </w:rPr>
        <w:t>2.4.8 Information System Component Inventory</w:t>
      </w:r>
      <w:r w:rsidR="000C6349">
        <w:rPr>
          <w:noProof/>
          <w:webHidden/>
        </w:rPr>
        <w:tab/>
      </w:r>
      <w:r w:rsidR="000C6349">
        <w:rPr>
          <w:noProof/>
          <w:webHidden/>
        </w:rPr>
        <w:fldChar w:fldCharType="begin"/>
      </w:r>
      <w:r w:rsidR="000C6349">
        <w:rPr>
          <w:noProof/>
          <w:webHidden/>
        </w:rPr>
        <w:instrText xml:space="preserve"> PAGEREF _Toc528306973 \h </w:instrText>
      </w:r>
      <w:r w:rsidR="000C6349">
        <w:rPr>
          <w:noProof/>
          <w:webHidden/>
        </w:rPr>
      </w:r>
      <w:r w:rsidR="000C6349">
        <w:rPr>
          <w:noProof/>
          <w:webHidden/>
        </w:rPr>
        <w:fldChar w:fldCharType="separate"/>
      </w:r>
      <w:ins w:id="28" w:author="Faulkner, David A. (Accenture Federal Services)" w:date="2019-04-09T14:37:00Z">
        <w:r w:rsidR="008F3BD8">
          <w:rPr>
            <w:noProof/>
            <w:webHidden/>
          </w:rPr>
          <w:t>5</w:t>
        </w:r>
      </w:ins>
      <w:del w:id="29" w:author="Faulkner, David A. (Accenture Federal Services)" w:date="2019-04-09T14:37:00Z">
        <w:r w:rsidR="000C6349" w:rsidDel="008F3BD8">
          <w:rPr>
            <w:noProof/>
            <w:webHidden/>
          </w:rPr>
          <w:delText>4</w:delText>
        </w:r>
      </w:del>
      <w:r w:rsidR="000C6349">
        <w:rPr>
          <w:noProof/>
          <w:webHidden/>
        </w:rPr>
        <w:fldChar w:fldCharType="end"/>
      </w:r>
      <w:r>
        <w:rPr>
          <w:noProof/>
        </w:rPr>
        <w:fldChar w:fldCharType="end"/>
      </w:r>
    </w:p>
    <w:p w14:paraId="1A65073A" w14:textId="4488244C" w:rsidR="000C6349" w:rsidRDefault="00F91D6B">
      <w:pPr>
        <w:pStyle w:val="TOC2"/>
        <w:rPr>
          <w:rFonts w:asciiTheme="minorHAnsi" w:eastAsiaTheme="minorEastAsia" w:hAnsiTheme="minorHAnsi" w:cstheme="minorBidi"/>
          <w:b w:val="0"/>
          <w:noProof/>
          <w:color w:val="auto"/>
          <w:sz w:val="22"/>
          <w:szCs w:val="22"/>
        </w:rPr>
      </w:pPr>
      <w:hyperlink w:anchor="_Toc528306974" w:history="1">
        <w:r w:rsidR="000C6349" w:rsidRPr="006B2757">
          <w:rPr>
            <w:rStyle w:val="Hyperlink"/>
            <w:noProof/>
          </w:rPr>
          <w:t>2.4.9 Configuration Management Plan</w:t>
        </w:r>
        <w:r w:rsidR="000C6349">
          <w:rPr>
            <w:noProof/>
            <w:webHidden/>
          </w:rPr>
          <w:tab/>
        </w:r>
        <w:r w:rsidR="000C6349">
          <w:rPr>
            <w:noProof/>
            <w:webHidden/>
          </w:rPr>
          <w:fldChar w:fldCharType="begin"/>
        </w:r>
        <w:r w:rsidR="000C6349">
          <w:rPr>
            <w:noProof/>
            <w:webHidden/>
          </w:rPr>
          <w:instrText xml:space="preserve"> PAGEREF _Toc528306974 \h </w:instrText>
        </w:r>
        <w:r w:rsidR="000C6349">
          <w:rPr>
            <w:noProof/>
            <w:webHidden/>
          </w:rPr>
        </w:r>
        <w:r w:rsidR="000C6349">
          <w:rPr>
            <w:noProof/>
            <w:webHidden/>
          </w:rPr>
          <w:fldChar w:fldCharType="separate"/>
        </w:r>
        <w:r w:rsidR="008F3BD8">
          <w:rPr>
            <w:noProof/>
            <w:webHidden/>
          </w:rPr>
          <w:t>5</w:t>
        </w:r>
        <w:r w:rsidR="000C6349">
          <w:rPr>
            <w:noProof/>
            <w:webHidden/>
          </w:rPr>
          <w:fldChar w:fldCharType="end"/>
        </w:r>
      </w:hyperlink>
    </w:p>
    <w:p w14:paraId="30D2EA14" w14:textId="71FC9DDE" w:rsidR="000C6349" w:rsidRDefault="00F91D6B">
      <w:pPr>
        <w:pStyle w:val="TOC2"/>
        <w:rPr>
          <w:rFonts w:asciiTheme="minorHAnsi" w:eastAsiaTheme="minorEastAsia" w:hAnsiTheme="minorHAnsi" w:cstheme="minorBidi"/>
          <w:b w:val="0"/>
          <w:noProof/>
          <w:color w:val="auto"/>
          <w:sz w:val="22"/>
          <w:szCs w:val="22"/>
        </w:rPr>
      </w:pPr>
      <w:hyperlink w:anchor="_Toc528306975" w:history="1">
        <w:r w:rsidR="000C6349" w:rsidRPr="006B2757">
          <w:rPr>
            <w:rStyle w:val="Hyperlink"/>
            <w:noProof/>
          </w:rPr>
          <w:t>2.4.10 Software Usage Restrictions</w:t>
        </w:r>
        <w:r w:rsidR="000C6349">
          <w:rPr>
            <w:noProof/>
            <w:webHidden/>
          </w:rPr>
          <w:tab/>
        </w:r>
        <w:r w:rsidR="000C6349">
          <w:rPr>
            <w:noProof/>
            <w:webHidden/>
          </w:rPr>
          <w:fldChar w:fldCharType="begin"/>
        </w:r>
        <w:r w:rsidR="000C6349">
          <w:rPr>
            <w:noProof/>
            <w:webHidden/>
          </w:rPr>
          <w:instrText xml:space="preserve"> PAGEREF _Toc528306975 \h </w:instrText>
        </w:r>
        <w:r w:rsidR="000C6349">
          <w:rPr>
            <w:noProof/>
            <w:webHidden/>
          </w:rPr>
        </w:r>
        <w:r w:rsidR="000C6349">
          <w:rPr>
            <w:noProof/>
            <w:webHidden/>
          </w:rPr>
          <w:fldChar w:fldCharType="separate"/>
        </w:r>
        <w:r w:rsidR="008F3BD8">
          <w:rPr>
            <w:noProof/>
            <w:webHidden/>
          </w:rPr>
          <w:t>5</w:t>
        </w:r>
        <w:r w:rsidR="000C6349">
          <w:rPr>
            <w:noProof/>
            <w:webHidden/>
          </w:rPr>
          <w:fldChar w:fldCharType="end"/>
        </w:r>
      </w:hyperlink>
    </w:p>
    <w:p w14:paraId="266AC8F9" w14:textId="1078735E" w:rsidR="000C6349" w:rsidRDefault="00F91D6B">
      <w:pPr>
        <w:pStyle w:val="TOC2"/>
        <w:rPr>
          <w:rFonts w:asciiTheme="minorHAnsi" w:eastAsiaTheme="minorEastAsia" w:hAnsiTheme="minorHAnsi" w:cstheme="minorBidi"/>
          <w:b w:val="0"/>
          <w:noProof/>
          <w:color w:val="auto"/>
          <w:sz w:val="22"/>
          <w:szCs w:val="22"/>
        </w:rPr>
      </w:pPr>
      <w:hyperlink w:anchor="_Toc528306976" w:history="1">
        <w:r w:rsidR="000C6349" w:rsidRPr="006B2757">
          <w:rPr>
            <w:rStyle w:val="Hyperlink"/>
            <w:noProof/>
          </w:rPr>
          <w:t>2.4.11 User-installed Software</w:t>
        </w:r>
        <w:r w:rsidR="000C6349">
          <w:rPr>
            <w:noProof/>
            <w:webHidden/>
          </w:rPr>
          <w:tab/>
        </w:r>
        <w:r w:rsidR="000C6349">
          <w:rPr>
            <w:noProof/>
            <w:webHidden/>
          </w:rPr>
          <w:fldChar w:fldCharType="begin"/>
        </w:r>
        <w:r w:rsidR="000C6349">
          <w:rPr>
            <w:noProof/>
            <w:webHidden/>
          </w:rPr>
          <w:instrText xml:space="preserve"> PAGEREF _Toc528306976 \h </w:instrText>
        </w:r>
        <w:r w:rsidR="000C6349">
          <w:rPr>
            <w:noProof/>
            <w:webHidden/>
          </w:rPr>
        </w:r>
        <w:r w:rsidR="000C6349">
          <w:rPr>
            <w:noProof/>
            <w:webHidden/>
          </w:rPr>
          <w:fldChar w:fldCharType="separate"/>
        </w:r>
        <w:r w:rsidR="008F3BD8">
          <w:rPr>
            <w:noProof/>
            <w:webHidden/>
          </w:rPr>
          <w:t>5</w:t>
        </w:r>
        <w:r w:rsidR="000C6349">
          <w:rPr>
            <w:noProof/>
            <w:webHidden/>
          </w:rPr>
          <w:fldChar w:fldCharType="end"/>
        </w:r>
      </w:hyperlink>
    </w:p>
    <w:p w14:paraId="69ACCBC6" w14:textId="1981F585" w:rsidR="000C6349" w:rsidRDefault="00F91D6B">
      <w:pPr>
        <w:pStyle w:val="TOC1"/>
        <w:rPr>
          <w:rFonts w:asciiTheme="minorHAnsi" w:eastAsiaTheme="minorEastAsia" w:hAnsiTheme="minorHAnsi" w:cstheme="minorBidi"/>
          <w:b w:val="0"/>
          <w:noProof/>
          <w:color w:val="auto"/>
          <w:sz w:val="22"/>
          <w:szCs w:val="22"/>
        </w:rPr>
      </w:pPr>
      <w:r>
        <w:rPr>
          <w:rStyle w:val="Hyperlink"/>
        </w:rPr>
        <w:fldChar w:fldCharType="begin"/>
      </w:r>
      <w:r>
        <w:rPr>
          <w:rStyle w:val="Hyperlink"/>
          <w:noProof/>
        </w:rPr>
        <w:instrText xml:space="preserve"> HYPERLINK \l "_Toc528306977" </w:instrText>
      </w:r>
      <w:r>
        <w:rPr>
          <w:rStyle w:val="Hyperlink"/>
        </w:rPr>
        <w:fldChar w:fldCharType="separate"/>
      </w:r>
      <w:r w:rsidR="000C6349" w:rsidRPr="006B2757">
        <w:rPr>
          <w:rStyle w:val="Hyperlink"/>
          <w:noProof/>
        </w:rPr>
        <w:t>3</w:t>
      </w:r>
      <w:r w:rsidR="000C6349">
        <w:rPr>
          <w:rFonts w:asciiTheme="minorHAnsi" w:eastAsiaTheme="minorEastAsia" w:hAnsiTheme="minorHAnsi" w:cstheme="minorBidi"/>
          <w:b w:val="0"/>
          <w:noProof/>
          <w:color w:val="auto"/>
          <w:sz w:val="22"/>
          <w:szCs w:val="22"/>
        </w:rPr>
        <w:tab/>
      </w:r>
      <w:r w:rsidR="000C6349" w:rsidRPr="006B2757">
        <w:rPr>
          <w:rStyle w:val="Hyperlink"/>
          <w:noProof/>
        </w:rPr>
        <w:t>Configuration Management Activities</w:t>
      </w:r>
      <w:r w:rsidR="000C6349">
        <w:rPr>
          <w:noProof/>
          <w:webHidden/>
        </w:rPr>
        <w:tab/>
      </w:r>
      <w:r w:rsidR="000C6349">
        <w:rPr>
          <w:noProof/>
          <w:webHidden/>
        </w:rPr>
        <w:fldChar w:fldCharType="begin"/>
      </w:r>
      <w:r w:rsidR="000C6349">
        <w:rPr>
          <w:noProof/>
          <w:webHidden/>
        </w:rPr>
        <w:instrText xml:space="preserve"> PAGEREF _Toc528306977 \h </w:instrText>
      </w:r>
      <w:r w:rsidR="000C6349">
        <w:rPr>
          <w:noProof/>
          <w:webHidden/>
        </w:rPr>
      </w:r>
      <w:r w:rsidR="000C6349">
        <w:rPr>
          <w:noProof/>
          <w:webHidden/>
        </w:rPr>
        <w:fldChar w:fldCharType="separate"/>
      </w:r>
      <w:ins w:id="30" w:author="Faulkner, David A. (Accenture Federal Services)" w:date="2019-04-09T14:37:00Z">
        <w:r w:rsidR="008F3BD8">
          <w:rPr>
            <w:noProof/>
            <w:webHidden/>
          </w:rPr>
          <w:t>17</w:t>
        </w:r>
      </w:ins>
      <w:del w:id="31" w:author="Faulkner, David A. (Accenture Federal Services)" w:date="2019-04-09T14:37:00Z">
        <w:r w:rsidR="000C6349" w:rsidDel="008F3BD8">
          <w:rPr>
            <w:noProof/>
            <w:webHidden/>
          </w:rPr>
          <w:delText>5</w:delText>
        </w:r>
      </w:del>
      <w:r w:rsidR="000C6349">
        <w:rPr>
          <w:noProof/>
          <w:webHidden/>
        </w:rPr>
        <w:fldChar w:fldCharType="end"/>
      </w:r>
      <w:r>
        <w:rPr>
          <w:noProof/>
        </w:rPr>
        <w:fldChar w:fldCharType="end"/>
      </w:r>
    </w:p>
    <w:p w14:paraId="25126A89" w14:textId="12F58A7D" w:rsidR="000C6349" w:rsidRDefault="00F91D6B">
      <w:pPr>
        <w:pStyle w:val="TOC2"/>
        <w:rPr>
          <w:rFonts w:asciiTheme="minorHAnsi" w:eastAsiaTheme="minorEastAsia" w:hAnsiTheme="minorHAnsi" w:cstheme="minorBidi"/>
          <w:b w:val="0"/>
          <w:noProof/>
          <w:color w:val="auto"/>
          <w:sz w:val="22"/>
          <w:szCs w:val="22"/>
        </w:rPr>
      </w:pPr>
      <w:r>
        <w:rPr>
          <w:rStyle w:val="Hyperlink"/>
        </w:rPr>
        <w:fldChar w:fldCharType="begin"/>
      </w:r>
      <w:r>
        <w:rPr>
          <w:rStyle w:val="Hyperlink"/>
          <w:noProof/>
        </w:rPr>
        <w:instrText xml:space="preserve"> HYPERLINK \l "_Toc528306978" </w:instrText>
      </w:r>
      <w:r>
        <w:rPr>
          <w:rStyle w:val="Hyperlink"/>
        </w:rPr>
        <w:fldChar w:fldCharType="separate"/>
      </w:r>
      <w:r w:rsidR="000C6349" w:rsidRPr="006B2757">
        <w:rPr>
          <w:rStyle w:val="Hyperlink"/>
          <w:noProof/>
        </w:rPr>
        <w:t>3.1</w:t>
      </w:r>
      <w:r w:rsidR="000C6349">
        <w:rPr>
          <w:rFonts w:asciiTheme="minorHAnsi" w:eastAsiaTheme="minorEastAsia" w:hAnsiTheme="minorHAnsi" w:cstheme="minorBidi"/>
          <w:b w:val="0"/>
          <w:noProof/>
          <w:color w:val="auto"/>
          <w:sz w:val="22"/>
          <w:szCs w:val="22"/>
        </w:rPr>
        <w:tab/>
      </w:r>
      <w:r w:rsidR="000C6349" w:rsidRPr="006B2757">
        <w:rPr>
          <w:rStyle w:val="Hyperlink"/>
          <w:noProof/>
        </w:rPr>
        <w:t>Roles and Responsibilities</w:t>
      </w:r>
      <w:r w:rsidR="000C6349">
        <w:rPr>
          <w:noProof/>
          <w:webHidden/>
        </w:rPr>
        <w:tab/>
      </w:r>
      <w:r w:rsidR="000C6349">
        <w:rPr>
          <w:noProof/>
          <w:webHidden/>
        </w:rPr>
        <w:fldChar w:fldCharType="begin"/>
      </w:r>
      <w:r w:rsidR="000C6349">
        <w:rPr>
          <w:noProof/>
          <w:webHidden/>
        </w:rPr>
        <w:instrText xml:space="preserve"> PAGEREF _Toc528306978 \h </w:instrText>
      </w:r>
      <w:r w:rsidR="000C6349">
        <w:rPr>
          <w:noProof/>
          <w:webHidden/>
        </w:rPr>
      </w:r>
      <w:r w:rsidR="000C6349">
        <w:rPr>
          <w:noProof/>
          <w:webHidden/>
        </w:rPr>
        <w:fldChar w:fldCharType="separate"/>
      </w:r>
      <w:ins w:id="32" w:author="Faulkner, David A. (Accenture Federal Services)" w:date="2019-04-09T14:37:00Z">
        <w:r w:rsidR="008F3BD8">
          <w:rPr>
            <w:noProof/>
            <w:webHidden/>
          </w:rPr>
          <w:t>17</w:t>
        </w:r>
      </w:ins>
      <w:del w:id="33" w:author="Faulkner, David A. (Accenture Federal Services)" w:date="2019-04-09T14:37:00Z">
        <w:r w:rsidR="000C6349" w:rsidDel="008F3BD8">
          <w:rPr>
            <w:noProof/>
            <w:webHidden/>
          </w:rPr>
          <w:delText>5</w:delText>
        </w:r>
      </w:del>
      <w:r w:rsidR="000C6349">
        <w:rPr>
          <w:noProof/>
          <w:webHidden/>
        </w:rPr>
        <w:fldChar w:fldCharType="end"/>
      </w:r>
      <w:r>
        <w:rPr>
          <w:noProof/>
        </w:rPr>
        <w:fldChar w:fldCharType="end"/>
      </w:r>
    </w:p>
    <w:p w14:paraId="4E8DCA0F" w14:textId="410355D8" w:rsidR="000C6349" w:rsidRDefault="00F91D6B">
      <w:pPr>
        <w:pStyle w:val="TOC2"/>
        <w:rPr>
          <w:rFonts w:asciiTheme="minorHAnsi" w:eastAsiaTheme="minorEastAsia" w:hAnsiTheme="minorHAnsi" w:cstheme="minorBidi"/>
          <w:b w:val="0"/>
          <w:noProof/>
          <w:color w:val="auto"/>
          <w:sz w:val="22"/>
          <w:szCs w:val="22"/>
        </w:rPr>
      </w:pPr>
      <w:r>
        <w:rPr>
          <w:rStyle w:val="Hyperlink"/>
        </w:rPr>
        <w:fldChar w:fldCharType="begin"/>
      </w:r>
      <w:r>
        <w:rPr>
          <w:rStyle w:val="Hyperlink"/>
          <w:noProof/>
        </w:rPr>
        <w:instrText xml:space="preserve"> HYPERLINK \l "_Toc528306979" </w:instrText>
      </w:r>
      <w:r>
        <w:rPr>
          <w:rStyle w:val="Hyperlink"/>
        </w:rPr>
        <w:fldChar w:fldCharType="separate"/>
      </w:r>
      <w:r w:rsidR="000C6349" w:rsidRPr="006B2757">
        <w:rPr>
          <w:rStyle w:val="Hyperlink"/>
          <w:noProof/>
        </w:rPr>
        <w:t>3.2</w:t>
      </w:r>
      <w:r w:rsidR="000C6349">
        <w:rPr>
          <w:rFonts w:asciiTheme="minorHAnsi" w:eastAsiaTheme="minorEastAsia" w:hAnsiTheme="minorHAnsi" w:cstheme="minorBidi"/>
          <w:b w:val="0"/>
          <w:noProof/>
          <w:color w:val="auto"/>
          <w:sz w:val="22"/>
          <w:szCs w:val="22"/>
        </w:rPr>
        <w:tab/>
      </w:r>
      <w:r w:rsidR="000C6349" w:rsidRPr="006B2757">
        <w:rPr>
          <w:rStyle w:val="Hyperlink"/>
          <w:noProof/>
        </w:rPr>
        <w:t>Communication</w:t>
      </w:r>
      <w:r w:rsidR="000C6349">
        <w:rPr>
          <w:noProof/>
          <w:webHidden/>
        </w:rPr>
        <w:tab/>
      </w:r>
      <w:r w:rsidR="000C6349">
        <w:rPr>
          <w:noProof/>
          <w:webHidden/>
        </w:rPr>
        <w:fldChar w:fldCharType="begin"/>
      </w:r>
      <w:r w:rsidR="000C6349">
        <w:rPr>
          <w:noProof/>
          <w:webHidden/>
        </w:rPr>
        <w:instrText xml:space="preserve"> PAGEREF _Toc528306979 \h </w:instrText>
      </w:r>
      <w:r w:rsidR="000C6349">
        <w:rPr>
          <w:noProof/>
          <w:webHidden/>
        </w:rPr>
      </w:r>
      <w:r w:rsidR="000C6349">
        <w:rPr>
          <w:noProof/>
          <w:webHidden/>
        </w:rPr>
        <w:fldChar w:fldCharType="separate"/>
      </w:r>
      <w:ins w:id="34" w:author="Faulkner, David A. (Accenture Federal Services)" w:date="2019-04-09T14:37:00Z">
        <w:r w:rsidR="008F3BD8">
          <w:rPr>
            <w:noProof/>
            <w:webHidden/>
          </w:rPr>
          <w:t>20</w:t>
        </w:r>
      </w:ins>
      <w:del w:id="35" w:author="Faulkner, David A. (Accenture Federal Services)" w:date="2019-04-09T14:37:00Z">
        <w:r w:rsidR="000C6349" w:rsidDel="008F3BD8">
          <w:rPr>
            <w:noProof/>
            <w:webHidden/>
          </w:rPr>
          <w:delText>7</w:delText>
        </w:r>
      </w:del>
      <w:r w:rsidR="000C6349">
        <w:rPr>
          <w:noProof/>
          <w:webHidden/>
        </w:rPr>
        <w:fldChar w:fldCharType="end"/>
      </w:r>
      <w:r>
        <w:rPr>
          <w:noProof/>
        </w:rPr>
        <w:fldChar w:fldCharType="end"/>
      </w:r>
    </w:p>
    <w:p w14:paraId="308D7572" w14:textId="1A0FE196" w:rsidR="000C6349" w:rsidRDefault="00F91D6B">
      <w:pPr>
        <w:pStyle w:val="TOC2"/>
        <w:rPr>
          <w:rFonts w:asciiTheme="minorHAnsi" w:eastAsiaTheme="minorEastAsia" w:hAnsiTheme="minorHAnsi" w:cstheme="minorBidi"/>
          <w:b w:val="0"/>
          <w:noProof/>
          <w:color w:val="auto"/>
          <w:sz w:val="22"/>
          <w:szCs w:val="22"/>
        </w:rPr>
      </w:pPr>
      <w:r>
        <w:rPr>
          <w:rStyle w:val="Hyperlink"/>
        </w:rPr>
        <w:fldChar w:fldCharType="begin"/>
      </w:r>
      <w:r>
        <w:rPr>
          <w:rStyle w:val="Hyperlink"/>
          <w:noProof/>
        </w:rPr>
        <w:instrText xml:space="preserve"> HYPERLINK \l "_Toc528306980" </w:instrText>
      </w:r>
      <w:r>
        <w:rPr>
          <w:rStyle w:val="Hyperlink"/>
        </w:rPr>
        <w:fldChar w:fldCharType="separate"/>
      </w:r>
      <w:r w:rsidR="000C6349" w:rsidRPr="006B2757">
        <w:rPr>
          <w:rStyle w:val="Hyperlink"/>
          <w:noProof/>
        </w:rPr>
        <w:t>3.3</w:t>
      </w:r>
      <w:r w:rsidR="000C6349">
        <w:rPr>
          <w:rFonts w:asciiTheme="minorHAnsi" w:eastAsiaTheme="minorEastAsia" w:hAnsiTheme="minorHAnsi" w:cstheme="minorBidi"/>
          <w:b w:val="0"/>
          <w:noProof/>
          <w:color w:val="auto"/>
          <w:sz w:val="22"/>
          <w:szCs w:val="22"/>
        </w:rPr>
        <w:tab/>
      </w:r>
      <w:r w:rsidR="000C6349" w:rsidRPr="006B2757">
        <w:rPr>
          <w:rStyle w:val="Hyperlink"/>
          <w:noProof/>
        </w:rPr>
        <w:t>System Configuration Baseline</w:t>
      </w:r>
      <w:r w:rsidR="000C6349">
        <w:rPr>
          <w:noProof/>
          <w:webHidden/>
        </w:rPr>
        <w:tab/>
      </w:r>
      <w:r w:rsidR="000C6349">
        <w:rPr>
          <w:noProof/>
          <w:webHidden/>
        </w:rPr>
        <w:fldChar w:fldCharType="begin"/>
      </w:r>
      <w:r w:rsidR="000C6349">
        <w:rPr>
          <w:noProof/>
          <w:webHidden/>
        </w:rPr>
        <w:instrText xml:space="preserve"> PAGEREF _Toc528306980 \h </w:instrText>
      </w:r>
      <w:r w:rsidR="000C6349">
        <w:rPr>
          <w:noProof/>
          <w:webHidden/>
        </w:rPr>
      </w:r>
      <w:r w:rsidR="000C6349">
        <w:rPr>
          <w:noProof/>
          <w:webHidden/>
        </w:rPr>
        <w:fldChar w:fldCharType="separate"/>
      </w:r>
      <w:ins w:id="36" w:author="Faulkner, David A. (Accenture Federal Services)" w:date="2019-04-09T14:37:00Z">
        <w:r w:rsidR="008F3BD8">
          <w:rPr>
            <w:noProof/>
            <w:webHidden/>
          </w:rPr>
          <w:t>20</w:t>
        </w:r>
      </w:ins>
      <w:del w:id="37" w:author="Faulkner, David A. (Accenture Federal Services)" w:date="2019-04-09T14:37:00Z">
        <w:r w:rsidR="000C6349" w:rsidDel="008F3BD8">
          <w:rPr>
            <w:noProof/>
            <w:webHidden/>
          </w:rPr>
          <w:delText>7</w:delText>
        </w:r>
      </w:del>
      <w:r w:rsidR="000C6349">
        <w:rPr>
          <w:noProof/>
          <w:webHidden/>
        </w:rPr>
        <w:fldChar w:fldCharType="end"/>
      </w:r>
      <w:r>
        <w:rPr>
          <w:noProof/>
        </w:rPr>
        <w:fldChar w:fldCharType="end"/>
      </w:r>
    </w:p>
    <w:p w14:paraId="3DDF61A4" w14:textId="3E9DB95E" w:rsidR="000C6349" w:rsidRDefault="00F91D6B">
      <w:pPr>
        <w:pStyle w:val="TOC2"/>
        <w:rPr>
          <w:rFonts w:asciiTheme="minorHAnsi" w:eastAsiaTheme="minorEastAsia" w:hAnsiTheme="minorHAnsi" w:cstheme="minorBidi"/>
          <w:b w:val="0"/>
          <w:noProof/>
          <w:color w:val="auto"/>
          <w:sz w:val="22"/>
          <w:szCs w:val="22"/>
        </w:rPr>
      </w:pPr>
      <w:r>
        <w:rPr>
          <w:rStyle w:val="Hyperlink"/>
        </w:rPr>
        <w:fldChar w:fldCharType="begin"/>
      </w:r>
      <w:r>
        <w:rPr>
          <w:rStyle w:val="Hyperlink"/>
          <w:noProof/>
        </w:rPr>
        <w:instrText xml:space="preserve"> HYPERLINK \l "_Toc528306981" </w:instrText>
      </w:r>
      <w:r>
        <w:rPr>
          <w:rStyle w:val="Hyperlink"/>
        </w:rPr>
        <w:fldChar w:fldCharType="separate"/>
      </w:r>
      <w:r w:rsidR="000C6349" w:rsidRPr="006B2757">
        <w:rPr>
          <w:rStyle w:val="Hyperlink"/>
          <w:noProof/>
        </w:rPr>
        <w:t>3.5 Release Management and Version Control</w:t>
      </w:r>
      <w:r w:rsidR="000C6349">
        <w:rPr>
          <w:noProof/>
          <w:webHidden/>
        </w:rPr>
        <w:tab/>
      </w:r>
      <w:r w:rsidR="000C6349">
        <w:rPr>
          <w:noProof/>
          <w:webHidden/>
        </w:rPr>
        <w:fldChar w:fldCharType="begin"/>
      </w:r>
      <w:r w:rsidR="000C6349">
        <w:rPr>
          <w:noProof/>
          <w:webHidden/>
        </w:rPr>
        <w:instrText xml:space="preserve"> PAGEREF _Toc528306981 \h </w:instrText>
      </w:r>
      <w:r w:rsidR="000C6349">
        <w:rPr>
          <w:noProof/>
          <w:webHidden/>
        </w:rPr>
      </w:r>
      <w:r w:rsidR="000C6349">
        <w:rPr>
          <w:noProof/>
          <w:webHidden/>
        </w:rPr>
        <w:fldChar w:fldCharType="separate"/>
      </w:r>
      <w:ins w:id="38" w:author="Faulkner, David A. (Accenture Federal Services)" w:date="2019-04-09T14:37:00Z">
        <w:r w:rsidR="008F3BD8">
          <w:rPr>
            <w:noProof/>
            <w:webHidden/>
          </w:rPr>
          <w:t>23</w:t>
        </w:r>
      </w:ins>
      <w:del w:id="39" w:author="Faulkner, David A. (Accenture Federal Services)" w:date="2019-04-09T14:37:00Z">
        <w:r w:rsidR="000C6349" w:rsidDel="008F3BD8">
          <w:rPr>
            <w:noProof/>
            <w:webHidden/>
          </w:rPr>
          <w:delText>9</w:delText>
        </w:r>
      </w:del>
      <w:r w:rsidR="000C6349">
        <w:rPr>
          <w:noProof/>
          <w:webHidden/>
        </w:rPr>
        <w:fldChar w:fldCharType="end"/>
      </w:r>
      <w:r>
        <w:rPr>
          <w:noProof/>
        </w:rPr>
        <w:fldChar w:fldCharType="end"/>
      </w:r>
    </w:p>
    <w:p w14:paraId="3DB1B881" w14:textId="17CF3957" w:rsidR="000C6349" w:rsidRDefault="00F91D6B">
      <w:pPr>
        <w:pStyle w:val="TOC2"/>
        <w:rPr>
          <w:rFonts w:asciiTheme="minorHAnsi" w:eastAsiaTheme="minorEastAsia" w:hAnsiTheme="minorHAnsi" w:cstheme="minorBidi"/>
          <w:b w:val="0"/>
          <w:noProof/>
          <w:color w:val="auto"/>
          <w:sz w:val="22"/>
          <w:szCs w:val="22"/>
        </w:rPr>
      </w:pPr>
      <w:r>
        <w:rPr>
          <w:rStyle w:val="Hyperlink"/>
        </w:rPr>
        <w:fldChar w:fldCharType="begin"/>
      </w:r>
      <w:r>
        <w:rPr>
          <w:rStyle w:val="Hyperlink"/>
          <w:noProof/>
        </w:rPr>
        <w:instrText xml:space="preserve"> HYPERLINK \l "_Toc528306982" </w:instrText>
      </w:r>
      <w:r>
        <w:rPr>
          <w:rStyle w:val="Hyperlink"/>
        </w:rPr>
        <w:fldChar w:fldCharType="separate"/>
      </w:r>
      <w:r w:rsidR="000C6349" w:rsidRPr="006B2757">
        <w:rPr>
          <w:rStyle w:val="Hyperlink"/>
          <w:noProof/>
        </w:rPr>
        <w:t>3.5.1 Release Management</w:t>
      </w:r>
      <w:r w:rsidR="000C6349">
        <w:rPr>
          <w:noProof/>
          <w:webHidden/>
        </w:rPr>
        <w:tab/>
      </w:r>
      <w:r w:rsidR="000C6349">
        <w:rPr>
          <w:noProof/>
          <w:webHidden/>
        </w:rPr>
        <w:fldChar w:fldCharType="begin"/>
      </w:r>
      <w:r w:rsidR="000C6349">
        <w:rPr>
          <w:noProof/>
          <w:webHidden/>
        </w:rPr>
        <w:instrText xml:space="preserve"> PAGEREF _Toc528306982 \h </w:instrText>
      </w:r>
      <w:r w:rsidR="000C6349">
        <w:rPr>
          <w:noProof/>
          <w:webHidden/>
        </w:rPr>
      </w:r>
      <w:r w:rsidR="000C6349">
        <w:rPr>
          <w:noProof/>
          <w:webHidden/>
        </w:rPr>
        <w:fldChar w:fldCharType="separate"/>
      </w:r>
      <w:ins w:id="40" w:author="Faulkner, David A. (Accenture Federal Services)" w:date="2019-04-09T14:37:00Z">
        <w:r w:rsidR="008F3BD8">
          <w:rPr>
            <w:noProof/>
            <w:webHidden/>
          </w:rPr>
          <w:t>23</w:t>
        </w:r>
      </w:ins>
      <w:del w:id="41" w:author="Faulkner, David A. (Accenture Federal Services)" w:date="2019-04-09T14:37:00Z">
        <w:r w:rsidR="000C6349" w:rsidDel="008F3BD8">
          <w:rPr>
            <w:noProof/>
            <w:webHidden/>
          </w:rPr>
          <w:delText>10</w:delText>
        </w:r>
      </w:del>
      <w:r w:rsidR="000C6349">
        <w:rPr>
          <w:noProof/>
          <w:webHidden/>
        </w:rPr>
        <w:fldChar w:fldCharType="end"/>
      </w:r>
      <w:r>
        <w:rPr>
          <w:noProof/>
        </w:rPr>
        <w:fldChar w:fldCharType="end"/>
      </w:r>
    </w:p>
    <w:p w14:paraId="6600043A" w14:textId="7E317F6A" w:rsidR="000C6349" w:rsidRDefault="00F91D6B">
      <w:pPr>
        <w:pStyle w:val="TOC2"/>
        <w:rPr>
          <w:rFonts w:asciiTheme="minorHAnsi" w:eastAsiaTheme="minorEastAsia" w:hAnsiTheme="minorHAnsi" w:cstheme="minorBidi"/>
          <w:b w:val="0"/>
          <w:noProof/>
          <w:color w:val="auto"/>
          <w:sz w:val="22"/>
          <w:szCs w:val="22"/>
        </w:rPr>
      </w:pPr>
      <w:r>
        <w:rPr>
          <w:rStyle w:val="Hyperlink"/>
        </w:rPr>
        <w:fldChar w:fldCharType="begin"/>
      </w:r>
      <w:r>
        <w:rPr>
          <w:rStyle w:val="Hyperlink"/>
          <w:noProof/>
        </w:rPr>
        <w:instrText xml:space="preserve"> HYPERLINK \l "_Toc528306983" </w:instrText>
      </w:r>
      <w:r>
        <w:rPr>
          <w:rStyle w:val="Hyperlink"/>
        </w:rPr>
        <w:fldChar w:fldCharType="separate"/>
      </w:r>
      <w:r w:rsidR="000C6349" w:rsidRPr="006B2757">
        <w:rPr>
          <w:rStyle w:val="Hyperlink"/>
          <w:noProof/>
        </w:rPr>
        <w:t>3.5.1.1 Release Planning</w:t>
      </w:r>
      <w:r w:rsidR="000C6349">
        <w:rPr>
          <w:noProof/>
          <w:webHidden/>
        </w:rPr>
        <w:tab/>
      </w:r>
      <w:r w:rsidR="000C6349">
        <w:rPr>
          <w:noProof/>
          <w:webHidden/>
        </w:rPr>
        <w:fldChar w:fldCharType="begin"/>
      </w:r>
      <w:r w:rsidR="000C6349">
        <w:rPr>
          <w:noProof/>
          <w:webHidden/>
        </w:rPr>
        <w:instrText xml:space="preserve"> PAGEREF _Toc528306983 \h </w:instrText>
      </w:r>
      <w:r w:rsidR="000C6349">
        <w:rPr>
          <w:noProof/>
          <w:webHidden/>
        </w:rPr>
      </w:r>
      <w:r w:rsidR="000C6349">
        <w:rPr>
          <w:noProof/>
          <w:webHidden/>
        </w:rPr>
        <w:fldChar w:fldCharType="separate"/>
      </w:r>
      <w:ins w:id="42" w:author="Faulkner, David A. (Accenture Federal Services)" w:date="2019-04-09T14:37:00Z">
        <w:r w:rsidR="008F3BD8">
          <w:rPr>
            <w:noProof/>
            <w:webHidden/>
          </w:rPr>
          <w:t>23</w:t>
        </w:r>
      </w:ins>
      <w:del w:id="43" w:author="Faulkner, David A. (Accenture Federal Services)" w:date="2019-04-09T14:37:00Z">
        <w:r w:rsidR="000C6349" w:rsidDel="008F3BD8">
          <w:rPr>
            <w:noProof/>
            <w:webHidden/>
          </w:rPr>
          <w:delText>10</w:delText>
        </w:r>
      </w:del>
      <w:r w:rsidR="000C6349">
        <w:rPr>
          <w:noProof/>
          <w:webHidden/>
        </w:rPr>
        <w:fldChar w:fldCharType="end"/>
      </w:r>
      <w:r>
        <w:rPr>
          <w:noProof/>
        </w:rPr>
        <w:fldChar w:fldCharType="end"/>
      </w:r>
    </w:p>
    <w:p w14:paraId="29AF1D55" w14:textId="1DEBF336" w:rsidR="000C6349" w:rsidRDefault="00F91D6B">
      <w:pPr>
        <w:pStyle w:val="TOC2"/>
        <w:rPr>
          <w:rFonts w:asciiTheme="minorHAnsi" w:eastAsiaTheme="minorEastAsia" w:hAnsiTheme="minorHAnsi" w:cstheme="minorBidi"/>
          <w:b w:val="0"/>
          <w:noProof/>
          <w:color w:val="auto"/>
          <w:sz w:val="22"/>
          <w:szCs w:val="22"/>
        </w:rPr>
      </w:pPr>
      <w:r>
        <w:rPr>
          <w:rStyle w:val="Hyperlink"/>
        </w:rPr>
        <w:fldChar w:fldCharType="begin"/>
      </w:r>
      <w:r>
        <w:rPr>
          <w:rStyle w:val="Hyperlink"/>
          <w:noProof/>
        </w:rPr>
        <w:instrText xml:space="preserve"> HYPERLINK \l "_Toc528306984" </w:instrText>
      </w:r>
      <w:r>
        <w:rPr>
          <w:rStyle w:val="Hyperlink"/>
        </w:rPr>
        <w:fldChar w:fldCharType="separate"/>
      </w:r>
      <w:r w:rsidR="000C6349" w:rsidRPr="006B2757">
        <w:rPr>
          <w:rStyle w:val="Hyperlink"/>
          <w:noProof/>
        </w:rPr>
        <w:t>3.5.1.2 Security Impact Assessment</w:t>
      </w:r>
      <w:r w:rsidR="000C6349">
        <w:rPr>
          <w:noProof/>
          <w:webHidden/>
        </w:rPr>
        <w:tab/>
      </w:r>
      <w:r w:rsidR="000C6349">
        <w:rPr>
          <w:noProof/>
          <w:webHidden/>
        </w:rPr>
        <w:fldChar w:fldCharType="begin"/>
      </w:r>
      <w:r w:rsidR="000C6349">
        <w:rPr>
          <w:noProof/>
          <w:webHidden/>
        </w:rPr>
        <w:instrText xml:space="preserve"> PAGEREF _Toc528306984 \h </w:instrText>
      </w:r>
      <w:r w:rsidR="000C6349">
        <w:rPr>
          <w:noProof/>
          <w:webHidden/>
        </w:rPr>
      </w:r>
      <w:r w:rsidR="000C6349">
        <w:rPr>
          <w:noProof/>
          <w:webHidden/>
        </w:rPr>
        <w:fldChar w:fldCharType="separate"/>
      </w:r>
      <w:ins w:id="44" w:author="Faulkner, David A. (Accenture Federal Services)" w:date="2019-04-09T14:37:00Z">
        <w:r w:rsidR="008F3BD8">
          <w:rPr>
            <w:noProof/>
            <w:webHidden/>
          </w:rPr>
          <w:t>23</w:t>
        </w:r>
      </w:ins>
      <w:del w:id="45" w:author="Faulkner, David A. (Accenture Federal Services)" w:date="2019-04-09T14:37:00Z">
        <w:r w:rsidR="000C6349" w:rsidDel="008F3BD8">
          <w:rPr>
            <w:noProof/>
            <w:webHidden/>
          </w:rPr>
          <w:delText>10</w:delText>
        </w:r>
      </w:del>
      <w:r w:rsidR="000C6349">
        <w:rPr>
          <w:noProof/>
          <w:webHidden/>
        </w:rPr>
        <w:fldChar w:fldCharType="end"/>
      </w:r>
      <w:r>
        <w:rPr>
          <w:noProof/>
        </w:rPr>
        <w:fldChar w:fldCharType="end"/>
      </w:r>
    </w:p>
    <w:p w14:paraId="3E050DCF" w14:textId="09CCE1D4" w:rsidR="000C6349" w:rsidRDefault="00F91D6B">
      <w:pPr>
        <w:pStyle w:val="TOC2"/>
        <w:rPr>
          <w:rFonts w:asciiTheme="minorHAnsi" w:eastAsiaTheme="minorEastAsia" w:hAnsiTheme="minorHAnsi" w:cstheme="minorBidi"/>
          <w:b w:val="0"/>
          <w:noProof/>
          <w:color w:val="auto"/>
          <w:sz w:val="22"/>
          <w:szCs w:val="22"/>
        </w:rPr>
      </w:pPr>
      <w:r>
        <w:rPr>
          <w:rStyle w:val="Hyperlink"/>
        </w:rPr>
        <w:fldChar w:fldCharType="begin"/>
      </w:r>
      <w:r>
        <w:rPr>
          <w:rStyle w:val="Hyperlink"/>
          <w:noProof/>
        </w:rPr>
        <w:instrText xml:space="preserve"> HYPERLINK \l "_Toc528306985" </w:instrText>
      </w:r>
      <w:r>
        <w:rPr>
          <w:rStyle w:val="Hyperlink"/>
        </w:rPr>
        <w:fldChar w:fldCharType="separate"/>
      </w:r>
      <w:r w:rsidR="000C6349" w:rsidRPr="006B2757">
        <w:rPr>
          <w:rStyle w:val="Hyperlink"/>
          <w:noProof/>
        </w:rPr>
        <w:t>3.5.1.3 Release Building</w:t>
      </w:r>
      <w:r w:rsidR="000C6349">
        <w:rPr>
          <w:noProof/>
          <w:webHidden/>
        </w:rPr>
        <w:tab/>
      </w:r>
      <w:r w:rsidR="000C6349">
        <w:rPr>
          <w:noProof/>
          <w:webHidden/>
        </w:rPr>
        <w:fldChar w:fldCharType="begin"/>
      </w:r>
      <w:r w:rsidR="000C6349">
        <w:rPr>
          <w:noProof/>
          <w:webHidden/>
        </w:rPr>
        <w:instrText xml:space="preserve"> PAGEREF _Toc528306985 \h </w:instrText>
      </w:r>
      <w:r w:rsidR="000C6349">
        <w:rPr>
          <w:noProof/>
          <w:webHidden/>
        </w:rPr>
      </w:r>
      <w:r w:rsidR="000C6349">
        <w:rPr>
          <w:noProof/>
          <w:webHidden/>
        </w:rPr>
        <w:fldChar w:fldCharType="separate"/>
      </w:r>
      <w:ins w:id="46" w:author="Faulkner, David A. (Accenture Federal Services)" w:date="2019-04-09T14:37:00Z">
        <w:r w:rsidR="008F3BD8">
          <w:rPr>
            <w:noProof/>
            <w:webHidden/>
          </w:rPr>
          <w:t>23</w:t>
        </w:r>
      </w:ins>
      <w:del w:id="47" w:author="Faulkner, David A. (Accenture Federal Services)" w:date="2019-04-09T14:37:00Z">
        <w:r w:rsidR="000C6349" w:rsidDel="008F3BD8">
          <w:rPr>
            <w:noProof/>
            <w:webHidden/>
          </w:rPr>
          <w:delText>10</w:delText>
        </w:r>
      </w:del>
      <w:r w:rsidR="000C6349">
        <w:rPr>
          <w:noProof/>
          <w:webHidden/>
        </w:rPr>
        <w:fldChar w:fldCharType="end"/>
      </w:r>
      <w:r>
        <w:rPr>
          <w:noProof/>
        </w:rPr>
        <w:fldChar w:fldCharType="end"/>
      </w:r>
    </w:p>
    <w:p w14:paraId="62EFA66C" w14:textId="66FFB538" w:rsidR="000C6349" w:rsidRDefault="00F91D6B">
      <w:pPr>
        <w:pStyle w:val="TOC2"/>
        <w:rPr>
          <w:rFonts w:asciiTheme="minorHAnsi" w:eastAsiaTheme="minorEastAsia" w:hAnsiTheme="minorHAnsi" w:cstheme="minorBidi"/>
          <w:b w:val="0"/>
          <w:noProof/>
          <w:color w:val="auto"/>
          <w:sz w:val="22"/>
          <w:szCs w:val="22"/>
        </w:rPr>
      </w:pPr>
      <w:r>
        <w:rPr>
          <w:rStyle w:val="Hyperlink"/>
        </w:rPr>
        <w:fldChar w:fldCharType="begin"/>
      </w:r>
      <w:r>
        <w:rPr>
          <w:rStyle w:val="Hyperlink"/>
          <w:noProof/>
        </w:rPr>
        <w:instrText xml:space="preserve"> HYPERLINK \l "_Toc528306986" </w:instrText>
      </w:r>
      <w:r>
        <w:rPr>
          <w:rStyle w:val="Hyperlink"/>
        </w:rPr>
        <w:fldChar w:fldCharType="separate"/>
      </w:r>
      <w:r w:rsidR="000C6349" w:rsidRPr="006B2757">
        <w:rPr>
          <w:rStyle w:val="Hyperlink"/>
          <w:noProof/>
        </w:rPr>
        <w:t>3.5.1.4 Vulnerability Scanning</w:t>
      </w:r>
      <w:r w:rsidR="000C6349">
        <w:rPr>
          <w:noProof/>
          <w:webHidden/>
        </w:rPr>
        <w:tab/>
      </w:r>
      <w:r w:rsidR="000C6349">
        <w:rPr>
          <w:noProof/>
          <w:webHidden/>
        </w:rPr>
        <w:fldChar w:fldCharType="begin"/>
      </w:r>
      <w:r w:rsidR="000C6349">
        <w:rPr>
          <w:noProof/>
          <w:webHidden/>
        </w:rPr>
        <w:instrText xml:space="preserve"> PAGEREF _Toc528306986 \h </w:instrText>
      </w:r>
      <w:r w:rsidR="000C6349">
        <w:rPr>
          <w:noProof/>
          <w:webHidden/>
        </w:rPr>
      </w:r>
      <w:r w:rsidR="000C6349">
        <w:rPr>
          <w:noProof/>
          <w:webHidden/>
        </w:rPr>
        <w:fldChar w:fldCharType="separate"/>
      </w:r>
      <w:ins w:id="48" w:author="Faulkner, David A. (Accenture Federal Services)" w:date="2019-04-09T14:37:00Z">
        <w:r w:rsidR="008F3BD8">
          <w:rPr>
            <w:noProof/>
            <w:webHidden/>
          </w:rPr>
          <w:t>23</w:t>
        </w:r>
      </w:ins>
      <w:del w:id="49" w:author="Faulkner, David A. (Accenture Federal Services)" w:date="2019-04-09T14:37:00Z">
        <w:r w:rsidR="000C6349" w:rsidDel="008F3BD8">
          <w:rPr>
            <w:noProof/>
            <w:webHidden/>
          </w:rPr>
          <w:delText>10</w:delText>
        </w:r>
      </w:del>
      <w:r w:rsidR="000C6349">
        <w:rPr>
          <w:noProof/>
          <w:webHidden/>
        </w:rPr>
        <w:fldChar w:fldCharType="end"/>
      </w:r>
      <w:r>
        <w:rPr>
          <w:noProof/>
        </w:rPr>
        <w:fldChar w:fldCharType="end"/>
      </w:r>
    </w:p>
    <w:p w14:paraId="1ED0707A" w14:textId="4F08D5D8" w:rsidR="000C6349" w:rsidRDefault="00F91D6B">
      <w:pPr>
        <w:pStyle w:val="TOC2"/>
        <w:rPr>
          <w:rFonts w:asciiTheme="minorHAnsi" w:eastAsiaTheme="minorEastAsia" w:hAnsiTheme="minorHAnsi" w:cstheme="minorBidi"/>
          <w:b w:val="0"/>
          <w:noProof/>
          <w:color w:val="auto"/>
          <w:sz w:val="22"/>
          <w:szCs w:val="22"/>
        </w:rPr>
      </w:pPr>
      <w:r>
        <w:rPr>
          <w:rStyle w:val="Hyperlink"/>
        </w:rPr>
        <w:fldChar w:fldCharType="begin"/>
      </w:r>
      <w:r>
        <w:rPr>
          <w:rStyle w:val="Hyperlink"/>
          <w:noProof/>
        </w:rPr>
        <w:instrText xml:space="preserve"> HYPERLINK \l "_Toc528306987" </w:instrText>
      </w:r>
      <w:r>
        <w:rPr>
          <w:rStyle w:val="Hyperlink"/>
        </w:rPr>
        <w:fldChar w:fldCharType="separate"/>
      </w:r>
      <w:r w:rsidR="000C6349" w:rsidRPr="006B2757">
        <w:rPr>
          <w:rStyle w:val="Hyperlink"/>
          <w:noProof/>
        </w:rPr>
        <w:t>3.5.1.5 User Acceptance Testing</w:t>
      </w:r>
      <w:r w:rsidR="000C6349">
        <w:rPr>
          <w:noProof/>
          <w:webHidden/>
        </w:rPr>
        <w:tab/>
      </w:r>
      <w:r w:rsidR="000C6349">
        <w:rPr>
          <w:noProof/>
          <w:webHidden/>
        </w:rPr>
        <w:fldChar w:fldCharType="begin"/>
      </w:r>
      <w:r w:rsidR="000C6349">
        <w:rPr>
          <w:noProof/>
          <w:webHidden/>
        </w:rPr>
        <w:instrText xml:space="preserve"> PAGEREF _Toc528306987 \h </w:instrText>
      </w:r>
      <w:r w:rsidR="000C6349">
        <w:rPr>
          <w:noProof/>
          <w:webHidden/>
        </w:rPr>
      </w:r>
      <w:r w:rsidR="000C6349">
        <w:rPr>
          <w:noProof/>
          <w:webHidden/>
        </w:rPr>
        <w:fldChar w:fldCharType="separate"/>
      </w:r>
      <w:ins w:id="50" w:author="Faulkner, David A. (Accenture Federal Services)" w:date="2019-04-09T14:37:00Z">
        <w:r w:rsidR="008F3BD8">
          <w:rPr>
            <w:noProof/>
            <w:webHidden/>
          </w:rPr>
          <w:t>24</w:t>
        </w:r>
      </w:ins>
      <w:del w:id="51" w:author="Faulkner, David A. (Accenture Federal Services)" w:date="2019-04-09T14:37:00Z">
        <w:r w:rsidR="000C6349" w:rsidDel="008F3BD8">
          <w:rPr>
            <w:noProof/>
            <w:webHidden/>
          </w:rPr>
          <w:delText>10</w:delText>
        </w:r>
      </w:del>
      <w:r w:rsidR="000C6349">
        <w:rPr>
          <w:noProof/>
          <w:webHidden/>
        </w:rPr>
        <w:fldChar w:fldCharType="end"/>
      </w:r>
      <w:r>
        <w:rPr>
          <w:noProof/>
        </w:rPr>
        <w:fldChar w:fldCharType="end"/>
      </w:r>
    </w:p>
    <w:p w14:paraId="3D77B9BC" w14:textId="301A30F5" w:rsidR="000C6349" w:rsidRDefault="00F91D6B">
      <w:pPr>
        <w:pStyle w:val="TOC2"/>
        <w:rPr>
          <w:rFonts w:asciiTheme="minorHAnsi" w:eastAsiaTheme="minorEastAsia" w:hAnsiTheme="minorHAnsi" w:cstheme="minorBidi"/>
          <w:b w:val="0"/>
          <w:noProof/>
          <w:color w:val="auto"/>
          <w:sz w:val="22"/>
          <w:szCs w:val="22"/>
        </w:rPr>
      </w:pPr>
      <w:r>
        <w:rPr>
          <w:rStyle w:val="Hyperlink"/>
        </w:rPr>
        <w:fldChar w:fldCharType="begin"/>
      </w:r>
      <w:r>
        <w:rPr>
          <w:rStyle w:val="Hyperlink"/>
          <w:noProof/>
        </w:rPr>
        <w:instrText xml:space="preserve"> HYPERLINK \l "_Toc528306988" </w:instrText>
      </w:r>
      <w:r>
        <w:rPr>
          <w:rStyle w:val="Hyperlink"/>
        </w:rPr>
        <w:fldChar w:fldCharType="separate"/>
      </w:r>
      <w:r w:rsidR="000C6349" w:rsidRPr="006B2757">
        <w:rPr>
          <w:rStyle w:val="Hyperlink"/>
          <w:noProof/>
        </w:rPr>
        <w:t>3.5.1.6 Release Deployment</w:t>
      </w:r>
      <w:r w:rsidR="000C6349">
        <w:rPr>
          <w:noProof/>
          <w:webHidden/>
        </w:rPr>
        <w:tab/>
      </w:r>
      <w:r w:rsidR="000C6349">
        <w:rPr>
          <w:noProof/>
          <w:webHidden/>
        </w:rPr>
        <w:fldChar w:fldCharType="begin"/>
      </w:r>
      <w:r w:rsidR="000C6349">
        <w:rPr>
          <w:noProof/>
          <w:webHidden/>
        </w:rPr>
        <w:instrText xml:space="preserve"> PAGEREF _Toc528306988 \h </w:instrText>
      </w:r>
      <w:r w:rsidR="000C6349">
        <w:rPr>
          <w:noProof/>
          <w:webHidden/>
        </w:rPr>
      </w:r>
      <w:r w:rsidR="000C6349">
        <w:rPr>
          <w:noProof/>
          <w:webHidden/>
        </w:rPr>
        <w:fldChar w:fldCharType="separate"/>
      </w:r>
      <w:ins w:id="52" w:author="Faulkner, David A. (Accenture Federal Services)" w:date="2019-04-09T14:37:00Z">
        <w:r w:rsidR="008F3BD8">
          <w:rPr>
            <w:noProof/>
            <w:webHidden/>
          </w:rPr>
          <w:t>24</w:t>
        </w:r>
      </w:ins>
      <w:del w:id="53" w:author="Faulkner, David A. (Accenture Federal Services)" w:date="2019-04-09T14:37:00Z">
        <w:r w:rsidR="000C6349" w:rsidDel="008F3BD8">
          <w:rPr>
            <w:noProof/>
            <w:webHidden/>
          </w:rPr>
          <w:delText>10</w:delText>
        </w:r>
      </w:del>
      <w:r w:rsidR="000C6349">
        <w:rPr>
          <w:noProof/>
          <w:webHidden/>
        </w:rPr>
        <w:fldChar w:fldCharType="end"/>
      </w:r>
      <w:r>
        <w:rPr>
          <w:noProof/>
        </w:rPr>
        <w:fldChar w:fldCharType="end"/>
      </w:r>
    </w:p>
    <w:p w14:paraId="351D2ABA" w14:textId="3FB1059C" w:rsidR="000C6349" w:rsidRDefault="00F91D6B">
      <w:pPr>
        <w:pStyle w:val="TOC2"/>
        <w:rPr>
          <w:rFonts w:asciiTheme="minorHAnsi" w:eastAsiaTheme="minorEastAsia" w:hAnsiTheme="minorHAnsi" w:cstheme="minorBidi"/>
          <w:b w:val="0"/>
          <w:noProof/>
          <w:color w:val="auto"/>
          <w:sz w:val="22"/>
          <w:szCs w:val="22"/>
        </w:rPr>
      </w:pPr>
      <w:r>
        <w:rPr>
          <w:rStyle w:val="Hyperlink"/>
        </w:rPr>
        <w:fldChar w:fldCharType="begin"/>
      </w:r>
      <w:r>
        <w:rPr>
          <w:rStyle w:val="Hyperlink"/>
          <w:noProof/>
        </w:rPr>
        <w:instrText xml:space="preserve"> HYPERLINK \l "_Toc528306989" </w:instrText>
      </w:r>
      <w:r>
        <w:rPr>
          <w:rStyle w:val="Hyperlink"/>
        </w:rPr>
        <w:fldChar w:fldCharType="separate"/>
      </w:r>
      <w:r w:rsidR="000C6349" w:rsidRPr="006B2757">
        <w:rPr>
          <w:rStyle w:val="Hyperlink"/>
          <w:noProof/>
        </w:rPr>
        <w:t>3.5.2 Version Control</w:t>
      </w:r>
      <w:r w:rsidR="000C6349">
        <w:rPr>
          <w:noProof/>
          <w:webHidden/>
        </w:rPr>
        <w:tab/>
      </w:r>
      <w:r w:rsidR="000C6349">
        <w:rPr>
          <w:noProof/>
          <w:webHidden/>
        </w:rPr>
        <w:fldChar w:fldCharType="begin"/>
      </w:r>
      <w:r w:rsidR="000C6349">
        <w:rPr>
          <w:noProof/>
          <w:webHidden/>
        </w:rPr>
        <w:instrText xml:space="preserve"> PAGEREF _Toc528306989 \h </w:instrText>
      </w:r>
      <w:r w:rsidR="000C6349">
        <w:rPr>
          <w:noProof/>
          <w:webHidden/>
        </w:rPr>
      </w:r>
      <w:r w:rsidR="000C6349">
        <w:rPr>
          <w:noProof/>
          <w:webHidden/>
        </w:rPr>
        <w:fldChar w:fldCharType="separate"/>
      </w:r>
      <w:ins w:id="54" w:author="Faulkner, David A. (Accenture Federal Services)" w:date="2019-04-09T14:37:00Z">
        <w:r w:rsidR="008F3BD8">
          <w:rPr>
            <w:noProof/>
            <w:webHidden/>
          </w:rPr>
          <w:t>24</w:t>
        </w:r>
      </w:ins>
      <w:del w:id="55" w:author="Faulkner, David A. (Accenture Federal Services)" w:date="2019-04-09T14:37:00Z">
        <w:r w:rsidR="000C6349" w:rsidDel="008F3BD8">
          <w:rPr>
            <w:noProof/>
            <w:webHidden/>
          </w:rPr>
          <w:delText>10</w:delText>
        </w:r>
      </w:del>
      <w:r w:rsidR="000C6349">
        <w:rPr>
          <w:noProof/>
          <w:webHidden/>
        </w:rPr>
        <w:fldChar w:fldCharType="end"/>
      </w:r>
      <w:r>
        <w:rPr>
          <w:noProof/>
        </w:rPr>
        <w:fldChar w:fldCharType="end"/>
      </w:r>
    </w:p>
    <w:p w14:paraId="3AFCFBB6" w14:textId="448AFE29" w:rsidR="000C6349" w:rsidRDefault="00F91D6B">
      <w:pPr>
        <w:pStyle w:val="TOC2"/>
        <w:rPr>
          <w:rFonts w:asciiTheme="minorHAnsi" w:eastAsiaTheme="minorEastAsia" w:hAnsiTheme="minorHAnsi" w:cstheme="minorBidi"/>
          <w:b w:val="0"/>
          <w:noProof/>
          <w:color w:val="auto"/>
          <w:sz w:val="22"/>
          <w:szCs w:val="22"/>
        </w:rPr>
      </w:pPr>
      <w:r>
        <w:rPr>
          <w:rStyle w:val="Hyperlink"/>
        </w:rPr>
        <w:fldChar w:fldCharType="begin"/>
      </w:r>
      <w:r>
        <w:rPr>
          <w:rStyle w:val="Hyperlink"/>
          <w:noProof/>
        </w:rPr>
        <w:instrText xml:space="preserve"> HYPERLINK \l "_Toc528306990" </w:instrText>
      </w:r>
      <w:r>
        <w:rPr>
          <w:rStyle w:val="Hyperlink"/>
        </w:rPr>
        <w:fldChar w:fldCharType="separate"/>
      </w:r>
      <w:r w:rsidR="000C6349" w:rsidRPr="006B2757">
        <w:rPr>
          <w:rStyle w:val="Hyperlink"/>
          <w:noProof/>
        </w:rPr>
        <w:t>3.5.2.1 Versioning of Directories</w:t>
      </w:r>
      <w:r w:rsidR="000C6349">
        <w:rPr>
          <w:noProof/>
          <w:webHidden/>
        </w:rPr>
        <w:tab/>
      </w:r>
      <w:r w:rsidR="000C6349">
        <w:rPr>
          <w:noProof/>
          <w:webHidden/>
        </w:rPr>
        <w:fldChar w:fldCharType="begin"/>
      </w:r>
      <w:r w:rsidR="000C6349">
        <w:rPr>
          <w:noProof/>
          <w:webHidden/>
        </w:rPr>
        <w:instrText xml:space="preserve"> PAGEREF _Toc528306990 \h </w:instrText>
      </w:r>
      <w:r w:rsidR="000C6349">
        <w:rPr>
          <w:noProof/>
          <w:webHidden/>
        </w:rPr>
      </w:r>
      <w:r w:rsidR="000C6349">
        <w:rPr>
          <w:noProof/>
          <w:webHidden/>
        </w:rPr>
        <w:fldChar w:fldCharType="separate"/>
      </w:r>
      <w:ins w:id="56" w:author="Faulkner, David A. (Accenture Federal Services)" w:date="2019-04-09T14:37:00Z">
        <w:r w:rsidR="008F3BD8">
          <w:rPr>
            <w:noProof/>
            <w:webHidden/>
          </w:rPr>
          <w:t>24</w:t>
        </w:r>
      </w:ins>
      <w:del w:id="57" w:author="Faulkner, David A. (Accenture Federal Services)" w:date="2019-04-09T14:37:00Z">
        <w:r w:rsidR="000C6349" w:rsidDel="008F3BD8">
          <w:rPr>
            <w:noProof/>
            <w:webHidden/>
          </w:rPr>
          <w:delText>10</w:delText>
        </w:r>
      </w:del>
      <w:r w:rsidR="000C6349">
        <w:rPr>
          <w:noProof/>
          <w:webHidden/>
        </w:rPr>
        <w:fldChar w:fldCharType="end"/>
      </w:r>
      <w:r>
        <w:rPr>
          <w:noProof/>
        </w:rPr>
        <w:fldChar w:fldCharType="end"/>
      </w:r>
    </w:p>
    <w:p w14:paraId="16513C4D" w14:textId="32ACFA81" w:rsidR="000C6349" w:rsidRDefault="00F91D6B">
      <w:pPr>
        <w:pStyle w:val="TOC2"/>
        <w:rPr>
          <w:rFonts w:asciiTheme="minorHAnsi" w:eastAsiaTheme="minorEastAsia" w:hAnsiTheme="minorHAnsi" w:cstheme="minorBidi"/>
          <w:b w:val="0"/>
          <w:noProof/>
          <w:color w:val="auto"/>
          <w:sz w:val="22"/>
          <w:szCs w:val="22"/>
        </w:rPr>
      </w:pPr>
      <w:r>
        <w:rPr>
          <w:rStyle w:val="Hyperlink"/>
        </w:rPr>
        <w:fldChar w:fldCharType="begin"/>
      </w:r>
      <w:r>
        <w:rPr>
          <w:rStyle w:val="Hyperlink"/>
          <w:noProof/>
        </w:rPr>
        <w:instrText xml:space="preserve"> HYPERLINK \l "_Toc528306991" </w:instrText>
      </w:r>
      <w:r>
        <w:rPr>
          <w:rStyle w:val="Hyperlink"/>
        </w:rPr>
        <w:fldChar w:fldCharType="separate"/>
      </w:r>
      <w:r w:rsidR="000C6349" w:rsidRPr="006B2757">
        <w:rPr>
          <w:rStyle w:val="Hyperlink"/>
          <w:noProof/>
        </w:rPr>
        <w:t>3.6 Configuration Management Resources</w:t>
      </w:r>
      <w:r w:rsidR="000C6349">
        <w:rPr>
          <w:noProof/>
          <w:webHidden/>
        </w:rPr>
        <w:tab/>
      </w:r>
      <w:r w:rsidR="000C6349">
        <w:rPr>
          <w:noProof/>
          <w:webHidden/>
        </w:rPr>
        <w:fldChar w:fldCharType="begin"/>
      </w:r>
      <w:r w:rsidR="000C6349">
        <w:rPr>
          <w:noProof/>
          <w:webHidden/>
        </w:rPr>
        <w:instrText xml:space="preserve"> PAGEREF _Toc528306991 \h </w:instrText>
      </w:r>
      <w:r w:rsidR="000C6349">
        <w:rPr>
          <w:noProof/>
          <w:webHidden/>
        </w:rPr>
      </w:r>
      <w:r w:rsidR="000C6349">
        <w:rPr>
          <w:noProof/>
          <w:webHidden/>
        </w:rPr>
        <w:fldChar w:fldCharType="separate"/>
      </w:r>
      <w:ins w:id="58" w:author="Faulkner, David A. (Accenture Federal Services)" w:date="2019-04-09T14:37:00Z">
        <w:r w:rsidR="008F3BD8">
          <w:rPr>
            <w:noProof/>
            <w:webHidden/>
          </w:rPr>
          <w:t>24</w:t>
        </w:r>
      </w:ins>
      <w:del w:id="59" w:author="Faulkner, David A. (Accenture Federal Services)" w:date="2019-04-09T14:37:00Z">
        <w:r w:rsidR="000C6349" w:rsidDel="008F3BD8">
          <w:rPr>
            <w:noProof/>
            <w:webHidden/>
          </w:rPr>
          <w:delText>11</w:delText>
        </w:r>
      </w:del>
      <w:r w:rsidR="000C6349">
        <w:rPr>
          <w:noProof/>
          <w:webHidden/>
        </w:rPr>
        <w:fldChar w:fldCharType="end"/>
      </w:r>
      <w:r>
        <w:rPr>
          <w:noProof/>
        </w:rPr>
        <w:fldChar w:fldCharType="end"/>
      </w:r>
    </w:p>
    <w:p w14:paraId="45831EE1" w14:textId="4181C5E4" w:rsidR="000C6349" w:rsidRDefault="00F91D6B">
      <w:pPr>
        <w:pStyle w:val="TOC1"/>
        <w:rPr>
          <w:rFonts w:asciiTheme="minorHAnsi" w:eastAsiaTheme="minorEastAsia" w:hAnsiTheme="minorHAnsi" w:cstheme="minorBidi"/>
          <w:b w:val="0"/>
          <w:noProof/>
          <w:color w:val="auto"/>
          <w:sz w:val="22"/>
          <w:szCs w:val="22"/>
        </w:rPr>
      </w:pPr>
      <w:r>
        <w:rPr>
          <w:rStyle w:val="Hyperlink"/>
        </w:rPr>
        <w:fldChar w:fldCharType="begin"/>
      </w:r>
      <w:r>
        <w:rPr>
          <w:rStyle w:val="Hyperlink"/>
          <w:noProof/>
        </w:rPr>
        <w:instrText xml:space="preserve"> HYPERLINK \l "_Toc528306992" </w:instrText>
      </w:r>
      <w:r>
        <w:rPr>
          <w:rStyle w:val="Hyperlink"/>
        </w:rPr>
        <w:fldChar w:fldCharType="separate"/>
      </w:r>
      <w:r w:rsidR="000C6349" w:rsidRPr="006B2757">
        <w:rPr>
          <w:rStyle w:val="Hyperlink"/>
          <w:noProof/>
        </w:rPr>
        <w:t>APPENDIX A: CONFIGURATION MANAGEMENT PLAN APPROVAL</w:t>
      </w:r>
      <w:r w:rsidR="000C6349">
        <w:rPr>
          <w:noProof/>
          <w:webHidden/>
        </w:rPr>
        <w:tab/>
      </w:r>
      <w:r w:rsidR="000C6349">
        <w:rPr>
          <w:noProof/>
          <w:webHidden/>
        </w:rPr>
        <w:fldChar w:fldCharType="begin"/>
      </w:r>
      <w:r w:rsidR="000C6349">
        <w:rPr>
          <w:noProof/>
          <w:webHidden/>
        </w:rPr>
        <w:instrText xml:space="preserve"> PAGEREF _Toc528306992 \h </w:instrText>
      </w:r>
      <w:r w:rsidR="000C6349">
        <w:rPr>
          <w:noProof/>
          <w:webHidden/>
        </w:rPr>
      </w:r>
      <w:r w:rsidR="000C6349">
        <w:rPr>
          <w:noProof/>
          <w:webHidden/>
        </w:rPr>
        <w:fldChar w:fldCharType="separate"/>
      </w:r>
      <w:ins w:id="60" w:author="Faulkner, David A. (Accenture Federal Services)" w:date="2019-04-09T14:37:00Z">
        <w:r w:rsidR="008F3BD8">
          <w:rPr>
            <w:noProof/>
            <w:webHidden/>
          </w:rPr>
          <w:t>27</w:t>
        </w:r>
      </w:ins>
      <w:del w:id="61" w:author="Faulkner, David A. (Accenture Federal Services)" w:date="2019-04-09T14:37:00Z">
        <w:r w:rsidR="000C6349" w:rsidDel="008F3BD8">
          <w:rPr>
            <w:noProof/>
            <w:webHidden/>
          </w:rPr>
          <w:delText>14</w:delText>
        </w:r>
      </w:del>
      <w:r w:rsidR="000C6349">
        <w:rPr>
          <w:noProof/>
          <w:webHidden/>
        </w:rPr>
        <w:fldChar w:fldCharType="end"/>
      </w:r>
      <w:r>
        <w:rPr>
          <w:noProof/>
        </w:rPr>
        <w:fldChar w:fldCharType="end"/>
      </w:r>
    </w:p>
    <w:p w14:paraId="52446D76" w14:textId="2C61673A" w:rsidR="000C6349" w:rsidRDefault="00F91D6B">
      <w:pPr>
        <w:pStyle w:val="TOC1"/>
        <w:rPr>
          <w:rFonts w:asciiTheme="minorHAnsi" w:eastAsiaTheme="minorEastAsia" w:hAnsiTheme="minorHAnsi" w:cstheme="minorBidi"/>
          <w:b w:val="0"/>
          <w:noProof/>
          <w:color w:val="auto"/>
          <w:sz w:val="22"/>
          <w:szCs w:val="22"/>
        </w:rPr>
      </w:pPr>
      <w:r>
        <w:rPr>
          <w:rStyle w:val="Hyperlink"/>
        </w:rPr>
        <w:fldChar w:fldCharType="begin"/>
      </w:r>
      <w:r>
        <w:rPr>
          <w:rStyle w:val="Hyperlink"/>
          <w:noProof/>
        </w:rPr>
        <w:instrText xml:space="preserve"> HYPERLINK \l "_Toc528306993" </w:instrText>
      </w:r>
      <w:r>
        <w:rPr>
          <w:rStyle w:val="Hyperlink"/>
        </w:rPr>
        <w:fldChar w:fldCharType="separate"/>
      </w:r>
      <w:r w:rsidR="000C6349" w:rsidRPr="006B2757">
        <w:rPr>
          <w:rStyle w:val="Hyperlink"/>
          <w:noProof/>
        </w:rPr>
        <w:t>Appendix B: References</w:t>
      </w:r>
      <w:r w:rsidR="000C6349">
        <w:rPr>
          <w:noProof/>
          <w:webHidden/>
        </w:rPr>
        <w:tab/>
      </w:r>
      <w:r w:rsidR="000C6349">
        <w:rPr>
          <w:noProof/>
          <w:webHidden/>
        </w:rPr>
        <w:fldChar w:fldCharType="begin"/>
      </w:r>
      <w:r w:rsidR="000C6349">
        <w:rPr>
          <w:noProof/>
          <w:webHidden/>
        </w:rPr>
        <w:instrText xml:space="preserve"> PAGEREF _Toc528306993 \h </w:instrText>
      </w:r>
      <w:r w:rsidR="000C6349">
        <w:rPr>
          <w:noProof/>
          <w:webHidden/>
        </w:rPr>
      </w:r>
      <w:r w:rsidR="000C6349">
        <w:rPr>
          <w:noProof/>
          <w:webHidden/>
        </w:rPr>
        <w:fldChar w:fldCharType="separate"/>
      </w:r>
      <w:ins w:id="62" w:author="Faulkner, David A. (Accenture Federal Services)" w:date="2019-04-09T14:37:00Z">
        <w:r w:rsidR="008F3BD8">
          <w:rPr>
            <w:noProof/>
            <w:webHidden/>
          </w:rPr>
          <w:t>29</w:t>
        </w:r>
      </w:ins>
      <w:del w:id="63" w:author="Faulkner, David A. (Accenture Federal Services)" w:date="2019-04-09T14:37:00Z">
        <w:r w:rsidR="000C6349" w:rsidDel="008F3BD8">
          <w:rPr>
            <w:noProof/>
            <w:webHidden/>
          </w:rPr>
          <w:delText>15</w:delText>
        </w:r>
      </w:del>
      <w:r w:rsidR="000C6349">
        <w:rPr>
          <w:noProof/>
          <w:webHidden/>
        </w:rPr>
        <w:fldChar w:fldCharType="end"/>
      </w:r>
      <w:r>
        <w:rPr>
          <w:noProof/>
        </w:rPr>
        <w:fldChar w:fldCharType="end"/>
      </w:r>
    </w:p>
    <w:p w14:paraId="26282BE6" w14:textId="3ECA3FE7" w:rsidR="000C6349" w:rsidRDefault="00F91D6B">
      <w:pPr>
        <w:pStyle w:val="TOC1"/>
        <w:rPr>
          <w:rFonts w:asciiTheme="minorHAnsi" w:eastAsiaTheme="minorEastAsia" w:hAnsiTheme="minorHAnsi" w:cstheme="minorBidi"/>
          <w:b w:val="0"/>
          <w:noProof/>
          <w:color w:val="auto"/>
          <w:sz w:val="22"/>
          <w:szCs w:val="22"/>
        </w:rPr>
      </w:pPr>
      <w:r>
        <w:rPr>
          <w:rStyle w:val="Hyperlink"/>
        </w:rPr>
        <w:fldChar w:fldCharType="begin"/>
      </w:r>
      <w:r>
        <w:rPr>
          <w:rStyle w:val="Hyperlink"/>
          <w:noProof/>
        </w:rPr>
        <w:instrText xml:space="preserve"> HYPERLINK \l "_Toc528306994" </w:instrText>
      </w:r>
      <w:r>
        <w:rPr>
          <w:rStyle w:val="Hyperlink"/>
        </w:rPr>
        <w:fldChar w:fldCharType="separate"/>
      </w:r>
      <w:r w:rsidR="000C6349" w:rsidRPr="006B2757">
        <w:rPr>
          <w:rStyle w:val="Hyperlink"/>
          <w:noProof/>
        </w:rPr>
        <w:t>Appendix C: Key Terms</w:t>
      </w:r>
      <w:r w:rsidR="000C6349">
        <w:rPr>
          <w:noProof/>
          <w:webHidden/>
        </w:rPr>
        <w:tab/>
      </w:r>
      <w:r w:rsidR="000C6349">
        <w:rPr>
          <w:noProof/>
          <w:webHidden/>
        </w:rPr>
        <w:fldChar w:fldCharType="begin"/>
      </w:r>
      <w:r w:rsidR="000C6349">
        <w:rPr>
          <w:noProof/>
          <w:webHidden/>
        </w:rPr>
        <w:instrText xml:space="preserve"> PAGEREF _Toc528306994 \h </w:instrText>
      </w:r>
      <w:r w:rsidR="000C6349">
        <w:rPr>
          <w:noProof/>
          <w:webHidden/>
        </w:rPr>
      </w:r>
      <w:r w:rsidR="000C6349">
        <w:rPr>
          <w:noProof/>
          <w:webHidden/>
        </w:rPr>
        <w:fldChar w:fldCharType="separate"/>
      </w:r>
      <w:ins w:id="64" w:author="Faulkner, David A. (Accenture Federal Services)" w:date="2019-04-09T14:37:00Z">
        <w:r w:rsidR="008F3BD8">
          <w:rPr>
            <w:noProof/>
            <w:webHidden/>
          </w:rPr>
          <w:t>30</w:t>
        </w:r>
      </w:ins>
      <w:del w:id="65" w:author="Faulkner, David A. (Accenture Federal Services)" w:date="2019-04-09T14:37:00Z">
        <w:r w:rsidR="000C6349" w:rsidDel="008F3BD8">
          <w:rPr>
            <w:noProof/>
            <w:webHidden/>
          </w:rPr>
          <w:delText>17</w:delText>
        </w:r>
      </w:del>
      <w:r w:rsidR="000C6349">
        <w:rPr>
          <w:noProof/>
          <w:webHidden/>
        </w:rPr>
        <w:fldChar w:fldCharType="end"/>
      </w:r>
      <w:r>
        <w:rPr>
          <w:noProof/>
        </w:rPr>
        <w:fldChar w:fldCharType="end"/>
      </w:r>
    </w:p>
    <w:p w14:paraId="6E28DCD6" w14:textId="2629CD19" w:rsidR="000C6349" w:rsidRDefault="00F91D6B">
      <w:pPr>
        <w:pStyle w:val="TOC1"/>
        <w:rPr>
          <w:rFonts w:asciiTheme="minorHAnsi" w:eastAsiaTheme="minorEastAsia" w:hAnsiTheme="minorHAnsi" w:cstheme="minorBidi"/>
          <w:b w:val="0"/>
          <w:noProof/>
          <w:color w:val="auto"/>
          <w:sz w:val="22"/>
          <w:szCs w:val="22"/>
        </w:rPr>
      </w:pPr>
      <w:r>
        <w:rPr>
          <w:rStyle w:val="Hyperlink"/>
        </w:rPr>
        <w:fldChar w:fldCharType="begin"/>
      </w:r>
      <w:r>
        <w:rPr>
          <w:rStyle w:val="Hyperlink"/>
          <w:noProof/>
        </w:rPr>
        <w:instrText xml:space="preserve"> HYPERLINK \l "_Toc528306995" </w:instrText>
      </w:r>
      <w:r>
        <w:rPr>
          <w:rStyle w:val="Hyperlink"/>
        </w:rPr>
        <w:fldChar w:fldCharType="separate"/>
      </w:r>
      <w:r w:rsidR="000C6349" w:rsidRPr="006B2757">
        <w:rPr>
          <w:rStyle w:val="Hyperlink"/>
          <w:noProof/>
        </w:rPr>
        <w:t>Appendix D: Suggested Configuration Items Data Elements</w:t>
      </w:r>
      <w:r w:rsidR="000C6349">
        <w:rPr>
          <w:noProof/>
          <w:webHidden/>
        </w:rPr>
        <w:tab/>
      </w:r>
      <w:r w:rsidR="000C6349">
        <w:rPr>
          <w:noProof/>
          <w:webHidden/>
        </w:rPr>
        <w:fldChar w:fldCharType="begin"/>
      </w:r>
      <w:r w:rsidR="000C6349">
        <w:rPr>
          <w:noProof/>
          <w:webHidden/>
        </w:rPr>
        <w:instrText xml:space="preserve"> PAGEREF _Toc528306995 \h </w:instrText>
      </w:r>
      <w:r w:rsidR="000C6349">
        <w:rPr>
          <w:noProof/>
          <w:webHidden/>
        </w:rPr>
      </w:r>
      <w:r w:rsidR="000C6349">
        <w:rPr>
          <w:noProof/>
          <w:webHidden/>
        </w:rPr>
        <w:fldChar w:fldCharType="separate"/>
      </w:r>
      <w:ins w:id="66" w:author="Faulkner, David A. (Accenture Federal Services)" w:date="2019-04-09T14:37:00Z">
        <w:r w:rsidR="008F3BD8">
          <w:rPr>
            <w:noProof/>
            <w:webHidden/>
          </w:rPr>
          <w:t>32</w:t>
        </w:r>
      </w:ins>
      <w:del w:id="67" w:author="Faulkner, David A. (Accenture Federal Services)" w:date="2019-04-09T14:37:00Z">
        <w:r w:rsidR="000C6349" w:rsidDel="008F3BD8">
          <w:rPr>
            <w:noProof/>
            <w:webHidden/>
          </w:rPr>
          <w:delText>19</w:delText>
        </w:r>
      </w:del>
      <w:r w:rsidR="000C6349">
        <w:rPr>
          <w:noProof/>
          <w:webHidden/>
        </w:rPr>
        <w:fldChar w:fldCharType="end"/>
      </w:r>
      <w:r>
        <w:rPr>
          <w:noProof/>
        </w:rPr>
        <w:fldChar w:fldCharType="end"/>
      </w:r>
    </w:p>
    <w:p w14:paraId="30ACE61E" w14:textId="29E47F96" w:rsidR="000C6349" w:rsidRDefault="00F91D6B">
      <w:pPr>
        <w:pStyle w:val="TOC1"/>
        <w:rPr>
          <w:rFonts w:asciiTheme="minorHAnsi" w:eastAsiaTheme="minorEastAsia" w:hAnsiTheme="minorHAnsi" w:cstheme="minorBidi"/>
          <w:b w:val="0"/>
          <w:noProof/>
          <w:color w:val="auto"/>
          <w:sz w:val="22"/>
          <w:szCs w:val="22"/>
        </w:rPr>
      </w:pPr>
      <w:r>
        <w:rPr>
          <w:rStyle w:val="Hyperlink"/>
        </w:rPr>
        <w:lastRenderedPageBreak/>
        <w:fldChar w:fldCharType="begin"/>
      </w:r>
      <w:r>
        <w:rPr>
          <w:rStyle w:val="Hyperlink"/>
          <w:noProof/>
        </w:rPr>
        <w:instrText xml:space="preserve"> HYPERLINK \l "_Toc528306996" </w:instrText>
      </w:r>
      <w:r>
        <w:rPr>
          <w:rStyle w:val="Hyperlink"/>
        </w:rPr>
        <w:fldChar w:fldCharType="separate"/>
      </w:r>
      <w:r w:rsidR="000C6349" w:rsidRPr="006B2757">
        <w:rPr>
          <w:rStyle w:val="Hyperlink"/>
          <w:noProof/>
        </w:rPr>
        <w:t>Appendix E: Current Configuration Baseline Report</w:t>
      </w:r>
      <w:r w:rsidR="000C6349">
        <w:rPr>
          <w:noProof/>
          <w:webHidden/>
        </w:rPr>
        <w:tab/>
      </w:r>
      <w:r w:rsidR="000C6349">
        <w:rPr>
          <w:noProof/>
          <w:webHidden/>
        </w:rPr>
        <w:fldChar w:fldCharType="begin"/>
      </w:r>
      <w:r w:rsidR="000C6349">
        <w:rPr>
          <w:noProof/>
          <w:webHidden/>
        </w:rPr>
        <w:instrText xml:space="preserve"> PAGEREF _Toc528306996 \h </w:instrText>
      </w:r>
      <w:r w:rsidR="000C6349">
        <w:rPr>
          <w:noProof/>
          <w:webHidden/>
        </w:rPr>
      </w:r>
      <w:r w:rsidR="000C6349">
        <w:rPr>
          <w:noProof/>
          <w:webHidden/>
        </w:rPr>
        <w:fldChar w:fldCharType="separate"/>
      </w:r>
      <w:ins w:id="68" w:author="Faulkner, David A. (Accenture Federal Services)" w:date="2019-04-09T14:37:00Z">
        <w:r w:rsidR="008F3BD8">
          <w:rPr>
            <w:noProof/>
            <w:webHidden/>
          </w:rPr>
          <w:t>37</w:t>
        </w:r>
      </w:ins>
      <w:del w:id="69" w:author="Faulkner, David A. (Accenture Federal Services)" w:date="2019-04-09T14:37:00Z">
        <w:r w:rsidR="000C6349" w:rsidDel="008F3BD8">
          <w:rPr>
            <w:noProof/>
            <w:webHidden/>
          </w:rPr>
          <w:delText>24</w:delText>
        </w:r>
      </w:del>
      <w:r w:rsidR="000C6349">
        <w:rPr>
          <w:noProof/>
          <w:webHidden/>
        </w:rPr>
        <w:fldChar w:fldCharType="end"/>
      </w:r>
      <w:r>
        <w:rPr>
          <w:noProof/>
        </w:rPr>
        <w:fldChar w:fldCharType="end"/>
      </w:r>
    </w:p>
    <w:p w14:paraId="7404E7C9" w14:textId="0802BE10" w:rsidR="000C6349" w:rsidRDefault="00F91D6B">
      <w:pPr>
        <w:pStyle w:val="TOC1"/>
        <w:rPr>
          <w:rFonts w:asciiTheme="minorHAnsi" w:eastAsiaTheme="minorEastAsia" w:hAnsiTheme="minorHAnsi" w:cstheme="minorBidi"/>
          <w:b w:val="0"/>
          <w:noProof/>
          <w:color w:val="auto"/>
          <w:sz w:val="22"/>
          <w:szCs w:val="22"/>
        </w:rPr>
      </w:pPr>
      <w:r>
        <w:rPr>
          <w:rStyle w:val="Hyperlink"/>
        </w:rPr>
        <w:fldChar w:fldCharType="begin"/>
      </w:r>
      <w:r>
        <w:rPr>
          <w:rStyle w:val="Hyperlink"/>
          <w:noProof/>
        </w:rPr>
        <w:instrText xml:space="preserve"> HYPERLINK \l "_Toc528306997" </w:instrText>
      </w:r>
      <w:r>
        <w:rPr>
          <w:rStyle w:val="Hyperlink"/>
        </w:rPr>
        <w:fldChar w:fldCharType="separate"/>
      </w:r>
      <w:r w:rsidR="000C6349" w:rsidRPr="006B2757">
        <w:rPr>
          <w:rStyle w:val="Hyperlink"/>
          <w:noProof/>
        </w:rPr>
        <w:t>Appendix F: Change Order Approval Checklist</w:t>
      </w:r>
      <w:r w:rsidR="000C6349">
        <w:rPr>
          <w:noProof/>
          <w:webHidden/>
        </w:rPr>
        <w:tab/>
      </w:r>
      <w:r w:rsidR="000C6349">
        <w:rPr>
          <w:noProof/>
          <w:webHidden/>
        </w:rPr>
        <w:fldChar w:fldCharType="begin"/>
      </w:r>
      <w:r w:rsidR="000C6349">
        <w:rPr>
          <w:noProof/>
          <w:webHidden/>
        </w:rPr>
        <w:instrText xml:space="preserve"> PAGEREF _Toc528306997 \h </w:instrText>
      </w:r>
      <w:r w:rsidR="000C6349">
        <w:rPr>
          <w:noProof/>
          <w:webHidden/>
        </w:rPr>
      </w:r>
      <w:r w:rsidR="000C6349">
        <w:rPr>
          <w:noProof/>
          <w:webHidden/>
        </w:rPr>
        <w:fldChar w:fldCharType="separate"/>
      </w:r>
      <w:ins w:id="70" w:author="Faulkner, David A. (Accenture Federal Services)" w:date="2019-04-09T14:37:00Z">
        <w:r w:rsidR="008F3BD8">
          <w:rPr>
            <w:noProof/>
            <w:webHidden/>
          </w:rPr>
          <w:t>38</w:t>
        </w:r>
      </w:ins>
      <w:del w:id="71" w:author="Faulkner, David A. (Accenture Federal Services)" w:date="2019-04-09T14:37:00Z">
        <w:r w:rsidR="000C6349" w:rsidDel="008F3BD8">
          <w:rPr>
            <w:noProof/>
            <w:webHidden/>
          </w:rPr>
          <w:delText>25</w:delText>
        </w:r>
      </w:del>
      <w:r w:rsidR="000C6349">
        <w:rPr>
          <w:noProof/>
          <w:webHidden/>
        </w:rPr>
        <w:fldChar w:fldCharType="end"/>
      </w:r>
      <w:r>
        <w:rPr>
          <w:noProof/>
        </w:rPr>
        <w:fldChar w:fldCharType="end"/>
      </w:r>
    </w:p>
    <w:p w14:paraId="7B3CF085" w14:textId="3D6CC5F0" w:rsidR="000C6349" w:rsidRDefault="00F91D6B">
      <w:pPr>
        <w:pStyle w:val="TOC1"/>
        <w:rPr>
          <w:rFonts w:asciiTheme="minorHAnsi" w:eastAsiaTheme="minorEastAsia" w:hAnsiTheme="minorHAnsi" w:cstheme="minorBidi"/>
          <w:b w:val="0"/>
          <w:noProof/>
          <w:color w:val="auto"/>
          <w:sz w:val="22"/>
          <w:szCs w:val="22"/>
        </w:rPr>
      </w:pPr>
      <w:r>
        <w:rPr>
          <w:rStyle w:val="Hyperlink"/>
        </w:rPr>
        <w:fldChar w:fldCharType="begin"/>
      </w:r>
      <w:r>
        <w:rPr>
          <w:rStyle w:val="Hyperlink"/>
          <w:noProof/>
        </w:rPr>
        <w:instrText xml:space="preserve"> HYPERLINK \l "_Toc528306998" </w:instrText>
      </w:r>
      <w:r>
        <w:rPr>
          <w:rStyle w:val="Hyperlink"/>
        </w:rPr>
        <w:fldChar w:fldCharType="separate"/>
      </w:r>
      <w:r w:rsidR="000C6349" w:rsidRPr="006B2757">
        <w:rPr>
          <w:rStyle w:val="Hyperlink"/>
          <w:noProof/>
        </w:rPr>
        <w:t>Appendix G: Change Order Implementation Plan Template</w:t>
      </w:r>
      <w:r w:rsidR="000C6349">
        <w:rPr>
          <w:noProof/>
          <w:webHidden/>
        </w:rPr>
        <w:tab/>
      </w:r>
      <w:r w:rsidR="000C6349">
        <w:rPr>
          <w:noProof/>
          <w:webHidden/>
        </w:rPr>
        <w:fldChar w:fldCharType="begin"/>
      </w:r>
      <w:r w:rsidR="000C6349">
        <w:rPr>
          <w:noProof/>
          <w:webHidden/>
        </w:rPr>
        <w:instrText xml:space="preserve"> PAGEREF _Toc528306998 \h </w:instrText>
      </w:r>
      <w:r w:rsidR="000C6349">
        <w:rPr>
          <w:noProof/>
          <w:webHidden/>
        </w:rPr>
      </w:r>
      <w:r w:rsidR="000C6349">
        <w:rPr>
          <w:noProof/>
          <w:webHidden/>
        </w:rPr>
        <w:fldChar w:fldCharType="separate"/>
      </w:r>
      <w:ins w:id="72" w:author="Faulkner, David A. (Accenture Federal Services)" w:date="2019-04-09T14:37:00Z">
        <w:r w:rsidR="008F3BD8">
          <w:rPr>
            <w:noProof/>
            <w:webHidden/>
          </w:rPr>
          <w:t>39</w:t>
        </w:r>
      </w:ins>
      <w:del w:id="73" w:author="Faulkner, David A. (Accenture Federal Services)" w:date="2019-04-09T14:37:00Z">
        <w:r w:rsidR="000C6349" w:rsidDel="008F3BD8">
          <w:rPr>
            <w:noProof/>
            <w:webHidden/>
          </w:rPr>
          <w:delText>26</w:delText>
        </w:r>
      </w:del>
      <w:r w:rsidR="000C6349">
        <w:rPr>
          <w:noProof/>
          <w:webHidden/>
        </w:rPr>
        <w:fldChar w:fldCharType="end"/>
      </w:r>
      <w:r>
        <w:rPr>
          <w:noProof/>
        </w:rPr>
        <w:fldChar w:fldCharType="end"/>
      </w:r>
    </w:p>
    <w:p w14:paraId="6BE40ABC" w14:textId="3D1D7E6C" w:rsidR="000C6349" w:rsidRDefault="00F91D6B">
      <w:pPr>
        <w:pStyle w:val="TOC1"/>
        <w:rPr>
          <w:rFonts w:asciiTheme="minorHAnsi" w:eastAsiaTheme="minorEastAsia" w:hAnsiTheme="minorHAnsi" w:cstheme="minorBidi"/>
          <w:b w:val="0"/>
          <w:noProof/>
          <w:color w:val="auto"/>
          <w:sz w:val="22"/>
          <w:szCs w:val="22"/>
        </w:rPr>
      </w:pPr>
      <w:r>
        <w:rPr>
          <w:rStyle w:val="Hyperlink"/>
        </w:rPr>
        <w:fldChar w:fldCharType="begin"/>
      </w:r>
      <w:r>
        <w:rPr>
          <w:rStyle w:val="Hyperlink"/>
          <w:noProof/>
        </w:rPr>
        <w:instrText xml:space="preserve"> HYPERLINK \l "_Toc528306999" </w:instrText>
      </w:r>
      <w:r>
        <w:rPr>
          <w:rStyle w:val="Hyperlink"/>
        </w:rPr>
        <w:fldChar w:fldCharType="separate"/>
      </w:r>
      <w:r w:rsidR="000C6349" w:rsidRPr="006B2757">
        <w:rPr>
          <w:rStyle w:val="Hyperlink"/>
          <w:noProof/>
        </w:rPr>
        <w:t>Appendix H: Business Case Justification</w:t>
      </w:r>
      <w:r w:rsidR="000C6349">
        <w:rPr>
          <w:noProof/>
          <w:webHidden/>
        </w:rPr>
        <w:tab/>
      </w:r>
      <w:r w:rsidR="000C6349">
        <w:rPr>
          <w:noProof/>
          <w:webHidden/>
        </w:rPr>
        <w:fldChar w:fldCharType="begin"/>
      </w:r>
      <w:r w:rsidR="000C6349">
        <w:rPr>
          <w:noProof/>
          <w:webHidden/>
        </w:rPr>
        <w:instrText xml:space="preserve"> PAGEREF _Toc528306999 \h </w:instrText>
      </w:r>
      <w:r w:rsidR="000C6349">
        <w:rPr>
          <w:noProof/>
          <w:webHidden/>
        </w:rPr>
      </w:r>
      <w:r w:rsidR="000C6349">
        <w:rPr>
          <w:noProof/>
          <w:webHidden/>
        </w:rPr>
        <w:fldChar w:fldCharType="separate"/>
      </w:r>
      <w:ins w:id="74" w:author="Faulkner, David A. (Accenture Federal Services)" w:date="2019-04-09T14:37:00Z">
        <w:r w:rsidR="008F3BD8">
          <w:rPr>
            <w:noProof/>
            <w:webHidden/>
          </w:rPr>
          <w:t>41</w:t>
        </w:r>
      </w:ins>
      <w:del w:id="75" w:author="Faulkner, David A. (Accenture Federal Services)" w:date="2019-04-09T14:37:00Z">
        <w:r w:rsidR="000C6349" w:rsidDel="008F3BD8">
          <w:rPr>
            <w:noProof/>
            <w:webHidden/>
          </w:rPr>
          <w:delText>28</w:delText>
        </w:r>
      </w:del>
      <w:r w:rsidR="000C6349">
        <w:rPr>
          <w:noProof/>
          <w:webHidden/>
        </w:rPr>
        <w:fldChar w:fldCharType="end"/>
      </w:r>
      <w:r>
        <w:rPr>
          <w:noProof/>
        </w:rPr>
        <w:fldChar w:fldCharType="end"/>
      </w:r>
    </w:p>
    <w:p w14:paraId="267CC835" w14:textId="08F49402" w:rsidR="000C6349" w:rsidRDefault="00F91D6B">
      <w:pPr>
        <w:pStyle w:val="TOC1"/>
        <w:rPr>
          <w:rFonts w:asciiTheme="minorHAnsi" w:eastAsiaTheme="minorEastAsia" w:hAnsiTheme="minorHAnsi" w:cstheme="minorBidi"/>
          <w:b w:val="0"/>
          <w:noProof/>
          <w:color w:val="auto"/>
          <w:sz w:val="22"/>
          <w:szCs w:val="22"/>
        </w:rPr>
      </w:pPr>
      <w:r>
        <w:rPr>
          <w:rStyle w:val="Hyperlink"/>
        </w:rPr>
        <w:fldChar w:fldCharType="begin"/>
      </w:r>
      <w:r>
        <w:rPr>
          <w:rStyle w:val="Hyperlink"/>
          <w:noProof/>
        </w:rPr>
        <w:instrText xml:space="preserve"> HYPERLINK \l "_Toc528307000" </w:instrText>
      </w:r>
      <w:r>
        <w:rPr>
          <w:rStyle w:val="Hyperlink"/>
        </w:rPr>
        <w:fldChar w:fldCharType="separate"/>
      </w:r>
      <w:r w:rsidR="000C6349" w:rsidRPr="006B2757">
        <w:rPr>
          <w:rStyle w:val="Hyperlink"/>
          <w:noProof/>
        </w:rPr>
        <w:t>Appendix I: Change Management Back-Out Plan Template</w:t>
      </w:r>
      <w:r w:rsidR="000C6349">
        <w:rPr>
          <w:noProof/>
          <w:webHidden/>
        </w:rPr>
        <w:tab/>
      </w:r>
      <w:r w:rsidR="000C6349">
        <w:rPr>
          <w:noProof/>
          <w:webHidden/>
        </w:rPr>
        <w:fldChar w:fldCharType="begin"/>
      </w:r>
      <w:r w:rsidR="000C6349">
        <w:rPr>
          <w:noProof/>
          <w:webHidden/>
        </w:rPr>
        <w:instrText xml:space="preserve"> PAGEREF _Toc528307000 \h </w:instrText>
      </w:r>
      <w:r w:rsidR="000C6349">
        <w:rPr>
          <w:noProof/>
          <w:webHidden/>
        </w:rPr>
      </w:r>
      <w:r w:rsidR="000C6349">
        <w:rPr>
          <w:noProof/>
          <w:webHidden/>
        </w:rPr>
        <w:fldChar w:fldCharType="separate"/>
      </w:r>
      <w:ins w:id="76" w:author="Faulkner, David A. (Accenture Federal Services)" w:date="2019-04-09T14:37:00Z">
        <w:r w:rsidR="008F3BD8">
          <w:rPr>
            <w:noProof/>
            <w:webHidden/>
          </w:rPr>
          <w:t>42</w:t>
        </w:r>
      </w:ins>
      <w:del w:id="77" w:author="Faulkner, David A. (Accenture Federal Services)" w:date="2019-04-09T14:37:00Z">
        <w:r w:rsidR="000C6349" w:rsidDel="008F3BD8">
          <w:rPr>
            <w:noProof/>
            <w:webHidden/>
          </w:rPr>
          <w:delText>29</w:delText>
        </w:r>
      </w:del>
      <w:r w:rsidR="000C6349">
        <w:rPr>
          <w:noProof/>
          <w:webHidden/>
        </w:rPr>
        <w:fldChar w:fldCharType="end"/>
      </w:r>
      <w:r>
        <w:rPr>
          <w:noProof/>
        </w:rPr>
        <w:fldChar w:fldCharType="end"/>
      </w:r>
    </w:p>
    <w:p w14:paraId="0820EBC3" w14:textId="7A7ED8DE" w:rsidR="004F3A80" w:rsidRDefault="003224BE" w:rsidP="00F866E3">
      <w:pPr>
        <w:pStyle w:val="TOC1"/>
        <w:sectPr w:rsidR="004F3A80" w:rsidSect="00AD4E85">
          <w:footerReference w:type="default" r:id="rId15"/>
          <w:pgSz w:w="12240" w:h="15840" w:code="1"/>
          <w:pgMar w:top="1440" w:right="1440" w:bottom="1440" w:left="1440" w:header="720" w:footer="720" w:gutter="0"/>
          <w:pgNumType w:fmt="lowerRoman" w:start="1"/>
          <w:cols w:space="720"/>
          <w:docGrid w:linePitch="360"/>
        </w:sectPr>
      </w:pPr>
      <w:r w:rsidRPr="00F719F5">
        <w:rPr>
          <w:b w:val="0"/>
        </w:rPr>
        <w:fldChar w:fldCharType="end"/>
      </w:r>
    </w:p>
    <w:p w14:paraId="0820EBC4" w14:textId="77777777" w:rsidR="00F41862" w:rsidRDefault="00AD62ED" w:rsidP="000F0E74">
      <w:pPr>
        <w:pStyle w:val="Heading1"/>
        <w:numPr>
          <w:ilvl w:val="0"/>
          <w:numId w:val="13"/>
        </w:numPr>
        <w:ind w:left="360"/>
      </w:pPr>
      <w:bookmarkStart w:id="85" w:name="_Toc528306960"/>
      <w:bookmarkEnd w:id="0"/>
      <w:r w:rsidRPr="00AD62ED">
        <w:lastRenderedPageBreak/>
        <w:t>Executive Summary</w:t>
      </w:r>
      <w:bookmarkEnd w:id="85"/>
    </w:p>
    <w:p w14:paraId="61B46ABF" w14:textId="39FDBEDB" w:rsidR="00D14AD8" w:rsidRPr="00141B47" w:rsidRDefault="00D14AD8" w:rsidP="00D14AD8">
      <w:pPr>
        <w:pStyle w:val="Default"/>
      </w:pPr>
      <w:r w:rsidRPr="00141B47">
        <w:t xml:space="preserve">The Configuration Management Plan (CMP) is a security artifact that supports identification, control, and </w:t>
      </w:r>
      <w:r w:rsidR="00C34989">
        <w:t>auditing of VA Enterprise Cloud (VAEC)</w:t>
      </w:r>
      <w:r w:rsidR="004414F9">
        <w:t xml:space="preserve"> </w:t>
      </w:r>
      <w:r w:rsidR="004414F9" w:rsidRPr="00D200E9">
        <w:rPr>
          <w:color w:val="auto"/>
        </w:rPr>
        <w:t>and</w:t>
      </w:r>
      <w:r w:rsidR="004414F9" w:rsidRPr="00E332BC">
        <w:rPr>
          <w:color w:val="FF0000"/>
        </w:rPr>
        <w:t xml:space="preserve"> </w:t>
      </w:r>
      <w:proofErr w:type="spellStart"/>
      <w:ins w:id="86" w:author="Faulkner, David A. (Accenture Federal Services)" w:date="2019-04-08T15:49:00Z">
        <w:r w:rsidR="00F91D6B">
          <w:rPr>
            <w:color w:val="FF0000"/>
          </w:rPr>
          <w:t>VistA</w:t>
        </w:r>
        <w:proofErr w:type="spellEnd"/>
        <w:r w:rsidR="00F91D6B">
          <w:rPr>
            <w:color w:val="FF0000"/>
          </w:rPr>
          <w:t xml:space="preserve"> Adaptive Maintenance (VAM)</w:t>
        </w:r>
      </w:ins>
      <w:del w:id="87" w:author="Faulkner, David A. (Accenture Federal Services)" w:date="2019-04-08T15:49:00Z">
        <w:r w:rsidR="004414F9" w:rsidRPr="00E332BC" w:rsidDel="00F91D6B">
          <w:rPr>
            <w:color w:val="FF0000"/>
          </w:rPr>
          <w:delText>[Organization 2</w:delText>
        </w:r>
        <w:r w:rsidR="004414F9" w:rsidDel="00F91D6B">
          <w:rPr>
            <w:color w:val="FF0000"/>
          </w:rPr>
          <w:delText xml:space="preserve"> name/</w:delText>
        </w:r>
        <w:r w:rsidR="004414F9" w:rsidRPr="00D200E9" w:rsidDel="00F91D6B">
          <w:rPr>
            <w:color w:val="FF0000"/>
          </w:rPr>
          <w:delText>acronym]</w:delText>
        </w:r>
      </w:del>
      <w:r w:rsidR="004414F9" w:rsidRPr="003931EB">
        <w:t xml:space="preserve"> </w:t>
      </w:r>
      <w:r w:rsidR="004414F9">
        <w:t xml:space="preserve"> </w:t>
      </w:r>
      <w:r w:rsidR="00C34989">
        <w:t xml:space="preserve"> assets</w:t>
      </w:r>
      <w:r w:rsidR="00C34989" w:rsidRPr="00141B47">
        <w:t xml:space="preserve"> </w:t>
      </w:r>
      <w:r w:rsidRPr="00141B47">
        <w:t xml:space="preserve">in an orderly and controlled manner. </w:t>
      </w:r>
      <w:r w:rsidR="00D97274">
        <w:t xml:space="preserve"> </w:t>
      </w:r>
      <w:r w:rsidRPr="00141B47">
        <w:t xml:space="preserve">This artifact will also support the Authorizing Official with the information needed to maintain a robust continuous readiness and monitoring posture as the system moves through the lifecycle development process. </w:t>
      </w:r>
    </w:p>
    <w:p w14:paraId="4F6470C2" w14:textId="77777777" w:rsidR="00141B47" w:rsidRDefault="00141B47" w:rsidP="00D14AD8">
      <w:pPr>
        <w:pStyle w:val="Default"/>
      </w:pPr>
    </w:p>
    <w:p w14:paraId="61701F31" w14:textId="1070E723" w:rsidR="00D14AD8" w:rsidRDefault="00D14AD8" w:rsidP="00D14AD8">
      <w:pPr>
        <w:pStyle w:val="Default"/>
      </w:pPr>
      <w:r w:rsidRPr="00141B47">
        <w:t xml:space="preserve">This document defines the change management process and evaluates change for potential adverse impacts. </w:t>
      </w:r>
      <w:r w:rsidR="00D97274">
        <w:t xml:space="preserve"> </w:t>
      </w:r>
      <w:r w:rsidRPr="00141B47">
        <w:t xml:space="preserve">The VA Enterprise Cloud (VAEC) for </w:t>
      </w:r>
      <w:r w:rsidR="00FA5C4D">
        <w:t xml:space="preserve">Amazon Web Services (AWS) </w:t>
      </w:r>
      <w:r w:rsidR="00C47A66">
        <w:t>GovCloud High</w:t>
      </w:r>
      <w:r w:rsidR="00D97274">
        <w:t xml:space="preserve">, hereafter known as </w:t>
      </w:r>
      <w:r w:rsidR="000F724B">
        <w:t>VAEC AWS</w:t>
      </w:r>
      <w:r w:rsidRPr="00141B47">
        <w:t xml:space="preserve"> team</w:t>
      </w:r>
      <w:r w:rsidR="00D97274">
        <w:t>,</w:t>
      </w:r>
      <w:r w:rsidRPr="00141B47">
        <w:t xml:space="preserve"> will determine the items to be managed, establish configuration baselines, and ensure modifications incorporate security considerations for security controls for the VAEC system in accordance with VA Continuous Readiness and Information Security Program (CRISP) Guidelines. </w:t>
      </w:r>
      <w:r w:rsidR="00D97274">
        <w:t xml:space="preserve"> </w:t>
      </w:r>
      <w:r w:rsidRPr="00141B47">
        <w:t xml:space="preserve">Configuration Management (CM) is a security function within the System Development Life Cycle (SDLC) and has security implications if the baseline configurations are not managed and changes are not controlled. </w:t>
      </w:r>
    </w:p>
    <w:p w14:paraId="74D024E0" w14:textId="73BDACD4" w:rsidR="00657617" w:rsidRPr="00141B47" w:rsidRDefault="00657617" w:rsidP="00657617">
      <w:pPr>
        <w:pStyle w:val="Default"/>
        <w:ind w:firstLine="720"/>
      </w:pPr>
      <w:r w:rsidRPr="00141B47">
        <w:t xml:space="preserve">The </w:t>
      </w:r>
      <w:del w:id="88" w:author="Faulkner, David A. (Accenture Federal Services)" w:date="2019-04-08T15:49:00Z">
        <w:r w:rsidRPr="00E332BC" w:rsidDel="00F91D6B">
          <w:rPr>
            <w:color w:val="FF0000"/>
          </w:rPr>
          <w:delText>[Organization 2</w:delText>
        </w:r>
        <w:r w:rsidDel="00F91D6B">
          <w:rPr>
            <w:color w:val="FF0000"/>
          </w:rPr>
          <w:delText xml:space="preserve"> name/acronym</w:delText>
        </w:r>
        <w:r w:rsidRPr="00E332BC" w:rsidDel="00F91D6B">
          <w:rPr>
            <w:color w:val="FF0000"/>
          </w:rPr>
          <w:delText>]</w:delText>
        </w:r>
        <w:r w:rsidDel="00F91D6B">
          <w:delText xml:space="preserve"> </w:delText>
        </w:r>
        <w:r w:rsidRPr="00F3556F" w:rsidDel="00F91D6B">
          <w:rPr>
            <w:color w:val="FF0000"/>
          </w:rPr>
          <w:delText xml:space="preserve">[GRC Boundary Alignment] </w:delText>
        </w:r>
        <w:r w:rsidRPr="00DD3FAA" w:rsidDel="00F91D6B">
          <w:rPr>
            <w:color w:val="FF0000"/>
          </w:rPr>
          <w:delText>[Security Categorization]</w:delText>
        </w:r>
      </w:del>
      <w:ins w:id="89" w:author="Faulkner, David A. (Accenture Federal Services)" w:date="2019-04-08T15:49:00Z">
        <w:r w:rsidR="00F91D6B">
          <w:rPr>
            <w:color w:val="FF0000"/>
          </w:rPr>
          <w:t xml:space="preserve">VAM </w:t>
        </w:r>
      </w:ins>
      <w:ins w:id="90" w:author="Faulkner, David A. (Accenture Federal Services)" w:date="2019-04-08T15:50:00Z">
        <w:r w:rsidR="00F91D6B">
          <w:rPr>
            <w:color w:val="FF0000"/>
          </w:rPr>
          <w:t>–</w:t>
        </w:r>
      </w:ins>
      <w:ins w:id="91" w:author="Faulkner, David A. (Accenture Federal Services)" w:date="2019-04-08T15:49:00Z">
        <w:r w:rsidR="00F91D6B">
          <w:rPr>
            <w:color w:val="FF0000"/>
          </w:rPr>
          <w:t xml:space="preserve"> </w:t>
        </w:r>
      </w:ins>
      <w:ins w:id="92" w:author="Faulkner, David A. (Accenture Federal Services)" w:date="2019-04-08T15:51:00Z">
        <w:r w:rsidR="00F91D6B">
          <w:rPr>
            <w:color w:val="FF0000"/>
          </w:rPr>
          <w:t xml:space="preserve">[Security </w:t>
        </w:r>
      </w:ins>
      <w:proofErr w:type="spellStart"/>
      <w:ins w:id="93" w:author="Faulkner, David A. (Accenture Federal Services)" w:date="2019-04-08T15:50:00Z">
        <w:r w:rsidR="00F91D6B">
          <w:rPr>
            <w:color w:val="FF0000"/>
          </w:rPr>
          <w:t>Categoriztion</w:t>
        </w:r>
        <w:proofErr w:type="spellEnd"/>
        <w:r w:rsidR="00F91D6B">
          <w:rPr>
            <w:color w:val="FF0000"/>
          </w:rPr>
          <w:t xml:space="preserve"> </w:t>
        </w:r>
      </w:ins>
      <w:ins w:id="94" w:author="Faulkner, David A. (Accenture Federal Services)" w:date="2019-04-08T15:51:00Z">
        <w:r w:rsidR="00F91D6B">
          <w:rPr>
            <w:color w:val="FF0000"/>
          </w:rPr>
          <w:t>–</w:t>
        </w:r>
      </w:ins>
      <w:ins w:id="95" w:author="Faulkner, David A. (Accenture Federal Services)" w:date="2019-04-08T15:50:00Z">
        <w:r w:rsidR="00F91D6B">
          <w:rPr>
            <w:color w:val="FF0000"/>
          </w:rPr>
          <w:t xml:space="preserve"> </w:t>
        </w:r>
      </w:ins>
      <w:ins w:id="96" w:author="Faulkner, David A. (Accenture Federal Services)" w:date="2019-04-08T15:49:00Z">
        <w:r w:rsidR="00F91D6B">
          <w:rPr>
            <w:color w:val="FF0000"/>
          </w:rPr>
          <w:t>High</w:t>
        </w:r>
      </w:ins>
      <w:ins w:id="97" w:author="Faulkner, David A. (Accenture Federal Services)" w:date="2019-04-08T15:51:00Z">
        <w:r w:rsidR="00F91D6B">
          <w:rPr>
            <w:color w:val="FF0000"/>
          </w:rPr>
          <w:t>]</w:t>
        </w:r>
      </w:ins>
      <w:ins w:id="98" w:author="Faulkner, David A. (Accenture Federal Services)" w:date="2019-04-08T15:49:00Z">
        <w:r w:rsidR="00F91D6B">
          <w:rPr>
            <w:color w:val="FF0000"/>
          </w:rPr>
          <w:t xml:space="preserve"> </w:t>
        </w:r>
      </w:ins>
      <w:r w:rsidRPr="00DD3FAA">
        <w:rPr>
          <w:color w:val="FF0000"/>
        </w:rPr>
        <w:t xml:space="preserve"> </w:t>
      </w:r>
      <w:r w:rsidRPr="00141B47">
        <w:t>team</w:t>
      </w:r>
      <w:r>
        <w:t>,</w:t>
      </w:r>
      <w:r w:rsidRPr="00141B47">
        <w:t xml:space="preserve"> will determine the items to be managed, establish configuration baselines, and ensure modifications incorporate security considerations for security controls for the </w:t>
      </w:r>
      <w:ins w:id="99" w:author="Faulkner, David A. (Accenture Federal Services)" w:date="2019-04-08T15:50:00Z">
        <w:r w:rsidR="00F91D6B">
          <w:rPr>
            <w:color w:val="FF0000"/>
          </w:rPr>
          <w:t>VAM</w:t>
        </w:r>
      </w:ins>
      <w:del w:id="100" w:author="Faulkner, David A. (Accenture Federal Services)" w:date="2019-04-08T15:50:00Z">
        <w:r w:rsidRPr="00E332BC" w:rsidDel="00F91D6B">
          <w:rPr>
            <w:color w:val="FF0000"/>
          </w:rPr>
          <w:delText>[Organization 2</w:delText>
        </w:r>
        <w:r w:rsidDel="00F91D6B">
          <w:rPr>
            <w:color w:val="FF0000"/>
          </w:rPr>
          <w:delText xml:space="preserve"> name/acronym]</w:delText>
        </w:r>
      </w:del>
      <w:r w:rsidRPr="00141B47">
        <w:t xml:space="preserve"> system in accordance with VA Continuous Readiness and Information Security Program (CRISP) Guidelines. </w:t>
      </w:r>
      <w:r>
        <w:t xml:space="preserve"> </w:t>
      </w:r>
      <w:r w:rsidRPr="00141B47">
        <w:t>Configuration Management (CM) is a security function within the System Development Life Cycle (SDLC) and has security implications if the baseline configurations are not managed and changes are not controlled</w:t>
      </w:r>
    </w:p>
    <w:p w14:paraId="565FD16D" w14:textId="77777777" w:rsidR="00657617" w:rsidRPr="00141B47" w:rsidRDefault="00657617" w:rsidP="00D14AD8">
      <w:pPr>
        <w:pStyle w:val="Default"/>
      </w:pPr>
    </w:p>
    <w:p w14:paraId="0820EBC7" w14:textId="77D2F925" w:rsidR="00AD62ED" w:rsidRDefault="00D14AD8" w:rsidP="00D14AD8">
      <w:pPr>
        <w:pStyle w:val="BodyText"/>
        <w:rPr>
          <w:szCs w:val="24"/>
        </w:rPr>
      </w:pPr>
      <w:r w:rsidRPr="00141B47">
        <w:rPr>
          <w:szCs w:val="24"/>
        </w:rPr>
        <w:t xml:space="preserve">This document is intended to be a living document. </w:t>
      </w:r>
      <w:r w:rsidR="00D97274">
        <w:rPr>
          <w:szCs w:val="24"/>
        </w:rPr>
        <w:t xml:space="preserve"> </w:t>
      </w:r>
      <w:r w:rsidR="005843A7">
        <w:rPr>
          <w:szCs w:val="24"/>
        </w:rPr>
        <w:t>T</w:t>
      </w:r>
      <w:r w:rsidRPr="00141B47">
        <w:rPr>
          <w:szCs w:val="24"/>
        </w:rPr>
        <w:t xml:space="preserve">he final </w:t>
      </w:r>
      <w:r w:rsidR="00654B0D">
        <w:rPr>
          <w:szCs w:val="24"/>
        </w:rPr>
        <w:t>version will be placed under CM</w:t>
      </w:r>
      <w:r w:rsidRPr="00141B47">
        <w:rPr>
          <w:szCs w:val="24"/>
        </w:rPr>
        <w:t xml:space="preserve"> and the respective changes managed according to CM policies referenced.</w:t>
      </w:r>
    </w:p>
    <w:p w14:paraId="59466055" w14:textId="77777777" w:rsidR="00374BB8" w:rsidRPr="00141B47" w:rsidRDefault="00374BB8" w:rsidP="00D14AD8">
      <w:pPr>
        <w:pStyle w:val="BodyText"/>
        <w:rPr>
          <w:szCs w:val="24"/>
        </w:rPr>
      </w:pPr>
    </w:p>
    <w:p w14:paraId="0820EBC8" w14:textId="77777777" w:rsidR="00AD62ED" w:rsidRDefault="00AD62ED" w:rsidP="000F0E74">
      <w:pPr>
        <w:pStyle w:val="Heading1"/>
        <w:pageBreakBefore w:val="0"/>
        <w:numPr>
          <w:ilvl w:val="0"/>
          <w:numId w:val="13"/>
        </w:numPr>
        <w:ind w:left="360"/>
      </w:pPr>
      <w:bookmarkStart w:id="101" w:name="_Toc528306961"/>
      <w:r>
        <w:t>Introduction</w:t>
      </w:r>
      <w:bookmarkEnd w:id="101"/>
    </w:p>
    <w:p w14:paraId="0820EBC9" w14:textId="77777777" w:rsidR="00AD62ED" w:rsidRDefault="00AD62ED" w:rsidP="000F0E74">
      <w:pPr>
        <w:pStyle w:val="Heading2"/>
        <w:numPr>
          <w:ilvl w:val="1"/>
          <w:numId w:val="14"/>
        </w:numPr>
      </w:pPr>
      <w:bookmarkStart w:id="102" w:name="_Toc528306962"/>
      <w:r>
        <w:t xml:space="preserve">Purpose </w:t>
      </w:r>
      <w:r w:rsidR="00A573DE">
        <w:t>of</w:t>
      </w:r>
      <w:r>
        <w:t xml:space="preserve"> </w:t>
      </w:r>
      <w:r w:rsidR="003C02B4">
        <w:t>the</w:t>
      </w:r>
      <w:r>
        <w:t xml:space="preserve"> Configuration Management Plan</w:t>
      </w:r>
      <w:bookmarkEnd w:id="102"/>
      <w:r>
        <w:t xml:space="preserve"> </w:t>
      </w:r>
    </w:p>
    <w:p w14:paraId="652207BF" w14:textId="7EB679F2" w:rsidR="00DE356A" w:rsidRDefault="00DE356A" w:rsidP="00DE356A">
      <w:pPr>
        <w:pStyle w:val="BodyText"/>
        <w:rPr>
          <w:szCs w:val="24"/>
        </w:rPr>
      </w:pPr>
      <w:r w:rsidRPr="00141B47">
        <w:rPr>
          <w:szCs w:val="24"/>
        </w:rPr>
        <w:t>The overall objective of a CMP is to identify CM roles and responsibilities, resources, and formal processes and procedures to ensure that all proposed changes to a General Support System (GSS) / Major Application (MA) are evaluated and approved before implementation. This also includes the process used for controlling implementation, evaluation, and auditing of the CM processes and Configuration Items (CIs) to include maintaining a current baseline configuration of the system under Configuration Management Control. This CMP contains all the informat</w:t>
      </w:r>
      <w:r w:rsidR="005B6666">
        <w:rPr>
          <w:szCs w:val="24"/>
        </w:rPr>
        <w:t>ion pertinent to the VAEC</w:t>
      </w:r>
      <w:r w:rsidRPr="00141B47">
        <w:rPr>
          <w:szCs w:val="24"/>
        </w:rPr>
        <w:t>.</w:t>
      </w:r>
    </w:p>
    <w:p w14:paraId="05DC67D5" w14:textId="4C52EFDE" w:rsidR="00B43DD8" w:rsidRPr="00141B47" w:rsidRDefault="00B43DD8" w:rsidP="00DE356A">
      <w:pPr>
        <w:pStyle w:val="BodyText"/>
        <w:rPr>
          <w:szCs w:val="24"/>
        </w:rPr>
      </w:pPr>
    </w:p>
    <w:p w14:paraId="0820EBCC" w14:textId="77777777" w:rsidR="00AD62ED" w:rsidRDefault="00AD62ED" w:rsidP="000F0E74">
      <w:pPr>
        <w:pStyle w:val="Heading2"/>
        <w:numPr>
          <w:ilvl w:val="1"/>
          <w:numId w:val="14"/>
        </w:numPr>
      </w:pPr>
      <w:bookmarkStart w:id="103" w:name="_Toc528306963"/>
      <w:r>
        <w:t xml:space="preserve">Scope of </w:t>
      </w:r>
      <w:r w:rsidR="00A573DE">
        <w:t>the</w:t>
      </w:r>
      <w:r>
        <w:t xml:space="preserve"> Configuration Management Plan</w:t>
      </w:r>
      <w:bookmarkEnd w:id="103"/>
    </w:p>
    <w:p w14:paraId="1AB1DC72" w14:textId="528C4A07" w:rsidR="00DE356A" w:rsidRPr="00141B47" w:rsidRDefault="00DE356A" w:rsidP="00DE356A">
      <w:pPr>
        <w:pStyle w:val="Default"/>
      </w:pPr>
      <w:bookmarkStart w:id="104" w:name="_Hlk528241073"/>
      <w:r w:rsidRPr="00141B47">
        <w:t xml:space="preserve">The </w:t>
      </w:r>
      <w:r w:rsidRPr="00C55B72">
        <w:rPr>
          <w:iCs/>
        </w:rPr>
        <w:t xml:space="preserve">VAEC </w:t>
      </w:r>
      <w:r w:rsidR="00C47A66" w:rsidRPr="00C55B72">
        <w:rPr>
          <w:iCs/>
        </w:rPr>
        <w:t>AWS GovCloud High</w:t>
      </w:r>
      <w:r w:rsidRPr="00141B47">
        <w:t xml:space="preserve"> CMP</w:t>
      </w:r>
      <w:r w:rsidR="002B60C1" w:rsidRPr="002B60C1">
        <w:rPr>
          <w:color w:val="auto"/>
        </w:rPr>
        <w:t xml:space="preserve"> </w:t>
      </w:r>
      <w:r w:rsidR="002B60C1" w:rsidRPr="001C2BFE">
        <w:rPr>
          <w:color w:val="auto"/>
        </w:rPr>
        <w:t>and</w:t>
      </w:r>
      <w:r w:rsidR="002B60C1">
        <w:t xml:space="preserve"> </w:t>
      </w:r>
      <w:ins w:id="105" w:author="Faulkner, David A. (Accenture Federal Services)" w:date="2019-04-08T15:50:00Z">
        <w:r w:rsidR="00F91D6B">
          <w:rPr>
            <w:color w:val="FF0000"/>
          </w:rPr>
          <w:t xml:space="preserve">VAM - </w:t>
        </w:r>
      </w:ins>
      <w:del w:id="106" w:author="Faulkner, David A. (Accenture Federal Services)" w:date="2019-04-08T15:50:00Z">
        <w:r w:rsidR="002B60C1" w:rsidRPr="00E332BC" w:rsidDel="00F91D6B">
          <w:rPr>
            <w:color w:val="FF0000"/>
          </w:rPr>
          <w:delText>[Organization 2</w:delText>
        </w:r>
        <w:r w:rsidR="002B60C1" w:rsidDel="00F91D6B">
          <w:rPr>
            <w:color w:val="FF0000"/>
          </w:rPr>
          <w:delText xml:space="preserve"> name/acronym</w:delText>
        </w:r>
        <w:r w:rsidR="002B60C1" w:rsidRPr="00E332BC" w:rsidDel="00F91D6B">
          <w:rPr>
            <w:color w:val="FF0000"/>
          </w:rPr>
          <w:delText>]</w:delText>
        </w:r>
        <w:r w:rsidR="002B60C1" w:rsidDel="00F91D6B">
          <w:delText xml:space="preserve"> </w:delText>
        </w:r>
        <w:r w:rsidR="002B60C1" w:rsidRPr="00F3556F" w:rsidDel="00F91D6B">
          <w:rPr>
            <w:color w:val="FF0000"/>
          </w:rPr>
          <w:delText xml:space="preserve">[GRC Boundary Alignment] </w:delText>
        </w:r>
      </w:del>
      <w:r w:rsidR="002B60C1" w:rsidRPr="00DD3FAA">
        <w:rPr>
          <w:color w:val="FF0000"/>
        </w:rPr>
        <w:t>[Security Categorization</w:t>
      </w:r>
      <w:ins w:id="107" w:author="Faulkner, David A. (Accenture Federal Services)" w:date="2019-04-08T15:50:00Z">
        <w:r w:rsidR="00F91D6B">
          <w:rPr>
            <w:color w:val="FF0000"/>
          </w:rPr>
          <w:t xml:space="preserve"> - </w:t>
        </w:r>
        <w:proofErr w:type="gramStart"/>
        <w:r w:rsidR="00F91D6B">
          <w:rPr>
            <w:color w:val="FF0000"/>
          </w:rPr>
          <w:t>High</w:t>
        </w:r>
      </w:ins>
      <w:r w:rsidR="002B60C1" w:rsidRPr="00DD3FAA">
        <w:rPr>
          <w:color w:val="FF0000"/>
        </w:rPr>
        <w:t xml:space="preserve">] </w:t>
      </w:r>
      <w:r w:rsidR="002B60C1" w:rsidRPr="00141B47">
        <w:t xml:space="preserve"> </w:t>
      </w:r>
      <w:r w:rsidRPr="00141B47">
        <w:t xml:space="preserve"> </w:t>
      </w:r>
      <w:proofErr w:type="gramEnd"/>
      <w:r w:rsidRPr="00141B47">
        <w:t xml:space="preserve">document, along with the </w:t>
      </w:r>
      <w:r w:rsidR="00E25080">
        <w:t>OIT</w:t>
      </w:r>
      <w:r w:rsidRPr="00141B47">
        <w:t xml:space="preserve"> CM Standard Operating Procedure (SOP), defines the Information System’s structure and methods for: </w:t>
      </w:r>
    </w:p>
    <w:p w14:paraId="29A60316" w14:textId="77777777" w:rsidR="00DE356A" w:rsidRPr="00141B47" w:rsidRDefault="00DE356A" w:rsidP="00DE356A">
      <w:pPr>
        <w:pStyle w:val="InstructionalBullet1"/>
        <w:rPr>
          <w:i w:val="0"/>
          <w:color w:val="auto"/>
        </w:rPr>
      </w:pPr>
      <w:r w:rsidRPr="00141B47">
        <w:rPr>
          <w:i w:val="0"/>
          <w:color w:val="auto"/>
        </w:rPr>
        <w:lastRenderedPageBreak/>
        <w:t xml:space="preserve">Identifying, defining, and base-lining CIs </w:t>
      </w:r>
    </w:p>
    <w:p w14:paraId="4C549FC9" w14:textId="77777777" w:rsidR="00DE356A" w:rsidRPr="00141B47" w:rsidRDefault="00DE356A" w:rsidP="00DE356A">
      <w:pPr>
        <w:pStyle w:val="InstructionalBullet1"/>
        <w:numPr>
          <w:ilvl w:val="1"/>
          <w:numId w:val="8"/>
        </w:numPr>
        <w:rPr>
          <w:i w:val="0"/>
          <w:color w:val="auto"/>
        </w:rPr>
      </w:pPr>
      <w:r w:rsidRPr="00141B47">
        <w:rPr>
          <w:i w:val="0"/>
          <w:color w:val="auto"/>
        </w:rPr>
        <w:t xml:space="preserve">Creating CI Records </w:t>
      </w:r>
    </w:p>
    <w:p w14:paraId="48F5CF77" w14:textId="5F43EFD5" w:rsidR="00DE356A" w:rsidRPr="00141B47" w:rsidRDefault="00DE356A" w:rsidP="00DE356A">
      <w:pPr>
        <w:pStyle w:val="InstructionalBullet1"/>
        <w:numPr>
          <w:ilvl w:val="1"/>
          <w:numId w:val="8"/>
        </w:numPr>
        <w:rPr>
          <w:i w:val="0"/>
          <w:color w:val="auto"/>
        </w:rPr>
      </w:pPr>
      <w:r w:rsidRPr="00141B47">
        <w:rPr>
          <w:i w:val="0"/>
          <w:color w:val="auto"/>
        </w:rPr>
        <w:t xml:space="preserve">Identifying relationships </w:t>
      </w:r>
    </w:p>
    <w:p w14:paraId="1924E9B7" w14:textId="4218B511" w:rsidR="00DE356A" w:rsidRPr="00141B47" w:rsidRDefault="00306B02" w:rsidP="00DE356A">
      <w:pPr>
        <w:pStyle w:val="InstructionalBullet1"/>
        <w:rPr>
          <w:i w:val="0"/>
          <w:color w:val="auto"/>
        </w:rPr>
      </w:pPr>
      <w:r>
        <w:rPr>
          <w:i w:val="0"/>
          <w:color w:val="auto"/>
        </w:rPr>
        <w:t>Controlling modifications and re</w:t>
      </w:r>
      <w:r w:rsidR="00DE356A" w:rsidRPr="00141B47">
        <w:rPr>
          <w:i w:val="0"/>
          <w:color w:val="auto"/>
        </w:rPr>
        <w:t xml:space="preserve">leases of CIs </w:t>
      </w:r>
    </w:p>
    <w:p w14:paraId="3826D105" w14:textId="7465EDE4" w:rsidR="00DE356A" w:rsidRPr="00141B47" w:rsidRDefault="00DE356A" w:rsidP="00DE356A">
      <w:pPr>
        <w:pStyle w:val="InstructionalBullet1"/>
        <w:rPr>
          <w:i w:val="0"/>
          <w:color w:val="auto"/>
        </w:rPr>
      </w:pPr>
      <w:r w:rsidRPr="00141B47">
        <w:rPr>
          <w:i w:val="0"/>
          <w:color w:val="auto"/>
        </w:rPr>
        <w:t xml:space="preserve">Reporting and recording status of CIs and any requested modifications </w:t>
      </w:r>
    </w:p>
    <w:p w14:paraId="442D87DB" w14:textId="33EB9F26" w:rsidR="00DE356A" w:rsidRPr="00141B47" w:rsidRDefault="00DE356A" w:rsidP="00DE356A">
      <w:pPr>
        <w:pStyle w:val="InstructionalBullet1"/>
        <w:rPr>
          <w:i w:val="0"/>
          <w:color w:val="auto"/>
        </w:rPr>
      </w:pPr>
      <w:r w:rsidRPr="00141B47">
        <w:rPr>
          <w:i w:val="0"/>
          <w:color w:val="auto"/>
        </w:rPr>
        <w:t xml:space="preserve">Ensuring completeness, consistency, and correctness of CIs </w:t>
      </w:r>
    </w:p>
    <w:p w14:paraId="21C1AAA3" w14:textId="2329D12B" w:rsidR="00DE356A" w:rsidRPr="00141B47" w:rsidRDefault="00DE356A" w:rsidP="00DE356A">
      <w:pPr>
        <w:pStyle w:val="BodyTextBullet1"/>
        <w:rPr>
          <w:szCs w:val="24"/>
        </w:rPr>
      </w:pPr>
      <w:r w:rsidRPr="00141B47">
        <w:rPr>
          <w:szCs w:val="24"/>
        </w:rPr>
        <w:t xml:space="preserve">Controlling storage, handling, and delivery of the CIs </w:t>
      </w:r>
    </w:p>
    <w:bookmarkEnd w:id="104"/>
    <w:p w14:paraId="0820EBD4" w14:textId="515E5BD4" w:rsidR="00AD62ED" w:rsidRDefault="00AD62ED" w:rsidP="00DE356A">
      <w:pPr>
        <w:pStyle w:val="BodyTextBullet1"/>
        <w:numPr>
          <w:ilvl w:val="0"/>
          <w:numId w:val="0"/>
        </w:numPr>
        <w:ind w:left="720"/>
      </w:pPr>
    </w:p>
    <w:p w14:paraId="0820EBD5" w14:textId="77777777" w:rsidR="00AD62ED" w:rsidRDefault="00AD62ED" w:rsidP="000F0E74">
      <w:pPr>
        <w:pStyle w:val="Heading2"/>
        <w:numPr>
          <w:ilvl w:val="1"/>
          <w:numId w:val="14"/>
        </w:numPr>
        <w:ind w:left="792"/>
      </w:pPr>
      <w:bookmarkStart w:id="108" w:name="_Toc528306964"/>
      <w:r>
        <w:t xml:space="preserve">Structure of </w:t>
      </w:r>
      <w:r w:rsidR="00A573DE">
        <w:t>the</w:t>
      </w:r>
      <w:r>
        <w:t xml:space="preserve"> Configuration Management Plan</w:t>
      </w:r>
      <w:bookmarkEnd w:id="108"/>
    </w:p>
    <w:p w14:paraId="0820EBD8" w14:textId="79E712AB" w:rsidR="00AD62ED" w:rsidRDefault="00AD62ED" w:rsidP="00AD62ED">
      <w:pPr>
        <w:pStyle w:val="BodyText"/>
      </w:pPr>
      <w:r>
        <w:t xml:space="preserve">The intended audience of the </w:t>
      </w:r>
      <w:r w:rsidR="0022578F">
        <w:t>CMP</w:t>
      </w:r>
      <w:r w:rsidR="00B64E01">
        <w:t xml:space="preserve"> is System O</w:t>
      </w:r>
      <w:r>
        <w:t>wners, Organizationa</w:t>
      </w:r>
      <w:r w:rsidR="00B64E01">
        <w:t>l Service Lines and divisions, Facility Chief Information O</w:t>
      </w:r>
      <w:r>
        <w:t xml:space="preserve">fficers, </w:t>
      </w:r>
      <w:r w:rsidR="00B64E01">
        <w:t>System Administrators, Information Security Officers and Information O</w:t>
      </w:r>
      <w:r>
        <w:t>wners</w:t>
      </w:r>
      <w:r w:rsidR="0022578F">
        <w:t>,</w:t>
      </w:r>
      <w:r w:rsidR="00B64E01">
        <w:t xml:space="preserve"> Cloud Operations and Migration Services (COMS) staff, and </w:t>
      </w:r>
      <w:r>
        <w:t>Office of Information and Technology (OIT) staff within these identified areas responsible for the day</w:t>
      </w:r>
      <w:r w:rsidR="0022578F">
        <w:t>-</w:t>
      </w:r>
      <w:r>
        <w:t>to</w:t>
      </w:r>
      <w:r w:rsidR="0022578F">
        <w:t>-</w:t>
      </w:r>
      <w:r>
        <w:t>day maintena</w:t>
      </w:r>
      <w:r w:rsidR="00C8470A">
        <w:t>nce of the configuration items.</w:t>
      </w:r>
    </w:p>
    <w:p w14:paraId="0820EBD9" w14:textId="67497230" w:rsidR="00AD62ED" w:rsidRDefault="00AD62ED" w:rsidP="00AD62ED">
      <w:pPr>
        <w:pStyle w:val="BodyText"/>
      </w:pPr>
      <w:r>
        <w:t xml:space="preserve">This </w:t>
      </w:r>
      <w:r w:rsidR="0022578F">
        <w:t>CMP</w:t>
      </w:r>
      <w:r>
        <w:t xml:space="preserve">, in conjunction with the Office of Information and Technology (OIT) Configuration </w:t>
      </w:r>
      <w:r w:rsidR="00306B02">
        <w:t>and Change</w:t>
      </w:r>
      <w:r w:rsidR="00A50CCC">
        <w:t xml:space="preserve"> Management Process Documents, and Service, Delivery and Engineering (SDE) Change Management Policy and Standard Operating Procedures</w:t>
      </w:r>
      <w:r>
        <w:t>, identifies configuration management and change management roles and responsibilities and system relationships. In addition, the scope includes the automated tools and processes used to manage the information system baseline configuration.</w:t>
      </w:r>
    </w:p>
    <w:p w14:paraId="7D601BC5" w14:textId="456F82E5" w:rsidR="00B43DD8" w:rsidRDefault="00B43DD8" w:rsidP="00AD62ED">
      <w:pPr>
        <w:pStyle w:val="BodyText"/>
      </w:pPr>
    </w:p>
    <w:p w14:paraId="0573EB19" w14:textId="77777777" w:rsidR="009B3212" w:rsidRPr="009B3212" w:rsidRDefault="009B3212" w:rsidP="00135A7D">
      <w:pPr>
        <w:pStyle w:val="Heading2"/>
        <w:numPr>
          <w:ilvl w:val="0"/>
          <w:numId w:val="0"/>
        </w:numPr>
      </w:pPr>
      <w:bookmarkStart w:id="109" w:name="_Toc528306965"/>
      <w:r w:rsidRPr="009B3212">
        <w:t>2.4 Compliance with IT Security Requirements</w:t>
      </w:r>
      <w:bookmarkEnd w:id="109"/>
      <w:r w:rsidRPr="009B3212">
        <w:t xml:space="preserve"> </w:t>
      </w:r>
    </w:p>
    <w:p w14:paraId="60352CCE" w14:textId="779400B4" w:rsidR="00087945" w:rsidRDefault="009B3212" w:rsidP="009B3212">
      <w:pPr>
        <w:pStyle w:val="BodyText"/>
        <w:rPr>
          <w:color w:val="000000"/>
          <w:szCs w:val="24"/>
        </w:rPr>
      </w:pPr>
      <w:r w:rsidRPr="004832A2">
        <w:rPr>
          <w:color w:val="000000"/>
          <w:szCs w:val="24"/>
        </w:rPr>
        <w:t xml:space="preserve">The </w:t>
      </w:r>
      <w:r w:rsidR="000F724B">
        <w:rPr>
          <w:color w:val="000000"/>
          <w:szCs w:val="24"/>
        </w:rPr>
        <w:t>VAEC</w:t>
      </w:r>
      <w:r w:rsidR="00C34989">
        <w:rPr>
          <w:color w:val="000000"/>
          <w:szCs w:val="24"/>
        </w:rPr>
        <w:t xml:space="preserve"> </w:t>
      </w:r>
      <w:r w:rsidR="000F724B">
        <w:rPr>
          <w:color w:val="000000"/>
          <w:szCs w:val="24"/>
        </w:rPr>
        <w:t>AWS</w:t>
      </w:r>
      <w:r w:rsidR="00C34989">
        <w:rPr>
          <w:color w:val="000000"/>
          <w:szCs w:val="24"/>
        </w:rPr>
        <w:t xml:space="preserve"> CMP</w:t>
      </w:r>
      <w:r w:rsidRPr="004832A2">
        <w:rPr>
          <w:color w:val="000000"/>
          <w:szCs w:val="24"/>
        </w:rPr>
        <w:t xml:space="preserve"> adheres to security requirements of the CM control family</w:t>
      </w:r>
      <w:r w:rsidR="00C43FB0">
        <w:rPr>
          <w:color w:val="000000"/>
          <w:szCs w:val="24"/>
        </w:rPr>
        <w:t xml:space="preserve"> as</w:t>
      </w:r>
      <w:r w:rsidRPr="004832A2">
        <w:rPr>
          <w:color w:val="000000"/>
          <w:szCs w:val="24"/>
        </w:rPr>
        <w:t xml:space="preserve"> prescrib</w:t>
      </w:r>
      <w:r w:rsidR="00D97274">
        <w:rPr>
          <w:color w:val="000000"/>
          <w:szCs w:val="24"/>
        </w:rPr>
        <w:t>ed i</w:t>
      </w:r>
      <w:r w:rsidR="00C43FB0">
        <w:rPr>
          <w:color w:val="000000"/>
          <w:szCs w:val="24"/>
        </w:rPr>
        <w:t>n NIST SP 800-53 Rev.</w:t>
      </w:r>
      <w:r w:rsidR="00D97274">
        <w:rPr>
          <w:color w:val="000000"/>
          <w:szCs w:val="24"/>
        </w:rPr>
        <w:t xml:space="preserve"> 4 </w:t>
      </w:r>
      <w:r w:rsidR="00C43FB0">
        <w:rPr>
          <w:color w:val="000000"/>
          <w:szCs w:val="24"/>
        </w:rPr>
        <w:t xml:space="preserve">and by </w:t>
      </w:r>
      <w:r w:rsidRPr="004832A2">
        <w:rPr>
          <w:color w:val="000000"/>
          <w:szCs w:val="24"/>
        </w:rPr>
        <w:t>the system’s FIPS 199</w:t>
      </w:r>
      <w:r w:rsidR="00C43FB0">
        <w:rPr>
          <w:color w:val="000000"/>
          <w:szCs w:val="24"/>
        </w:rPr>
        <w:t xml:space="preserve"> Security Categorization (SC) of </w:t>
      </w:r>
      <w:r w:rsidRPr="004832A2">
        <w:rPr>
          <w:b/>
          <w:bCs/>
          <w:color w:val="000000"/>
          <w:szCs w:val="24"/>
        </w:rPr>
        <w:t>High</w:t>
      </w:r>
      <w:r w:rsidRPr="004832A2">
        <w:rPr>
          <w:color w:val="000000"/>
          <w:szCs w:val="24"/>
        </w:rPr>
        <w:t>. The following table identifies the sections that contain control implementation statements that meets NIST SP 800-53 Rev. 4 CM control requirements.</w:t>
      </w:r>
    </w:p>
    <w:p w14:paraId="2D216271" w14:textId="77777777" w:rsidR="004F0DDA" w:rsidRPr="004832A2" w:rsidRDefault="004F0DDA" w:rsidP="009B3212">
      <w:pPr>
        <w:pStyle w:val="BodyText"/>
        <w:rPr>
          <w:color w:val="000000"/>
          <w:szCs w:val="24"/>
        </w:rPr>
      </w:pPr>
    </w:p>
    <w:p w14:paraId="3F6159BA" w14:textId="67CDC3AB" w:rsidR="009E5BD0" w:rsidRPr="004F0DDA" w:rsidRDefault="00565E9E" w:rsidP="009B3212">
      <w:pPr>
        <w:pStyle w:val="BodyText"/>
        <w:rPr>
          <w:rFonts w:ascii="Arial" w:hAnsi="Arial" w:cs="Arial"/>
          <w:color w:val="000000"/>
          <w:szCs w:val="24"/>
        </w:rPr>
      </w:pPr>
      <w:r w:rsidRPr="004F0DDA">
        <w:rPr>
          <w:rFonts w:ascii="Arial" w:hAnsi="Arial" w:cs="Arial"/>
          <w:b/>
          <w:bCs/>
          <w:szCs w:val="24"/>
        </w:rPr>
        <w:t>Table 2.4</w:t>
      </w:r>
      <w:r w:rsidR="009E5BD0" w:rsidRPr="004F0DDA">
        <w:rPr>
          <w:rFonts w:ascii="Arial" w:hAnsi="Arial" w:cs="Arial"/>
          <w:b/>
          <w:bCs/>
          <w:szCs w:val="24"/>
        </w:rPr>
        <w:t xml:space="preserve">: </w:t>
      </w:r>
      <w:bookmarkStart w:id="110" w:name="_Hlk528241109"/>
      <w:r w:rsidR="00C8470A" w:rsidRPr="004F0DDA">
        <w:rPr>
          <w:rFonts w:ascii="Arial" w:hAnsi="Arial" w:cs="Arial"/>
          <w:b/>
          <w:bCs/>
          <w:szCs w:val="24"/>
        </w:rPr>
        <w:t>Configuration Management</w:t>
      </w:r>
      <w:r w:rsidR="009E5BD0" w:rsidRPr="004F0DDA">
        <w:rPr>
          <w:rFonts w:ascii="Arial" w:hAnsi="Arial" w:cs="Arial"/>
          <w:b/>
          <w:bCs/>
          <w:szCs w:val="24"/>
        </w:rPr>
        <w:t xml:space="preserve"> Control Compliance</w:t>
      </w:r>
      <w:bookmarkEnd w:id="110"/>
    </w:p>
    <w:tbl>
      <w:tblPr>
        <w:tblStyle w:val="TableGrid"/>
        <w:tblW w:w="0" w:type="auto"/>
        <w:jc w:val="center"/>
        <w:tblLook w:val="04A0" w:firstRow="1" w:lastRow="0" w:firstColumn="1" w:lastColumn="0" w:noHBand="0" w:noVBand="1"/>
      </w:tblPr>
      <w:tblGrid>
        <w:gridCol w:w="2065"/>
        <w:gridCol w:w="5130"/>
        <w:gridCol w:w="2155"/>
      </w:tblGrid>
      <w:tr w:rsidR="009E5BD0" w14:paraId="4A88AC30" w14:textId="77777777" w:rsidTr="003B098C">
        <w:trPr>
          <w:trHeight w:val="584"/>
          <w:jc w:val="center"/>
        </w:trPr>
        <w:tc>
          <w:tcPr>
            <w:tcW w:w="2065" w:type="dxa"/>
            <w:shd w:val="clear" w:color="auto" w:fill="FABF8F" w:themeFill="accent6" w:themeFillTint="99"/>
            <w:vAlign w:val="center"/>
          </w:tcPr>
          <w:p w14:paraId="5966FED1" w14:textId="30BE9731" w:rsidR="009E5BD0" w:rsidRPr="003B098C" w:rsidRDefault="009E5BD0" w:rsidP="009E5BD0">
            <w:pPr>
              <w:pStyle w:val="Default"/>
              <w:jc w:val="center"/>
              <w:rPr>
                <w:b/>
              </w:rPr>
            </w:pPr>
            <w:r w:rsidRPr="003B098C">
              <w:rPr>
                <w:b/>
                <w:bCs/>
              </w:rPr>
              <w:t>Control Number</w:t>
            </w:r>
          </w:p>
        </w:tc>
        <w:tc>
          <w:tcPr>
            <w:tcW w:w="5130" w:type="dxa"/>
            <w:shd w:val="clear" w:color="auto" w:fill="FABF8F" w:themeFill="accent6" w:themeFillTint="99"/>
            <w:vAlign w:val="center"/>
          </w:tcPr>
          <w:p w14:paraId="5F4A7596" w14:textId="7F67B92E" w:rsidR="009E5BD0" w:rsidRPr="003B098C" w:rsidRDefault="009E5BD0" w:rsidP="009E5BD0">
            <w:pPr>
              <w:pStyle w:val="Default"/>
              <w:jc w:val="center"/>
              <w:rPr>
                <w:b/>
              </w:rPr>
            </w:pPr>
            <w:r w:rsidRPr="003B098C">
              <w:rPr>
                <w:b/>
                <w:bCs/>
              </w:rPr>
              <w:t>Security Control Requirement</w:t>
            </w:r>
          </w:p>
        </w:tc>
        <w:tc>
          <w:tcPr>
            <w:tcW w:w="2155" w:type="dxa"/>
            <w:shd w:val="clear" w:color="auto" w:fill="FABF8F" w:themeFill="accent6" w:themeFillTint="99"/>
            <w:vAlign w:val="center"/>
          </w:tcPr>
          <w:p w14:paraId="468DD747" w14:textId="0EF69401" w:rsidR="009E5BD0" w:rsidRPr="003B098C" w:rsidRDefault="009E5BD0" w:rsidP="009E5BD0">
            <w:pPr>
              <w:pStyle w:val="Default"/>
              <w:jc w:val="center"/>
              <w:rPr>
                <w:b/>
              </w:rPr>
            </w:pPr>
            <w:r w:rsidRPr="003B098C">
              <w:rPr>
                <w:b/>
                <w:bCs/>
              </w:rPr>
              <w:t>Section</w:t>
            </w:r>
          </w:p>
        </w:tc>
      </w:tr>
      <w:tr w:rsidR="009E5BD0" w14:paraId="46836C01" w14:textId="77777777" w:rsidTr="003B098C">
        <w:trPr>
          <w:trHeight w:val="144"/>
          <w:jc w:val="center"/>
        </w:trPr>
        <w:tc>
          <w:tcPr>
            <w:tcW w:w="2065" w:type="dxa"/>
            <w:vAlign w:val="center"/>
          </w:tcPr>
          <w:p w14:paraId="78428EC4" w14:textId="23959F6E" w:rsidR="009E5BD0" w:rsidRPr="003B098C" w:rsidRDefault="009E5BD0" w:rsidP="009E5BD0">
            <w:pPr>
              <w:pStyle w:val="Default"/>
              <w:jc w:val="center"/>
            </w:pPr>
            <w:r w:rsidRPr="003B098C">
              <w:t>CM-1</w:t>
            </w:r>
          </w:p>
        </w:tc>
        <w:tc>
          <w:tcPr>
            <w:tcW w:w="5130" w:type="dxa"/>
            <w:vAlign w:val="center"/>
          </w:tcPr>
          <w:p w14:paraId="2C6BF389" w14:textId="4C7994AA" w:rsidR="009E5BD0" w:rsidRPr="003B098C" w:rsidRDefault="00C8470A" w:rsidP="00C8470A">
            <w:pPr>
              <w:pStyle w:val="Default"/>
            </w:pPr>
            <w:r w:rsidRPr="003B098C">
              <w:t xml:space="preserve">Configuration Management Policy and Procedures </w:t>
            </w:r>
          </w:p>
        </w:tc>
        <w:tc>
          <w:tcPr>
            <w:tcW w:w="2155" w:type="dxa"/>
          </w:tcPr>
          <w:p w14:paraId="446A8BD6" w14:textId="70528DE1" w:rsidR="004F0DDA" w:rsidRPr="003B098C" w:rsidRDefault="004F0DDA" w:rsidP="004F0DDA">
            <w:pPr>
              <w:pStyle w:val="Default"/>
              <w:jc w:val="center"/>
              <w:rPr>
                <w:i/>
                <w:iCs/>
              </w:rPr>
            </w:pPr>
            <w:r w:rsidRPr="003B098C">
              <w:rPr>
                <w:i/>
                <w:iCs/>
              </w:rPr>
              <w:t xml:space="preserve">Section 2.4.1 </w:t>
            </w:r>
          </w:p>
        </w:tc>
      </w:tr>
      <w:tr w:rsidR="009E5BD0" w14:paraId="2490415B" w14:textId="77777777" w:rsidTr="003B098C">
        <w:trPr>
          <w:trHeight w:val="144"/>
          <w:jc w:val="center"/>
        </w:trPr>
        <w:tc>
          <w:tcPr>
            <w:tcW w:w="2065" w:type="dxa"/>
            <w:vAlign w:val="center"/>
          </w:tcPr>
          <w:p w14:paraId="3AD34558" w14:textId="225B7CD7" w:rsidR="009E5BD0" w:rsidRPr="003B098C" w:rsidRDefault="009E5BD0" w:rsidP="009E5BD0">
            <w:pPr>
              <w:pStyle w:val="Default"/>
              <w:jc w:val="center"/>
            </w:pPr>
            <w:r w:rsidRPr="003B098C">
              <w:t>CM-2</w:t>
            </w:r>
          </w:p>
        </w:tc>
        <w:tc>
          <w:tcPr>
            <w:tcW w:w="5130" w:type="dxa"/>
            <w:vAlign w:val="center"/>
          </w:tcPr>
          <w:p w14:paraId="561818C9" w14:textId="0975945A" w:rsidR="009E5BD0" w:rsidRPr="003B098C" w:rsidRDefault="00C8470A" w:rsidP="00C8470A">
            <w:pPr>
              <w:pStyle w:val="Default"/>
            </w:pPr>
            <w:r w:rsidRPr="003B098C">
              <w:t xml:space="preserve">Baseline Configuration </w:t>
            </w:r>
          </w:p>
        </w:tc>
        <w:tc>
          <w:tcPr>
            <w:tcW w:w="2155" w:type="dxa"/>
          </w:tcPr>
          <w:p w14:paraId="757BAC5C" w14:textId="0F773C4B" w:rsidR="009E5BD0" w:rsidRPr="003B098C" w:rsidRDefault="004F0DDA" w:rsidP="00B81442">
            <w:pPr>
              <w:pStyle w:val="Default"/>
              <w:jc w:val="center"/>
            </w:pPr>
            <w:r w:rsidRPr="003B098C">
              <w:rPr>
                <w:i/>
                <w:iCs/>
              </w:rPr>
              <w:t>Section 2.4.2</w:t>
            </w:r>
          </w:p>
        </w:tc>
      </w:tr>
      <w:tr w:rsidR="009E5BD0" w14:paraId="16E932B3" w14:textId="77777777" w:rsidTr="003B098C">
        <w:trPr>
          <w:trHeight w:val="144"/>
          <w:jc w:val="center"/>
        </w:trPr>
        <w:tc>
          <w:tcPr>
            <w:tcW w:w="2065" w:type="dxa"/>
            <w:vAlign w:val="center"/>
          </w:tcPr>
          <w:p w14:paraId="4D280451" w14:textId="45802F3D" w:rsidR="009E5BD0" w:rsidRPr="003B098C" w:rsidRDefault="009E5BD0" w:rsidP="009E5BD0">
            <w:pPr>
              <w:pStyle w:val="Default"/>
              <w:jc w:val="center"/>
            </w:pPr>
            <w:r w:rsidRPr="003B098C">
              <w:t>CM-3</w:t>
            </w:r>
          </w:p>
        </w:tc>
        <w:tc>
          <w:tcPr>
            <w:tcW w:w="5130" w:type="dxa"/>
            <w:vAlign w:val="center"/>
          </w:tcPr>
          <w:p w14:paraId="133A837A" w14:textId="56E7AC59" w:rsidR="009E5BD0" w:rsidRPr="003B098C" w:rsidRDefault="00C8470A" w:rsidP="00C8470A">
            <w:pPr>
              <w:pStyle w:val="Default"/>
            </w:pPr>
            <w:r w:rsidRPr="003B098C">
              <w:t xml:space="preserve">Configuration Change Control </w:t>
            </w:r>
          </w:p>
        </w:tc>
        <w:tc>
          <w:tcPr>
            <w:tcW w:w="2155" w:type="dxa"/>
          </w:tcPr>
          <w:p w14:paraId="46D28FF3" w14:textId="559EFF4A" w:rsidR="009E5BD0" w:rsidRPr="003B098C" w:rsidRDefault="004F0DDA" w:rsidP="004F0DDA">
            <w:pPr>
              <w:pStyle w:val="Default"/>
              <w:jc w:val="center"/>
            </w:pPr>
            <w:r w:rsidRPr="003B098C">
              <w:rPr>
                <w:i/>
                <w:iCs/>
              </w:rPr>
              <w:t xml:space="preserve">Section 2.4.3 </w:t>
            </w:r>
          </w:p>
        </w:tc>
      </w:tr>
      <w:tr w:rsidR="009E5BD0" w14:paraId="6595BD6B" w14:textId="77777777" w:rsidTr="003B098C">
        <w:trPr>
          <w:trHeight w:val="144"/>
          <w:jc w:val="center"/>
        </w:trPr>
        <w:tc>
          <w:tcPr>
            <w:tcW w:w="2065" w:type="dxa"/>
            <w:vAlign w:val="center"/>
          </w:tcPr>
          <w:p w14:paraId="0B4AB334" w14:textId="283798AC" w:rsidR="009E5BD0" w:rsidRPr="003B098C" w:rsidRDefault="009E5BD0" w:rsidP="009E5BD0">
            <w:pPr>
              <w:pStyle w:val="Default"/>
              <w:jc w:val="center"/>
            </w:pPr>
            <w:r w:rsidRPr="003B098C">
              <w:t>CM-4</w:t>
            </w:r>
          </w:p>
        </w:tc>
        <w:tc>
          <w:tcPr>
            <w:tcW w:w="5130" w:type="dxa"/>
            <w:vAlign w:val="center"/>
          </w:tcPr>
          <w:p w14:paraId="4BC991E1" w14:textId="44C48906" w:rsidR="009E5BD0" w:rsidRPr="003B098C" w:rsidRDefault="00C8470A" w:rsidP="00C8470A">
            <w:pPr>
              <w:pStyle w:val="Default"/>
            </w:pPr>
            <w:r w:rsidRPr="003B098C">
              <w:t xml:space="preserve">Security Impact Analysis </w:t>
            </w:r>
          </w:p>
        </w:tc>
        <w:tc>
          <w:tcPr>
            <w:tcW w:w="2155" w:type="dxa"/>
          </w:tcPr>
          <w:p w14:paraId="0EEE433A" w14:textId="3A8BA095" w:rsidR="009E5BD0" w:rsidRPr="003B098C" w:rsidRDefault="004F0DDA" w:rsidP="004F0DDA">
            <w:pPr>
              <w:pStyle w:val="Default"/>
              <w:jc w:val="center"/>
            </w:pPr>
            <w:r w:rsidRPr="003B098C">
              <w:rPr>
                <w:i/>
                <w:iCs/>
              </w:rPr>
              <w:t xml:space="preserve">Section 2.4.4 </w:t>
            </w:r>
          </w:p>
        </w:tc>
      </w:tr>
      <w:tr w:rsidR="009E5BD0" w14:paraId="4B3CC838" w14:textId="77777777" w:rsidTr="003B098C">
        <w:trPr>
          <w:trHeight w:val="144"/>
          <w:jc w:val="center"/>
        </w:trPr>
        <w:tc>
          <w:tcPr>
            <w:tcW w:w="2065" w:type="dxa"/>
            <w:vAlign w:val="center"/>
          </w:tcPr>
          <w:p w14:paraId="3C90984C" w14:textId="19B21AD8" w:rsidR="009E5BD0" w:rsidRPr="003B098C" w:rsidRDefault="009E5BD0" w:rsidP="009E5BD0">
            <w:pPr>
              <w:pStyle w:val="Default"/>
              <w:jc w:val="center"/>
            </w:pPr>
            <w:r w:rsidRPr="003B098C">
              <w:t>CM-5</w:t>
            </w:r>
          </w:p>
        </w:tc>
        <w:tc>
          <w:tcPr>
            <w:tcW w:w="5130" w:type="dxa"/>
            <w:vAlign w:val="center"/>
          </w:tcPr>
          <w:p w14:paraId="122F8111" w14:textId="4B716031" w:rsidR="009E5BD0" w:rsidRPr="003B098C" w:rsidRDefault="00C8470A" w:rsidP="00C8470A">
            <w:pPr>
              <w:pStyle w:val="Default"/>
            </w:pPr>
            <w:r w:rsidRPr="003B098C">
              <w:t xml:space="preserve">Access Restrictions for Change </w:t>
            </w:r>
          </w:p>
        </w:tc>
        <w:tc>
          <w:tcPr>
            <w:tcW w:w="2155" w:type="dxa"/>
          </w:tcPr>
          <w:p w14:paraId="43771A67" w14:textId="22DC4E1D" w:rsidR="009E5BD0" w:rsidRPr="003B098C" w:rsidRDefault="004F0DDA" w:rsidP="004F0DDA">
            <w:pPr>
              <w:pStyle w:val="Default"/>
              <w:jc w:val="center"/>
            </w:pPr>
            <w:r w:rsidRPr="003B098C">
              <w:rPr>
                <w:i/>
                <w:iCs/>
              </w:rPr>
              <w:t xml:space="preserve">Section 2.4.5 </w:t>
            </w:r>
          </w:p>
        </w:tc>
      </w:tr>
      <w:tr w:rsidR="009E5BD0" w14:paraId="30380829" w14:textId="77777777" w:rsidTr="003B098C">
        <w:trPr>
          <w:trHeight w:val="144"/>
          <w:jc w:val="center"/>
        </w:trPr>
        <w:tc>
          <w:tcPr>
            <w:tcW w:w="2065" w:type="dxa"/>
            <w:vAlign w:val="center"/>
          </w:tcPr>
          <w:p w14:paraId="75D9EE46" w14:textId="1FFFA0AD" w:rsidR="009E5BD0" w:rsidRPr="003B098C" w:rsidRDefault="009E5BD0" w:rsidP="009E5BD0">
            <w:pPr>
              <w:pStyle w:val="Default"/>
              <w:jc w:val="center"/>
            </w:pPr>
            <w:r w:rsidRPr="003B098C">
              <w:t>CM-6</w:t>
            </w:r>
          </w:p>
        </w:tc>
        <w:tc>
          <w:tcPr>
            <w:tcW w:w="5130" w:type="dxa"/>
            <w:vAlign w:val="center"/>
          </w:tcPr>
          <w:p w14:paraId="4496DCC7" w14:textId="3673DBA5" w:rsidR="009E5BD0" w:rsidRPr="003B098C" w:rsidRDefault="00C8470A" w:rsidP="00C8470A">
            <w:pPr>
              <w:pStyle w:val="Default"/>
            </w:pPr>
            <w:r w:rsidRPr="003B098C">
              <w:t xml:space="preserve">Configuration Settings </w:t>
            </w:r>
          </w:p>
        </w:tc>
        <w:tc>
          <w:tcPr>
            <w:tcW w:w="2155" w:type="dxa"/>
          </w:tcPr>
          <w:p w14:paraId="6AA0A71E" w14:textId="78B8889E" w:rsidR="009E5BD0" w:rsidRPr="003B098C" w:rsidRDefault="004F0DDA" w:rsidP="004F0DDA">
            <w:pPr>
              <w:pStyle w:val="Default"/>
              <w:jc w:val="center"/>
            </w:pPr>
            <w:r w:rsidRPr="003B098C">
              <w:rPr>
                <w:i/>
                <w:iCs/>
              </w:rPr>
              <w:t xml:space="preserve">Section 2.4.6 </w:t>
            </w:r>
          </w:p>
        </w:tc>
      </w:tr>
      <w:tr w:rsidR="009E5BD0" w14:paraId="1CC209D9" w14:textId="77777777" w:rsidTr="003B098C">
        <w:trPr>
          <w:trHeight w:val="144"/>
          <w:jc w:val="center"/>
        </w:trPr>
        <w:tc>
          <w:tcPr>
            <w:tcW w:w="2065" w:type="dxa"/>
            <w:vAlign w:val="center"/>
          </w:tcPr>
          <w:p w14:paraId="709DD3B3" w14:textId="5694ACA4" w:rsidR="009E5BD0" w:rsidRPr="003B098C" w:rsidRDefault="009E5BD0" w:rsidP="009E5BD0">
            <w:pPr>
              <w:pStyle w:val="Default"/>
              <w:jc w:val="center"/>
            </w:pPr>
            <w:r w:rsidRPr="003B098C">
              <w:t>CM-7</w:t>
            </w:r>
          </w:p>
        </w:tc>
        <w:tc>
          <w:tcPr>
            <w:tcW w:w="5130" w:type="dxa"/>
            <w:vAlign w:val="center"/>
          </w:tcPr>
          <w:p w14:paraId="71CF6CD1" w14:textId="7C0DD3B2" w:rsidR="009E5BD0" w:rsidRPr="003B098C" w:rsidRDefault="00C8470A" w:rsidP="00C8470A">
            <w:pPr>
              <w:pStyle w:val="Default"/>
            </w:pPr>
            <w:r w:rsidRPr="003B098C">
              <w:t xml:space="preserve">Least Functionality </w:t>
            </w:r>
          </w:p>
        </w:tc>
        <w:tc>
          <w:tcPr>
            <w:tcW w:w="2155" w:type="dxa"/>
          </w:tcPr>
          <w:p w14:paraId="3D8E7241" w14:textId="0BF507A5" w:rsidR="009E5BD0" w:rsidRPr="003B098C" w:rsidRDefault="004F0DDA" w:rsidP="004F0DDA">
            <w:pPr>
              <w:pStyle w:val="Default"/>
              <w:jc w:val="center"/>
            </w:pPr>
            <w:r w:rsidRPr="003B098C">
              <w:rPr>
                <w:i/>
                <w:iCs/>
              </w:rPr>
              <w:t xml:space="preserve">Section 2.4.7 </w:t>
            </w:r>
          </w:p>
        </w:tc>
      </w:tr>
      <w:tr w:rsidR="009E5BD0" w14:paraId="31A1ED48" w14:textId="77777777" w:rsidTr="003B098C">
        <w:trPr>
          <w:trHeight w:val="144"/>
          <w:jc w:val="center"/>
        </w:trPr>
        <w:tc>
          <w:tcPr>
            <w:tcW w:w="2065" w:type="dxa"/>
            <w:vAlign w:val="center"/>
          </w:tcPr>
          <w:p w14:paraId="067C7D22" w14:textId="34819689" w:rsidR="009E5BD0" w:rsidRPr="003B098C" w:rsidRDefault="009E5BD0" w:rsidP="009E5BD0">
            <w:pPr>
              <w:pStyle w:val="Default"/>
              <w:jc w:val="center"/>
            </w:pPr>
            <w:r w:rsidRPr="003B098C">
              <w:t>CM-8</w:t>
            </w:r>
          </w:p>
        </w:tc>
        <w:tc>
          <w:tcPr>
            <w:tcW w:w="5130" w:type="dxa"/>
            <w:vAlign w:val="center"/>
          </w:tcPr>
          <w:p w14:paraId="70D92324" w14:textId="1B35874B" w:rsidR="009E5BD0" w:rsidRPr="003B098C" w:rsidRDefault="00C8470A" w:rsidP="00C8470A">
            <w:pPr>
              <w:pStyle w:val="Default"/>
            </w:pPr>
            <w:r w:rsidRPr="003B098C">
              <w:t xml:space="preserve">Information System Component Inventory </w:t>
            </w:r>
          </w:p>
        </w:tc>
        <w:tc>
          <w:tcPr>
            <w:tcW w:w="2155" w:type="dxa"/>
          </w:tcPr>
          <w:p w14:paraId="55261935" w14:textId="06ECACA0" w:rsidR="009E5BD0" w:rsidRPr="003B098C" w:rsidRDefault="004F0DDA" w:rsidP="004F0DDA">
            <w:pPr>
              <w:pStyle w:val="Default"/>
              <w:jc w:val="center"/>
            </w:pPr>
            <w:r w:rsidRPr="003B098C">
              <w:rPr>
                <w:i/>
                <w:iCs/>
              </w:rPr>
              <w:t xml:space="preserve">Section 2.4.8 </w:t>
            </w:r>
          </w:p>
        </w:tc>
      </w:tr>
      <w:tr w:rsidR="009E5BD0" w14:paraId="6C31DE78" w14:textId="77777777" w:rsidTr="003B098C">
        <w:trPr>
          <w:trHeight w:val="144"/>
          <w:jc w:val="center"/>
        </w:trPr>
        <w:tc>
          <w:tcPr>
            <w:tcW w:w="2065" w:type="dxa"/>
            <w:vAlign w:val="center"/>
          </w:tcPr>
          <w:p w14:paraId="09D8579D" w14:textId="7DD6DEB6" w:rsidR="009E5BD0" w:rsidRPr="003B098C" w:rsidRDefault="009E5BD0" w:rsidP="009E5BD0">
            <w:pPr>
              <w:pStyle w:val="Default"/>
              <w:jc w:val="center"/>
            </w:pPr>
            <w:r w:rsidRPr="003B098C">
              <w:t>CM-9</w:t>
            </w:r>
          </w:p>
        </w:tc>
        <w:tc>
          <w:tcPr>
            <w:tcW w:w="5130" w:type="dxa"/>
            <w:vAlign w:val="center"/>
          </w:tcPr>
          <w:p w14:paraId="4BA5C5ED" w14:textId="10909D37" w:rsidR="009E5BD0" w:rsidRPr="003B098C" w:rsidRDefault="00C8470A" w:rsidP="00C8470A">
            <w:pPr>
              <w:pStyle w:val="Default"/>
            </w:pPr>
            <w:r w:rsidRPr="003B098C">
              <w:t xml:space="preserve">Configuration Management Plan </w:t>
            </w:r>
          </w:p>
        </w:tc>
        <w:tc>
          <w:tcPr>
            <w:tcW w:w="2155" w:type="dxa"/>
          </w:tcPr>
          <w:p w14:paraId="31A6EF2A" w14:textId="3F39270D" w:rsidR="009E5BD0" w:rsidRPr="003B098C" w:rsidRDefault="004F0DDA" w:rsidP="004F0DDA">
            <w:pPr>
              <w:pStyle w:val="Default"/>
              <w:jc w:val="center"/>
            </w:pPr>
            <w:r w:rsidRPr="003B098C">
              <w:rPr>
                <w:i/>
                <w:iCs/>
              </w:rPr>
              <w:t xml:space="preserve">Entire Document </w:t>
            </w:r>
          </w:p>
        </w:tc>
      </w:tr>
      <w:tr w:rsidR="009E5BD0" w14:paraId="523AAF8F" w14:textId="77777777" w:rsidTr="003B098C">
        <w:trPr>
          <w:trHeight w:val="144"/>
          <w:jc w:val="center"/>
        </w:trPr>
        <w:tc>
          <w:tcPr>
            <w:tcW w:w="2065" w:type="dxa"/>
            <w:vAlign w:val="center"/>
          </w:tcPr>
          <w:p w14:paraId="5253D7A8" w14:textId="00FBB8A1" w:rsidR="009E5BD0" w:rsidRPr="003B098C" w:rsidRDefault="009E5BD0" w:rsidP="009E5BD0">
            <w:pPr>
              <w:pStyle w:val="Default"/>
              <w:jc w:val="center"/>
            </w:pPr>
            <w:r w:rsidRPr="003B098C">
              <w:lastRenderedPageBreak/>
              <w:t>CM-10</w:t>
            </w:r>
          </w:p>
        </w:tc>
        <w:tc>
          <w:tcPr>
            <w:tcW w:w="5130" w:type="dxa"/>
            <w:vAlign w:val="center"/>
          </w:tcPr>
          <w:p w14:paraId="75852E88" w14:textId="72A5BF94" w:rsidR="009E5BD0" w:rsidRPr="003B098C" w:rsidRDefault="00C8470A" w:rsidP="00C8470A">
            <w:pPr>
              <w:pStyle w:val="Default"/>
            </w:pPr>
            <w:r w:rsidRPr="003B098C">
              <w:t xml:space="preserve">Software Usage Restrictions </w:t>
            </w:r>
          </w:p>
        </w:tc>
        <w:tc>
          <w:tcPr>
            <w:tcW w:w="2155" w:type="dxa"/>
          </w:tcPr>
          <w:p w14:paraId="115703D5" w14:textId="2F94D34A" w:rsidR="009E5BD0" w:rsidRPr="003B098C" w:rsidRDefault="004F0DDA" w:rsidP="004F0DDA">
            <w:pPr>
              <w:pStyle w:val="Default"/>
              <w:jc w:val="center"/>
            </w:pPr>
            <w:r w:rsidRPr="003B098C">
              <w:rPr>
                <w:i/>
                <w:iCs/>
              </w:rPr>
              <w:t xml:space="preserve">Section 2.4.10 </w:t>
            </w:r>
          </w:p>
        </w:tc>
      </w:tr>
      <w:tr w:rsidR="009E5BD0" w14:paraId="30EFE657" w14:textId="77777777" w:rsidTr="003B098C">
        <w:trPr>
          <w:trHeight w:val="144"/>
          <w:jc w:val="center"/>
        </w:trPr>
        <w:tc>
          <w:tcPr>
            <w:tcW w:w="2065" w:type="dxa"/>
            <w:vAlign w:val="center"/>
          </w:tcPr>
          <w:p w14:paraId="185BFC05" w14:textId="77D00706" w:rsidR="009E5BD0" w:rsidRPr="003B098C" w:rsidRDefault="009E5BD0" w:rsidP="009E5BD0">
            <w:pPr>
              <w:pStyle w:val="Default"/>
              <w:jc w:val="center"/>
            </w:pPr>
            <w:r w:rsidRPr="003B098C">
              <w:t>CM-11</w:t>
            </w:r>
          </w:p>
        </w:tc>
        <w:tc>
          <w:tcPr>
            <w:tcW w:w="5130" w:type="dxa"/>
            <w:vAlign w:val="center"/>
          </w:tcPr>
          <w:p w14:paraId="1BE001D8" w14:textId="0E8B49F5" w:rsidR="009E5BD0" w:rsidRPr="003B098C" w:rsidRDefault="00C8470A" w:rsidP="00C8470A">
            <w:pPr>
              <w:pStyle w:val="Default"/>
            </w:pPr>
            <w:r w:rsidRPr="003B098C">
              <w:t xml:space="preserve">User-installed Software </w:t>
            </w:r>
          </w:p>
        </w:tc>
        <w:tc>
          <w:tcPr>
            <w:tcW w:w="2155" w:type="dxa"/>
          </w:tcPr>
          <w:p w14:paraId="7BB38485" w14:textId="21AF1EA8" w:rsidR="009E5BD0" w:rsidRPr="003B098C" w:rsidRDefault="004F0DDA" w:rsidP="004F0DDA">
            <w:pPr>
              <w:pStyle w:val="Default"/>
              <w:jc w:val="center"/>
            </w:pPr>
            <w:r w:rsidRPr="003B098C">
              <w:rPr>
                <w:i/>
                <w:iCs/>
              </w:rPr>
              <w:t xml:space="preserve">Section 2.4.11 </w:t>
            </w:r>
          </w:p>
        </w:tc>
      </w:tr>
    </w:tbl>
    <w:p w14:paraId="5E09A4C5" w14:textId="37342418" w:rsidR="00B43DD8" w:rsidRDefault="00B43DD8" w:rsidP="00414B6B">
      <w:pPr>
        <w:pStyle w:val="Default"/>
        <w:rPr>
          <w:b/>
          <w:bCs/>
          <w:sz w:val="28"/>
          <w:szCs w:val="28"/>
        </w:rPr>
      </w:pPr>
    </w:p>
    <w:p w14:paraId="66596E5B" w14:textId="77777777" w:rsidR="00042CC1" w:rsidRDefault="00042CC1" w:rsidP="00414B6B">
      <w:pPr>
        <w:pStyle w:val="Default"/>
        <w:rPr>
          <w:b/>
          <w:bCs/>
          <w:sz w:val="28"/>
          <w:szCs w:val="28"/>
        </w:rPr>
      </w:pPr>
    </w:p>
    <w:p w14:paraId="7F13B833" w14:textId="7730BA52" w:rsidR="00414B6B" w:rsidRPr="00135A7D" w:rsidRDefault="00414B6B" w:rsidP="00135A7D">
      <w:pPr>
        <w:pStyle w:val="Heading2"/>
        <w:numPr>
          <w:ilvl w:val="0"/>
          <w:numId w:val="0"/>
        </w:numPr>
      </w:pPr>
      <w:bookmarkStart w:id="111" w:name="_Toc528306966"/>
      <w:bookmarkStart w:id="112" w:name="_Hlk528226925"/>
      <w:r w:rsidRPr="00135A7D">
        <w:t>2.4.1 Configuration Management Policy and Procedures</w:t>
      </w:r>
      <w:bookmarkEnd w:id="111"/>
      <w:r w:rsidRPr="00135A7D">
        <w:t xml:space="preserve"> </w:t>
      </w:r>
    </w:p>
    <w:bookmarkEnd w:id="112"/>
    <w:p w14:paraId="5EA108CA" w14:textId="07311BE2" w:rsidR="00194B84" w:rsidRPr="00194B84" w:rsidRDefault="00C74FAF" w:rsidP="00414B6B">
      <w:pPr>
        <w:pStyle w:val="BodyText"/>
        <w:rPr>
          <w:b/>
          <w:szCs w:val="24"/>
        </w:rPr>
      </w:pPr>
      <w:r>
        <w:rPr>
          <w:b/>
          <w:szCs w:val="24"/>
        </w:rPr>
        <w:t>Control CM-1</w:t>
      </w:r>
    </w:p>
    <w:p w14:paraId="37ADE467" w14:textId="1A58E049" w:rsidR="009E5BD0" w:rsidRPr="00087945" w:rsidRDefault="00414B6B" w:rsidP="00414B6B">
      <w:pPr>
        <w:pStyle w:val="BodyText"/>
        <w:rPr>
          <w:szCs w:val="24"/>
        </w:rPr>
      </w:pPr>
      <w:r w:rsidRPr="00087945">
        <w:rPr>
          <w:szCs w:val="24"/>
        </w:rPr>
        <w:t>The VAEC inherits this control</w:t>
      </w:r>
      <w:r w:rsidR="006409F4">
        <w:rPr>
          <w:szCs w:val="24"/>
        </w:rPr>
        <w:t xml:space="preserve"> </w:t>
      </w:r>
      <w:r w:rsidRPr="00087945">
        <w:rPr>
          <w:szCs w:val="24"/>
        </w:rPr>
        <w:t>from OI&amp;T. OI&amp;T develops, documents, and disseminates policies and procedures enterprise-wide. In accordance with VA Directive and Handbook 6330, the Configuration Management Policy is reviewed every five (5) years. The VAEC develops and maintains SOPs as needed.</w:t>
      </w:r>
    </w:p>
    <w:p w14:paraId="21C895BB" w14:textId="77777777" w:rsidR="00135A7D" w:rsidRDefault="00135A7D" w:rsidP="00414B6B">
      <w:pPr>
        <w:pStyle w:val="BodyText"/>
      </w:pPr>
    </w:p>
    <w:p w14:paraId="2DE19C05" w14:textId="749C4442" w:rsidR="00414B6B" w:rsidRDefault="00414B6B" w:rsidP="00135A7D">
      <w:pPr>
        <w:pStyle w:val="Heading2"/>
        <w:numPr>
          <w:ilvl w:val="0"/>
          <w:numId w:val="0"/>
        </w:numPr>
      </w:pPr>
      <w:bookmarkStart w:id="113" w:name="_Toc528306967"/>
      <w:r w:rsidRPr="00135A7D">
        <w:t>2.4.2 Baseline Configuration</w:t>
      </w:r>
      <w:bookmarkEnd w:id="113"/>
      <w:r w:rsidRPr="00135A7D">
        <w:t xml:space="preserve"> </w:t>
      </w:r>
    </w:p>
    <w:p w14:paraId="29F3999B" w14:textId="06579A38" w:rsidR="00194B84" w:rsidRPr="00194B84" w:rsidRDefault="00C74FAF" w:rsidP="00194B84">
      <w:pPr>
        <w:pStyle w:val="BodyText"/>
        <w:rPr>
          <w:b/>
          <w:szCs w:val="24"/>
        </w:rPr>
      </w:pPr>
      <w:r>
        <w:rPr>
          <w:b/>
          <w:szCs w:val="24"/>
        </w:rPr>
        <w:t>Control CM-2</w:t>
      </w:r>
    </w:p>
    <w:p w14:paraId="432B46C8" w14:textId="600370E7" w:rsidR="00414B6B" w:rsidRPr="00087945" w:rsidRDefault="00414B6B" w:rsidP="00414B6B">
      <w:pPr>
        <w:pStyle w:val="Default"/>
      </w:pPr>
      <w:r w:rsidRPr="00087945">
        <w:t>The VAEC develops, documents, and maintains configuration control, a current baseline configuration of the information system. Baseline configurations are developed and documented in the VAEC Con</w:t>
      </w:r>
      <w:r w:rsidR="006409F4">
        <w:t>figuration Management Plan</w:t>
      </w:r>
      <w:r w:rsidRPr="00087945">
        <w:t xml:space="preserve">. </w:t>
      </w:r>
    </w:p>
    <w:p w14:paraId="6E472DC3" w14:textId="32267CE8" w:rsidR="00414B6B" w:rsidRPr="00087945" w:rsidRDefault="00414B6B" w:rsidP="00DF1EAF">
      <w:pPr>
        <w:pStyle w:val="BodyTextBullet1"/>
        <w:rPr>
          <w:szCs w:val="24"/>
        </w:rPr>
      </w:pPr>
      <w:bookmarkStart w:id="114" w:name="_Hlk528241265"/>
      <w:r w:rsidRPr="00087945">
        <w:rPr>
          <w:szCs w:val="24"/>
        </w:rPr>
        <w:t xml:space="preserve">Code Baseline Configuration: GitHub Enterprise is used as the centralized repository and management of baselines. </w:t>
      </w:r>
    </w:p>
    <w:p w14:paraId="6F618AEC" w14:textId="5E860652" w:rsidR="00414B6B" w:rsidRPr="00087945" w:rsidRDefault="00414B6B" w:rsidP="00DF1EAF">
      <w:pPr>
        <w:pStyle w:val="BodyTextBullet1"/>
        <w:rPr>
          <w:szCs w:val="24"/>
        </w:rPr>
      </w:pPr>
      <w:r w:rsidRPr="00087945">
        <w:rPr>
          <w:szCs w:val="24"/>
        </w:rPr>
        <w:t xml:space="preserve">Servers: VA </w:t>
      </w:r>
      <w:r w:rsidR="00C74FAF">
        <w:rPr>
          <w:szCs w:val="24"/>
        </w:rPr>
        <w:t>IBM</w:t>
      </w:r>
      <w:r w:rsidRPr="00087945">
        <w:rPr>
          <w:szCs w:val="24"/>
        </w:rPr>
        <w:t xml:space="preserve"> BigFix is used to manage server configuration in accord</w:t>
      </w:r>
      <w:r w:rsidR="00135A7D" w:rsidRPr="00087945">
        <w:rPr>
          <w:szCs w:val="24"/>
        </w:rPr>
        <w:t xml:space="preserve">ance with VA CRISP Guidelines. </w:t>
      </w:r>
    </w:p>
    <w:bookmarkEnd w:id="114"/>
    <w:p w14:paraId="6D46DA0E" w14:textId="7F9E5A7E" w:rsidR="00B43DD8" w:rsidRDefault="00B43DD8" w:rsidP="00414B6B">
      <w:pPr>
        <w:pStyle w:val="Default"/>
        <w:rPr>
          <w:sz w:val="23"/>
          <w:szCs w:val="23"/>
        </w:rPr>
      </w:pPr>
    </w:p>
    <w:p w14:paraId="5B9B1863" w14:textId="31E18EC9" w:rsidR="00135A7D" w:rsidRDefault="00414B6B" w:rsidP="00135A7D">
      <w:pPr>
        <w:pStyle w:val="Heading2"/>
        <w:numPr>
          <w:ilvl w:val="0"/>
          <w:numId w:val="0"/>
        </w:numPr>
      </w:pPr>
      <w:bookmarkStart w:id="115" w:name="_Toc528306968"/>
      <w:r w:rsidRPr="00135A7D">
        <w:t>2.4.3 Configuration Change Control</w:t>
      </w:r>
      <w:bookmarkEnd w:id="115"/>
      <w:r w:rsidRPr="00135A7D">
        <w:t xml:space="preserve"> </w:t>
      </w:r>
    </w:p>
    <w:p w14:paraId="76ED8932" w14:textId="7548290B" w:rsidR="00C74FAF" w:rsidRPr="00194B84" w:rsidRDefault="00C74FAF" w:rsidP="00C74FAF">
      <w:pPr>
        <w:pStyle w:val="BodyText"/>
        <w:rPr>
          <w:b/>
          <w:szCs w:val="24"/>
        </w:rPr>
      </w:pPr>
      <w:r>
        <w:rPr>
          <w:b/>
          <w:szCs w:val="24"/>
        </w:rPr>
        <w:t>Control CM-3</w:t>
      </w:r>
    </w:p>
    <w:p w14:paraId="1A2B4553" w14:textId="7AD388D2" w:rsidR="00754674" w:rsidRPr="00087945" w:rsidRDefault="00C74FAF" w:rsidP="00C74FAF">
      <w:pPr>
        <w:pStyle w:val="Default"/>
      </w:pPr>
      <w:r w:rsidRPr="00087945">
        <w:t xml:space="preserve"> </w:t>
      </w:r>
      <w:r w:rsidR="00414B6B" w:rsidRPr="00087945">
        <w:t>(a) The VAEC categorizes changes into two (2) categories. These are (1) changes that affect other VA information systems and (2) changes that affect the VAEC. For changes that only affect the VAEC, there are two (2) add</w:t>
      </w:r>
      <w:r w:rsidR="00754674" w:rsidRPr="00087945">
        <w:t xml:space="preserve">itional categories of changes: </w:t>
      </w:r>
    </w:p>
    <w:p w14:paraId="2A2A57B6" w14:textId="145BA08F" w:rsidR="00414B6B" w:rsidRPr="00087945" w:rsidRDefault="00414B6B" w:rsidP="00754674">
      <w:pPr>
        <w:pStyle w:val="Default"/>
        <w:ind w:firstLine="360"/>
      </w:pPr>
      <w:bookmarkStart w:id="116" w:name="_Hlk528241371"/>
      <w:r w:rsidRPr="00087945">
        <w:rPr>
          <w:b/>
        </w:rPr>
        <w:t>2.4.3.1</w:t>
      </w:r>
      <w:r w:rsidRPr="00087945">
        <w:t xml:space="preserve"> Changes that do not require CCB approval </w:t>
      </w:r>
    </w:p>
    <w:p w14:paraId="32796A74" w14:textId="4DDFD316" w:rsidR="00414B6B" w:rsidRPr="00087945" w:rsidRDefault="00414B6B" w:rsidP="00414B6B">
      <w:pPr>
        <w:pStyle w:val="BodyTextBullet1"/>
        <w:rPr>
          <w:szCs w:val="24"/>
        </w:rPr>
      </w:pPr>
      <w:r w:rsidRPr="00087945">
        <w:rPr>
          <w:szCs w:val="24"/>
        </w:rPr>
        <w:t xml:space="preserve">In accordance with the RACI chart, application support teams making changes to the Development and Staging environments. </w:t>
      </w:r>
    </w:p>
    <w:p w14:paraId="76F5C193" w14:textId="77777777" w:rsidR="00414B6B" w:rsidRPr="00087945" w:rsidRDefault="00414B6B" w:rsidP="00754674">
      <w:pPr>
        <w:pStyle w:val="Default"/>
        <w:ind w:firstLine="360"/>
      </w:pPr>
      <w:r w:rsidRPr="00087945">
        <w:rPr>
          <w:b/>
        </w:rPr>
        <w:t>2.4.3.2</w:t>
      </w:r>
      <w:r w:rsidRPr="00087945">
        <w:t xml:space="preserve"> Changes that requires CCB approval </w:t>
      </w:r>
    </w:p>
    <w:p w14:paraId="4D1011A6" w14:textId="2135A22E" w:rsidR="00414B6B" w:rsidRPr="00087945" w:rsidRDefault="00414B6B" w:rsidP="00754674">
      <w:pPr>
        <w:pStyle w:val="BodyTextBullet1"/>
        <w:rPr>
          <w:szCs w:val="24"/>
        </w:rPr>
      </w:pPr>
      <w:r w:rsidRPr="00087945">
        <w:rPr>
          <w:szCs w:val="24"/>
        </w:rPr>
        <w:t xml:space="preserve">All changes to the Production environment. </w:t>
      </w:r>
    </w:p>
    <w:p w14:paraId="7C81E0D9" w14:textId="599B3CA2" w:rsidR="00414B6B" w:rsidRPr="00087945" w:rsidRDefault="00306B02" w:rsidP="00754674">
      <w:pPr>
        <w:pStyle w:val="BodyTextBullet1"/>
        <w:rPr>
          <w:szCs w:val="24"/>
        </w:rPr>
      </w:pPr>
      <w:r w:rsidRPr="00087945">
        <w:rPr>
          <w:szCs w:val="24"/>
        </w:rPr>
        <w:t>Initial</w:t>
      </w:r>
      <w:r w:rsidR="00414B6B" w:rsidRPr="00087945">
        <w:rPr>
          <w:szCs w:val="24"/>
        </w:rPr>
        <w:t xml:space="preserve"> configuration of hosted application environment. </w:t>
      </w:r>
    </w:p>
    <w:p w14:paraId="1D9BD2FB" w14:textId="272007F2" w:rsidR="00414B6B" w:rsidRPr="00087945" w:rsidRDefault="00414B6B" w:rsidP="00754674">
      <w:pPr>
        <w:pStyle w:val="BodyTextBullet1"/>
        <w:rPr>
          <w:szCs w:val="24"/>
        </w:rPr>
      </w:pPr>
      <w:r w:rsidRPr="00087945">
        <w:rPr>
          <w:szCs w:val="24"/>
        </w:rPr>
        <w:t xml:space="preserve">All changes to Core Services. </w:t>
      </w:r>
    </w:p>
    <w:p w14:paraId="6BC61608" w14:textId="12E70E46" w:rsidR="00414B6B" w:rsidRPr="00087945" w:rsidRDefault="00414B6B" w:rsidP="00414B6B">
      <w:pPr>
        <w:pStyle w:val="BodyTextBullet1"/>
        <w:rPr>
          <w:szCs w:val="24"/>
        </w:rPr>
      </w:pPr>
      <w:r w:rsidRPr="00087945">
        <w:rPr>
          <w:szCs w:val="24"/>
        </w:rPr>
        <w:t xml:space="preserve">In accordance with the RACI chart, changes to hosted application environment is performed by the VAEC team. </w:t>
      </w:r>
    </w:p>
    <w:p w14:paraId="4C948A57" w14:textId="395FB57E" w:rsidR="00414B6B" w:rsidRPr="00721E94" w:rsidRDefault="005605B4" w:rsidP="00721E94">
      <w:pPr>
        <w:spacing w:line="277" w:lineRule="exact"/>
        <w:rPr>
          <w:sz w:val="24"/>
        </w:rPr>
      </w:pPr>
      <w:r>
        <w:rPr>
          <w:sz w:val="24"/>
        </w:rPr>
        <w:t>(b</w:t>
      </w:r>
      <w:r w:rsidR="00414B6B" w:rsidRPr="00721E94">
        <w:rPr>
          <w:sz w:val="24"/>
        </w:rPr>
        <w:t>) All configuration changes are documented and tracked in the</w:t>
      </w:r>
      <w:r w:rsidR="00721E94" w:rsidRPr="00721E94">
        <w:rPr>
          <w:sz w:val="24"/>
        </w:rPr>
        <w:t xml:space="preserve"> </w:t>
      </w:r>
      <w:r w:rsidR="00721E94" w:rsidRPr="00721E94">
        <w:rPr>
          <w:noProof/>
          <w:color w:val="000000"/>
          <w:spacing w:val="-3"/>
          <w:sz w:val="24"/>
        </w:rPr>
        <w:t>Service</w:t>
      </w:r>
      <w:r w:rsidR="00721E94" w:rsidRPr="00721E94">
        <w:rPr>
          <w:rFonts w:ascii="Calibri" w:hAnsi="Calibri" w:cs="Calibri"/>
          <w:noProof/>
          <w:color w:val="000000"/>
          <w:spacing w:val="2"/>
          <w:sz w:val="24"/>
        </w:rPr>
        <w:t> </w:t>
      </w:r>
      <w:r w:rsidR="00721E94" w:rsidRPr="00721E94">
        <w:rPr>
          <w:noProof/>
          <w:color w:val="000000"/>
          <w:spacing w:val="-3"/>
          <w:sz w:val="24"/>
        </w:rPr>
        <w:t>Desk</w:t>
      </w:r>
      <w:r w:rsidR="00721E94" w:rsidRPr="00721E94">
        <w:rPr>
          <w:rFonts w:ascii="Calibri" w:hAnsi="Calibri" w:cs="Calibri"/>
          <w:noProof/>
          <w:color w:val="000000"/>
          <w:spacing w:val="3"/>
          <w:sz w:val="24"/>
        </w:rPr>
        <w:t> </w:t>
      </w:r>
      <w:r w:rsidR="00721E94" w:rsidRPr="00721E94">
        <w:rPr>
          <w:noProof/>
          <w:color w:val="000000"/>
          <w:spacing w:val="-3"/>
          <w:sz w:val="24"/>
        </w:rPr>
        <w:t>Manager</w:t>
      </w:r>
      <w:r w:rsidR="00721E94" w:rsidRPr="00721E94">
        <w:rPr>
          <w:rFonts w:ascii="Calibri" w:hAnsi="Calibri" w:cs="Calibri"/>
          <w:noProof/>
          <w:color w:val="000000"/>
          <w:spacing w:val="3"/>
          <w:sz w:val="24"/>
        </w:rPr>
        <w:t> </w:t>
      </w:r>
      <w:r w:rsidR="00721E94" w:rsidRPr="00721E94">
        <w:rPr>
          <w:sz w:val="24"/>
        </w:rPr>
        <w:t>(</w:t>
      </w:r>
      <w:r w:rsidR="00414B6B" w:rsidRPr="00721E94">
        <w:rPr>
          <w:sz w:val="24"/>
        </w:rPr>
        <w:t>SDM</w:t>
      </w:r>
      <w:r w:rsidR="00721E94" w:rsidRPr="00721E94">
        <w:rPr>
          <w:sz w:val="24"/>
        </w:rPr>
        <w:t xml:space="preserve">) </w:t>
      </w:r>
      <w:r w:rsidR="00414B6B" w:rsidRPr="00721E94">
        <w:rPr>
          <w:sz w:val="24"/>
        </w:rPr>
        <w:t xml:space="preserve">and </w:t>
      </w:r>
      <w:r w:rsidR="00721E94" w:rsidRPr="00721E94">
        <w:rPr>
          <w:noProof/>
          <w:color w:val="000000"/>
          <w:spacing w:val="-3"/>
          <w:sz w:val="24"/>
        </w:rPr>
        <w:t>Configuration</w:t>
      </w:r>
      <w:r w:rsidR="00721E94" w:rsidRPr="00721E94">
        <w:rPr>
          <w:rFonts w:ascii="Calibri" w:hAnsi="Calibri" w:cs="Calibri"/>
          <w:noProof/>
          <w:color w:val="000000"/>
          <w:spacing w:val="5"/>
          <w:sz w:val="24"/>
        </w:rPr>
        <w:t> </w:t>
      </w:r>
      <w:r w:rsidR="00721E94" w:rsidRPr="00721E94">
        <w:rPr>
          <w:noProof/>
          <w:color w:val="000000"/>
          <w:spacing w:val="-3"/>
          <w:sz w:val="24"/>
        </w:rPr>
        <w:t>Management</w:t>
      </w:r>
      <w:r w:rsidR="00721E94" w:rsidRPr="00721E94">
        <w:rPr>
          <w:rFonts w:ascii="Calibri" w:hAnsi="Calibri" w:cs="Calibri"/>
          <w:noProof/>
          <w:color w:val="000000"/>
          <w:spacing w:val="3"/>
          <w:sz w:val="24"/>
        </w:rPr>
        <w:t> </w:t>
      </w:r>
      <w:r w:rsidR="00721E94" w:rsidRPr="00721E94">
        <w:rPr>
          <w:noProof/>
          <w:color w:val="000000"/>
          <w:spacing w:val="-3"/>
          <w:sz w:val="24"/>
        </w:rPr>
        <w:t>Database (</w:t>
      </w:r>
      <w:r w:rsidR="00414B6B" w:rsidRPr="00721E94">
        <w:rPr>
          <w:sz w:val="24"/>
        </w:rPr>
        <w:t>CMDB</w:t>
      </w:r>
      <w:r w:rsidR="00721E94" w:rsidRPr="00721E94">
        <w:rPr>
          <w:sz w:val="24"/>
        </w:rPr>
        <w:t>) (SDM and CMDB are defined in section 3.2)</w:t>
      </w:r>
      <w:r w:rsidR="00414B6B" w:rsidRPr="00721E94">
        <w:rPr>
          <w:sz w:val="24"/>
        </w:rPr>
        <w:t xml:space="preserve">. </w:t>
      </w:r>
    </w:p>
    <w:p w14:paraId="798C0045" w14:textId="230CA6E2" w:rsidR="00414B6B" w:rsidRPr="00721E94" w:rsidRDefault="00414B6B" w:rsidP="00414B6B">
      <w:pPr>
        <w:pStyle w:val="Default"/>
      </w:pPr>
      <w:r w:rsidRPr="00721E94">
        <w:lastRenderedPageBreak/>
        <w:t>(</w:t>
      </w:r>
      <w:r w:rsidR="005605B4">
        <w:t>c</w:t>
      </w:r>
      <w:r w:rsidRPr="00721E94">
        <w:t xml:space="preserve">) Based on the type of change, approval is required by the requisite CCB. </w:t>
      </w:r>
    </w:p>
    <w:p w14:paraId="0AF36103" w14:textId="1DF97649" w:rsidR="00414B6B" w:rsidRPr="00721E94" w:rsidRDefault="005605B4" w:rsidP="00414B6B">
      <w:pPr>
        <w:pStyle w:val="Default"/>
      </w:pPr>
      <w:r>
        <w:t>(d</w:t>
      </w:r>
      <w:r w:rsidR="00414B6B" w:rsidRPr="00721E94">
        <w:t xml:space="preserve">) In accordance with VA Handbook 6500, the VAEC will retain configuration-controlled records for five (5) years. The change request tickets are retained in the SDM and CMDB ticketing systems. </w:t>
      </w:r>
    </w:p>
    <w:p w14:paraId="09A08D55" w14:textId="1807EBC1" w:rsidR="00414B6B" w:rsidRPr="00087945" w:rsidRDefault="005605B4" w:rsidP="00414B6B">
      <w:pPr>
        <w:pStyle w:val="BodyText"/>
        <w:rPr>
          <w:szCs w:val="24"/>
        </w:rPr>
      </w:pPr>
      <w:r>
        <w:rPr>
          <w:szCs w:val="24"/>
        </w:rPr>
        <w:t>(e</w:t>
      </w:r>
      <w:r w:rsidR="00414B6B" w:rsidRPr="00087945">
        <w:rPr>
          <w:szCs w:val="24"/>
        </w:rPr>
        <w:t xml:space="preserve">) All approved changes are reviewed prior to the closure of the change request ticket. </w:t>
      </w:r>
      <w:r w:rsidR="00C74FAF">
        <w:rPr>
          <w:szCs w:val="24"/>
        </w:rPr>
        <w:t>IBM</w:t>
      </w:r>
      <w:r w:rsidR="00414B6B" w:rsidRPr="00087945">
        <w:rPr>
          <w:szCs w:val="24"/>
        </w:rPr>
        <w:t xml:space="preserve"> BigFix is used to identify and audit for unapproved changes.</w:t>
      </w:r>
    </w:p>
    <w:p w14:paraId="48B0030F" w14:textId="028295C2" w:rsidR="00414B6B" w:rsidRPr="00087945" w:rsidRDefault="005605B4" w:rsidP="00414B6B">
      <w:pPr>
        <w:pStyle w:val="BodyText"/>
        <w:rPr>
          <w:szCs w:val="24"/>
        </w:rPr>
      </w:pPr>
      <w:r>
        <w:rPr>
          <w:szCs w:val="24"/>
        </w:rPr>
        <w:t>(f</w:t>
      </w:r>
      <w:r w:rsidR="00414B6B" w:rsidRPr="00087945">
        <w:rPr>
          <w:szCs w:val="24"/>
        </w:rPr>
        <w:t>) The VAEC coordinates and provides oversight for all configuration changes via a CCB.</w:t>
      </w:r>
    </w:p>
    <w:bookmarkEnd w:id="116"/>
    <w:p w14:paraId="082F4CB2" w14:textId="77777777" w:rsidR="00414B6B" w:rsidRDefault="00414B6B" w:rsidP="009B3212">
      <w:pPr>
        <w:pStyle w:val="BodyText"/>
      </w:pPr>
    </w:p>
    <w:p w14:paraId="7C2DEC9D" w14:textId="5259F8A6" w:rsidR="00414B6B" w:rsidRDefault="00414B6B" w:rsidP="00135A7D">
      <w:pPr>
        <w:pStyle w:val="Heading2"/>
        <w:numPr>
          <w:ilvl w:val="0"/>
          <w:numId w:val="0"/>
        </w:numPr>
      </w:pPr>
      <w:bookmarkStart w:id="117" w:name="_Toc528306969"/>
      <w:r w:rsidRPr="00135A7D">
        <w:t>2.4.4 Security Impact Analysis</w:t>
      </w:r>
      <w:bookmarkEnd w:id="117"/>
    </w:p>
    <w:p w14:paraId="1D4D8D68" w14:textId="1768461A" w:rsidR="00C74FAF" w:rsidRPr="00194B84" w:rsidRDefault="00C74FAF" w:rsidP="00C74FAF">
      <w:pPr>
        <w:pStyle w:val="BodyText"/>
        <w:rPr>
          <w:b/>
          <w:szCs w:val="24"/>
        </w:rPr>
      </w:pPr>
      <w:r>
        <w:rPr>
          <w:b/>
          <w:szCs w:val="24"/>
        </w:rPr>
        <w:t>Control CM-4</w:t>
      </w:r>
    </w:p>
    <w:p w14:paraId="08DB3C6D" w14:textId="2E320ACF" w:rsidR="00414B6B" w:rsidRPr="00565E9E" w:rsidRDefault="00414B6B" w:rsidP="00414B6B">
      <w:pPr>
        <w:pStyle w:val="Default"/>
      </w:pPr>
      <w:r w:rsidRPr="00565E9E">
        <w:t xml:space="preserve">The VAEC utilizes a work flow change management process that includes a security review prior to approval. </w:t>
      </w:r>
      <w:r w:rsidR="00986005">
        <w:t xml:space="preserve"> </w:t>
      </w:r>
      <w:r w:rsidRPr="00565E9E">
        <w:t xml:space="preserve">The security official will conduct a security impact assessment based on the probability and impact of the proposed change to the information system. </w:t>
      </w:r>
      <w:r w:rsidR="00986005">
        <w:t xml:space="preserve"> </w:t>
      </w:r>
      <w:r w:rsidRPr="00565E9E">
        <w:t>This is documented in the CMP</w:t>
      </w:r>
      <w:r w:rsidR="00EF1410">
        <w:t xml:space="preserve"> (referenced in Section 3.5.1.2)</w:t>
      </w:r>
      <w:r w:rsidRPr="00565E9E">
        <w:t xml:space="preserve">. </w:t>
      </w:r>
    </w:p>
    <w:p w14:paraId="3C8269C1" w14:textId="77777777" w:rsidR="00135A7D" w:rsidRDefault="00135A7D" w:rsidP="00414B6B">
      <w:pPr>
        <w:pStyle w:val="Default"/>
        <w:rPr>
          <w:sz w:val="23"/>
          <w:szCs w:val="23"/>
        </w:rPr>
      </w:pPr>
    </w:p>
    <w:p w14:paraId="5DA9C423" w14:textId="01ED5ECE" w:rsidR="00414B6B" w:rsidRDefault="00414B6B" w:rsidP="00135A7D">
      <w:pPr>
        <w:pStyle w:val="Heading2"/>
        <w:numPr>
          <w:ilvl w:val="0"/>
          <w:numId w:val="0"/>
        </w:numPr>
      </w:pPr>
      <w:bookmarkStart w:id="118" w:name="_Toc528306970"/>
      <w:r w:rsidRPr="00135A7D">
        <w:t>2.4.5 Access Restrictions for Change</w:t>
      </w:r>
      <w:bookmarkEnd w:id="118"/>
    </w:p>
    <w:p w14:paraId="562EB0C7" w14:textId="2FCCB98E" w:rsidR="00C74FAF" w:rsidRPr="00194B84" w:rsidRDefault="00C74FAF" w:rsidP="00C74FAF">
      <w:pPr>
        <w:pStyle w:val="BodyText"/>
        <w:rPr>
          <w:b/>
          <w:szCs w:val="24"/>
        </w:rPr>
      </w:pPr>
      <w:r>
        <w:rPr>
          <w:b/>
          <w:szCs w:val="24"/>
        </w:rPr>
        <w:t>Control CM-5</w:t>
      </w:r>
    </w:p>
    <w:p w14:paraId="54D668CD" w14:textId="045EA7E5" w:rsidR="00414B6B" w:rsidRPr="00565E9E" w:rsidRDefault="00414B6B" w:rsidP="00414B6B">
      <w:pPr>
        <w:pStyle w:val="Default"/>
      </w:pPr>
      <w:r w:rsidRPr="00565E9E">
        <w:t xml:space="preserve">The VAEC utilizes a work flow change management process that defines, documents, approves all proposed changes prior to implementation. </w:t>
      </w:r>
      <w:r w:rsidR="00986005">
        <w:t xml:space="preserve"> </w:t>
      </w:r>
      <w:r w:rsidRPr="00565E9E">
        <w:t xml:space="preserve">Only system engineers have logical access to make changes to the operational environment. </w:t>
      </w:r>
      <w:r w:rsidR="00986005">
        <w:t xml:space="preserve"> </w:t>
      </w:r>
      <w:r w:rsidR="00C74FAF">
        <w:t>IBM</w:t>
      </w:r>
      <w:r w:rsidRPr="00565E9E">
        <w:t xml:space="preserve"> BigFix is used </w:t>
      </w:r>
      <w:r w:rsidR="00986005">
        <w:t xml:space="preserve">to identify unapproved changes.  </w:t>
      </w:r>
      <w:r w:rsidRPr="00565E9E">
        <w:t xml:space="preserve">The VA </w:t>
      </w:r>
      <w:r w:rsidRPr="00565E9E">
        <w:rPr>
          <w:i/>
          <w:iCs/>
        </w:rPr>
        <w:t xml:space="preserve">ECSB Operations and Maintenance Responsibility </w:t>
      </w:r>
      <w:proofErr w:type="gramStart"/>
      <w:r w:rsidRPr="00565E9E">
        <w:rPr>
          <w:i/>
          <w:iCs/>
        </w:rPr>
        <w:t>Matrix(</w:t>
      </w:r>
      <w:proofErr w:type="gramEnd"/>
      <w:r w:rsidRPr="00565E9E">
        <w:rPr>
          <w:i/>
          <w:iCs/>
        </w:rPr>
        <w:t xml:space="preserve">RACI) </w:t>
      </w:r>
      <w:r w:rsidRPr="00565E9E">
        <w:t xml:space="preserve">documents authorized user(s) responsibilities. </w:t>
      </w:r>
    </w:p>
    <w:p w14:paraId="6C243FF7" w14:textId="41B76FEF" w:rsidR="00B43DD8" w:rsidRDefault="00B43DD8" w:rsidP="00414B6B">
      <w:pPr>
        <w:pStyle w:val="Default"/>
        <w:rPr>
          <w:sz w:val="23"/>
          <w:szCs w:val="23"/>
        </w:rPr>
      </w:pPr>
    </w:p>
    <w:p w14:paraId="716D998E" w14:textId="77777777" w:rsidR="00C74FAF" w:rsidRDefault="00414B6B" w:rsidP="00135A7D">
      <w:pPr>
        <w:pStyle w:val="Heading2"/>
        <w:numPr>
          <w:ilvl w:val="0"/>
          <w:numId w:val="0"/>
        </w:numPr>
      </w:pPr>
      <w:bookmarkStart w:id="119" w:name="_Toc528306971"/>
      <w:r w:rsidRPr="00135A7D">
        <w:t>2.4.6 Configuration Settings</w:t>
      </w:r>
      <w:bookmarkEnd w:id="119"/>
    </w:p>
    <w:p w14:paraId="47B4118F" w14:textId="3C67904C" w:rsidR="00C74FAF" w:rsidRPr="00194B84" w:rsidRDefault="00C74FAF" w:rsidP="00C74FAF">
      <w:pPr>
        <w:pStyle w:val="BodyText"/>
        <w:rPr>
          <w:b/>
          <w:szCs w:val="24"/>
        </w:rPr>
      </w:pPr>
      <w:r>
        <w:rPr>
          <w:b/>
          <w:szCs w:val="24"/>
        </w:rPr>
        <w:t>Control CM-6</w:t>
      </w:r>
    </w:p>
    <w:p w14:paraId="723F6F25" w14:textId="62128113" w:rsidR="00414B6B" w:rsidRPr="00565E9E" w:rsidRDefault="00C74FAF" w:rsidP="00C74FAF">
      <w:pPr>
        <w:pStyle w:val="Default"/>
      </w:pPr>
      <w:r w:rsidRPr="00565E9E">
        <w:t xml:space="preserve"> </w:t>
      </w:r>
      <w:r w:rsidR="00414B6B" w:rsidRPr="00565E9E">
        <w:t xml:space="preserve">(a) The VAEC utilizes a gold image for initial baseline configurations. The baseline configuration settings are based on DISA STIGs and VA CRISP Guidelines. </w:t>
      </w:r>
    </w:p>
    <w:p w14:paraId="0697C6D2" w14:textId="7AE2B751" w:rsidR="00414B6B" w:rsidRPr="00C74FAF" w:rsidRDefault="00414B6B" w:rsidP="00754674">
      <w:pPr>
        <w:pStyle w:val="BodyTextBullet1"/>
        <w:rPr>
          <w:szCs w:val="24"/>
        </w:rPr>
      </w:pPr>
      <w:r w:rsidRPr="00C74FAF">
        <w:rPr>
          <w:szCs w:val="24"/>
        </w:rPr>
        <w:t xml:space="preserve">Windows Server 2012 and 2012 R2 DISA STIG – Version 2, Release 8, 28 Apr 2017 </w:t>
      </w:r>
    </w:p>
    <w:p w14:paraId="7D188410" w14:textId="5D456BDA" w:rsidR="00414B6B" w:rsidRPr="00C74FAF" w:rsidRDefault="00414B6B" w:rsidP="00414B6B">
      <w:pPr>
        <w:pStyle w:val="BodyTextBullet1"/>
        <w:rPr>
          <w:szCs w:val="24"/>
        </w:rPr>
      </w:pPr>
      <w:r w:rsidRPr="00C74FAF">
        <w:rPr>
          <w:szCs w:val="24"/>
        </w:rPr>
        <w:t xml:space="preserve">Red Hat Enterprise Linux (RHEL) 7 DISA STIG – Version 1, Release 1, 13 Mar 2017 </w:t>
      </w:r>
    </w:p>
    <w:p w14:paraId="308F463C" w14:textId="77777777" w:rsidR="00414B6B" w:rsidRPr="00565E9E" w:rsidRDefault="00414B6B" w:rsidP="00414B6B">
      <w:pPr>
        <w:pStyle w:val="Default"/>
      </w:pPr>
      <w:r w:rsidRPr="00565E9E">
        <w:t xml:space="preserve">(b) The VAEC utilizes Ansible to deploy the gold image configuration settings. </w:t>
      </w:r>
    </w:p>
    <w:p w14:paraId="03863F59" w14:textId="77777777" w:rsidR="00414B6B" w:rsidRPr="00565E9E" w:rsidRDefault="00414B6B" w:rsidP="00414B6B">
      <w:pPr>
        <w:pStyle w:val="Default"/>
      </w:pPr>
      <w:r w:rsidRPr="00565E9E">
        <w:t xml:space="preserve">(c) The VAEC conducts baseline configuration scans prior to a system going operational. Deviations from the gold image baseline are documented and approved prior to implementation into the operational environment. </w:t>
      </w:r>
    </w:p>
    <w:p w14:paraId="5038DAC0" w14:textId="3086B1C5" w:rsidR="00414B6B" w:rsidRPr="00565E9E" w:rsidRDefault="00414B6B" w:rsidP="00414B6B">
      <w:pPr>
        <w:pStyle w:val="Default"/>
      </w:pPr>
      <w:r w:rsidRPr="00565E9E">
        <w:t xml:space="preserve">(d) The VAEC utilizes </w:t>
      </w:r>
      <w:r w:rsidR="00C74FAF">
        <w:t>IBM</w:t>
      </w:r>
      <w:r w:rsidRPr="00565E9E">
        <w:t xml:space="preserve"> BigFix to monitor configuration settings. </w:t>
      </w:r>
    </w:p>
    <w:p w14:paraId="4D6513D8" w14:textId="77777777" w:rsidR="00414B6B" w:rsidRDefault="00414B6B" w:rsidP="00414B6B">
      <w:pPr>
        <w:pStyle w:val="Default"/>
        <w:rPr>
          <w:sz w:val="23"/>
          <w:szCs w:val="23"/>
        </w:rPr>
      </w:pPr>
    </w:p>
    <w:p w14:paraId="7CEB0C42" w14:textId="77777777" w:rsidR="00C74FAF" w:rsidRDefault="00414B6B" w:rsidP="00135A7D">
      <w:pPr>
        <w:pStyle w:val="Heading2"/>
        <w:numPr>
          <w:ilvl w:val="0"/>
          <w:numId w:val="0"/>
        </w:numPr>
      </w:pPr>
      <w:bookmarkStart w:id="120" w:name="_Toc528306972"/>
      <w:r w:rsidRPr="00135A7D">
        <w:t>2.4.7 Least Functionality</w:t>
      </w:r>
      <w:bookmarkEnd w:id="120"/>
    </w:p>
    <w:p w14:paraId="302CD20A" w14:textId="645F72F7" w:rsidR="00414B6B" w:rsidRPr="00C74FAF" w:rsidRDefault="00C74FAF" w:rsidP="00C74FAF">
      <w:pPr>
        <w:pStyle w:val="BodyText"/>
        <w:rPr>
          <w:b/>
          <w:szCs w:val="24"/>
        </w:rPr>
      </w:pPr>
      <w:r>
        <w:rPr>
          <w:b/>
          <w:szCs w:val="24"/>
        </w:rPr>
        <w:t>Control CM-7</w:t>
      </w:r>
      <w:r w:rsidR="00414B6B" w:rsidRPr="00135A7D">
        <w:t xml:space="preserve"> </w:t>
      </w:r>
    </w:p>
    <w:p w14:paraId="42829EC0" w14:textId="77777777" w:rsidR="00414B6B" w:rsidRPr="00565E9E" w:rsidRDefault="00414B6B" w:rsidP="00414B6B">
      <w:pPr>
        <w:pStyle w:val="Default"/>
      </w:pPr>
      <w:r w:rsidRPr="00565E9E">
        <w:lastRenderedPageBreak/>
        <w:t xml:space="preserve">(a) The VAEC operates under the principle of least functionality, where programs are executed with the minimum rights required. An RBAC methodology is used within the environment where programs are executed at the run-level of the authenticated user account. </w:t>
      </w:r>
    </w:p>
    <w:p w14:paraId="1E854A92" w14:textId="65A2AA6F" w:rsidR="00414B6B" w:rsidRDefault="00414B6B" w:rsidP="00414B6B">
      <w:pPr>
        <w:pStyle w:val="BodyText"/>
        <w:rPr>
          <w:szCs w:val="24"/>
        </w:rPr>
      </w:pPr>
      <w:r w:rsidRPr="00565E9E">
        <w:rPr>
          <w:szCs w:val="24"/>
        </w:rPr>
        <w:t>(b) The VAEC only allows engineers to execute</w:t>
      </w:r>
      <w:r w:rsidR="0086466F">
        <w:rPr>
          <w:szCs w:val="24"/>
        </w:rPr>
        <w:t xml:space="preserve"> </w:t>
      </w:r>
      <w:r w:rsidRPr="00565E9E">
        <w:rPr>
          <w:szCs w:val="24"/>
        </w:rPr>
        <w:t>programs on servers in the environment</w:t>
      </w:r>
      <w:r w:rsidR="00986005">
        <w:rPr>
          <w:szCs w:val="24"/>
        </w:rPr>
        <w:t xml:space="preserve"> that is required to complete their </w:t>
      </w:r>
      <w:r w:rsidR="0086466F">
        <w:rPr>
          <w:szCs w:val="24"/>
        </w:rPr>
        <w:t>duties</w:t>
      </w:r>
      <w:r w:rsidRPr="00565E9E">
        <w:rPr>
          <w:szCs w:val="24"/>
        </w:rPr>
        <w:t xml:space="preserve">. </w:t>
      </w:r>
      <w:r w:rsidR="00986005">
        <w:rPr>
          <w:szCs w:val="24"/>
        </w:rPr>
        <w:t xml:space="preserve"> </w:t>
      </w:r>
      <w:r w:rsidRPr="00565E9E">
        <w:rPr>
          <w:szCs w:val="24"/>
        </w:rPr>
        <w:t>Engineers must first login using non-privileged accounts and only escalate to privileged account</w:t>
      </w:r>
      <w:r w:rsidR="00AA712F">
        <w:rPr>
          <w:szCs w:val="24"/>
        </w:rPr>
        <w:t>s</w:t>
      </w:r>
      <w:r w:rsidRPr="00565E9E">
        <w:rPr>
          <w:szCs w:val="24"/>
        </w:rPr>
        <w:t xml:space="preserve">, if needed. </w:t>
      </w:r>
      <w:r w:rsidR="00986005">
        <w:rPr>
          <w:szCs w:val="24"/>
        </w:rPr>
        <w:t xml:space="preserve"> </w:t>
      </w:r>
    </w:p>
    <w:p w14:paraId="5F23345C" w14:textId="77777777" w:rsidR="00B43DD8" w:rsidRPr="00565E9E" w:rsidRDefault="00B43DD8" w:rsidP="00414B6B">
      <w:pPr>
        <w:pStyle w:val="BodyText"/>
        <w:rPr>
          <w:szCs w:val="24"/>
        </w:rPr>
      </w:pPr>
    </w:p>
    <w:p w14:paraId="3137ABDD" w14:textId="728BAC16" w:rsidR="00414B6B" w:rsidRDefault="00414B6B" w:rsidP="00135A7D">
      <w:pPr>
        <w:pStyle w:val="Heading2"/>
        <w:numPr>
          <w:ilvl w:val="0"/>
          <w:numId w:val="0"/>
        </w:numPr>
      </w:pPr>
      <w:bookmarkStart w:id="121" w:name="_Toc528306973"/>
      <w:r w:rsidRPr="00135A7D">
        <w:t>2.4.8 Information System Component Inventory</w:t>
      </w:r>
      <w:bookmarkEnd w:id="121"/>
      <w:r w:rsidRPr="00135A7D">
        <w:t xml:space="preserve"> </w:t>
      </w:r>
    </w:p>
    <w:p w14:paraId="7355AA13" w14:textId="37EAF41C" w:rsidR="00C74FAF" w:rsidRPr="00C74FAF" w:rsidRDefault="00C74FAF" w:rsidP="00C74FAF">
      <w:pPr>
        <w:pStyle w:val="BodyText"/>
        <w:rPr>
          <w:b/>
          <w:szCs w:val="24"/>
        </w:rPr>
      </w:pPr>
      <w:r>
        <w:rPr>
          <w:b/>
          <w:szCs w:val="24"/>
        </w:rPr>
        <w:t>Control CM-8</w:t>
      </w:r>
    </w:p>
    <w:p w14:paraId="3FC90657" w14:textId="1BB7925F" w:rsidR="00414B6B" w:rsidRPr="00565E9E" w:rsidRDefault="00414B6B" w:rsidP="00414B6B">
      <w:pPr>
        <w:pStyle w:val="Default"/>
      </w:pPr>
      <w:r w:rsidRPr="00565E9E">
        <w:t xml:space="preserve">The VAEC maintains an online real-time inventory of system components </w:t>
      </w:r>
      <w:r w:rsidR="00AD267C">
        <w:t>inherited from VA Enterprise</w:t>
      </w:r>
      <w:r w:rsidRPr="00565E9E">
        <w:t xml:space="preserve"> </w:t>
      </w:r>
      <w:r w:rsidR="00C74FAF">
        <w:t>IBM</w:t>
      </w:r>
      <w:r w:rsidRPr="00565E9E">
        <w:t xml:space="preserve"> BigFix and a cloud access security broker (CASB). The inventory includes network-based components and cloud services implemented. The real-time inventory list provides a level of granularity deemed necessary for tracking and reporting. </w:t>
      </w:r>
    </w:p>
    <w:p w14:paraId="029E6F13" w14:textId="77777777" w:rsidR="00414B6B" w:rsidRDefault="00414B6B" w:rsidP="00414B6B">
      <w:pPr>
        <w:pStyle w:val="Default"/>
        <w:rPr>
          <w:sz w:val="23"/>
          <w:szCs w:val="23"/>
        </w:rPr>
      </w:pPr>
    </w:p>
    <w:p w14:paraId="1E051545" w14:textId="10D45558" w:rsidR="00414B6B" w:rsidRDefault="00414B6B" w:rsidP="00135A7D">
      <w:pPr>
        <w:pStyle w:val="Heading2"/>
        <w:numPr>
          <w:ilvl w:val="0"/>
          <w:numId w:val="0"/>
        </w:numPr>
      </w:pPr>
      <w:bookmarkStart w:id="122" w:name="_Toc528306974"/>
      <w:r w:rsidRPr="00C74FAF">
        <w:t>2.4.9 Configuration Management Plan</w:t>
      </w:r>
      <w:bookmarkEnd w:id="122"/>
    </w:p>
    <w:p w14:paraId="3CDAD6A7" w14:textId="615CD9BB" w:rsidR="002452FB" w:rsidRPr="002452FB" w:rsidRDefault="002452FB" w:rsidP="002452FB">
      <w:pPr>
        <w:pStyle w:val="BodyText"/>
        <w:rPr>
          <w:b/>
          <w:szCs w:val="24"/>
        </w:rPr>
      </w:pPr>
      <w:r>
        <w:rPr>
          <w:b/>
          <w:szCs w:val="24"/>
        </w:rPr>
        <w:t>Control CM-9</w:t>
      </w:r>
    </w:p>
    <w:p w14:paraId="440DAD7E" w14:textId="359F8AAA" w:rsidR="00414B6B" w:rsidRPr="00C74FAF" w:rsidRDefault="00414B6B" w:rsidP="00414B6B">
      <w:pPr>
        <w:pStyle w:val="Default"/>
      </w:pPr>
      <w:r w:rsidRPr="00C74FAF">
        <w:t xml:space="preserve">The VAEC develops, documents, and implements a configuration management plan for the information system that: </w:t>
      </w:r>
    </w:p>
    <w:p w14:paraId="5BC581CE" w14:textId="77777777" w:rsidR="00414B6B" w:rsidRPr="00C74FAF" w:rsidRDefault="00414B6B" w:rsidP="00414B6B">
      <w:pPr>
        <w:pStyle w:val="Default"/>
      </w:pPr>
      <w:r w:rsidRPr="00C74FAF">
        <w:t xml:space="preserve">(a) Addresses roles, responsibilities, and configuration management processes and procedures; </w:t>
      </w:r>
    </w:p>
    <w:p w14:paraId="43119D2B" w14:textId="77777777" w:rsidR="00414B6B" w:rsidRPr="00C74FAF" w:rsidRDefault="00414B6B" w:rsidP="00414B6B">
      <w:pPr>
        <w:pStyle w:val="Default"/>
      </w:pPr>
      <w:r w:rsidRPr="00C74FAF">
        <w:t xml:space="preserve">(b) Establishes a process for identifying configuration items throughout the system development life cycle and for managing the configuration of the configuration items; </w:t>
      </w:r>
    </w:p>
    <w:p w14:paraId="15C75297" w14:textId="77777777" w:rsidR="00414B6B" w:rsidRPr="00C74FAF" w:rsidRDefault="00414B6B" w:rsidP="00414B6B">
      <w:pPr>
        <w:pStyle w:val="Default"/>
      </w:pPr>
      <w:r w:rsidRPr="00C74FAF">
        <w:t xml:space="preserve">(c) Defines the configuration items for the information system and places the configuration items under configuration management; and </w:t>
      </w:r>
    </w:p>
    <w:p w14:paraId="1AB827C6" w14:textId="0FDA3125" w:rsidR="00414B6B" w:rsidRPr="00565E9E" w:rsidRDefault="00414B6B" w:rsidP="00414B6B">
      <w:pPr>
        <w:pStyle w:val="Default"/>
      </w:pPr>
      <w:r w:rsidRPr="00C74FAF">
        <w:t xml:space="preserve">(d) Protects the configuration management plan from unauthorized disclosure and modification. </w:t>
      </w:r>
    </w:p>
    <w:p w14:paraId="0155F9D7" w14:textId="5B298DC0" w:rsidR="00135A7D" w:rsidRDefault="00135A7D" w:rsidP="00414B6B">
      <w:pPr>
        <w:pStyle w:val="Default"/>
        <w:rPr>
          <w:sz w:val="23"/>
          <w:szCs w:val="23"/>
        </w:rPr>
      </w:pPr>
    </w:p>
    <w:p w14:paraId="25DAA442" w14:textId="43693F56" w:rsidR="00414B6B" w:rsidRDefault="00414B6B" w:rsidP="00135A7D">
      <w:pPr>
        <w:pStyle w:val="Heading2"/>
        <w:numPr>
          <w:ilvl w:val="0"/>
          <w:numId w:val="0"/>
        </w:numPr>
      </w:pPr>
      <w:bookmarkStart w:id="123" w:name="_Toc528306975"/>
      <w:r w:rsidRPr="00135A7D">
        <w:t>2.4.10 Software Usage Restrictions</w:t>
      </w:r>
      <w:bookmarkEnd w:id="123"/>
    </w:p>
    <w:p w14:paraId="37AFAA7F" w14:textId="5E3B05CA" w:rsidR="002452FB" w:rsidRPr="002452FB" w:rsidRDefault="002452FB" w:rsidP="002452FB">
      <w:pPr>
        <w:pStyle w:val="BodyText"/>
        <w:rPr>
          <w:b/>
          <w:szCs w:val="24"/>
        </w:rPr>
      </w:pPr>
      <w:r>
        <w:rPr>
          <w:b/>
          <w:szCs w:val="24"/>
        </w:rPr>
        <w:t>Control CM-10</w:t>
      </w:r>
    </w:p>
    <w:p w14:paraId="4FDC3CD6" w14:textId="77777777" w:rsidR="00414B6B" w:rsidRPr="00565E9E" w:rsidRDefault="00414B6B" w:rsidP="00414B6B">
      <w:pPr>
        <w:pStyle w:val="Default"/>
      </w:pPr>
      <w:r w:rsidRPr="00565E9E">
        <w:t xml:space="preserve">(a) The VAEC system engineers are the only personnel allowed to install software programs within the environment. </w:t>
      </w:r>
    </w:p>
    <w:p w14:paraId="4F16B4CF" w14:textId="77777777" w:rsidR="00414B6B" w:rsidRPr="00565E9E" w:rsidRDefault="00414B6B" w:rsidP="00414B6B">
      <w:pPr>
        <w:pStyle w:val="Default"/>
      </w:pPr>
      <w:r w:rsidRPr="00565E9E">
        <w:t xml:space="preserve">(b) The VAEC tracks the use of software and associated documentation protected by quantity licenses to control copying and distribution. </w:t>
      </w:r>
    </w:p>
    <w:p w14:paraId="35234596" w14:textId="7605E0A0" w:rsidR="00414B6B" w:rsidRPr="00565E9E" w:rsidRDefault="00414B6B" w:rsidP="00414B6B">
      <w:pPr>
        <w:pStyle w:val="Default"/>
      </w:pPr>
      <w:r w:rsidRPr="00565E9E">
        <w:t xml:space="preserve">(c) The VAEC does not utilize or permit the use of peer-to-peer file sharing technology. </w:t>
      </w:r>
    </w:p>
    <w:p w14:paraId="470A7999" w14:textId="0BBC38D3" w:rsidR="00135A7D" w:rsidRDefault="00135A7D" w:rsidP="00414B6B">
      <w:pPr>
        <w:pStyle w:val="Default"/>
        <w:rPr>
          <w:sz w:val="23"/>
          <w:szCs w:val="23"/>
        </w:rPr>
      </w:pPr>
    </w:p>
    <w:p w14:paraId="253163E9" w14:textId="450FABAE" w:rsidR="00414B6B" w:rsidRDefault="00414B6B" w:rsidP="00135A7D">
      <w:pPr>
        <w:pStyle w:val="Heading2"/>
        <w:numPr>
          <w:ilvl w:val="0"/>
          <w:numId w:val="0"/>
        </w:numPr>
      </w:pPr>
      <w:bookmarkStart w:id="124" w:name="_Toc528306976"/>
      <w:r w:rsidRPr="00135A7D">
        <w:t>2.4.11 User-installed Software</w:t>
      </w:r>
      <w:bookmarkEnd w:id="124"/>
    </w:p>
    <w:p w14:paraId="053A0D07" w14:textId="0A280619" w:rsidR="002452FB" w:rsidRPr="002452FB" w:rsidRDefault="002452FB" w:rsidP="002452FB">
      <w:pPr>
        <w:pStyle w:val="BodyText"/>
        <w:rPr>
          <w:b/>
          <w:szCs w:val="24"/>
        </w:rPr>
      </w:pPr>
      <w:r>
        <w:rPr>
          <w:b/>
          <w:szCs w:val="24"/>
        </w:rPr>
        <w:t>Control CM-11</w:t>
      </w:r>
    </w:p>
    <w:p w14:paraId="33936A00" w14:textId="6D7F74CF" w:rsidR="00414B6B" w:rsidRDefault="00414B6B" w:rsidP="00414B6B">
      <w:pPr>
        <w:pStyle w:val="BodyText"/>
        <w:rPr>
          <w:szCs w:val="24"/>
        </w:rPr>
      </w:pPr>
      <w:r w:rsidRPr="00565E9E">
        <w:rPr>
          <w:szCs w:val="24"/>
        </w:rPr>
        <w:lastRenderedPageBreak/>
        <w:t>The VAEC system engineers are the only personnel allowed to install software programs within the environment.</w:t>
      </w:r>
      <w:r w:rsidR="00044F6A">
        <w:rPr>
          <w:szCs w:val="24"/>
        </w:rPr>
        <w:t xml:space="preserve">   System engineers are required to go through the CM approval process to install software.</w:t>
      </w:r>
    </w:p>
    <w:p w14:paraId="4DB1267B" w14:textId="140C5654" w:rsidR="008A1F18" w:rsidRDefault="008A1F18" w:rsidP="00414B6B">
      <w:pPr>
        <w:pStyle w:val="BodyText"/>
        <w:rPr>
          <w:szCs w:val="24"/>
        </w:rPr>
      </w:pPr>
    </w:p>
    <w:p w14:paraId="38589D7F" w14:textId="14F4587E" w:rsidR="008A1F18" w:rsidRDefault="00F67415" w:rsidP="008A1F18">
      <w:pPr>
        <w:pStyle w:val="BodyText"/>
        <w:ind w:firstLine="720"/>
        <w:rPr>
          <w:rFonts w:asciiTheme="minorHAnsi" w:hAnsiTheme="minorHAnsi"/>
          <w:color w:val="0070C0"/>
          <w:sz w:val="22"/>
          <w:szCs w:val="22"/>
        </w:rPr>
      </w:pPr>
      <w:r>
        <w:rPr>
          <w:rFonts w:asciiTheme="minorHAnsi" w:hAnsiTheme="minorHAnsi"/>
          <w:color w:val="0070C0"/>
          <w:sz w:val="22"/>
          <w:szCs w:val="22"/>
        </w:rPr>
        <w:t>Enter</w:t>
      </w:r>
      <w:r w:rsidR="008A1F18" w:rsidRPr="00722D1F">
        <w:rPr>
          <w:rFonts w:asciiTheme="minorHAnsi" w:hAnsiTheme="minorHAnsi"/>
          <w:color w:val="0070C0"/>
          <w:sz w:val="22"/>
          <w:szCs w:val="22"/>
        </w:rPr>
        <w:t xml:space="preserve"> your organization Compliance with IT Security Requirements here.</w:t>
      </w:r>
    </w:p>
    <w:p w14:paraId="780DC00C" w14:textId="73BACC74" w:rsidR="009B467E" w:rsidRDefault="009B467E" w:rsidP="008A1F18">
      <w:pPr>
        <w:pStyle w:val="BodyText"/>
        <w:ind w:firstLine="720"/>
        <w:rPr>
          <w:rFonts w:asciiTheme="minorHAnsi" w:hAnsiTheme="minorHAnsi"/>
          <w:color w:val="0070C0"/>
          <w:sz w:val="22"/>
          <w:szCs w:val="22"/>
        </w:rPr>
      </w:pPr>
    </w:p>
    <w:p w14:paraId="7AD3B78C" w14:textId="15D38A02" w:rsidR="009B467E" w:rsidRPr="0035373A" w:rsidRDefault="009B467E" w:rsidP="009B467E">
      <w:pPr>
        <w:pStyle w:val="BodyText"/>
        <w:rPr>
          <w:color w:val="000000"/>
          <w:szCs w:val="24"/>
        </w:rPr>
      </w:pPr>
      <w:r w:rsidRPr="004832A2">
        <w:rPr>
          <w:color w:val="000000"/>
          <w:szCs w:val="24"/>
        </w:rPr>
        <w:t xml:space="preserve">The </w:t>
      </w:r>
      <w:ins w:id="125" w:author="Faulkner, David A. (Accenture Federal Services)" w:date="2019-04-08T15:51:00Z">
        <w:r w:rsidR="00F91D6B">
          <w:rPr>
            <w:color w:val="FF0000"/>
          </w:rPr>
          <w:t>VAM</w:t>
        </w:r>
      </w:ins>
      <w:del w:id="126" w:author="Faulkner, David A. (Accenture Federal Services)" w:date="2019-04-08T15:51:00Z">
        <w:r w:rsidRPr="00E332BC" w:rsidDel="00F91D6B">
          <w:rPr>
            <w:color w:val="FF0000"/>
          </w:rPr>
          <w:delText>[Organization 2</w:delText>
        </w:r>
        <w:r w:rsidDel="00F91D6B">
          <w:rPr>
            <w:color w:val="FF0000"/>
          </w:rPr>
          <w:delText xml:space="preserve"> name/acronym</w:delText>
        </w:r>
        <w:r w:rsidRPr="00E332BC" w:rsidDel="00F91D6B">
          <w:rPr>
            <w:color w:val="FF0000"/>
          </w:rPr>
          <w:delText>]</w:delText>
        </w:r>
        <w:r w:rsidDel="00F91D6B">
          <w:delText xml:space="preserve"> </w:delText>
        </w:r>
        <w:r w:rsidRPr="00F3556F" w:rsidDel="00F91D6B">
          <w:rPr>
            <w:color w:val="FF0000"/>
          </w:rPr>
          <w:delText>[GRC Boundary Alignment]</w:delText>
        </w:r>
      </w:del>
      <w:r w:rsidRPr="00141B47">
        <w:t xml:space="preserve"> </w:t>
      </w:r>
      <w:r>
        <w:rPr>
          <w:color w:val="000000"/>
          <w:szCs w:val="24"/>
        </w:rPr>
        <w:t>CMP</w:t>
      </w:r>
      <w:r w:rsidRPr="004832A2">
        <w:rPr>
          <w:color w:val="000000"/>
          <w:szCs w:val="24"/>
        </w:rPr>
        <w:t xml:space="preserve"> adheres to security requirements of the CM control family</w:t>
      </w:r>
      <w:r>
        <w:rPr>
          <w:color w:val="000000"/>
          <w:szCs w:val="24"/>
        </w:rPr>
        <w:t xml:space="preserve"> as</w:t>
      </w:r>
      <w:r w:rsidRPr="004832A2">
        <w:rPr>
          <w:color w:val="000000"/>
          <w:szCs w:val="24"/>
        </w:rPr>
        <w:t xml:space="preserve"> prescrib</w:t>
      </w:r>
      <w:r>
        <w:rPr>
          <w:color w:val="000000"/>
          <w:szCs w:val="24"/>
        </w:rPr>
        <w:t xml:space="preserve">ed in NIST SP 800-53 Rev. 4 and by </w:t>
      </w:r>
      <w:r w:rsidRPr="004832A2">
        <w:rPr>
          <w:color w:val="000000"/>
          <w:szCs w:val="24"/>
        </w:rPr>
        <w:t>the system’s FIPS 199</w:t>
      </w:r>
      <w:r>
        <w:rPr>
          <w:color w:val="000000"/>
          <w:szCs w:val="24"/>
        </w:rPr>
        <w:t xml:space="preserve"> Security Categorization (SC) of </w:t>
      </w:r>
      <w:r w:rsidRPr="00DD3FAA">
        <w:rPr>
          <w:color w:val="FF0000"/>
        </w:rPr>
        <w:t>[Security Categorization</w:t>
      </w:r>
      <w:ins w:id="127" w:author="Faulkner, David A. (Accenture Federal Services)" w:date="2019-04-08T15:52:00Z">
        <w:r w:rsidR="00F91D6B">
          <w:rPr>
            <w:color w:val="FF0000"/>
          </w:rPr>
          <w:t xml:space="preserve"> – High</w:t>
        </w:r>
      </w:ins>
      <w:r w:rsidRPr="00DD3FAA">
        <w:rPr>
          <w:color w:val="FF0000"/>
        </w:rPr>
        <w:t>]</w:t>
      </w:r>
      <w:r w:rsidRPr="004832A2">
        <w:rPr>
          <w:color w:val="000000"/>
          <w:szCs w:val="24"/>
        </w:rPr>
        <w:t>. The following table identifies the sections that contain control implementation statements that meets NIST SP 800-53 Rev. 4 CM control requirements.</w:t>
      </w:r>
    </w:p>
    <w:p w14:paraId="2735667A" w14:textId="77777777" w:rsidR="009B467E" w:rsidRPr="004832A2" w:rsidRDefault="009B467E" w:rsidP="009B467E">
      <w:pPr>
        <w:pStyle w:val="BodyText"/>
        <w:rPr>
          <w:color w:val="000000"/>
          <w:szCs w:val="24"/>
        </w:rPr>
      </w:pPr>
    </w:p>
    <w:p w14:paraId="46A93075" w14:textId="77777777" w:rsidR="009B467E" w:rsidRPr="004F0DDA" w:rsidRDefault="009B467E" w:rsidP="009B467E">
      <w:pPr>
        <w:pStyle w:val="BodyText"/>
        <w:rPr>
          <w:rFonts w:ascii="Arial" w:hAnsi="Arial" w:cs="Arial"/>
          <w:color w:val="000000"/>
          <w:szCs w:val="24"/>
        </w:rPr>
      </w:pPr>
      <w:r w:rsidRPr="004F0DDA">
        <w:rPr>
          <w:rFonts w:ascii="Arial" w:hAnsi="Arial" w:cs="Arial"/>
          <w:b/>
          <w:bCs/>
          <w:szCs w:val="24"/>
        </w:rPr>
        <w:t>Table 2.4: Configuration Management Control Compliance</w:t>
      </w:r>
    </w:p>
    <w:tbl>
      <w:tblPr>
        <w:tblStyle w:val="TableGrid"/>
        <w:tblW w:w="0" w:type="auto"/>
        <w:jc w:val="center"/>
        <w:tblLook w:val="04A0" w:firstRow="1" w:lastRow="0" w:firstColumn="1" w:lastColumn="0" w:noHBand="0" w:noVBand="1"/>
      </w:tblPr>
      <w:tblGrid>
        <w:gridCol w:w="2065"/>
        <w:gridCol w:w="5130"/>
        <w:gridCol w:w="2155"/>
      </w:tblGrid>
      <w:tr w:rsidR="009B467E" w14:paraId="6EF87CA5" w14:textId="77777777" w:rsidTr="00F91D6B">
        <w:trPr>
          <w:trHeight w:val="584"/>
          <w:jc w:val="center"/>
        </w:trPr>
        <w:tc>
          <w:tcPr>
            <w:tcW w:w="2065" w:type="dxa"/>
            <w:shd w:val="clear" w:color="auto" w:fill="FABF8F" w:themeFill="accent6" w:themeFillTint="99"/>
            <w:vAlign w:val="center"/>
          </w:tcPr>
          <w:p w14:paraId="63B4E60C" w14:textId="77777777" w:rsidR="009B467E" w:rsidRPr="003B098C" w:rsidRDefault="009B467E" w:rsidP="00F91D6B">
            <w:pPr>
              <w:pStyle w:val="Default"/>
              <w:jc w:val="center"/>
              <w:rPr>
                <w:b/>
              </w:rPr>
            </w:pPr>
            <w:r w:rsidRPr="003B098C">
              <w:rPr>
                <w:b/>
                <w:bCs/>
              </w:rPr>
              <w:t>Control Number</w:t>
            </w:r>
          </w:p>
        </w:tc>
        <w:tc>
          <w:tcPr>
            <w:tcW w:w="5130" w:type="dxa"/>
            <w:shd w:val="clear" w:color="auto" w:fill="FABF8F" w:themeFill="accent6" w:themeFillTint="99"/>
            <w:vAlign w:val="center"/>
          </w:tcPr>
          <w:p w14:paraId="2DEA49A1" w14:textId="77777777" w:rsidR="009B467E" w:rsidRPr="003B098C" w:rsidRDefault="009B467E" w:rsidP="00F91D6B">
            <w:pPr>
              <w:pStyle w:val="Default"/>
              <w:jc w:val="center"/>
              <w:rPr>
                <w:b/>
              </w:rPr>
            </w:pPr>
            <w:r w:rsidRPr="003B098C">
              <w:rPr>
                <w:b/>
                <w:bCs/>
              </w:rPr>
              <w:t>Security Control Requirement</w:t>
            </w:r>
          </w:p>
        </w:tc>
        <w:tc>
          <w:tcPr>
            <w:tcW w:w="2155" w:type="dxa"/>
            <w:shd w:val="clear" w:color="auto" w:fill="FABF8F" w:themeFill="accent6" w:themeFillTint="99"/>
            <w:vAlign w:val="center"/>
          </w:tcPr>
          <w:p w14:paraId="10177537" w14:textId="77777777" w:rsidR="009B467E" w:rsidRPr="003B098C" w:rsidRDefault="009B467E" w:rsidP="00F91D6B">
            <w:pPr>
              <w:pStyle w:val="Default"/>
              <w:jc w:val="center"/>
              <w:rPr>
                <w:b/>
              </w:rPr>
            </w:pPr>
            <w:r w:rsidRPr="003B098C">
              <w:rPr>
                <w:b/>
                <w:bCs/>
              </w:rPr>
              <w:t>Section</w:t>
            </w:r>
          </w:p>
        </w:tc>
      </w:tr>
      <w:tr w:rsidR="009B467E" w14:paraId="1256112F" w14:textId="77777777" w:rsidTr="00F91D6B">
        <w:trPr>
          <w:trHeight w:val="144"/>
          <w:jc w:val="center"/>
        </w:trPr>
        <w:tc>
          <w:tcPr>
            <w:tcW w:w="2065" w:type="dxa"/>
            <w:vAlign w:val="center"/>
          </w:tcPr>
          <w:p w14:paraId="4DD2B296" w14:textId="7B60F681" w:rsidR="009B467E" w:rsidRPr="003B098C" w:rsidRDefault="009B467E" w:rsidP="00F91D6B">
            <w:pPr>
              <w:pStyle w:val="Default"/>
              <w:jc w:val="center"/>
            </w:pPr>
            <w:r>
              <w:t xml:space="preserve">CM- </w:t>
            </w:r>
            <w:ins w:id="128" w:author="Faulkner, David A. (Accenture Federal Services)" w:date="2019-04-09T09:44:00Z">
              <w:r w:rsidR="00E963E0">
                <w:rPr>
                  <w:color w:val="FF0000"/>
                </w:rPr>
                <w:t>02</w:t>
              </w:r>
            </w:ins>
            <w:del w:id="129" w:author="Faulkner, David A. (Accenture Federal Services)" w:date="2019-04-09T09:44:00Z">
              <w:r w:rsidRPr="000A7E5E" w:rsidDel="00E963E0">
                <w:rPr>
                  <w:color w:val="FF0000"/>
                </w:rPr>
                <w:delText>i</w:delText>
              </w:r>
            </w:del>
          </w:p>
        </w:tc>
        <w:tc>
          <w:tcPr>
            <w:tcW w:w="5130" w:type="dxa"/>
            <w:vAlign w:val="center"/>
          </w:tcPr>
          <w:p w14:paraId="271A0D05" w14:textId="2CB890CC" w:rsidR="00EF780E" w:rsidRPr="003B098C" w:rsidRDefault="00EF780E" w:rsidP="00F91D6B">
            <w:pPr>
              <w:pStyle w:val="Default"/>
            </w:pPr>
            <w:ins w:id="130" w:author="Faulkner, David A. (Accenture Federal Services)" w:date="2019-04-09T09:45:00Z">
              <w:r>
                <w:t>Baseline Configuration</w:t>
              </w:r>
            </w:ins>
          </w:p>
        </w:tc>
        <w:tc>
          <w:tcPr>
            <w:tcW w:w="2155" w:type="dxa"/>
          </w:tcPr>
          <w:p w14:paraId="2D723B34" w14:textId="78201B16" w:rsidR="009B467E" w:rsidRPr="003B098C" w:rsidRDefault="009B467E" w:rsidP="00F91D6B">
            <w:pPr>
              <w:pStyle w:val="Default"/>
              <w:jc w:val="center"/>
              <w:rPr>
                <w:i/>
                <w:iCs/>
              </w:rPr>
            </w:pPr>
            <w:r>
              <w:rPr>
                <w:i/>
                <w:iCs/>
              </w:rPr>
              <w:t>Section 2.4.</w:t>
            </w:r>
            <w:ins w:id="131" w:author="Faulkner, David A. (Accenture Federal Services)" w:date="2019-04-09T10:07:00Z">
              <w:r w:rsidR="005F46E6">
                <w:rPr>
                  <w:i/>
                  <w:iCs/>
                </w:rPr>
                <w:t>12</w:t>
              </w:r>
            </w:ins>
            <w:del w:id="132" w:author="Faulkner, David A. (Accenture Federal Services)" w:date="2019-04-09T10:07:00Z">
              <w:r w:rsidRPr="000A7E5E" w:rsidDel="005F46E6">
                <w:rPr>
                  <w:i/>
                  <w:iCs/>
                  <w:color w:val="FF0000"/>
                </w:rPr>
                <w:delText>i</w:delText>
              </w:r>
              <w:r w:rsidRPr="003B098C" w:rsidDel="005F46E6">
                <w:rPr>
                  <w:i/>
                  <w:iCs/>
                </w:rPr>
                <w:delText xml:space="preserve"> </w:delText>
              </w:r>
            </w:del>
          </w:p>
        </w:tc>
      </w:tr>
      <w:tr w:rsidR="009B467E" w14:paraId="360E0CD3" w14:textId="77777777" w:rsidTr="00F91D6B">
        <w:trPr>
          <w:trHeight w:val="144"/>
          <w:jc w:val="center"/>
        </w:trPr>
        <w:tc>
          <w:tcPr>
            <w:tcW w:w="2065" w:type="dxa"/>
            <w:vAlign w:val="center"/>
          </w:tcPr>
          <w:p w14:paraId="0ADE0302" w14:textId="3BC26D57" w:rsidR="009B467E" w:rsidRPr="003B098C" w:rsidRDefault="009B467E" w:rsidP="00F91D6B">
            <w:pPr>
              <w:pStyle w:val="Default"/>
              <w:jc w:val="center"/>
            </w:pPr>
            <w:bookmarkStart w:id="133" w:name="_Hlk5707230"/>
            <w:r w:rsidRPr="003B098C">
              <w:t>CM-</w:t>
            </w:r>
            <w:ins w:id="134" w:author="Faulkner, David A. (Accenture Federal Services)" w:date="2019-04-09T09:44:00Z">
              <w:r w:rsidR="00EF780E">
                <w:rPr>
                  <w:color w:val="FF0000"/>
                </w:rPr>
                <w:t>03</w:t>
              </w:r>
            </w:ins>
            <w:del w:id="135" w:author="Faulkner, David A. (Accenture Federal Services)" w:date="2019-04-09T09:44:00Z">
              <w:r w:rsidRPr="000A7E5E" w:rsidDel="00EF780E">
                <w:rPr>
                  <w:color w:val="FF0000"/>
                </w:rPr>
                <w:delText>ii</w:delText>
              </w:r>
            </w:del>
          </w:p>
        </w:tc>
        <w:tc>
          <w:tcPr>
            <w:tcW w:w="5130" w:type="dxa"/>
            <w:vAlign w:val="center"/>
          </w:tcPr>
          <w:p w14:paraId="0226096B" w14:textId="6564E557" w:rsidR="009B467E" w:rsidRPr="003B098C" w:rsidRDefault="00EF780E" w:rsidP="00F91D6B">
            <w:pPr>
              <w:pStyle w:val="Default"/>
            </w:pPr>
            <w:ins w:id="136" w:author="Faulkner, David A. (Accenture Federal Services)" w:date="2019-04-09T09:45:00Z">
              <w:r>
                <w:t>Configuration Change Control</w:t>
              </w:r>
            </w:ins>
          </w:p>
        </w:tc>
        <w:tc>
          <w:tcPr>
            <w:tcW w:w="2155" w:type="dxa"/>
          </w:tcPr>
          <w:p w14:paraId="08440F5D" w14:textId="0497687C" w:rsidR="009B467E" w:rsidRPr="003B098C" w:rsidRDefault="009B467E" w:rsidP="00F91D6B">
            <w:pPr>
              <w:pStyle w:val="Default"/>
              <w:jc w:val="center"/>
            </w:pPr>
            <w:r>
              <w:rPr>
                <w:i/>
                <w:iCs/>
              </w:rPr>
              <w:t>Section 2.4.</w:t>
            </w:r>
            <w:ins w:id="137" w:author="Faulkner, David A. (Accenture Federal Services)" w:date="2019-04-09T10:09:00Z">
              <w:r w:rsidR="005F46E6">
                <w:rPr>
                  <w:i/>
                  <w:iCs/>
                  <w:color w:val="FF0000"/>
                </w:rPr>
                <w:t>13</w:t>
              </w:r>
            </w:ins>
            <w:del w:id="138" w:author="Faulkner, David A. (Accenture Federal Services)" w:date="2019-04-09T10:09:00Z">
              <w:r w:rsidRPr="000A7E5E" w:rsidDel="005F46E6">
                <w:rPr>
                  <w:i/>
                  <w:iCs/>
                  <w:color w:val="FF0000"/>
                </w:rPr>
                <w:delText>ii</w:delText>
              </w:r>
            </w:del>
          </w:p>
        </w:tc>
      </w:tr>
      <w:bookmarkEnd w:id="133"/>
      <w:tr w:rsidR="009B467E" w14:paraId="563FAC6B" w14:textId="77777777" w:rsidTr="00F91D6B">
        <w:trPr>
          <w:trHeight w:val="144"/>
          <w:jc w:val="center"/>
        </w:trPr>
        <w:tc>
          <w:tcPr>
            <w:tcW w:w="2065" w:type="dxa"/>
            <w:vAlign w:val="center"/>
          </w:tcPr>
          <w:p w14:paraId="540EC14D" w14:textId="133B5FE4" w:rsidR="009B467E" w:rsidRPr="003B098C" w:rsidRDefault="009B467E" w:rsidP="00F91D6B">
            <w:pPr>
              <w:pStyle w:val="Default"/>
              <w:jc w:val="center"/>
            </w:pPr>
            <w:r w:rsidRPr="003B098C">
              <w:t>CM-</w:t>
            </w:r>
            <w:ins w:id="139" w:author="Faulkner, David A. (Accenture Federal Services)" w:date="2019-04-09T09:44:00Z">
              <w:r w:rsidR="00EF780E">
                <w:rPr>
                  <w:color w:val="FF0000"/>
                </w:rPr>
                <w:t>04</w:t>
              </w:r>
            </w:ins>
            <w:del w:id="140" w:author="Faulkner, David A. (Accenture Federal Services)" w:date="2019-04-09T09:44:00Z">
              <w:r w:rsidRPr="000A7E5E" w:rsidDel="00EF780E">
                <w:rPr>
                  <w:color w:val="FF0000"/>
                </w:rPr>
                <w:delText>iii</w:delText>
              </w:r>
            </w:del>
          </w:p>
        </w:tc>
        <w:tc>
          <w:tcPr>
            <w:tcW w:w="5130" w:type="dxa"/>
            <w:vAlign w:val="center"/>
          </w:tcPr>
          <w:p w14:paraId="551A7C8A" w14:textId="1E2C6475" w:rsidR="009B467E" w:rsidRPr="003B098C" w:rsidRDefault="00EF780E" w:rsidP="00F91D6B">
            <w:pPr>
              <w:pStyle w:val="Default"/>
            </w:pPr>
            <w:ins w:id="141" w:author="Faulkner, David A. (Accenture Federal Services)" w:date="2019-04-09T09:45:00Z">
              <w:r>
                <w:t xml:space="preserve">Security Impact Analysis </w:t>
              </w:r>
            </w:ins>
          </w:p>
        </w:tc>
        <w:tc>
          <w:tcPr>
            <w:tcW w:w="2155" w:type="dxa"/>
          </w:tcPr>
          <w:p w14:paraId="7428A49A" w14:textId="15862576" w:rsidR="009B467E" w:rsidRPr="003B098C" w:rsidRDefault="009B467E" w:rsidP="00F91D6B">
            <w:pPr>
              <w:pStyle w:val="Default"/>
              <w:jc w:val="center"/>
            </w:pPr>
            <w:r>
              <w:rPr>
                <w:i/>
                <w:iCs/>
              </w:rPr>
              <w:t>Section 2.4.</w:t>
            </w:r>
            <w:ins w:id="142" w:author="Faulkner, David A. (Accenture Federal Services)" w:date="2019-04-09T10:09:00Z">
              <w:r w:rsidR="005F46E6">
                <w:rPr>
                  <w:i/>
                  <w:iCs/>
                </w:rPr>
                <w:t>14</w:t>
              </w:r>
            </w:ins>
            <w:del w:id="143" w:author="Faulkner, David A. (Accenture Federal Services)" w:date="2019-04-09T10:09:00Z">
              <w:r w:rsidRPr="000A7E5E" w:rsidDel="005F46E6">
                <w:rPr>
                  <w:i/>
                  <w:iCs/>
                  <w:color w:val="FF0000"/>
                </w:rPr>
                <w:delText>iii</w:delText>
              </w:r>
              <w:r w:rsidRPr="003B098C" w:rsidDel="005F46E6">
                <w:rPr>
                  <w:i/>
                  <w:iCs/>
                </w:rPr>
                <w:delText xml:space="preserve"> </w:delText>
              </w:r>
            </w:del>
          </w:p>
        </w:tc>
      </w:tr>
      <w:tr w:rsidR="009B467E" w14:paraId="4883D3C1" w14:textId="77777777" w:rsidTr="00F91D6B">
        <w:trPr>
          <w:trHeight w:val="144"/>
          <w:jc w:val="center"/>
        </w:trPr>
        <w:tc>
          <w:tcPr>
            <w:tcW w:w="2065" w:type="dxa"/>
            <w:vAlign w:val="center"/>
          </w:tcPr>
          <w:p w14:paraId="63C6641A" w14:textId="4368B5C1" w:rsidR="009B467E" w:rsidRPr="003B098C" w:rsidRDefault="009B467E" w:rsidP="00F91D6B">
            <w:pPr>
              <w:pStyle w:val="Default"/>
              <w:jc w:val="center"/>
            </w:pPr>
            <w:r>
              <w:t>CM-</w:t>
            </w:r>
            <w:ins w:id="144" w:author="Faulkner, David A. (Accenture Federal Services)" w:date="2019-04-09T09:44:00Z">
              <w:r w:rsidR="00EF780E">
                <w:t>05</w:t>
              </w:r>
            </w:ins>
          </w:p>
        </w:tc>
        <w:tc>
          <w:tcPr>
            <w:tcW w:w="5130" w:type="dxa"/>
            <w:vAlign w:val="center"/>
          </w:tcPr>
          <w:p w14:paraId="4CFB347A" w14:textId="45E47A96" w:rsidR="009B467E" w:rsidRPr="003B098C" w:rsidRDefault="00EF780E" w:rsidP="00F91D6B">
            <w:pPr>
              <w:pStyle w:val="Default"/>
            </w:pPr>
            <w:bookmarkStart w:id="145" w:name="_Hlk5708649"/>
            <w:ins w:id="146" w:author="Faulkner, David A. (Accenture Federal Services)" w:date="2019-04-09T09:45:00Z">
              <w:r>
                <w:t xml:space="preserve">Access Restriction for Change </w:t>
              </w:r>
            </w:ins>
            <w:bookmarkEnd w:id="145"/>
          </w:p>
        </w:tc>
        <w:tc>
          <w:tcPr>
            <w:tcW w:w="2155" w:type="dxa"/>
          </w:tcPr>
          <w:p w14:paraId="5C190FE6" w14:textId="012E75D6" w:rsidR="009B467E" w:rsidRPr="003B098C" w:rsidRDefault="009B467E" w:rsidP="00F91D6B">
            <w:pPr>
              <w:pStyle w:val="Default"/>
              <w:jc w:val="center"/>
            </w:pPr>
            <w:r>
              <w:rPr>
                <w:i/>
                <w:iCs/>
              </w:rPr>
              <w:t>Section 2.4.</w:t>
            </w:r>
            <w:ins w:id="147" w:author="Faulkner, David A. (Accenture Federal Services)" w:date="2019-04-09T10:09:00Z">
              <w:r w:rsidR="005F46E6">
                <w:rPr>
                  <w:i/>
                  <w:iCs/>
                </w:rPr>
                <w:t>15</w:t>
              </w:r>
            </w:ins>
            <w:del w:id="148" w:author="Faulkner, David A. (Accenture Federal Services)" w:date="2019-04-09T10:09:00Z">
              <w:r w:rsidRPr="003B098C" w:rsidDel="005F46E6">
                <w:rPr>
                  <w:i/>
                  <w:iCs/>
                </w:rPr>
                <w:delText xml:space="preserve"> </w:delText>
              </w:r>
            </w:del>
          </w:p>
        </w:tc>
      </w:tr>
      <w:tr w:rsidR="009B467E" w14:paraId="5DD8BECC" w14:textId="77777777" w:rsidTr="00F91D6B">
        <w:trPr>
          <w:trHeight w:val="144"/>
          <w:jc w:val="center"/>
        </w:trPr>
        <w:tc>
          <w:tcPr>
            <w:tcW w:w="2065" w:type="dxa"/>
            <w:vAlign w:val="center"/>
          </w:tcPr>
          <w:p w14:paraId="045F6DDB" w14:textId="70D802CE" w:rsidR="009B467E" w:rsidRPr="003B098C" w:rsidRDefault="009B467E" w:rsidP="00F91D6B">
            <w:pPr>
              <w:pStyle w:val="Default"/>
              <w:jc w:val="center"/>
            </w:pPr>
            <w:r>
              <w:t>CM-</w:t>
            </w:r>
            <w:ins w:id="149" w:author="Faulkner, David A. (Accenture Federal Services)" w:date="2019-04-09T09:44:00Z">
              <w:r w:rsidR="00EF780E">
                <w:t>06</w:t>
              </w:r>
            </w:ins>
          </w:p>
        </w:tc>
        <w:tc>
          <w:tcPr>
            <w:tcW w:w="5130" w:type="dxa"/>
            <w:vAlign w:val="center"/>
          </w:tcPr>
          <w:p w14:paraId="5C061CC2" w14:textId="09A5EFEE" w:rsidR="009B467E" w:rsidRPr="003B098C" w:rsidRDefault="00EF780E" w:rsidP="00F91D6B">
            <w:pPr>
              <w:pStyle w:val="Default"/>
            </w:pPr>
            <w:ins w:id="150" w:author="Faulkner, David A. (Accenture Federal Services)" w:date="2019-04-09T09:45:00Z">
              <w:r>
                <w:t xml:space="preserve">Configuration Settings </w:t>
              </w:r>
            </w:ins>
          </w:p>
        </w:tc>
        <w:tc>
          <w:tcPr>
            <w:tcW w:w="2155" w:type="dxa"/>
          </w:tcPr>
          <w:p w14:paraId="718A3323" w14:textId="242127A4" w:rsidR="009B467E" w:rsidRPr="003B098C" w:rsidRDefault="009B467E" w:rsidP="00F91D6B">
            <w:pPr>
              <w:pStyle w:val="Default"/>
              <w:jc w:val="center"/>
            </w:pPr>
            <w:r>
              <w:rPr>
                <w:i/>
                <w:iCs/>
              </w:rPr>
              <w:t>Section 2.4.</w:t>
            </w:r>
            <w:ins w:id="151" w:author="Faulkner, David A. (Accenture Federal Services)" w:date="2019-04-09T10:09:00Z">
              <w:r w:rsidR="005F46E6">
                <w:rPr>
                  <w:i/>
                  <w:iCs/>
                </w:rPr>
                <w:t>16</w:t>
              </w:r>
            </w:ins>
            <w:r w:rsidRPr="003B098C">
              <w:rPr>
                <w:i/>
                <w:iCs/>
              </w:rPr>
              <w:t xml:space="preserve"> </w:t>
            </w:r>
          </w:p>
        </w:tc>
      </w:tr>
      <w:tr w:rsidR="009B467E" w14:paraId="3B1F8480" w14:textId="77777777" w:rsidTr="00F91D6B">
        <w:trPr>
          <w:trHeight w:val="144"/>
          <w:jc w:val="center"/>
        </w:trPr>
        <w:tc>
          <w:tcPr>
            <w:tcW w:w="2065" w:type="dxa"/>
            <w:vAlign w:val="center"/>
          </w:tcPr>
          <w:p w14:paraId="5F1C8654" w14:textId="0A6EB186" w:rsidR="009B467E" w:rsidRPr="003B098C" w:rsidRDefault="009B467E" w:rsidP="00F91D6B">
            <w:pPr>
              <w:pStyle w:val="Default"/>
              <w:jc w:val="center"/>
            </w:pPr>
            <w:r>
              <w:t>CM-</w:t>
            </w:r>
            <w:ins w:id="152" w:author="Faulkner, David A. (Accenture Federal Services)" w:date="2019-04-09T09:44:00Z">
              <w:r w:rsidR="00EF780E">
                <w:t>07</w:t>
              </w:r>
            </w:ins>
          </w:p>
        </w:tc>
        <w:tc>
          <w:tcPr>
            <w:tcW w:w="5130" w:type="dxa"/>
            <w:vAlign w:val="center"/>
          </w:tcPr>
          <w:p w14:paraId="645A25C5" w14:textId="74F2060F" w:rsidR="009B467E" w:rsidRPr="003B098C" w:rsidRDefault="00EF780E" w:rsidP="00F91D6B">
            <w:pPr>
              <w:pStyle w:val="Default"/>
            </w:pPr>
            <w:ins w:id="153" w:author="Faulkner, David A. (Accenture Federal Services)" w:date="2019-04-09T09:45:00Z">
              <w:r>
                <w:t xml:space="preserve">Least Functionality </w:t>
              </w:r>
            </w:ins>
          </w:p>
        </w:tc>
        <w:tc>
          <w:tcPr>
            <w:tcW w:w="2155" w:type="dxa"/>
          </w:tcPr>
          <w:p w14:paraId="7167EDED" w14:textId="72AB4119" w:rsidR="009B467E" w:rsidRPr="003B098C" w:rsidRDefault="009B467E" w:rsidP="00F91D6B">
            <w:pPr>
              <w:pStyle w:val="Default"/>
              <w:jc w:val="center"/>
            </w:pPr>
            <w:r>
              <w:rPr>
                <w:i/>
                <w:iCs/>
              </w:rPr>
              <w:t>Section 2.4.</w:t>
            </w:r>
            <w:ins w:id="154" w:author="Faulkner, David A. (Accenture Federal Services)" w:date="2019-04-09T10:09:00Z">
              <w:r w:rsidR="005F46E6">
                <w:rPr>
                  <w:i/>
                  <w:iCs/>
                </w:rPr>
                <w:t>17</w:t>
              </w:r>
            </w:ins>
            <w:r w:rsidRPr="003B098C">
              <w:rPr>
                <w:i/>
                <w:iCs/>
              </w:rPr>
              <w:t xml:space="preserve"> </w:t>
            </w:r>
          </w:p>
        </w:tc>
      </w:tr>
      <w:tr w:rsidR="009B467E" w14:paraId="13973E6D" w14:textId="77777777" w:rsidTr="00F91D6B">
        <w:trPr>
          <w:trHeight w:val="144"/>
          <w:jc w:val="center"/>
        </w:trPr>
        <w:tc>
          <w:tcPr>
            <w:tcW w:w="2065" w:type="dxa"/>
            <w:vAlign w:val="center"/>
          </w:tcPr>
          <w:p w14:paraId="432AEF74" w14:textId="4CF6890E" w:rsidR="009B467E" w:rsidRPr="003B098C" w:rsidRDefault="009B467E" w:rsidP="00F91D6B">
            <w:pPr>
              <w:pStyle w:val="Default"/>
              <w:jc w:val="center"/>
            </w:pPr>
            <w:r>
              <w:t>CM-</w:t>
            </w:r>
            <w:ins w:id="155" w:author="Faulkner, David A. (Accenture Federal Services)" w:date="2019-04-09T09:44:00Z">
              <w:r w:rsidR="00EF780E">
                <w:t>08</w:t>
              </w:r>
            </w:ins>
          </w:p>
        </w:tc>
        <w:tc>
          <w:tcPr>
            <w:tcW w:w="5130" w:type="dxa"/>
            <w:vAlign w:val="center"/>
          </w:tcPr>
          <w:p w14:paraId="6130FD85" w14:textId="6702B9E2" w:rsidR="009B467E" w:rsidRPr="003B098C" w:rsidRDefault="00EF780E" w:rsidP="00F91D6B">
            <w:pPr>
              <w:pStyle w:val="Default"/>
            </w:pPr>
            <w:bookmarkStart w:id="156" w:name="_Hlk5697179"/>
            <w:ins w:id="157" w:author="Faulkner, David A. (Accenture Federal Services)" w:date="2019-04-09T09:46:00Z">
              <w:r>
                <w:t xml:space="preserve">Information </w:t>
              </w:r>
              <w:proofErr w:type="spellStart"/>
              <w:r>
                <w:t>Sytem</w:t>
              </w:r>
              <w:proofErr w:type="spellEnd"/>
              <w:r>
                <w:t xml:space="preserve"> Component Inventory </w:t>
              </w:r>
            </w:ins>
            <w:bookmarkEnd w:id="156"/>
          </w:p>
        </w:tc>
        <w:tc>
          <w:tcPr>
            <w:tcW w:w="2155" w:type="dxa"/>
          </w:tcPr>
          <w:p w14:paraId="2F7AC2FD" w14:textId="610604C4" w:rsidR="009B467E" w:rsidRPr="003B098C" w:rsidRDefault="009B467E" w:rsidP="00F91D6B">
            <w:pPr>
              <w:pStyle w:val="Default"/>
              <w:jc w:val="center"/>
            </w:pPr>
            <w:r>
              <w:rPr>
                <w:i/>
                <w:iCs/>
              </w:rPr>
              <w:t>Section 2.4.</w:t>
            </w:r>
            <w:ins w:id="158" w:author="Faulkner, David A. (Accenture Federal Services)" w:date="2019-04-09T10:09:00Z">
              <w:r w:rsidR="005F46E6">
                <w:rPr>
                  <w:i/>
                  <w:iCs/>
                </w:rPr>
                <w:t>18</w:t>
              </w:r>
            </w:ins>
            <w:del w:id="159" w:author="Faulkner, David A. (Accenture Federal Services)" w:date="2019-04-09T10:09:00Z">
              <w:r w:rsidRPr="003B098C" w:rsidDel="005F46E6">
                <w:rPr>
                  <w:i/>
                  <w:iCs/>
                </w:rPr>
                <w:delText xml:space="preserve"> </w:delText>
              </w:r>
            </w:del>
          </w:p>
        </w:tc>
      </w:tr>
      <w:tr w:rsidR="009B467E" w:rsidDel="00104391" w14:paraId="4C4D8AC5" w14:textId="36D33627" w:rsidTr="00F91D6B">
        <w:trPr>
          <w:trHeight w:val="144"/>
          <w:jc w:val="center"/>
          <w:del w:id="160" w:author="Faulkner, David A. (Accenture Federal Services)" w:date="2019-04-09T10:15:00Z"/>
        </w:trPr>
        <w:tc>
          <w:tcPr>
            <w:tcW w:w="2065" w:type="dxa"/>
            <w:vAlign w:val="center"/>
          </w:tcPr>
          <w:p w14:paraId="2C429F42" w14:textId="4F5FD9A4" w:rsidR="009B467E" w:rsidRPr="003B098C" w:rsidDel="00104391" w:rsidRDefault="009B467E" w:rsidP="00F91D6B">
            <w:pPr>
              <w:pStyle w:val="Default"/>
              <w:jc w:val="center"/>
              <w:rPr>
                <w:del w:id="161" w:author="Faulkner, David A. (Accenture Federal Services)" w:date="2019-04-09T10:15:00Z"/>
              </w:rPr>
            </w:pPr>
            <w:del w:id="162" w:author="Faulkner, David A. (Accenture Federal Services)" w:date="2019-04-09T10:15:00Z">
              <w:r w:rsidDel="00104391">
                <w:delText>CM-</w:delText>
              </w:r>
            </w:del>
          </w:p>
        </w:tc>
        <w:tc>
          <w:tcPr>
            <w:tcW w:w="5130" w:type="dxa"/>
            <w:vAlign w:val="center"/>
          </w:tcPr>
          <w:p w14:paraId="12E481A5" w14:textId="2B2D4138" w:rsidR="009B467E" w:rsidRPr="003B098C" w:rsidDel="00104391" w:rsidRDefault="009B467E" w:rsidP="00F91D6B">
            <w:pPr>
              <w:pStyle w:val="Default"/>
              <w:rPr>
                <w:del w:id="163" w:author="Faulkner, David A. (Accenture Federal Services)" w:date="2019-04-09T10:15:00Z"/>
              </w:rPr>
            </w:pPr>
          </w:p>
        </w:tc>
        <w:tc>
          <w:tcPr>
            <w:tcW w:w="2155" w:type="dxa"/>
          </w:tcPr>
          <w:p w14:paraId="634E422C" w14:textId="175F1C73" w:rsidR="009B467E" w:rsidRPr="003B098C" w:rsidDel="00104391" w:rsidRDefault="009B467E" w:rsidP="00F91D6B">
            <w:pPr>
              <w:pStyle w:val="Default"/>
              <w:jc w:val="center"/>
              <w:rPr>
                <w:del w:id="164" w:author="Faulkner, David A. (Accenture Federal Services)" w:date="2019-04-09T10:15:00Z"/>
              </w:rPr>
            </w:pPr>
            <w:del w:id="165" w:author="Faulkner, David A. (Accenture Federal Services)" w:date="2019-04-09T10:15:00Z">
              <w:r w:rsidDel="00104391">
                <w:rPr>
                  <w:i/>
                  <w:iCs/>
                </w:rPr>
                <w:delText>Section 2.4.</w:delText>
              </w:r>
              <w:r w:rsidRPr="003B098C" w:rsidDel="00104391">
                <w:rPr>
                  <w:i/>
                  <w:iCs/>
                </w:rPr>
                <w:delText xml:space="preserve"> </w:delText>
              </w:r>
            </w:del>
          </w:p>
        </w:tc>
      </w:tr>
      <w:tr w:rsidR="009B467E" w:rsidDel="00104391" w14:paraId="6F46AE5A" w14:textId="3CB8B23A" w:rsidTr="00F91D6B">
        <w:trPr>
          <w:trHeight w:val="144"/>
          <w:jc w:val="center"/>
          <w:del w:id="166" w:author="Faulkner, David A. (Accenture Federal Services)" w:date="2019-04-09T10:15:00Z"/>
        </w:trPr>
        <w:tc>
          <w:tcPr>
            <w:tcW w:w="2065" w:type="dxa"/>
            <w:vAlign w:val="center"/>
          </w:tcPr>
          <w:p w14:paraId="55D179E9" w14:textId="7BF16EA7" w:rsidR="009B467E" w:rsidRPr="003B098C" w:rsidDel="00104391" w:rsidRDefault="009B467E" w:rsidP="00F91D6B">
            <w:pPr>
              <w:pStyle w:val="Default"/>
              <w:jc w:val="center"/>
              <w:rPr>
                <w:del w:id="167" w:author="Faulkner, David A. (Accenture Federal Services)" w:date="2019-04-09T10:15:00Z"/>
              </w:rPr>
            </w:pPr>
            <w:del w:id="168" w:author="Faulkner, David A. (Accenture Federal Services)" w:date="2019-04-09T10:15:00Z">
              <w:r w:rsidDel="00104391">
                <w:delText>CM-</w:delText>
              </w:r>
            </w:del>
          </w:p>
        </w:tc>
        <w:tc>
          <w:tcPr>
            <w:tcW w:w="5130" w:type="dxa"/>
            <w:vAlign w:val="center"/>
          </w:tcPr>
          <w:p w14:paraId="603ED162" w14:textId="782F04A9" w:rsidR="009B467E" w:rsidRPr="003B098C" w:rsidDel="00104391" w:rsidRDefault="009B467E" w:rsidP="00F91D6B">
            <w:pPr>
              <w:pStyle w:val="Default"/>
              <w:rPr>
                <w:del w:id="169" w:author="Faulkner, David A. (Accenture Federal Services)" w:date="2019-04-09T10:15:00Z"/>
              </w:rPr>
            </w:pPr>
          </w:p>
        </w:tc>
        <w:tc>
          <w:tcPr>
            <w:tcW w:w="2155" w:type="dxa"/>
          </w:tcPr>
          <w:p w14:paraId="64F39276" w14:textId="09BD42CF" w:rsidR="009B467E" w:rsidRPr="003B098C" w:rsidDel="00104391" w:rsidRDefault="009B467E" w:rsidP="00F91D6B">
            <w:pPr>
              <w:pStyle w:val="Default"/>
              <w:jc w:val="center"/>
              <w:rPr>
                <w:del w:id="170" w:author="Faulkner, David A. (Accenture Federal Services)" w:date="2019-04-09T10:15:00Z"/>
              </w:rPr>
            </w:pPr>
            <w:del w:id="171" w:author="Faulkner, David A. (Accenture Federal Services)" w:date="2019-04-09T10:15:00Z">
              <w:r w:rsidDel="00104391">
                <w:rPr>
                  <w:i/>
                  <w:iCs/>
                </w:rPr>
                <w:delText>Section 2.4.</w:delText>
              </w:r>
              <w:r w:rsidRPr="003B098C" w:rsidDel="00104391">
                <w:rPr>
                  <w:i/>
                  <w:iCs/>
                </w:rPr>
                <w:delText xml:space="preserve"> </w:delText>
              </w:r>
            </w:del>
          </w:p>
        </w:tc>
      </w:tr>
      <w:tr w:rsidR="009B467E" w:rsidDel="00104391" w14:paraId="0335C085" w14:textId="23F4CB77" w:rsidTr="00F91D6B">
        <w:trPr>
          <w:trHeight w:val="144"/>
          <w:jc w:val="center"/>
          <w:del w:id="172" w:author="Faulkner, David A. (Accenture Federal Services)" w:date="2019-04-09T10:15:00Z"/>
        </w:trPr>
        <w:tc>
          <w:tcPr>
            <w:tcW w:w="2065" w:type="dxa"/>
            <w:vAlign w:val="center"/>
          </w:tcPr>
          <w:p w14:paraId="059BABB5" w14:textId="792F145C" w:rsidR="009B467E" w:rsidRPr="003B098C" w:rsidDel="00104391" w:rsidRDefault="009B467E" w:rsidP="00F91D6B">
            <w:pPr>
              <w:pStyle w:val="Default"/>
              <w:jc w:val="center"/>
              <w:rPr>
                <w:del w:id="173" w:author="Faulkner, David A. (Accenture Federal Services)" w:date="2019-04-09T10:15:00Z"/>
              </w:rPr>
            </w:pPr>
            <w:del w:id="174" w:author="Faulkner, David A. (Accenture Federal Services)" w:date="2019-04-09T10:15:00Z">
              <w:r w:rsidDel="00104391">
                <w:delText>CM-</w:delText>
              </w:r>
            </w:del>
          </w:p>
        </w:tc>
        <w:tc>
          <w:tcPr>
            <w:tcW w:w="5130" w:type="dxa"/>
            <w:vAlign w:val="center"/>
          </w:tcPr>
          <w:p w14:paraId="4016FFB8" w14:textId="1E2CFFC4" w:rsidR="009B467E" w:rsidRPr="003B098C" w:rsidDel="00104391" w:rsidRDefault="009B467E" w:rsidP="00F91D6B">
            <w:pPr>
              <w:pStyle w:val="Default"/>
              <w:rPr>
                <w:del w:id="175" w:author="Faulkner, David A. (Accenture Federal Services)" w:date="2019-04-09T10:15:00Z"/>
              </w:rPr>
            </w:pPr>
          </w:p>
        </w:tc>
        <w:tc>
          <w:tcPr>
            <w:tcW w:w="2155" w:type="dxa"/>
          </w:tcPr>
          <w:p w14:paraId="4D5CFBD4" w14:textId="54FA5DFE" w:rsidR="009B467E" w:rsidRPr="003B098C" w:rsidDel="00104391" w:rsidRDefault="009B467E" w:rsidP="00F91D6B">
            <w:pPr>
              <w:pStyle w:val="Default"/>
              <w:jc w:val="center"/>
              <w:rPr>
                <w:del w:id="176" w:author="Faulkner, David A. (Accenture Federal Services)" w:date="2019-04-09T10:15:00Z"/>
              </w:rPr>
            </w:pPr>
            <w:del w:id="177" w:author="Faulkner, David A. (Accenture Federal Services)" w:date="2019-04-09T10:15:00Z">
              <w:r w:rsidDel="00104391">
                <w:rPr>
                  <w:i/>
                  <w:iCs/>
                </w:rPr>
                <w:delText>Section 2.4.</w:delText>
              </w:r>
              <w:r w:rsidRPr="003B098C" w:rsidDel="00104391">
                <w:rPr>
                  <w:i/>
                  <w:iCs/>
                </w:rPr>
                <w:delText xml:space="preserve"> </w:delText>
              </w:r>
            </w:del>
          </w:p>
        </w:tc>
      </w:tr>
    </w:tbl>
    <w:p w14:paraId="40277340" w14:textId="77777777" w:rsidR="009B467E" w:rsidRDefault="009B467E" w:rsidP="009B467E">
      <w:pPr>
        <w:pStyle w:val="Default"/>
        <w:rPr>
          <w:b/>
          <w:bCs/>
          <w:sz w:val="28"/>
          <w:szCs w:val="28"/>
        </w:rPr>
      </w:pPr>
    </w:p>
    <w:p w14:paraId="447D3C4A" w14:textId="77777777" w:rsidR="009B467E" w:rsidRDefault="009B467E" w:rsidP="009B467E">
      <w:pPr>
        <w:pStyle w:val="Default"/>
        <w:rPr>
          <w:b/>
          <w:bCs/>
          <w:sz w:val="28"/>
          <w:szCs w:val="28"/>
        </w:rPr>
      </w:pPr>
    </w:p>
    <w:p w14:paraId="137EABCB" w14:textId="5D7BF7A2" w:rsidR="009B467E" w:rsidRPr="00135A7D" w:rsidRDefault="009B467E" w:rsidP="009B467E">
      <w:pPr>
        <w:pStyle w:val="Heading2"/>
        <w:numPr>
          <w:ilvl w:val="0"/>
          <w:numId w:val="0"/>
        </w:numPr>
      </w:pPr>
      <w:r>
        <w:t>2.4.</w:t>
      </w:r>
      <w:ins w:id="178" w:author="Faulkner, David A. (Accenture Federal Services)" w:date="2019-04-09T10:09:00Z">
        <w:r w:rsidR="005F46E6">
          <w:rPr>
            <w:color w:val="FF0000"/>
          </w:rPr>
          <w:t>12</w:t>
        </w:r>
      </w:ins>
      <w:del w:id="179" w:author="Faulkner, David A. (Accenture Federal Services)" w:date="2019-04-09T10:09:00Z">
        <w:r w:rsidRPr="00490F19" w:rsidDel="005F46E6">
          <w:rPr>
            <w:color w:val="FF0000"/>
          </w:rPr>
          <w:delText>i</w:delText>
        </w:r>
      </w:del>
      <w:r w:rsidRPr="00135A7D">
        <w:t xml:space="preserve"> </w:t>
      </w:r>
      <w:r w:rsidRPr="00490F19">
        <w:rPr>
          <w:bCs w:val="0"/>
        </w:rPr>
        <w:t>Security Control Requirement</w:t>
      </w:r>
      <w:r w:rsidRPr="00135A7D">
        <w:t xml:space="preserve"> </w:t>
      </w:r>
    </w:p>
    <w:p w14:paraId="7D91341A" w14:textId="6FB8EBC9" w:rsidR="009B467E" w:rsidRDefault="009B467E" w:rsidP="009B467E">
      <w:pPr>
        <w:pStyle w:val="BodyText"/>
        <w:rPr>
          <w:ins w:id="180" w:author="Faulkner, David A. (Accenture Federal Services)" w:date="2019-04-09T10:06:00Z"/>
          <w:b/>
          <w:color w:val="FF0000"/>
          <w:szCs w:val="24"/>
        </w:rPr>
      </w:pPr>
      <w:r>
        <w:rPr>
          <w:b/>
          <w:szCs w:val="24"/>
        </w:rPr>
        <w:t>Control CM-</w:t>
      </w:r>
      <w:ins w:id="181" w:author="Faulkner, David A. (Accenture Federal Services)" w:date="2019-04-09T10:06:00Z">
        <w:r w:rsidR="008E2F5B">
          <w:rPr>
            <w:b/>
            <w:color w:val="FF0000"/>
            <w:szCs w:val="24"/>
          </w:rPr>
          <w:t xml:space="preserve">02 Baseline Configuration </w:t>
        </w:r>
      </w:ins>
      <w:del w:id="182" w:author="Faulkner, David A. (Accenture Federal Services)" w:date="2019-04-09T10:06:00Z">
        <w:r w:rsidRPr="00490F19" w:rsidDel="008E2F5B">
          <w:rPr>
            <w:b/>
            <w:color w:val="FF0000"/>
            <w:szCs w:val="24"/>
          </w:rPr>
          <w:delText>i</w:delText>
        </w:r>
      </w:del>
    </w:p>
    <w:p w14:paraId="261B5F48" w14:textId="77777777" w:rsidR="008E2F5B" w:rsidRPr="008E2F5B" w:rsidRDefault="008E2F5B" w:rsidP="008E2F5B">
      <w:pPr>
        <w:pStyle w:val="BodyText"/>
        <w:rPr>
          <w:ins w:id="183" w:author="Faulkner, David A. (Accenture Federal Services)" w:date="2019-04-09T10:06:00Z"/>
          <w:szCs w:val="24"/>
        </w:rPr>
      </w:pPr>
      <w:ins w:id="184" w:author="Faulkner, David A. (Accenture Federal Services)" w:date="2019-04-09T10:06:00Z">
        <w:r w:rsidRPr="008E2F5B">
          <w:rPr>
            <w:szCs w:val="24"/>
          </w:rPr>
          <w:t xml:space="preserve">VAM will develop, document, and maintain under configuration control, a current baseline configuration of the information system. Configuration management enables the organization to manage the VAM baseline. The baseline is updated when a change is implemented into Production or restored if a release in Production fails. Changes to the baseline are systematically monitored and controlled within the version control, change management, and configuration auditing </w:t>
        </w:r>
        <w:proofErr w:type="spellStart"/>
        <w:proofErr w:type="gramStart"/>
        <w:r w:rsidRPr="008E2F5B">
          <w:rPr>
            <w:szCs w:val="24"/>
          </w:rPr>
          <w:t>functions.This</w:t>
        </w:r>
        <w:proofErr w:type="spellEnd"/>
        <w:proofErr w:type="gramEnd"/>
        <w:r w:rsidRPr="008E2F5B">
          <w:rPr>
            <w:szCs w:val="24"/>
          </w:rPr>
          <w:t xml:space="preserve"> control is provided VA-wide by the Service Delivery and Engineering (SDE), Enterprise Systems Engineering (ESE), Security Management Analytics (SMA); and EO Technical Security.</w:t>
        </w:r>
      </w:ins>
    </w:p>
    <w:p w14:paraId="0323043C" w14:textId="77777777" w:rsidR="008E2F5B" w:rsidRPr="008E2F5B" w:rsidRDefault="008E2F5B" w:rsidP="008E2F5B">
      <w:pPr>
        <w:pStyle w:val="BodyText"/>
        <w:rPr>
          <w:ins w:id="185" w:author="Faulkner, David A. (Accenture Federal Services)" w:date="2019-04-09T10:06:00Z"/>
          <w:szCs w:val="24"/>
        </w:rPr>
      </w:pPr>
      <w:ins w:id="186" w:author="Faulkner, David A. (Accenture Federal Services)" w:date="2019-04-09T10:06:00Z">
        <w:r w:rsidRPr="008E2F5B">
          <w:rPr>
            <w:szCs w:val="24"/>
          </w:rPr>
          <w:t>ESE owns the development and approval of all VA Baselines. The Baseline and Configuration Management (BCM) section within SMA was formed to serve as a liaison and one part of a governing body for the development, execution and review of configuration baselines. VA ESE-sanctioned baselines can be found here:</w:t>
        </w:r>
      </w:ins>
    </w:p>
    <w:p w14:paraId="71661250" w14:textId="056D6D19" w:rsidR="008E2F5B" w:rsidRPr="008E2F5B" w:rsidRDefault="00594BB5" w:rsidP="008E2F5B">
      <w:pPr>
        <w:pStyle w:val="BodyText"/>
        <w:rPr>
          <w:ins w:id="187" w:author="Faulkner, David A. (Accenture Federal Services)" w:date="2019-04-09T10:06:00Z"/>
          <w:szCs w:val="24"/>
        </w:rPr>
      </w:pPr>
      <w:ins w:id="188" w:author="Faulkner, David A. (Accenture Federal Services)" w:date="2019-04-09T10:06:00Z">
        <w:r>
          <w:rPr>
            <w:szCs w:val="24"/>
          </w:rPr>
          <w:fldChar w:fldCharType="begin"/>
        </w:r>
        <w:r>
          <w:rPr>
            <w:szCs w:val="24"/>
          </w:rPr>
          <w:instrText xml:space="preserve"> HYPERLINK "</w:instrText>
        </w:r>
        <w:r w:rsidRPr="008E2F5B">
          <w:rPr>
            <w:szCs w:val="24"/>
          </w:rPr>
          <w:instrText>https://vaww.sde.portal.va.gov/svcs/sma/BCM/SitePages/Home.aspx</w:instrText>
        </w:r>
        <w:r>
          <w:rPr>
            <w:szCs w:val="24"/>
          </w:rPr>
          <w:instrText xml:space="preserve">" </w:instrText>
        </w:r>
        <w:r>
          <w:rPr>
            <w:szCs w:val="24"/>
          </w:rPr>
          <w:fldChar w:fldCharType="separate"/>
        </w:r>
        <w:r w:rsidRPr="0035128E">
          <w:rPr>
            <w:rStyle w:val="Hyperlink"/>
            <w:szCs w:val="24"/>
          </w:rPr>
          <w:t>https://vaww.sde.portal.va.gov/svcs/sma/BCM/SitePages/Home.aspx</w:t>
        </w:r>
        <w:r>
          <w:rPr>
            <w:szCs w:val="24"/>
          </w:rPr>
          <w:fldChar w:fldCharType="end"/>
        </w:r>
        <w:r>
          <w:rPr>
            <w:szCs w:val="24"/>
          </w:rPr>
          <w:t xml:space="preserve"> </w:t>
        </w:r>
      </w:ins>
    </w:p>
    <w:p w14:paraId="73D980D2" w14:textId="77777777" w:rsidR="008E2F5B" w:rsidRPr="008E2F5B" w:rsidRDefault="008E2F5B" w:rsidP="008E2F5B">
      <w:pPr>
        <w:pStyle w:val="BodyText"/>
        <w:rPr>
          <w:ins w:id="189" w:author="Faulkner, David A. (Accenture Federal Services)" w:date="2019-04-09T10:06:00Z"/>
          <w:szCs w:val="24"/>
        </w:rPr>
      </w:pPr>
      <w:ins w:id="190" w:author="Faulkner, David A. (Accenture Federal Services)" w:date="2019-04-09T10:06:00Z">
        <w:r w:rsidRPr="008E2F5B">
          <w:rPr>
            <w:szCs w:val="24"/>
          </w:rPr>
          <w:lastRenderedPageBreak/>
          <w:t>The SMA BCM section coordinates baseline requests by EO with ESE. To contact BCM, request a new baseline or request a change to an existing baseline, email BCM at vait.bcmintake@va.gov. EO information system baselines are maintained in the National Service Desk (NSD), CA Service Desk Manager (SDM) Configuration Management Database (CMDB) for all hosted systems, components, and configuration items (CI).</w:t>
        </w:r>
      </w:ins>
    </w:p>
    <w:p w14:paraId="7A2FEF7F" w14:textId="77777777" w:rsidR="008E2F5B" w:rsidRPr="008E2F5B" w:rsidRDefault="008E2F5B" w:rsidP="008E2F5B">
      <w:pPr>
        <w:pStyle w:val="BodyText"/>
        <w:rPr>
          <w:ins w:id="191" w:author="Faulkner, David A. (Accenture Federal Services)" w:date="2019-04-09T10:06:00Z"/>
          <w:szCs w:val="24"/>
        </w:rPr>
      </w:pPr>
      <w:ins w:id="192" w:author="Faulkner, David A. (Accenture Federal Services)" w:date="2019-04-09T10:06:00Z">
        <w:r w:rsidRPr="008E2F5B">
          <w:rPr>
            <w:szCs w:val="24"/>
          </w:rPr>
          <w:t>NSD SDM is the facilitator for baseline configuration by tracking authorized changes to EO information systems. Each Change Request (CR) details proposed changes and a back-out or recovery plan. All additions or changes to system/application baselines are maintained in CMDB under configuration and change control.</w:t>
        </w:r>
      </w:ins>
    </w:p>
    <w:p w14:paraId="1C03DB0B" w14:textId="77777777" w:rsidR="008E2F5B" w:rsidRPr="008E2F5B" w:rsidRDefault="008E2F5B" w:rsidP="008E2F5B">
      <w:pPr>
        <w:pStyle w:val="BodyText"/>
        <w:rPr>
          <w:ins w:id="193" w:author="Faulkner, David A. (Accenture Federal Services)" w:date="2019-04-09T10:06:00Z"/>
          <w:szCs w:val="24"/>
        </w:rPr>
      </w:pPr>
      <w:ins w:id="194" w:author="Faulkner, David A. (Accenture Federal Services)" w:date="2019-04-09T10:06:00Z">
        <w:r w:rsidRPr="008E2F5B">
          <w:rPr>
            <w:szCs w:val="24"/>
          </w:rPr>
          <w:t>Service Desk (NSD), CA Service Desk Manager (SDM) Configuration Management Database (CMDB) for all hosted systems, components, and configuration items (CI).</w:t>
        </w:r>
      </w:ins>
    </w:p>
    <w:p w14:paraId="5AF6EADE" w14:textId="77777777" w:rsidR="008E2F5B" w:rsidRPr="008E2F5B" w:rsidRDefault="008E2F5B" w:rsidP="008E2F5B">
      <w:pPr>
        <w:pStyle w:val="BodyText"/>
        <w:rPr>
          <w:ins w:id="195" w:author="Faulkner, David A. (Accenture Federal Services)" w:date="2019-04-09T10:06:00Z"/>
          <w:szCs w:val="24"/>
        </w:rPr>
      </w:pPr>
      <w:ins w:id="196" w:author="Faulkner, David A. (Accenture Federal Services)" w:date="2019-04-09T10:06:00Z">
        <w:r w:rsidRPr="008E2F5B">
          <w:rPr>
            <w:szCs w:val="24"/>
          </w:rPr>
          <w:t>NSD SDM is the facilitator for baseline configuration by tracking authorized changes to EO information systems. Each Change Request (CR) details proposed changes and a back-out or recovery plan. All additions or changes to system/application baselines are maintained in CMDB under configuration and change control.</w:t>
        </w:r>
      </w:ins>
    </w:p>
    <w:p w14:paraId="4D9D377D" w14:textId="77777777" w:rsidR="008E2F5B" w:rsidRPr="008E2F5B" w:rsidRDefault="008E2F5B" w:rsidP="008E2F5B">
      <w:pPr>
        <w:pStyle w:val="BodyText"/>
        <w:rPr>
          <w:ins w:id="197" w:author="Faulkner, David A. (Accenture Federal Services)" w:date="2019-04-09T10:06:00Z"/>
          <w:szCs w:val="24"/>
        </w:rPr>
      </w:pPr>
    </w:p>
    <w:p w14:paraId="2366A562" w14:textId="77777777" w:rsidR="008E2F5B" w:rsidRPr="008E2F5B" w:rsidRDefault="008E2F5B" w:rsidP="008E2F5B">
      <w:pPr>
        <w:pStyle w:val="BodyText"/>
        <w:rPr>
          <w:ins w:id="198" w:author="Faulkner, David A. (Accenture Federal Services)" w:date="2019-04-09T10:06:00Z"/>
          <w:szCs w:val="24"/>
        </w:rPr>
      </w:pPr>
      <w:ins w:id="199" w:author="Faulkner, David A. (Accenture Federal Services)" w:date="2019-04-09T10:06:00Z">
        <w:r w:rsidRPr="008E2F5B">
          <w:rPr>
            <w:szCs w:val="24"/>
          </w:rPr>
          <w:t>VAM reviews and updates the baseline configuration of the information system annually and when directed by the VA; and as an integral part of information system component installations and upgrades.</w:t>
        </w:r>
      </w:ins>
    </w:p>
    <w:p w14:paraId="33E35474" w14:textId="77777777" w:rsidR="008E2F5B" w:rsidRPr="008E2F5B" w:rsidRDefault="008E2F5B" w:rsidP="008E2F5B">
      <w:pPr>
        <w:pStyle w:val="BodyText"/>
        <w:rPr>
          <w:ins w:id="200" w:author="Faulkner, David A. (Accenture Federal Services)" w:date="2019-04-09T10:06:00Z"/>
          <w:szCs w:val="24"/>
        </w:rPr>
      </w:pPr>
      <w:ins w:id="201" w:author="Faulkner, David A. (Accenture Federal Services)" w:date="2019-04-09T10:06:00Z">
        <w:r w:rsidRPr="008E2F5B">
          <w:rPr>
            <w:szCs w:val="24"/>
          </w:rPr>
          <w:t>ETM organization reviews and updates the baseline configuration of the information system at specified intervals; when required by defined events; and as an integral part of information system component installations.  ETM has:</w:t>
        </w:r>
      </w:ins>
    </w:p>
    <w:p w14:paraId="332BB44B" w14:textId="77777777" w:rsidR="008E2F5B" w:rsidRPr="008E2F5B" w:rsidRDefault="008E2F5B" w:rsidP="008E2F5B">
      <w:pPr>
        <w:pStyle w:val="BodyText"/>
        <w:rPr>
          <w:ins w:id="202" w:author="Faulkner, David A. (Accenture Federal Services)" w:date="2019-04-09T10:06:00Z"/>
          <w:szCs w:val="24"/>
        </w:rPr>
      </w:pPr>
      <w:ins w:id="203" w:author="Faulkner, David A. (Accenture Federal Services)" w:date="2019-04-09T10:06:00Z">
        <w:r w:rsidRPr="008E2F5B">
          <w:rPr>
            <w:szCs w:val="24"/>
          </w:rPr>
          <w:t>(</w:t>
        </w:r>
        <w:proofErr w:type="spellStart"/>
        <w:r w:rsidRPr="008E2F5B">
          <w:rPr>
            <w:szCs w:val="24"/>
          </w:rPr>
          <w:t>i</w:t>
        </w:r>
        <w:proofErr w:type="spellEnd"/>
        <w:r w:rsidRPr="008E2F5B">
          <w:rPr>
            <w:szCs w:val="24"/>
          </w:rPr>
          <w:t>) Established and maintains baseline configurations and inventories of organizational information systems (including hardware, software, firmware, and documentation) throughout the respective system development life cycles (SDLC); and</w:t>
        </w:r>
      </w:ins>
    </w:p>
    <w:p w14:paraId="2EB06608" w14:textId="77777777" w:rsidR="008E2F5B" w:rsidRPr="008E2F5B" w:rsidRDefault="008E2F5B" w:rsidP="008E2F5B">
      <w:pPr>
        <w:pStyle w:val="BodyText"/>
        <w:rPr>
          <w:ins w:id="204" w:author="Faulkner, David A. (Accenture Federal Services)" w:date="2019-04-09T10:06:00Z"/>
          <w:szCs w:val="24"/>
        </w:rPr>
      </w:pPr>
      <w:ins w:id="205" w:author="Faulkner, David A. (Accenture Federal Services)" w:date="2019-04-09T10:06:00Z">
        <w:r w:rsidRPr="008E2F5B">
          <w:rPr>
            <w:szCs w:val="24"/>
          </w:rPr>
          <w:t>(ii) Established and enforces security configuration settings for information technology products employed in the information systems.</w:t>
        </w:r>
      </w:ins>
    </w:p>
    <w:p w14:paraId="40471101" w14:textId="77777777" w:rsidR="008E2F5B" w:rsidRPr="008E2F5B" w:rsidRDefault="008E2F5B" w:rsidP="008E2F5B">
      <w:pPr>
        <w:pStyle w:val="BodyText"/>
        <w:rPr>
          <w:ins w:id="206" w:author="Faulkner, David A. (Accenture Federal Services)" w:date="2019-04-09T10:06:00Z"/>
          <w:szCs w:val="24"/>
        </w:rPr>
      </w:pPr>
      <w:ins w:id="207" w:author="Faulkner, David A. (Accenture Federal Services)" w:date="2019-04-09T10:06:00Z">
        <w:r w:rsidRPr="008E2F5B">
          <w:rPr>
            <w:szCs w:val="24"/>
          </w:rPr>
          <w:t xml:space="preserve">DCO utilizes a Configuration Management Database (CMDB) that serves as the system of record for all the related information including a current baseline configuration of DCO information systems and an inventory of constituent components as described in CFD Directive 6215. DCO </w:t>
        </w:r>
        <w:proofErr w:type="gramStart"/>
        <w:r w:rsidRPr="008E2F5B">
          <w:rPr>
            <w:szCs w:val="24"/>
          </w:rPr>
          <w:t>has the ability to</w:t>
        </w:r>
        <w:proofErr w:type="gramEnd"/>
        <w:r w:rsidRPr="008E2F5B">
          <w:rPr>
            <w:szCs w:val="24"/>
          </w:rPr>
          <w:t xml:space="preserve"> report on the current status and history of configuration items for ETM. The Configuration Management Team ensures all changes to configuration items are recorded and updated, accurately and timely. DCO documents and controls changes to ETM through Service Desk Manager (SDM). Officials approve changes through an automated change order workflow as described in CFD Directive 6220, Change Management.</w:t>
        </w:r>
      </w:ins>
    </w:p>
    <w:p w14:paraId="016433E0" w14:textId="77777777" w:rsidR="008E2F5B" w:rsidRPr="008E2F5B" w:rsidRDefault="008E2F5B" w:rsidP="008E2F5B">
      <w:pPr>
        <w:pStyle w:val="BodyText"/>
        <w:rPr>
          <w:ins w:id="208" w:author="Faulkner, David A. (Accenture Federal Services)" w:date="2019-04-09T10:06:00Z"/>
          <w:szCs w:val="24"/>
        </w:rPr>
      </w:pPr>
      <w:ins w:id="209" w:author="Faulkner, David A. (Accenture Federal Services)" w:date="2019-04-09T10:06:00Z">
        <w:r w:rsidRPr="008E2F5B">
          <w:rPr>
            <w:szCs w:val="24"/>
          </w:rPr>
          <w:t xml:space="preserve">VAM retains organization-defined previous versions older than current baseline versions to support rollback. A key part of the change management plan is to maintain previous versions of the VAM baselines in the VAM CM repository, so that the Platform may be rolled back to a previous state that has been snapped for backup. </w:t>
        </w:r>
      </w:ins>
    </w:p>
    <w:p w14:paraId="7C26CA0D" w14:textId="77777777" w:rsidR="008E2F5B" w:rsidRPr="008E2F5B" w:rsidRDefault="008E2F5B" w:rsidP="008E2F5B">
      <w:pPr>
        <w:pStyle w:val="BodyText"/>
        <w:rPr>
          <w:ins w:id="210" w:author="Faulkner, David A. (Accenture Federal Services)" w:date="2019-04-09T10:06:00Z"/>
          <w:szCs w:val="24"/>
        </w:rPr>
      </w:pPr>
    </w:p>
    <w:p w14:paraId="77223EF8" w14:textId="77777777" w:rsidR="008E2F5B" w:rsidRPr="008E2F5B" w:rsidRDefault="008E2F5B" w:rsidP="008E2F5B">
      <w:pPr>
        <w:pStyle w:val="BodyText"/>
        <w:rPr>
          <w:ins w:id="211" w:author="Faulkner, David A. (Accenture Federal Services)" w:date="2019-04-09T10:06:00Z"/>
          <w:szCs w:val="24"/>
        </w:rPr>
      </w:pPr>
      <w:ins w:id="212" w:author="Faulkner, David A. (Accenture Federal Services)" w:date="2019-04-09T10:06:00Z">
        <w:r w:rsidRPr="008E2F5B">
          <w:rPr>
            <w:szCs w:val="24"/>
          </w:rPr>
          <w:t>This control is provided by Enterprise Operations (EO) and implemented by EIS personnel.</w:t>
        </w:r>
      </w:ins>
    </w:p>
    <w:p w14:paraId="77D6AB33" w14:textId="77777777" w:rsidR="008E2F5B" w:rsidRPr="008E2F5B" w:rsidRDefault="008E2F5B" w:rsidP="008E2F5B">
      <w:pPr>
        <w:pStyle w:val="BodyText"/>
        <w:rPr>
          <w:ins w:id="213" w:author="Faulkner, David A. (Accenture Federal Services)" w:date="2019-04-09T10:06:00Z"/>
          <w:szCs w:val="24"/>
        </w:rPr>
      </w:pPr>
      <w:ins w:id="214" w:author="Faulkner, David A. (Accenture Federal Services)" w:date="2019-04-09T10:06:00Z">
        <w:r w:rsidRPr="008E2F5B">
          <w:rPr>
            <w:szCs w:val="24"/>
          </w:rPr>
          <w:lastRenderedPageBreak/>
          <w:t>DCO retains older versions of baseline configurations as deemed necessary to support rollback. The CA Service Desk Manager (SDM) CMDB provides a list of changes in order that installation that can be reversed if rollback is necessary; records are kept for six (6) years.</w:t>
        </w:r>
      </w:ins>
    </w:p>
    <w:p w14:paraId="0172AE28" w14:textId="77777777" w:rsidR="008E2F5B" w:rsidRPr="008E2F5B" w:rsidRDefault="008E2F5B" w:rsidP="008E2F5B">
      <w:pPr>
        <w:pStyle w:val="BodyText"/>
        <w:rPr>
          <w:ins w:id="215" w:author="Faulkner, David A. (Accenture Federal Services)" w:date="2019-04-09T10:06:00Z"/>
          <w:szCs w:val="24"/>
        </w:rPr>
      </w:pPr>
      <w:ins w:id="216" w:author="Faulkner, David A. (Accenture Federal Services)" w:date="2019-04-09T10:06:00Z">
        <w:r w:rsidRPr="008E2F5B">
          <w:rPr>
            <w:szCs w:val="24"/>
          </w:rPr>
          <w:t xml:space="preserve">ETM organization retains older versions of baseline configurations to support rollback as </w:t>
        </w:r>
        <w:proofErr w:type="spellStart"/>
        <w:proofErr w:type="gramStart"/>
        <w:r w:rsidRPr="008E2F5B">
          <w:rPr>
            <w:szCs w:val="24"/>
          </w:rPr>
          <w:t>needed.Planned</w:t>
        </w:r>
        <w:proofErr w:type="spellEnd"/>
        <w:proofErr w:type="gramEnd"/>
        <w:r w:rsidRPr="008E2F5B">
          <w:rPr>
            <w:szCs w:val="24"/>
          </w:rPr>
          <w:t xml:space="preserve"> baselines, current baselines, and projected baselines for workstations, laptops, servers or COTS software are archived to separate locations and clearly identified through version control to ensure that only the most recent version is used. Older baselines are retained to allow and support a rollback if deemed necessary.</w:t>
        </w:r>
      </w:ins>
    </w:p>
    <w:p w14:paraId="278FD3EE" w14:textId="77777777" w:rsidR="008E2F5B" w:rsidRPr="008E2F5B" w:rsidRDefault="008E2F5B" w:rsidP="008E2F5B">
      <w:pPr>
        <w:pStyle w:val="BodyText"/>
        <w:rPr>
          <w:ins w:id="217" w:author="Faulkner, David A. (Accenture Federal Services)" w:date="2019-04-09T10:06:00Z"/>
          <w:szCs w:val="24"/>
        </w:rPr>
      </w:pPr>
    </w:p>
    <w:p w14:paraId="53C2090F" w14:textId="77777777" w:rsidR="008E2F5B" w:rsidRPr="008E2F5B" w:rsidRDefault="008E2F5B" w:rsidP="008E2F5B">
      <w:pPr>
        <w:pStyle w:val="BodyText"/>
        <w:rPr>
          <w:ins w:id="218" w:author="Faulkner, David A. (Accenture Federal Services)" w:date="2019-04-09T10:06:00Z"/>
          <w:szCs w:val="24"/>
        </w:rPr>
      </w:pPr>
      <w:ins w:id="219" w:author="Faulkner, David A. (Accenture Federal Services)" w:date="2019-04-09T10:06:00Z">
        <w:r w:rsidRPr="008E2F5B">
          <w:rPr>
            <w:szCs w:val="24"/>
          </w:rPr>
          <w:t>VAM:</w:t>
        </w:r>
      </w:ins>
    </w:p>
    <w:p w14:paraId="55E2613F" w14:textId="77777777" w:rsidR="008E2F5B" w:rsidRPr="008E2F5B" w:rsidRDefault="008E2F5B" w:rsidP="008E2F5B">
      <w:pPr>
        <w:pStyle w:val="BodyText"/>
        <w:rPr>
          <w:ins w:id="220" w:author="Faulkner, David A. (Accenture Federal Services)" w:date="2019-04-09T10:06:00Z"/>
          <w:szCs w:val="24"/>
        </w:rPr>
      </w:pPr>
      <w:ins w:id="221" w:author="Faulkner, David A. (Accenture Federal Services)" w:date="2019-04-09T10:06:00Z">
        <w:r w:rsidRPr="008E2F5B">
          <w:rPr>
            <w:szCs w:val="24"/>
          </w:rPr>
          <w:t>a)</w:t>
        </w:r>
        <w:r w:rsidRPr="008E2F5B">
          <w:rPr>
            <w:szCs w:val="24"/>
          </w:rPr>
          <w:tab/>
          <w:t xml:space="preserve">Issues organization-defined information systems, system components, or devices with organization-defined configurations to individuals traveling to locations that the organization deems to be of significant risk. </w:t>
        </w:r>
      </w:ins>
    </w:p>
    <w:p w14:paraId="68B9997B" w14:textId="77777777" w:rsidR="008E2F5B" w:rsidRPr="008E2F5B" w:rsidRDefault="008E2F5B" w:rsidP="008E2F5B">
      <w:pPr>
        <w:pStyle w:val="BodyText"/>
        <w:rPr>
          <w:ins w:id="222" w:author="Faulkner, David A. (Accenture Federal Services)" w:date="2019-04-09T10:06:00Z"/>
          <w:szCs w:val="24"/>
        </w:rPr>
      </w:pPr>
      <w:ins w:id="223" w:author="Faulkner, David A. (Accenture Federal Services)" w:date="2019-04-09T10:06:00Z">
        <w:r w:rsidRPr="008E2F5B">
          <w:rPr>
            <w:szCs w:val="24"/>
          </w:rPr>
          <w:t>b)</w:t>
        </w:r>
        <w:r w:rsidRPr="008E2F5B">
          <w:rPr>
            <w:szCs w:val="24"/>
          </w:rPr>
          <w:tab/>
          <w:t>Applies organization-defined security safeguards to the devices when the individuals return. Specially-configured mobile devices (laptops) are configured (hardened) in accordance VA policy and are provisioned with security technology to secure confidentiality, integrity, and availability.</w:t>
        </w:r>
      </w:ins>
    </w:p>
    <w:p w14:paraId="243A83D8" w14:textId="3341FD98" w:rsidR="008E2F5B" w:rsidRPr="008E2F5B" w:rsidRDefault="008E2F5B" w:rsidP="008E2F5B">
      <w:pPr>
        <w:pStyle w:val="BodyText"/>
        <w:rPr>
          <w:szCs w:val="24"/>
        </w:rPr>
      </w:pPr>
      <w:ins w:id="224" w:author="Faulkner, David A. (Accenture Federal Services)" w:date="2019-04-09T10:06:00Z">
        <w:r w:rsidRPr="008E2F5B">
          <w:rPr>
            <w:szCs w:val="24"/>
          </w:rPr>
          <w:t>Enterprise Operations does not issue information systems or devices to individuals traveling to locations with significant risk.</w:t>
        </w:r>
      </w:ins>
    </w:p>
    <w:p w14:paraId="4688D3D6" w14:textId="77777777" w:rsidR="009B467E" w:rsidRDefault="009B467E" w:rsidP="009B467E">
      <w:pPr>
        <w:pStyle w:val="BodyText"/>
      </w:pPr>
    </w:p>
    <w:p w14:paraId="0A33A577" w14:textId="32046CAC" w:rsidR="009B467E" w:rsidRDefault="009B467E" w:rsidP="009B467E">
      <w:pPr>
        <w:pStyle w:val="Heading2"/>
        <w:numPr>
          <w:ilvl w:val="0"/>
          <w:numId w:val="0"/>
        </w:numPr>
      </w:pPr>
      <w:r>
        <w:t>2.4.</w:t>
      </w:r>
      <w:ins w:id="225" w:author="Faulkner, David A. (Accenture Federal Services)" w:date="2019-04-09T10:09:00Z">
        <w:r w:rsidR="005F46E6">
          <w:rPr>
            <w:color w:val="FF0000"/>
          </w:rPr>
          <w:t>13</w:t>
        </w:r>
      </w:ins>
      <w:del w:id="226" w:author="Faulkner, David A. (Accenture Federal Services)" w:date="2019-04-09T10:09:00Z">
        <w:r w:rsidRPr="00490F19" w:rsidDel="005F46E6">
          <w:rPr>
            <w:color w:val="FF0000"/>
          </w:rPr>
          <w:delText>ii</w:delText>
        </w:r>
      </w:del>
      <w:r w:rsidRPr="00135A7D">
        <w:t xml:space="preserve"> </w:t>
      </w:r>
      <w:ins w:id="227" w:author="Faulkner, David A. (Accenture Federal Services)" w:date="2019-04-09T13:00:00Z">
        <w:r w:rsidR="00B62C01" w:rsidRPr="00B62C01">
          <w:t>Configuration Change Control</w:t>
        </w:r>
      </w:ins>
      <w:del w:id="228" w:author="Faulkner, David A. (Accenture Federal Services)" w:date="2019-04-09T13:00:00Z">
        <w:r w:rsidRPr="00490F19" w:rsidDel="00B62C01">
          <w:rPr>
            <w:bCs w:val="0"/>
          </w:rPr>
          <w:delText>Security Control Requirement</w:delText>
        </w:r>
      </w:del>
    </w:p>
    <w:p w14:paraId="7A5F8F35" w14:textId="3F3B72C6" w:rsidR="009B467E" w:rsidRPr="00194B84" w:rsidRDefault="009B467E" w:rsidP="009B467E">
      <w:pPr>
        <w:pStyle w:val="BodyText"/>
        <w:rPr>
          <w:b/>
          <w:szCs w:val="24"/>
        </w:rPr>
      </w:pPr>
      <w:r>
        <w:rPr>
          <w:b/>
          <w:szCs w:val="24"/>
        </w:rPr>
        <w:t>Control CM-</w:t>
      </w:r>
      <w:ins w:id="229" w:author="Faulkner, David A. (Accenture Federal Services)" w:date="2019-04-09T13:00:00Z">
        <w:r w:rsidR="00AE2B41">
          <w:rPr>
            <w:b/>
            <w:color w:val="FF0000"/>
            <w:szCs w:val="24"/>
          </w:rPr>
          <w:t>03</w:t>
        </w:r>
      </w:ins>
      <w:del w:id="230" w:author="Faulkner, David A. (Accenture Federal Services)" w:date="2019-04-09T13:00:00Z">
        <w:r w:rsidRPr="00490F19" w:rsidDel="00AE2B41">
          <w:rPr>
            <w:b/>
            <w:color w:val="FF0000"/>
            <w:szCs w:val="24"/>
          </w:rPr>
          <w:delText>ii</w:delText>
        </w:r>
      </w:del>
    </w:p>
    <w:p w14:paraId="7EB0C7D3" w14:textId="77777777" w:rsidR="00AE2B41" w:rsidRPr="00AE2B41" w:rsidRDefault="00AE2B41" w:rsidP="00AE2B41">
      <w:pPr>
        <w:pStyle w:val="Default"/>
        <w:rPr>
          <w:ins w:id="231" w:author="Faulkner, David A. (Accenture Federal Services)" w:date="2019-04-09T13:03:00Z"/>
          <w:szCs w:val="23"/>
        </w:rPr>
      </w:pPr>
      <w:ins w:id="232" w:author="Faulkner, David A. (Accenture Federal Services)" w:date="2019-04-09T13:03:00Z">
        <w:r w:rsidRPr="00AE2B41">
          <w:rPr>
            <w:szCs w:val="23"/>
          </w:rPr>
          <w:t>VAM:</w:t>
        </w:r>
      </w:ins>
    </w:p>
    <w:p w14:paraId="5EEEDADE" w14:textId="79F12A59" w:rsidR="00AE2B41" w:rsidRPr="00AE2B41" w:rsidRDefault="00AE2B41" w:rsidP="00AE2B41">
      <w:pPr>
        <w:pStyle w:val="Default"/>
        <w:rPr>
          <w:ins w:id="233" w:author="Faulkner, David A. (Accenture Federal Services)" w:date="2019-04-09T13:03:00Z"/>
          <w:szCs w:val="23"/>
        </w:rPr>
      </w:pPr>
      <w:ins w:id="234" w:author="Faulkner, David A. (Accenture Federal Services)" w:date="2019-04-09T13:03:00Z">
        <w:r w:rsidRPr="00AE2B41">
          <w:rPr>
            <w:szCs w:val="23"/>
          </w:rPr>
          <w:t xml:space="preserve">(a)Determines the types of changes to the information system that are configuration-controlled. </w:t>
        </w:r>
      </w:ins>
    </w:p>
    <w:p w14:paraId="0C4F622D" w14:textId="33F28F78" w:rsidR="00AE2B41" w:rsidRPr="00AE2B41" w:rsidRDefault="00AE2B41" w:rsidP="00AE2B41">
      <w:pPr>
        <w:pStyle w:val="Default"/>
        <w:rPr>
          <w:ins w:id="235" w:author="Faulkner, David A. (Accenture Federal Services)" w:date="2019-04-09T13:03:00Z"/>
          <w:szCs w:val="23"/>
        </w:rPr>
      </w:pPr>
      <w:ins w:id="236" w:author="Faulkner, David A. (Accenture Federal Services)" w:date="2019-04-09T13:03:00Z">
        <w:r w:rsidRPr="00AE2B41">
          <w:rPr>
            <w:szCs w:val="23"/>
          </w:rPr>
          <w:t>(b)Reviews proposed configuration-controlled changes to the information system and approves or disapproves such changes, with explicit consideration for security impact analyses.</w:t>
        </w:r>
      </w:ins>
    </w:p>
    <w:p w14:paraId="5C75FE8F" w14:textId="7B76CF79" w:rsidR="00AE2B41" w:rsidRPr="00AE2B41" w:rsidRDefault="00AE2B41" w:rsidP="00AE2B41">
      <w:pPr>
        <w:pStyle w:val="Default"/>
        <w:rPr>
          <w:ins w:id="237" w:author="Faulkner, David A. (Accenture Federal Services)" w:date="2019-04-09T13:03:00Z"/>
          <w:szCs w:val="23"/>
        </w:rPr>
      </w:pPr>
      <w:ins w:id="238" w:author="Faulkner, David A. (Accenture Federal Services)" w:date="2019-04-09T13:03:00Z">
        <w:r w:rsidRPr="00AE2B41">
          <w:rPr>
            <w:szCs w:val="23"/>
          </w:rPr>
          <w:t xml:space="preserve">(c)Documents configuration change decisions associated with the information system. </w:t>
        </w:r>
      </w:ins>
    </w:p>
    <w:p w14:paraId="35B3A637" w14:textId="18024FD8" w:rsidR="00AE2B41" w:rsidRPr="00AE2B41" w:rsidRDefault="00AE2B41" w:rsidP="00AE2B41">
      <w:pPr>
        <w:pStyle w:val="Default"/>
        <w:rPr>
          <w:ins w:id="239" w:author="Faulkner, David A. (Accenture Federal Services)" w:date="2019-04-09T13:03:00Z"/>
          <w:szCs w:val="23"/>
        </w:rPr>
      </w:pPr>
      <w:ins w:id="240" w:author="Faulkner, David A. (Accenture Federal Services)" w:date="2019-04-09T13:03:00Z">
        <w:r w:rsidRPr="00AE2B41">
          <w:rPr>
            <w:szCs w:val="23"/>
          </w:rPr>
          <w:t>(d)Implements approved configuration-controlled changes to the information system.</w:t>
        </w:r>
      </w:ins>
    </w:p>
    <w:p w14:paraId="47FC65E5" w14:textId="2BBDC0C0" w:rsidR="00AE2B41" w:rsidRPr="00AE2B41" w:rsidRDefault="00AE2B41" w:rsidP="00AE2B41">
      <w:pPr>
        <w:pStyle w:val="Default"/>
        <w:rPr>
          <w:ins w:id="241" w:author="Faulkner, David A. (Accenture Federal Services)" w:date="2019-04-09T13:03:00Z"/>
          <w:szCs w:val="23"/>
        </w:rPr>
      </w:pPr>
      <w:ins w:id="242" w:author="Faulkner, David A. (Accenture Federal Services)" w:date="2019-04-09T13:03:00Z">
        <w:r w:rsidRPr="00AE2B41">
          <w:rPr>
            <w:szCs w:val="23"/>
          </w:rPr>
          <w:t>(e)Retains records of configuration-controlled changes to the information system for 12 months.</w:t>
        </w:r>
      </w:ins>
    </w:p>
    <w:p w14:paraId="38DDDAD5" w14:textId="299850D4" w:rsidR="00AE2B41" w:rsidRPr="00AE2B41" w:rsidRDefault="00AE2B41" w:rsidP="00AE2B41">
      <w:pPr>
        <w:pStyle w:val="Default"/>
        <w:rPr>
          <w:ins w:id="243" w:author="Faulkner, David A. (Accenture Federal Services)" w:date="2019-04-09T13:03:00Z"/>
          <w:szCs w:val="23"/>
        </w:rPr>
      </w:pPr>
      <w:ins w:id="244" w:author="Faulkner, David A. (Accenture Federal Services)" w:date="2019-04-09T13:03:00Z">
        <w:r w:rsidRPr="00AE2B41">
          <w:rPr>
            <w:szCs w:val="23"/>
          </w:rPr>
          <w:t>(f)Audits and reviews activities associated with configuration-controlled changes to the information system.</w:t>
        </w:r>
      </w:ins>
    </w:p>
    <w:p w14:paraId="3220F2A6" w14:textId="5361AF01" w:rsidR="00AE2B41" w:rsidRPr="00AE2B41" w:rsidRDefault="00AE2B41" w:rsidP="00AE2B41">
      <w:pPr>
        <w:pStyle w:val="Default"/>
        <w:rPr>
          <w:ins w:id="245" w:author="Faulkner, David A. (Accenture Federal Services)" w:date="2019-04-09T13:03:00Z"/>
          <w:szCs w:val="23"/>
        </w:rPr>
      </w:pPr>
      <w:ins w:id="246" w:author="Faulkner, David A. (Accenture Federal Services)" w:date="2019-04-09T13:03:00Z">
        <w:r w:rsidRPr="00AE2B41">
          <w:rPr>
            <w:szCs w:val="23"/>
          </w:rPr>
          <w:t>(g)Coordinates and provides oversight for configuration change control activities through the change control board (CCB) that will convene at determine designated time to review proposed changes.</w:t>
        </w:r>
      </w:ins>
    </w:p>
    <w:p w14:paraId="350998E8" w14:textId="77777777" w:rsidR="00AE2B41" w:rsidRPr="00AE2B41" w:rsidRDefault="00AE2B41" w:rsidP="00AE2B41">
      <w:pPr>
        <w:pStyle w:val="Default"/>
        <w:rPr>
          <w:ins w:id="247" w:author="Faulkner, David A. (Accenture Federal Services)" w:date="2019-04-09T13:03:00Z"/>
          <w:szCs w:val="23"/>
        </w:rPr>
      </w:pPr>
    </w:p>
    <w:p w14:paraId="4C3BC483" w14:textId="77777777" w:rsidR="00AE2B41" w:rsidRPr="00AE2B41" w:rsidRDefault="00AE2B41" w:rsidP="00AE2B41">
      <w:pPr>
        <w:pStyle w:val="Default"/>
        <w:rPr>
          <w:ins w:id="248" w:author="Faulkner, David A. (Accenture Federal Services)" w:date="2019-04-09T13:03:00Z"/>
          <w:szCs w:val="23"/>
        </w:rPr>
      </w:pPr>
      <w:ins w:id="249" w:author="Faulkner, David A. (Accenture Federal Services)" w:date="2019-04-09T13:03:00Z">
        <w:r w:rsidRPr="00AE2B41">
          <w:rPr>
            <w:szCs w:val="23"/>
          </w:rPr>
          <w:t>This control is provided by SDE Enterprise Operations and implemented by DCO personnel.</w:t>
        </w:r>
      </w:ins>
    </w:p>
    <w:p w14:paraId="2BEEB354" w14:textId="77777777" w:rsidR="00AE2B41" w:rsidRPr="00AE2B41" w:rsidRDefault="00AE2B41" w:rsidP="00AE2B41">
      <w:pPr>
        <w:pStyle w:val="Default"/>
        <w:rPr>
          <w:ins w:id="250" w:author="Faulkner, David A. (Accenture Federal Services)" w:date="2019-04-09T13:03:00Z"/>
          <w:szCs w:val="23"/>
        </w:rPr>
      </w:pPr>
      <w:ins w:id="251" w:author="Faulkner, David A. (Accenture Federal Services)" w:date="2019-04-09T13:03:00Z">
        <w:r w:rsidRPr="00AE2B41">
          <w:rPr>
            <w:szCs w:val="23"/>
          </w:rPr>
          <w:t>EO:</w:t>
        </w:r>
      </w:ins>
    </w:p>
    <w:p w14:paraId="7F6259E7" w14:textId="77777777" w:rsidR="00AE2B41" w:rsidRPr="00AE2B41" w:rsidRDefault="00AE2B41" w:rsidP="00AE2B41">
      <w:pPr>
        <w:pStyle w:val="Default"/>
        <w:rPr>
          <w:ins w:id="252" w:author="Faulkner, David A. (Accenture Federal Services)" w:date="2019-04-09T13:03:00Z"/>
          <w:szCs w:val="23"/>
        </w:rPr>
      </w:pPr>
      <w:ins w:id="253" w:author="Faulkner, David A. (Accenture Federal Services)" w:date="2019-04-09T13:03:00Z">
        <w:r w:rsidRPr="00AE2B41">
          <w:rPr>
            <w:szCs w:val="23"/>
          </w:rPr>
          <w:t>a) Has determined the types of changes to information systems that are configuration controlled and escalates changes with VA-wide impact to the National Change Control Board (NCCB) according to predetermined escalation criteria;</w:t>
        </w:r>
      </w:ins>
    </w:p>
    <w:p w14:paraId="7B20028D" w14:textId="77777777" w:rsidR="00AE2B41" w:rsidRPr="00AE2B41" w:rsidRDefault="00AE2B41" w:rsidP="00AE2B41">
      <w:pPr>
        <w:pStyle w:val="Default"/>
        <w:rPr>
          <w:ins w:id="254" w:author="Faulkner, David A. (Accenture Federal Services)" w:date="2019-04-09T13:03:00Z"/>
          <w:szCs w:val="23"/>
        </w:rPr>
      </w:pPr>
      <w:ins w:id="255" w:author="Faulkner, David A. (Accenture Federal Services)" w:date="2019-04-09T13:03:00Z">
        <w:r w:rsidRPr="00AE2B41">
          <w:rPr>
            <w:szCs w:val="23"/>
          </w:rPr>
          <w:lastRenderedPageBreak/>
          <w:t>b) Approves configuration-controlled changes to the system with explicit consideration for security impact analyses;</w:t>
        </w:r>
      </w:ins>
    </w:p>
    <w:p w14:paraId="160EE35F" w14:textId="77777777" w:rsidR="00AE2B41" w:rsidRPr="00AE2B41" w:rsidRDefault="00AE2B41" w:rsidP="00AE2B41">
      <w:pPr>
        <w:pStyle w:val="Default"/>
        <w:rPr>
          <w:ins w:id="256" w:author="Faulkner, David A. (Accenture Federal Services)" w:date="2019-04-09T13:03:00Z"/>
          <w:szCs w:val="23"/>
        </w:rPr>
      </w:pPr>
      <w:ins w:id="257" w:author="Faulkner, David A. (Accenture Federal Services)" w:date="2019-04-09T13:03:00Z">
        <w:r w:rsidRPr="00AE2B41">
          <w:rPr>
            <w:szCs w:val="23"/>
          </w:rPr>
          <w:t>c) Documents approved configuration-controlled changes to systems using CA SDM and the CMDB;</w:t>
        </w:r>
      </w:ins>
    </w:p>
    <w:p w14:paraId="543568A3" w14:textId="77777777" w:rsidR="00AE2B41" w:rsidRPr="00AE2B41" w:rsidRDefault="00AE2B41" w:rsidP="00AE2B41">
      <w:pPr>
        <w:pStyle w:val="Default"/>
        <w:rPr>
          <w:ins w:id="258" w:author="Faulkner, David A. (Accenture Federal Services)" w:date="2019-04-09T13:03:00Z"/>
          <w:szCs w:val="23"/>
        </w:rPr>
      </w:pPr>
      <w:ins w:id="259" w:author="Faulkner, David A. (Accenture Federal Services)" w:date="2019-04-09T13:03:00Z">
        <w:r w:rsidRPr="00AE2B41">
          <w:rPr>
            <w:szCs w:val="23"/>
          </w:rPr>
          <w:t>d) Retains and reviews records of configuration-controlled changes to systems at the National Service Desk (NSD);</w:t>
        </w:r>
      </w:ins>
    </w:p>
    <w:p w14:paraId="1FFC06BD" w14:textId="77777777" w:rsidR="00AE2B41" w:rsidRPr="00AE2B41" w:rsidRDefault="00AE2B41" w:rsidP="00AE2B41">
      <w:pPr>
        <w:pStyle w:val="Default"/>
        <w:rPr>
          <w:ins w:id="260" w:author="Faulkner, David A. (Accenture Federal Services)" w:date="2019-04-09T13:03:00Z"/>
          <w:szCs w:val="23"/>
        </w:rPr>
      </w:pPr>
      <w:ins w:id="261" w:author="Faulkner, David A. (Accenture Federal Services)" w:date="2019-04-09T13:03:00Z">
        <w:r w:rsidRPr="00AE2B41">
          <w:rPr>
            <w:szCs w:val="23"/>
          </w:rPr>
          <w:t xml:space="preserve">e) Audits activities associated with configuration-controlled changes to systems as </w:t>
        </w:r>
        <w:proofErr w:type="gramStart"/>
        <w:r w:rsidRPr="00AE2B41">
          <w:rPr>
            <w:szCs w:val="23"/>
          </w:rPr>
          <w:t>a</w:t>
        </w:r>
        <w:proofErr w:type="gramEnd"/>
        <w:r w:rsidRPr="00AE2B41">
          <w:rPr>
            <w:szCs w:val="23"/>
          </w:rPr>
          <w:t xml:space="preserve"> assigned task in the CO; and</w:t>
        </w:r>
      </w:ins>
    </w:p>
    <w:p w14:paraId="229B4C1D" w14:textId="77777777" w:rsidR="00AE2B41" w:rsidRPr="00AE2B41" w:rsidRDefault="00AE2B41" w:rsidP="00AE2B41">
      <w:pPr>
        <w:pStyle w:val="Default"/>
        <w:rPr>
          <w:ins w:id="262" w:author="Faulkner, David A. (Accenture Federal Services)" w:date="2019-04-09T13:03:00Z"/>
          <w:szCs w:val="23"/>
        </w:rPr>
      </w:pPr>
      <w:ins w:id="263" w:author="Faulkner, David A. (Accenture Federal Services)" w:date="2019-04-09T13:03:00Z">
        <w:r w:rsidRPr="00AE2B41">
          <w:rPr>
            <w:szCs w:val="23"/>
          </w:rPr>
          <w:t>f) Coordinates and provides oversight for configuration change control activities through the EO Operations Meeting that convenes weekly; or in response to an outage or security incident.</w:t>
        </w:r>
      </w:ins>
    </w:p>
    <w:p w14:paraId="3AC3CB01" w14:textId="77777777" w:rsidR="00AE2B41" w:rsidRPr="00AE2B41" w:rsidRDefault="00AE2B41" w:rsidP="00AE2B41">
      <w:pPr>
        <w:pStyle w:val="Default"/>
        <w:rPr>
          <w:ins w:id="264" w:author="Faulkner, David A. (Accenture Federal Services)" w:date="2019-04-09T13:03:00Z"/>
          <w:szCs w:val="23"/>
        </w:rPr>
      </w:pPr>
    </w:p>
    <w:p w14:paraId="044FB05F" w14:textId="77777777" w:rsidR="00AE2B41" w:rsidRPr="00AE2B41" w:rsidRDefault="00AE2B41" w:rsidP="00AE2B41">
      <w:pPr>
        <w:pStyle w:val="Default"/>
        <w:rPr>
          <w:ins w:id="265" w:author="Faulkner, David A. (Accenture Federal Services)" w:date="2019-04-09T13:03:00Z"/>
          <w:szCs w:val="23"/>
        </w:rPr>
      </w:pPr>
      <w:ins w:id="266" w:author="Faulkner, David A. (Accenture Federal Services)" w:date="2019-04-09T13:03:00Z">
        <w:r w:rsidRPr="00AE2B41">
          <w:rPr>
            <w:szCs w:val="23"/>
          </w:rPr>
          <w:t>EO CCB:</w:t>
        </w:r>
      </w:ins>
    </w:p>
    <w:p w14:paraId="3F05E14F" w14:textId="658398F8" w:rsidR="009B467E" w:rsidRDefault="00AE2B41" w:rsidP="00AE2B41">
      <w:pPr>
        <w:pStyle w:val="Default"/>
        <w:rPr>
          <w:ins w:id="267" w:author="Faulkner, David A. (Accenture Federal Services)" w:date="2019-04-09T13:04:00Z"/>
          <w:szCs w:val="23"/>
        </w:rPr>
      </w:pPr>
      <w:ins w:id="268" w:author="Faulkner, David A. (Accenture Federal Services)" w:date="2019-04-09T13:03:00Z">
        <w:r w:rsidRPr="00AE2B41">
          <w:rPr>
            <w:szCs w:val="23"/>
          </w:rPr>
          <w:t xml:space="preserve">VA Directive 6004 Configuration, Change, and Release Management Programs specifies that all computing system changes require an approved Change Request (CR) before the change is implemented; these changes are requested electronically via National Service Desk (NSD) CA Service Desk Manager (SDM) which maintains a record of all change requests. The CCB ensures that all CRs are documented, reviewed, and analyzed with explicit consideration for security impact analyses before the CO is closed.  NSD SDM is the facilitator for configuration change control by tracking authorized changes to EO information systems. Changes are documented and tracked through SDM. Each CR details proposed changes and a back-out or recovery </w:t>
        </w:r>
        <w:proofErr w:type="spellStart"/>
        <w:proofErr w:type="gramStart"/>
        <w:r w:rsidRPr="00AE2B41">
          <w:rPr>
            <w:szCs w:val="23"/>
          </w:rPr>
          <w:t>plan.Certain</w:t>
        </w:r>
        <w:proofErr w:type="spellEnd"/>
        <w:proofErr w:type="gramEnd"/>
        <w:r w:rsidRPr="00AE2B41">
          <w:rPr>
            <w:szCs w:val="23"/>
          </w:rPr>
          <w:t xml:space="preserve"> incident-related change control procedures are escalated to the VA-NSOC Change Control Request (CCR) process, particularly if NSOC services are impacted or required.</w:t>
        </w:r>
      </w:ins>
    </w:p>
    <w:p w14:paraId="0490599C" w14:textId="30CA5E49" w:rsidR="00AE2B41" w:rsidRDefault="00AE2B41" w:rsidP="00AE2B41">
      <w:pPr>
        <w:pStyle w:val="Default"/>
        <w:rPr>
          <w:ins w:id="269" w:author="Faulkner, David A. (Accenture Federal Services)" w:date="2019-04-09T13:04:00Z"/>
          <w:szCs w:val="23"/>
        </w:rPr>
      </w:pPr>
    </w:p>
    <w:p w14:paraId="10819FA8" w14:textId="77777777" w:rsidR="00AE2B41" w:rsidRPr="00AE2B41" w:rsidRDefault="00AE2B41" w:rsidP="00AE2B41">
      <w:pPr>
        <w:pStyle w:val="Default"/>
        <w:rPr>
          <w:ins w:id="270" w:author="Faulkner, David A. (Accenture Federal Services)" w:date="2019-04-09T13:04:00Z"/>
          <w:szCs w:val="23"/>
        </w:rPr>
      </w:pPr>
      <w:ins w:id="271" w:author="Faulkner, David A. (Accenture Federal Services)" w:date="2019-04-09T13:04:00Z">
        <w:r w:rsidRPr="00AE2B41">
          <w:rPr>
            <w:szCs w:val="23"/>
          </w:rPr>
          <w:t>VAM:</w:t>
        </w:r>
      </w:ins>
    </w:p>
    <w:p w14:paraId="57D6B8B6" w14:textId="411265B2" w:rsidR="00AE2B41" w:rsidRPr="00AE2B41" w:rsidRDefault="00AE2B41" w:rsidP="00AE2B41">
      <w:pPr>
        <w:pStyle w:val="Default"/>
        <w:rPr>
          <w:ins w:id="272" w:author="Faulkner, David A. (Accenture Federal Services)" w:date="2019-04-09T13:04:00Z"/>
          <w:szCs w:val="23"/>
        </w:rPr>
      </w:pPr>
      <w:proofErr w:type="gramStart"/>
      <w:ins w:id="273" w:author="Faulkner, David A. (Accenture Federal Services)" w:date="2019-04-09T13:04:00Z">
        <w:r w:rsidRPr="00AE2B41">
          <w:rPr>
            <w:szCs w:val="23"/>
          </w:rPr>
          <w:t>a)Tests</w:t>
        </w:r>
        <w:proofErr w:type="gramEnd"/>
        <w:r w:rsidRPr="00AE2B41">
          <w:rPr>
            <w:szCs w:val="23"/>
          </w:rPr>
          <w:t xml:space="preserve"> changes to the information system before implementing the changes on the operational system.</w:t>
        </w:r>
      </w:ins>
    </w:p>
    <w:p w14:paraId="6378FF4C" w14:textId="79D425E4" w:rsidR="00AE2B41" w:rsidRPr="00AE2B41" w:rsidRDefault="00AE2B41" w:rsidP="00AE2B41">
      <w:pPr>
        <w:pStyle w:val="Default"/>
        <w:rPr>
          <w:ins w:id="274" w:author="Faulkner, David A. (Accenture Federal Services)" w:date="2019-04-09T13:04:00Z"/>
          <w:szCs w:val="23"/>
        </w:rPr>
      </w:pPr>
      <w:proofErr w:type="gramStart"/>
      <w:ins w:id="275" w:author="Faulkner, David A. (Accenture Federal Services)" w:date="2019-04-09T13:04:00Z">
        <w:r w:rsidRPr="00AE2B41">
          <w:rPr>
            <w:szCs w:val="23"/>
          </w:rPr>
          <w:t>b)Validates</w:t>
        </w:r>
        <w:proofErr w:type="gramEnd"/>
        <w:r w:rsidRPr="00AE2B41">
          <w:rPr>
            <w:szCs w:val="23"/>
          </w:rPr>
          <w:t xml:space="preserve"> changes to the information system before implementing the changes on the operational system.</w:t>
        </w:r>
      </w:ins>
    </w:p>
    <w:p w14:paraId="33E6F701" w14:textId="5ABE9FED" w:rsidR="00AE2B41" w:rsidRPr="00AE2B41" w:rsidRDefault="00AE2B41" w:rsidP="00AE2B41">
      <w:pPr>
        <w:pStyle w:val="Default"/>
        <w:rPr>
          <w:ins w:id="276" w:author="Faulkner, David A. (Accenture Federal Services)" w:date="2019-04-09T13:04:00Z"/>
          <w:szCs w:val="23"/>
        </w:rPr>
      </w:pPr>
      <w:ins w:id="277" w:author="Faulkner, David A. (Accenture Federal Services)" w:date="2019-04-09T13:04:00Z">
        <w:r w:rsidRPr="00AE2B41">
          <w:rPr>
            <w:szCs w:val="23"/>
          </w:rPr>
          <w:t>c)Documents changes to the information system before implementing the changes on the operational system.</w:t>
        </w:r>
      </w:ins>
    </w:p>
    <w:p w14:paraId="3E9EA686" w14:textId="77777777" w:rsidR="00AE2B41" w:rsidRPr="00AE2B41" w:rsidRDefault="00AE2B41" w:rsidP="00AE2B41">
      <w:pPr>
        <w:pStyle w:val="Default"/>
        <w:rPr>
          <w:ins w:id="278" w:author="Faulkner, David A. (Accenture Federal Services)" w:date="2019-04-09T13:04:00Z"/>
          <w:szCs w:val="23"/>
        </w:rPr>
      </w:pPr>
      <w:ins w:id="279" w:author="Faulkner, David A. (Accenture Federal Services)" w:date="2019-04-09T13:04:00Z">
        <w:r w:rsidRPr="00AE2B41">
          <w:rPr>
            <w:szCs w:val="23"/>
          </w:rPr>
          <w:t>This control is provided by SDE Enterprise Operations and implemented by DCO personnel.</w:t>
        </w:r>
      </w:ins>
    </w:p>
    <w:p w14:paraId="67672F41" w14:textId="77777777" w:rsidR="00AE2B41" w:rsidRPr="00AE2B41" w:rsidRDefault="00AE2B41" w:rsidP="00AE2B41">
      <w:pPr>
        <w:pStyle w:val="Default"/>
        <w:rPr>
          <w:ins w:id="280" w:author="Faulkner, David A. (Accenture Federal Services)" w:date="2019-04-09T13:04:00Z"/>
          <w:szCs w:val="23"/>
        </w:rPr>
      </w:pPr>
      <w:ins w:id="281" w:author="Faulkner, David A. (Accenture Federal Services)" w:date="2019-04-09T13:04:00Z">
        <w:r w:rsidRPr="00AE2B41">
          <w:rPr>
            <w:szCs w:val="23"/>
          </w:rPr>
          <w:t>EO tests, validates and documents changes to the information system before implementing the changes on the operational system.  Service Desk Manager (SDM) is a ticketing system maintaining configuration control of changes to a DCO information system.</w:t>
        </w:r>
      </w:ins>
    </w:p>
    <w:p w14:paraId="7C8CC2E0" w14:textId="77777777" w:rsidR="00AE2B41" w:rsidRPr="00AE2B41" w:rsidRDefault="00AE2B41" w:rsidP="00AE2B41">
      <w:pPr>
        <w:pStyle w:val="Default"/>
        <w:rPr>
          <w:ins w:id="282" w:author="Faulkner, David A. (Accenture Federal Services)" w:date="2019-04-09T13:04:00Z"/>
          <w:szCs w:val="23"/>
        </w:rPr>
      </w:pPr>
      <w:ins w:id="283" w:author="Faulkner, David A. (Accenture Federal Services)" w:date="2019-04-09T13:04:00Z">
        <w:r w:rsidRPr="00AE2B41">
          <w:rPr>
            <w:szCs w:val="23"/>
          </w:rPr>
          <w:t>Service Desk Manager (SDM) incorporates specific planning and coordination workflows to ensure that operational impact is reduced whenever any change, including security-related activities, occurs. These workflows enforce notification and approval procedures to effectively implement organizational planning and coordination.</w:t>
        </w:r>
      </w:ins>
    </w:p>
    <w:p w14:paraId="3F1D0BA7" w14:textId="77777777" w:rsidR="00AE2B41" w:rsidRPr="00AE2B41" w:rsidRDefault="00AE2B41" w:rsidP="00AE2B41">
      <w:pPr>
        <w:pStyle w:val="Default"/>
        <w:rPr>
          <w:ins w:id="284" w:author="Faulkner, David A. (Accenture Federal Services)" w:date="2019-04-09T13:04:00Z"/>
          <w:szCs w:val="23"/>
        </w:rPr>
      </w:pPr>
      <w:ins w:id="285" w:author="Faulkner, David A. (Accenture Federal Services)" w:date="2019-04-09T13:04:00Z">
        <w:r w:rsidRPr="00AE2B41">
          <w:rPr>
            <w:szCs w:val="23"/>
          </w:rPr>
          <w:t>Included in this process are a development and pre-production environment for testing prior to production implementation. All software upgrades and patches are applied to development and test environments and checked for effect prior to installation in the production environment.  Changes to the information system are tracked and documented through SDM prior to implementing the changes.  Development and pre-production environments exist for testing prior to production implementation. All hardware/software changes, upgrades and patches are applied first to these environments and checked for effect prior to installation in production.</w:t>
        </w:r>
      </w:ins>
    </w:p>
    <w:p w14:paraId="5854DE4F" w14:textId="77777777" w:rsidR="00AE2B41" w:rsidRPr="00AE2B41" w:rsidRDefault="00AE2B41" w:rsidP="00AE2B41">
      <w:pPr>
        <w:pStyle w:val="Default"/>
        <w:rPr>
          <w:ins w:id="286" w:author="Faulkner, David A. (Accenture Federal Services)" w:date="2019-04-09T13:04:00Z"/>
          <w:szCs w:val="23"/>
        </w:rPr>
      </w:pPr>
      <w:ins w:id="287" w:author="Faulkner, David A. (Accenture Federal Services)" w:date="2019-04-09T13:04:00Z">
        <w:r w:rsidRPr="00AE2B41">
          <w:rPr>
            <w:szCs w:val="23"/>
          </w:rPr>
          <w:t>http://vaww.nsd.va.gov/CAisd/pdmweb.exe"</w:t>
        </w:r>
      </w:ins>
    </w:p>
    <w:p w14:paraId="5E8FDB3A" w14:textId="4AE151F8" w:rsidR="00AE2B41" w:rsidRPr="00AE2B41" w:rsidRDefault="00AE2B41" w:rsidP="00AE2B41">
      <w:pPr>
        <w:pStyle w:val="Default"/>
        <w:rPr>
          <w:szCs w:val="23"/>
        </w:rPr>
      </w:pPr>
      <w:ins w:id="288" w:author="Faulkner, David A. (Accenture Federal Services)" w:date="2019-04-09T13:04:00Z">
        <w:r w:rsidRPr="00AE2B41">
          <w:rPr>
            <w:szCs w:val="23"/>
          </w:rPr>
          <w:lastRenderedPageBreak/>
          <w:t>This process is documented in AITC 6220 Directive on Change Management, and the accompanying 6220.01 Handbook on Change Management, which covers both emergency and routine situations.</w:t>
        </w:r>
      </w:ins>
    </w:p>
    <w:p w14:paraId="5FA173AE" w14:textId="3DEEF625" w:rsidR="009B467E" w:rsidRDefault="009B467E" w:rsidP="009B467E">
      <w:pPr>
        <w:pStyle w:val="Heading2"/>
        <w:numPr>
          <w:ilvl w:val="0"/>
          <w:numId w:val="0"/>
        </w:numPr>
      </w:pPr>
      <w:r>
        <w:t>2.4.</w:t>
      </w:r>
      <w:ins w:id="289" w:author="Faulkner, David A. (Accenture Federal Services)" w:date="2019-04-09T10:09:00Z">
        <w:r w:rsidR="005F46E6">
          <w:rPr>
            <w:color w:val="FF0000"/>
          </w:rPr>
          <w:t>14</w:t>
        </w:r>
      </w:ins>
      <w:del w:id="290" w:author="Faulkner, David A. (Accenture Federal Services)" w:date="2019-04-09T10:09:00Z">
        <w:r w:rsidRPr="00490F19" w:rsidDel="005F46E6">
          <w:rPr>
            <w:color w:val="FF0000"/>
          </w:rPr>
          <w:delText>iii</w:delText>
        </w:r>
      </w:del>
      <w:r w:rsidRPr="00135A7D">
        <w:t xml:space="preserve"> </w:t>
      </w:r>
      <w:proofErr w:type="spellStart"/>
      <w:r w:rsidRPr="00490F19">
        <w:rPr>
          <w:bCs w:val="0"/>
        </w:rPr>
        <w:t>Secu</w:t>
      </w:r>
      <w:ins w:id="291" w:author="Faulkner, David A. (Accenture Federal Services)" w:date="2019-04-09T13:00:00Z">
        <w:r w:rsidR="00AE2B41">
          <w:rPr>
            <w:bCs w:val="0"/>
          </w:rPr>
          <w:t>irty</w:t>
        </w:r>
        <w:proofErr w:type="spellEnd"/>
        <w:r w:rsidR="00AE2B41">
          <w:rPr>
            <w:bCs w:val="0"/>
          </w:rPr>
          <w:t xml:space="preserve"> Impact Analysis </w:t>
        </w:r>
      </w:ins>
      <w:del w:id="292" w:author="Faulkner, David A. (Accenture Federal Services)" w:date="2019-04-09T13:00:00Z">
        <w:r w:rsidRPr="00490F19" w:rsidDel="00AE2B41">
          <w:rPr>
            <w:bCs w:val="0"/>
          </w:rPr>
          <w:delText>rity Control Requirement</w:delText>
        </w:r>
      </w:del>
    </w:p>
    <w:p w14:paraId="4FDFCE33" w14:textId="5D70E9EC" w:rsidR="009B467E" w:rsidRPr="00194B84" w:rsidRDefault="009B467E" w:rsidP="009B467E">
      <w:pPr>
        <w:pStyle w:val="BodyText"/>
        <w:rPr>
          <w:b/>
          <w:szCs w:val="24"/>
        </w:rPr>
      </w:pPr>
      <w:r>
        <w:rPr>
          <w:b/>
          <w:szCs w:val="24"/>
        </w:rPr>
        <w:t>Control CM-</w:t>
      </w:r>
      <w:ins w:id="293" w:author="Faulkner, David A. (Accenture Federal Services)" w:date="2019-04-09T13:00:00Z">
        <w:r w:rsidR="00AE2B41">
          <w:rPr>
            <w:b/>
            <w:color w:val="FF0000"/>
            <w:szCs w:val="24"/>
          </w:rPr>
          <w:t>04</w:t>
        </w:r>
      </w:ins>
      <w:del w:id="294" w:author="Faulkner, David A. (Accenture Federal Services)" w:date="2019-04-09T13:00:00Z">
        <w:r w:rsidRPr="00490F19" w:rsidDel="00AE2B41">
          <w:rPr>
            <w:b/>
            <w:color w:val="FF0000"/>
            <w:szCs w:val="24"/>
          </w:rPr>
          <w:delText>iii</w:delText>
        </w:r>
      </w:del>
    </w:p>
    <w:p w14:paraId="25EE67D0" w14:textId="77777777" w:rsidR="00C23869" w:rsidRDefault="00C23869" w:rsidP="00C23869">
      <w:pPr>
        <w:pStyle w:val="BodyText"/>
        <w:rPr>
          <w:ins w:id="295" w:author="Faulkner, David A. (Accenture Federal Services)" w:date="2019-04-09T13:22:00Z"/>
        </w:rPr>
      </w:pPr>
      <w:ins w:id="296" w:author="Faulkner, David A. (Accenture Federal Services)" w:date="2019-04-09T13:22:00Z">
        <w:r>
          <w:t xml:space="preserve">VAM analyzes changes to the information system to determine potential security impacts prior to change implementation.   </w:t>
        </w:r>
      </w:ins>
    </w:p>
    <w:p w14:paraId="46116370" w14:textId="77777777" w:rsidR="00C23869" w:rsidRDefault="00C23869" w:rsidP="00C23869">
      <w:pPr>
        <w:pStyle w:val="BodyText"/>
        <w:rPr>
          <w:ins w:id="297" w:author="Faulkner, David A. (Accenture Federal Services)" w:date="2019-04-09T13:22:00Z"/>
        </w:rPr>
      </w:pPr>
      <w:ins w:id="298" w:author="Faulkner, David A. (Accenture Federal Services)" w:date="2019-04-09T13:22:00Z">
        <w:r>
          <w:t>The VAM ISSO’s job is to assess security impacts of change requests that are presented to the CCB, where a description of the security impacts of the change is articulated by the security analyst. Any testing of the change and validation of those tests are presented during that time. The actual testing steps will depend on the scope of the change and devices/configurations impacted.</w:t>
        </w:r>
      </w:ins>
    </w:p>
    <w:p w14:paraId="2420A777" w14:textId="77777777" w:rsidR="00C23869" w:rsidRDefault="00C23869" w:rsidP="00C23869">
      <w:pPr>
        <w:pStyle w:val="BodyText"/>
        <w:rPr>
          <w:ins w:id="299" w:author="Faulkner, David A. (Accenture Federal Services)" w:date="2019-04-09T13:22:00Z"/>
        </w:rPr>
      </w:pPr>
      <w:ins w:id="300" w:author="Faulkner, David A. (Accenture Federal Services)" w:date="2019-04-09T13:22:00Z">
        <w:r>
          <w:t>For significant changes, the VAM ISSO will perform additional testing, including scanning for vulnerabilities, documenting any findings, and identifying the mitigation steps prior to the change being implemented.</w:t>
        </w:r>
      </w:ins>
    </w:p>
    <w:p w14:paraId="13C549AA" w14:textId="77777777" w:rsidR="00C23869" w:rsidRDefault="00C23869" w:rsidP="00C23869">
      <w:pPr>
        <w:pStyle w:val="BodyText"/>
        <w:rPr>
          <w:ins w:id="301" w:author="Faulkner, David A. (Accenture Federal Services)" w:date="2019-04-09T13:22:00Z"/>
        </w:rPr>
      </w:pPr>
      <w:ins w:id="302" w:author="Faulkner, David A. (Accenture Federal Services)" w:date="2019-04-09T13:22:00Z">
        <w:r>
          <w:t>This control is provided by SDE Enterprise Operations and implemented by DCO personnel.</w:t>
        </w:r>
      </w:ins>
    </w:p>
    <w:p w14:paraId="57F65B42" w14:textId="3B2473C9" w:rsidR="009B467E" w:rsidRDefault="00C23869" w:rsidP="00C23869">
      <w:pPr>
        <w:pStyle w:val="BodyText"/>
        <w:rPr>
          <w:ins w:id="303" w:author="Faulkner, David A. (Accenture Federal Services)" w:date="2019-04-09T13:22:00Z"/>
        </w:rPr>
      </w:pPr>
      <w:ins w:id="304" w:author="Faulkner, David A. (Accenture Federal Services)" w:date="2019-04-09T13:22:00Z">
        <w:r>
          <w:t>EO follows the CM process for all configuration management changes.  Within the process, configuration changes are thoroughly monitored and documented. EO monitors changes to the information system and conducts assessments and analyses to determine the effects of changes that affect system performance, and user access.  All change requests are recorded using CA SDM.  The change control process requires conducting an impact analyses to determine the effect of proposed changes on existing security controls and infrastructure. This analysis is completed prior to implementing the change into production.  The change control process requires conducting a security impact analyses to determine the effect of a proposed change(s) on the existing information system, security controls and infrastructure.  The results of the impact analysis, done by EO for all potential changes, are included in the CR for all involved and interested parties to review prior to the disposition of the change request.</w:t>
        </w:r>
      </w:ins>
    </w:p>
    <w:p w14:paraId="539385AA" w14:textId="77777777" w:rsidR="00E810DE" w:rsidRDefault="00E810DE" w:rsidP="00E810DE">
      <w:pPr>
        <w:pStyle w:val="BodyText"/>
        <w:rPr>
          <w:ins w:id="305" w:author="Faulkner, David A. (Accenture Federal Services)" w:date="2019-04-09T13:22:00Z"/>
        </w:rPr>
      </w:pPr>
      <w:ins w:id="306" w:author="Faulkner, David A. (Accenture Federal Services)" w:date="2019-04-09T13:22:00Z">
        <w:r>
          <w:t>VAM defines, documents, approves, and enforces physical and logical access restrictions associated with changes to the information system.</w:t>
        </w:r>
      </w:ins>
    </w:p>
    <w:p w14:paraId="5D7BA891" w14:textId="77777777" w:rsidR="00E810DE" w:rsidRDefault="00E810DE" w:rsidP="00E810DE">
      <w:pPr>
        <w:pStyle w:val="BodyText"/>
        <w:rPr>
          <w:ins w:id="307" w:author="Faulkner, David A. (Accenture Federal Services)" w:date="2019-04-09T13:22:00Z"/>
        </w:rPr>
      </w:pPr>
      <w:ins w:id="308" w:author="Faulkner, David A. (Accenture Federal Services)" w:date="2019-04-09T13:22:00Z">
        <w:r>
          <w:t>VAM maintains physical and logical access restrictions that have been established during changes to the information system. No change request will be considered that does not maintain the foundational access restrictions established by the VAM policy and ISSO oversight.</w:t>
        </w:r>
      </w:ins>
    </w:p>
    <w:p w14:paraId="6BFEAC66" w14:textId="77777777" w:rsidR="00E810DE" w:rsidRDefault="00E810DE" w:rsidP="00E810DE">
      <w:pPr>
        <w:pStyle w:val="BodyText"/>
        <w:rPr>
          <w:ins w:id="309" w:author="Faulkner, David A. (Accenture Federal Services)" w:date="2019-04-09T13:22:00Z"/>
        </w:rPr>
      </w:pPr>
      <w:ins w:id="310" w:author="Faulkner, David A. (Accenture Federal Services)" w:date="2019-04-09T13:22:00Z">
        <w:r>
          <w:t>This control is provided by SDE Enterprise Operations and implemented by DCO personnel.</w:t>
        </w:r>
      </w:ins>
    </w:p>
    <w:p w14:paraId="2428AA36" w14:textId="77777777" w:rsidR="00E810DE" w:rsidRDefault="00E810DE" w:rsidP="00E810DE">
      <w:pPr>
        <w:pStyle w:val="BodyText"/>
        <w:rPr>
          <w:ins w:id="311" w:author="Faulkner, David A. (Accenture Federal Services)" w:date="2019-04-09T13:22:00Z"/>
        </w:rPr>
      </w:pPr>
      <w:ins w:id="312" w:author="Faulkner, David A. (Accenture Federal Services)" w:date="2019-04-09T13:22:00Z">
        <w:r>
          <w:t xml:space="preserve">EO </w:t>
        </w:r>
        <w:proofErr w:type="gramStart"/>
        <w:r>
          <w:t>approves, and</w:t>
        </w:r>
        <w:proofErr w:type="gramEnd"/>
        <w:r>
          <w:t xml:space="preserve"> authorizes individual access privileges both at the system level and data level and enforces physical logical access controls.  IT SMs/SAs are responsible for the monitoring of access restrictions.  The change control process requires the CR to include the name of the individual(s) that will be tasked with implementing the change if approved. Before the CR has been closed the individual(s) that implemented the change is verified.  Only authorized and documented individuals have been granted the rights and permissions to implement changes within the production environment. Access privileges to the information system for the implementation of changes are enforced through Active Directory.  Individuals are given </w:t>
        </w:r>
        <w:r>
          <w:lastRenderedPageBreak/>
          <w:t>physical and logical access privileges when they are hired or may have these privileges changed when job responsibilities dictate. Access restrictions for system changes/upgrades are limited to program developers.</w:t>
        </w:r>
      </w:ins>
    </w:p>
    <w:p w14:paraId="4716957C" w14:textId="77777777" w:rsidR="00E810DE" w:rsidRDefault="00E810DE" w:rsidP="00E810DE">
      <w:pPr>
        <w:pStyle w:val="BodyText"/>
        <w:rPr>
          <w:ins w:id="313" w:author="Faulkner, David A. (Accenture Federal Services)" w:date="2019-04-09T13:22:00Z"/>
        </w:rPr>
      </w:pPr>
      <w:ins w:id="314" w:author="Faulkner, David A. (Accenture Federal Services)" w:date="2019-04-09T13:22:00Z">
        <w:r>
          <w:t>Data Center Operations (DCO) organization:</w:t>
        </w:r>
      </w:ins>
    </w:p>
    <w:p w14:paraId="487194E8" w14:textId="77777777" w:rsidR="00E810DE" w:rsidRDefault="00E810DE" w:rsidP="00E810DE">
      <w:pPr>
        <w:pStyle w:val="BodyText"/>
        <w:rPr>
          <w:ins w:id="315" w:author="Faulkner, David A. (Accenture Federal Services)" w:date="2019-04-09T13:22:00Z"/>
        </w:rPr>
      </w:pPr>
      <w:ins w:id="316" w:author="Faulkner, David A. (Accenture Federal Services)" w:date="2019-04-09T13:22:00Z">
        <w:r>
          <w:t>a) Approves individual access privileges and enforces physical and logical access restrictions associated with changes to the information system; and</w:t>
        </w:r>
      </w:ins>
    </w:p>
    <w:p w14:paraId="486A6079" w14:textId="77777777" w:rsidR="00E810DE" w:rsidRDefault="00E810DE" w:rsidP="00E810DE">
      <w:pPr>
        <w:pStyle w:val="BodyText"/>
        <w:rPr>
          <w:ins w:id="317" w:author="Faulkner, David A. (Accenture Federal Services)" w:date="2019-04-09T13:22:00Z"/>
        </w:rPr>
      </w:pPr>
      <w:ins w:id="318" w:author="Faulkner, David A. (Accenture Federal Services)" w:date="2019-04-09T13:22:00Z">
        <w:r>
          <w:t>b) Generates, retains, and reviews records reflecting all such changes.</w:t>
        </w:r>
      </w:ins>
    </w:p>
    <w:p w14:paraId="3403D3C8" w14:textId="77777777" w:rsidR="00E810DE" w:rsidRDefault="00E810DE" w:rsidP="00E810DE">
      <w:pPr>
        <w:pStyle w:val="BodyText"/>
        <w:rPr>
          <w:ins w:id="319" w:author="Faulkner, David A. (Accenture Federal Services)" w:date="2019-04-09T13:22:00Z"/>
        </w:rPr>
      </w:pPr>
      <w:ins w:id="320" w:author="Faulkner, David A. (Accenture Federal Services)" w:date="2019-04-09T13:22:00Z">
        <w:r>
          <w:t xml:space="preserve">In </w:t>
        </w:r>
        <w:proofErr w:type="spellStart"/>
        <w:r>
          <w:t>QRadar</w:t>
        </w:r>
        <w:proofErr w:type="spellEnd"/>
        <w:r>
          <w:t xml:space="preserve">, the automated mechanism software employed by the DCO, provides utilization of centralized monitoring and provides automated review and alerting of system activity across the enterprise. </w:t>
        </w:r>
        <w:proofErr w:type="spellStart"/>
        <w:r>
          <w:t>QRadar</w:t>
        </w:r>
        <w:proofErr w:type="spellEnd"/>
        <w:r>
          <w:t xml:space="preserve"> securely collects, stores, reports and alerts on event data from Windows, Unix &amp; Linux systems to by auditing access to critical VA systems and detecting inappropriate or suspicious access-related events.</w:t>
        </w:r>
      </w:ins>
    </w:p>
    <w:p w14:paraId="11E0609F" w14:textId="77777777" w:rsidR="00E810DE" w:rsidRDefault="00E810DE" w:rsidP="00E810DE">
      <w:pPr>
        <w:pStyle w:val="BodyText"/>
        <w:rPr>
          <w:ins w:id="321" w:author="Faulkner, David A. (Accenture Federal Services)" w:date="2019-04-09T13:22:00Z"/>
        </w:rPr>
      </w:pPr>
      <w:ins w:id="322" w:author="Faulkner, David A. (Accenture Federal Services)" w:date="2019-04-09T13:22:00Z">
        <w:r>
          <w:t xml:space="preserve">DCO collects, analyzes, reports, and generates automated real-time alerts for all relevant access-related events across the network. The </w:t>
        </w:r>
        <w:proofErr w:type="spellStart"/>
        <w:r>
          <w:t>QRadar</w:t>
        </w:r>
        <w:proofErr w:type="spellEnd"/>
        <w:r>
          <w:t xml:space="preserve"> Log Manager scheduled collection of logs runs every 24 hrs.</w:t>
        </w:r>
      </w:ins>
    </w:p>
    <w:p w14:paraId="67E779BE" w14:textId="77777777" w:rsidR="00E810DE" w:rsidRDefault="00E810DE" w:rsidP="00E810DE">
      <w:pPr>
        <w:pStyle w:val="BodyText"/>
        <w:rPr>
          <w:ins w:id="323" w:author="Faulkner, David A. (Accenture Federal Services)" w:date="2019-04-09T13:22:00Z"/>
        </w:rPr>
      </w:pPr>
      <w:ins w:id="324" w:author="Faulkner, David A. (Accenture Federal Services)" w:date="2019-04-09T13:22:00Z">
        <w:r>
          <w:t xml:space="preserve">Access to ETM assets is documented on VA Form 9957. No access is allowed unless it is properly documented. Only VA employees are allowed administrative privileges on the servers. Policy and procedures regarding Information System </w:t>
        </w:r>
        <w:proofErr w:type="gramStart"/>
        <w:r>
          <w:t>Configuration  Security</w:t>
        </w:r>
        <w:proofErr w:type="gramEnd"/>
        <w:r>
          <w:t xml:space="preserve"> Management are formally documented in the following documents:</w:t>
        </w:r>
      </w:ins>
    </w:p>
    <w:p w14:paraId="363660E4" w14:textId="77777777" w:rsidR="00E810DE" w:rsidRDefault="00E810DE" w:rsidP="00E810DE">
      <w:pPr>
        <w:pStyle w:val="BodyText"/>
        <w:rPr>
          <w:ins w:id="325" w:author="Faulkner, David A. (Accenture Federal Services)" w:date="2019-04-09T13:22:00Z"/>
        </w:rPr>
      </w:pPr>
      <w:ins w:id="326" w:author="Faulkner, David A. (Accenture Federal Services)" w:date="2019-04-09T13:22:00Z">
        <w:r>
          <w:t>1) VA 6500 Handbook; and</w:t>
        </w:r>
      </w:ins>
    </w:p>
    <w:p w14:paraId="5F2FCFC3" w14:textId="77777777" w:rsidR="00E810DE" w:rsidRDefault="00E810DE" w:rsidP="00E810DE">
      <w:pPr>
        <w:pStyle w:val="BodyText"/>
        <w:rPr>
          <w:ins w:id="327" w:author="Faulkner, David A. (Accenture Federal Services)" w:date="2019-04-09T13:22:00Z"/>
        </w:rPr>
      </w:pPr>
      <w:ins w:id="328" w:author="Faulkner, David A. (Accenture Federal Services)" w:date="2019-04-09T13:22:00Z">
        <w:r>
          <w:t>2) DCO Handbook 6500.15, Information System Configuration Security Management, March 2012</w:t>
        </w:r>
      </w:ins>
    </w:p>
    <w:p w14:paraId="007AC45C" w14:textId="3218EEA4" w:rsidR="00E810DE" w:rsidRDefault="00E810DE" w:rsidP="00E810DE">
      <w:pPr>
        <w:pStyle w:val="BodyText"/>
        <w:rPr>
          <w:ins w:id="329" w:author="Faulkner, David A. (Accenture Federal Services)" w:date="2019-04-09T13:22:00Z"/>
        </w:rPr>
      </w:pPr>
      <w:ins w:id="330" w:author="Faulkner, David A. (Accenture Federal Services)" w:date="2019-04-09T13:22:00Z">
        <w:r>
          <w:t>In accordance with Directive 6500, access to DCO-managed general support system (including ETM) and other system resources are granted only to specifically identified and authorized personnel who have a demonstrated work-related requirement for such access on a "need to know" basis. Security audits are performed on a regular basis by DCO Security Services staff. These audits include monitoring for access to accounts that have the necessary privileges to perform configuration changes on the information system.</w:t>
        </w:r>
      </w:ins>
    </w:p>
    <w:p w14:paraId="0B12B10E" w14:textId="77777777" w:rsidR="00E810DE" w:rsidRDefault="00E810DE" w:rsidP="00E810DE">
      <w:pPr>
        <w:pStyle w:val="BodyText"/>
        <w:rPr>
          <w:ins w:id="331" w:author="Faulkner, David A. (Accenture Federal Services)" w:date="2019-04-09T13:23:00Z"/>
        </w:rPr>
      </w:pPr>
      <w:ins w:id="332" w:author="Faulkner, David A. (Accenture Federal Services)" w:date="2019-04-09T13:23:00Z">
        <w:r>
          <w:t>VAM:</w:t>
        </w:r>
      </w:ins>
    </w:p>
    <w:p w14:paraId="671F1ACC" w14:textId="77777777" w:rsidR="00E810DE" w:rsidRDefault="00E810DE" w:rsidP="00E810DE">
      <w:pPr>
        <w:pStyle w:val="BodyText"/>
        <w:rPr>
          <w:ins w:id="333" w:author="Faulkner, David A. (Accenture Federal Services)" w:date="2019-04-09T13:23:00Z"/>
        </w:rPr>
      </w:pPr>
      <w:ins w:id="334" w:author="Faulkner, David A. (Accenture Federal Services)" w:date="2019-04-09T13:23:00Z">
        <w:r>
          <w:t>a)</w:t>
        </w:r>
        <w:r>
          <w:tab/>
          <w:t>Limits privileges to change information system components and system-related information within a production or operational environment.</w:t>
        </w:r>
      </w:ins>
    </w:p>
    <w:p w14:paraId="2F53E8DA" w14:textId="77777777" w:rsidR="00E810DE" w:rsidRDefault="00E810DE" w:rsidP="00E810DE">
      <w:pPr>
        <w:pStyle w:val="BodyText"/>
        <w:rPr>
          <w:ins w:id="335" w:author="Faulkner, David A. (Accenture Federal Services)" w:date="2019-04-09T13:23:00Z"/>
        </w:rPr>
      </w:pPr>
      <w:ins w:id="336" w:author="Faulkner, David A. (Accenture Federal Services)" w:date="2019-04-09T13:23:00Z">
        <w:r>
          <w:t>b)</w:t>
        </w:r>
        <w:r>
          <w:tab/>
          <w:t>Reviews and re-evaluates privileges at least quarterly.</w:t>
        </w:r>
      </w:ins>
    </w:p>
    <w:p w14:paraId="0187E25F" w14:textId="4118C22C" w:rsidR="00E810DE" w:rsidRDefault="00E810DE" w:rsidP="00E810DE">
      <w:pPr>
        <w:pStyle w:val="BodyText"/>
      </w:pPr>
      <w:ins w:id="337" w:author="Faulkner, David A. (Accenture Federal Services)" w:date="2019-04-09T13:23:00Z">
        <w:r>
          <w:t>The ISSO and VAM security team reviews and re-evaluates information system integrator privileges quarterly, according to the Continuous Monitoring activities.</w:t>
        </w:r>
      </w:ins>
    </w:p>
    <w:p w14:paraId="2117DFED" w14:textId="62206D89" w:rsidR="009B467E" w:rsidRDefault="009B467E" w:rsidP="009B467E">
      <w:pPr>
        <w:pStyle w:val="Heading2"/>
        <w:numPr>
          <w:ilvl w:val="0"/>
          <w:numId w:val="0"/>
        </w:numPr>
      </w:pPr>
      <w:r>
        <w:t>2.4.</w:t>
      </w:r>
      <w:ins w:id="338" w:author="Faulkner, David A. (Accenture Federal Services)" w:date="2019-04-09T10:09:00Z">
        <w:r w:rsidR="005F46E6">
          <w:t>15</w:t>
        </w:r>
      </w:ins>
      <w:del w:id="339" w:author="Faulkner, David A. (Accenture Federal Services)" w:date="2019-04-09T10:09:00Z">
        <w:r w:rsidDel="005F46E6">
          <w:delText>.</w:delText>
        </w:r>
      </w:del>
      <w:r w:rsidRPr="00135A7D">
        <w:t xml:space="preserve"> </w:t>
      </w:r>
      <w:del w:id="340" w:author="Faulkner, David A. (Accenture Federal Services)" w:date="2019-04-09T13:23:00Z">
        <w:r w:rsidRPr="00490F19" w:rsidDel="0082097F">
          <w:rPr>
            <w:bCs w:val="0"/>
          </w:rPr>
          <w:delText>S</w:delText>
        </w:r>
      </w:del>
      <w:ins w:id="341" w:author="Faulkner, David A. (Accenture Federal Services)" w:date="2019-04-09T13:23:00Z">
        <w:r w:rsidR="0082097F">
          <w:t xml:space="preserve">Access Restriction for Change </w:t>
        </w:r>
      </w:ins>
      <w:del w:id="342" w:author="Faulkner, David A. (Accenture Federal Services)" w:date="2019-04-09T13:23:00Z">
        <w:r w:rsidRPr="00490F19" w:rsidDel="0082097F">
          <w:rPr>
            <w:bCs w:val="0"/>
          </w:rPr>
          <w:delText>ecurity Control Requirement</w:delText>
        </w:r>
      </w:del>
    </w:p>
    <w:p w14:paraId="2BF63E9F" w14:textId="364010C5" w:rsidR="009B467E" w:rsidRPr="00565E9E" w:rsidRDefault="009B467E" w:rsidP="009B467E">
      <w:pPr>
        <w:pStyle w:val="BodyText"/>
      </w:pPr>
      <w:r>
        <w:rPr>
          <w:b/>
          <w:szCs w:val="24"/>
        </w:rPr>
        <w:t>Control CM-</w:t>
      </w:r>
      <w:ins w:id="343" w:author="Faulkner, David A. (Accenture Federal Services)" w:date="2019-04-09T13:01:00Z">
        <w:r w:rsidR="00AE2B41" w:rsidRPr="00AE2B41">
          <w:rPr>
            <w:b/>
          </w:rPr>
          <w:t>05</w:t>
        </w:r>
      </w:ins>
      <w:del w:id="344" w:author="Faulkner, David A. (Accenture Federal Services)" w:date="2019-04-09T13:01:00Z">
        <w:r w:rsidRPr="00565E9E" w:rsidDel="00AE2B41">
          <w:delText xml:space="preserve"> </w:delText>
        </w:r>
      </w:del>
    </w:p>
    <w:p w14:paraId="51B6030E" w14:textId="77777777" w:rsidR="0082097F" w:rsidRPr="0082097F" w:rsidRDefault="0082097F" w:rsidP="0082097F">
      <w:pPr>
        <w:pStyle w:val="Default"/>
        <w:rPr>
          <w:ins w:id="345" w:author="Faulkner, David A. (Accenture Federal Services)" w:date="2019-04-09T13:25:00Z"/>
          <w:szCs w:val="23"/>
        </w:rPr>
      </w:pPr>
      <w:ins w:id="346" w:author="Faulkner, David A. (Accenture Federal Services)" w:date="2019-04-09T13:25:00Z">
        <w:r w:rsidRPr="0082097F">
          <w:rPr>
            <w:szCs w:val="23"/>
          </w:rPr>
          <w:t>VAM defines, documents, approves, and enforces physical and logical access restrictions associated with changes to the information system.</w:t>
        </w:r>
      </w:ins>
    </w:p>
    <w:p w14:paraId="4E9FFEFC" w14:textId="77777777" w:rsidR="0082097F" w:rsidRPr="0082097F" w:rsidRDefault="0082097F" w:rsidP="0082097F">
      <w:pPr>
        <w:pStyle w:val="Default"/>
        <w:rPr>
          <w:ins w:id="347" w:author="Faulkner, David A. (Accenture Federal Services)" w:date="2019-04-09T13:25:00Z"/>
          <w:szCs w:val="23"/>
        </w:rPr>
      </w:pPr>
      <w:ins w:id="348" w:author="Faulkner, David A. (Accenture Federal Services)" w:date="2019-04-09T13:25:00Z">
        <w:r w:rsidRPr="0082097F">
          <w:rPr>
            <w:szCs w:val="23"/>
          </w:rPr>
          <w:lastRenderedPageBreak/>
          <w:t>VAM maintains physical and logical access restrictions that have been established during changes to the information system. No change request will be considered that does not maintain the foundational access restrictions established by the VAM policy and ISSO oversight.</w:t>
        </w:r>
      </w:ins>
    </w:p>
    <w:p w14:paraId="6B05EDA6" w14:textId="77777777" w:rsidR="0082097F" w:rsidRPr="0082097F" w:rsidRDefault="0082097F" w:rsidP="0082097F">
      <w:pPr>
        <w:pStyle w:val="Default"/>
        <w:rPr>
          <w:ins w:id="349" w:author="Faulkner, David A. (Accenture Federal Services)" w:date="2019-04-09T13:25:00Z"/>
          <w:szCs w:val="23"/>
        </w:rPr>
      </w:pPr>
      <w:ins w:id="350" w:author="Faulkner, David A. (Accenture Federal Services)" w:date="2019-04-09T13:25:00Z">
        <w:r w:rsidRPr="0082097F">
          <w:rPr>
            <w:szCs w:val="23"/>
          </w:rPr>
          <w:t>This control is provided by SDE Enterprise Operations and implemented by DCO personnel.</w:t>
        </w:r>
      </w:ins>
    </w:p>
    <w:p w14:paraId="5D7AECEB" w14:textId="77777777" w:rsidR="0082097F" w:rsidRPr="0082097F" w:rsidRDefault="0082097F" w:rsidP="0082097F">
      <w:pPr>
        <w:pStyle w:val="Default"/>
        <w:rPr>
          <w:ins w:id="351" w:author="Faulkner, David A. (Accenture Federal Services)" w:date="2019-04-09T13:25:00Z"/>
          <w:szCs w:val="23"/>
        </w:rPr>
      </w:pPr>
      <w:ins w:id="352" w:author="Faulkner, David A. (Accenture Federal Services)" w:date="2019-04-09T13:25:00Z">
        <w:r w:rsidRPr="0082097F">
          <w:rPr>
            <w:szCs w:val="23"/>
          </w:rPr>
          <w:t xml:space="preserve">EO </w:t>
        </w:r>
        <w:proofErr w:type="gramStart"/>
        <w:r w:rsidRPr="0082097F">
          <w:rPr>
            <w:szCs w:val="23"/>
          </w:rPr>
          <w:t>approves, and</w:t>
        </w:r>
        <w:proofErr w:type="gramEnd"/>
        <w:r w:rsidRPr="0082097F">
          <w:rPr>
            <w:szCs w:val="23"/>
          </w:rPr>
          <w:t xml:space="preserve"> authorizes individual access privileges both at the system level and data level and enforces physical logical access controls.  IT SMs/SAs are responsible for the monitoring of access restrictions.  The change control process requires the CR to include the name of the individual(s) that will be tasked with implementing the change if approved. Before the CR has been closed the individual(s) that implemented the change is verified.  Only authorized and documented individuals have been granted the rights and permissions to implement changes within the production environment. Access privileges to the information system for the implementation of changes are enforced through Active Directory.  Individuals are given physical and logical access privileges when they are hired or may have these privileges changed when job responsibilities dictate. Access restrictions for system changes/upgrades are limited to program developers.</w:t>
        </w:r>
      </w:ins>
    </w:p>
    <w:p w14:paraId="4FDFD7B3" w14:textId="77777777" w:rsidR="0082097F" w:rsidRPr="0082097F" w:rsidRDefault="0082097F" w:rsidP="0082097F">
      <w:pPr>
        <w:pStyle w:val="Default"/>
        <w:rPr>
          <w:ins w:id="353" w:author="Faulkner, David A. (Accenture Federal Services)" w:date="2019-04-09T13:25:00Z"/>
          <w:szCs w:val="23"/>
        </w:rPr>
      </w:pPr>
      <w:ins w:id="354" w:author="Faulkner, David A. (Accenture Federal Services)" w:date="2019-04-09T13:25:00Z">
        <w:r w:rsidRPr="0082097F">
          <w:rPr>
            <w:szCs w:val="23"/>
          </w:rPr>
          <w:t>Data Center Operations (DCO) organization:</w:t>
        </w:r>
      </w:ins>
    </w:p>
    <w:p w14:paraId="5962D02F" w14:textId="77777777" w:rsidR="0082097F" w:rsidRPr="0082097F" w:rsidRDefault="0082097F" w:rsidP="0082097F">
      <w:pPr>
        <w:pStyle w:val="Default"/>
        <w:rPr>
          <w:ins w:id="355" w:author="Faulkner, David A. (Accenture Federal Services)" w:date="2019-04-09T13:25:00Z"/>
          <w:szCs w:val="23"/>
        </w:rPr>
      </w:pPr>
      <w:ins w:id="356" w:author="Faulkner, David A. (Accenture Federal Services)" w:date="2019-04-09T13:25:00Z">
        <w:r w:rsidRPr="0082097F">
          <w:rPr>
            <w:szCs w:val="23"/>
          </w:rPr>
          <w:t>a) Approves individual access privileges and enforces physical and logical access restrictions associated with changes to the information system; and</w:t>
        </w:r>
      </w:ins>
    </w:p>
    <w:p w14:paraId="3ED972F7" w14:textId="77777777" w:rsidR="0082097F" w:rsidRPr="0082097F" w:rsidRDefault="0082097F" w:rsidP="0082097F">
      <w:pPr>
        <w:pStyle w:val="Default"/>
        <w:rPr>
          <w:ins w:id="357" w:author="Faulkner, David A. (Accenture Federal Services)" w:date="2019-04-09T13:25:00Z"/>
          <w:szCs w:val="23"/>
        </w:rPr>
      </w:pPr>
      <w:ins w:id="358" w:author="Faulkner, David A. (Accenture Federal Services)" w:date="2019-04-09T13:25:00Z">
        <w:r w:rsidRPr="0082097F">
          <w:rPr>
            <w:szCs w:val="23"/>
          </w:rPr>
          <w:t>b) Generates, retains, and reviews records reflecting all such changes.</w:t>
        </w:r>
      </w:ins>
    </w:p>
    <w:p w14:paraId="371C4A0B" w14:textId="77777777" w:rsidR="0082097F" w:rsidRPr="0082097F" w:rsidRDefault="0082097F" w:rsidP="0082097F">
      <w:pPr>
        <w:pStyle w:val="Default"/>
        <w:rPr>
          <w:ins w:id="359" w:author="Faulkner, David A. (Accenture Federal Services)" w:date="2019-04-09T13:25:00Z"/>
          <w:szCs w:val="23"/>
        </w:rPr>
      </w:pPr>
      <w:ins w:id="360" w:author="Faulkner, David A. (Accenture Federal Services)" w:date="2019-04-09T13:25:00Z">
        <w:r w:rsidRPr="0082097F">
          <w:rPr>
            <w:szCs w:val="23"/>
          </w:rPr>
          <w:t xml:space="preserve">In </w:t>
        </w:r>
        <w:proofErr w:type="spellStart"/>
        <w:r w:rsidRPr="0082097F">
          <w:rPr>
            <w:szCs w:val="23"/>
          </w:rPr>
          <w:t>QRadar</w:t>
        </w:r>
        <w:proofErr w:type="spellEnd"/>
        <w:r w:rsidRPr="0082097F">
          <w:rPr>
            <w:szCs w:val="23"/>
          </w:rPr>
          <w:t xml:space="preserve">, the automated mechanism software employed by the DCO, provides utilization of centralized monitoring and provides automated review and alerting of system activity across the enterprise. </w:t>
        </w:r>
        <w:proofErr w:type="spellStart"/>
        <w:r w:rsidRPr="0082097F">
          <w:rPr>
            <w:szCs w:val="23"/>
          </w:rPr>
          <w:t>QRadar</w:t>
        </w:r>
        <w:proofErr w:type="spellEnd"/>
        <w:r w:rsidRPr="0082097F">
          <w:rPr>
            <w:szCs w:val="23"/>
          </w:rPr>
          <w:t xml:space="preserve"> securely collects, stores, reports and alerts on event data from Windows, Unix &amp; Linux systems to by auditing access to critical VA systems and detecting inappropriate or suspicious access-related events.</w:t>
        </w:r>
      </w:ins>
    </w:p>
    <w:p w14:paraId="53515971" w14:textId="77777777" w:rsidR="0082097F" w:rsidRPr="0082097F" w:rsidRDefault="0082097F" w:rsidP="0082097F">
      <w:pPr>
        <w:pStyle w:val="Default"/>
        <w:rPr>
          <w:ins w:id="361" w:author="Faulkner, David A. (Accenture Federal Services)" w:date="2019-04-09T13:25:00Z"/>
          <w:szCs w:val="23"/>
        </w:rPr>
      </w:pPr>
      <w:ins w:id="362" w:author="Faulkner, David A. (Accenture Federal Services)" w:date="2019-04-09T13:25:00Z">
        <w:r w:rsidRPr="0082097F">
          <w:rPr>
            <w:szCs w:val="23"/>
          </w:rPr>
          <w:t xml:space="preserve">DCO collects, analyzes, reports, and generates automated real-time alerts for all relevant access-related events across the network. The </w:t>
        </w:r>
        <w:proofErr w:type="spellStart"/>
        <w:r w:rsidRPr="0082097F">
          <w:rPr>
            <w:szCs w:val="23"/>
          </w:rPr>
          <w:t>QRadar</w:t>
        </w:r>
        <w:proofErr w:type="spellEnd"/>
        <w:r w:rsidRPr="0082097F">
          <w:rPr>
            <w:szCs w:val="23"/>
          </w:rPr>
          <w:t xml:space="preserve"> Log Manager scheduled collection of logs runs every 24 hrs.</w:t>
        </w:r>
      </w:ins>
    </w:p>
    <w:p w14:paraId="72E12EE5" w14:textId="77777777" w:rsidR="0082097F" w:rsidRPr="0082097F" w:rsidRDefault="0082097F" w:rsidP="0082097F">
      <w:pPr>
        <w:pStyle w:val="Default"/>
        <w:rPr>
          <w:ins w:id="363" w:author="Faulkner, David A. (Accenture Federal Services)" w:date="2019-04-09T13:25:00Z"/>
          <w:szCs w:val="23"/>
        </w:rPr>
      </w:pPr>
      <w:ins w:id="364" w:author="Faulkner, David A. (Accenture Federal Services)" w:date="2019-04-09T13:25:00Z">
        <w:r w:rsidRPr="0082097F">
          <w:rPr>
            <w:szCs w:val="23"/>
          </w:rPr>
          <w:t xml:space="preserve">Access to ETM assets is documented on VA Form 9957. No access is allowed unless it is properly documented. Only VA employees are allowed administrative privileges on the servers. Policy and procedures regarding Information System </w:t>
        </w:r>
        <w:proofErr w:type="gramStart"/>
        <w:r w:rsidRPr="0082097F">
          <w:rPr>
            <w:szCs w:val="23"/>
          </w:rPr>
          <w:t>Configuration  Security</w:t>
        </w:r>
        <w:proofErr w:type="gramEnd"/>
        <w:r w:rsidRPr="0082097F">
          <w:rPr>
            <w:szCs w:val="23"/>
          </w:rPr>
          <w:t xml:space="preserve"> Management are formally documented in the following documents:</w:t>
        </w:r>
      </w:ins>
    </w:p>
    <w:p w14:paraId="43D10825" w14:textId="77777777" w:rsidR="0082097F" w:rsidRPr="0082097F" w:rsidRDefault="0082097F" w:rsidP="0082097F">
      <w:pPr>
        <w:pStyle w:val="Default"/>
        <w:rPr>
          <w:ins w:id="365" w:author="Faulkner, David A. (Accenture Federal Services)" w:date="2019-04-09T13:25:00Z"/>
          <w:szCs w:val="23"/>
        </w:rPr>
      </w:pPr>
      <w:ins w:id="366" w:author="Faulkner, David A. (Accenture Federal Services)" w:date="2019-04-09T13:25:00Z">
        <w:r w:rsidRPr="0082097F">
          <w:rPr>
            <w:szCs w:val="23"/>
          </w:rPr>
          <w:t>1) VA 6500 Handbook; and</w:t>
        </w:r>
      </w:ins>
    </w:p>
    <w:p w14:paraId="45323E25" w14:textId="77777777" w:rsidR="0082097F" w:rsidRPr="0082097F" w:rsidRDefault="0082097F" w:rsidP="0082097F">
      <w:pPr>
        <w:pStyle w:val="Default"/>
        <w:rPr>
          <w:ins w:id="367" w:author="Faulkner, David A. (Accenture Federal Services)" w:date="2019-04-09T13:25:00Z"/>
          <w:szCs w:val="23"/>
        </w:rPr>
      </w:pPr>
      <w:ins w:id="368" w:author="Faulkner, David A. (Accenture Federal Services)" w:date="2019-04-09T13:25:00Z">
        <w:r w:rsidRPr="0082097F">
          <w:rPr>
            <w:szCs w:val="23"/>
          </w:rPr>
          <w:t>2) DCO Handbook 6500.15, Information System Configuration Security Management, March 2012</w:t>
        </w:r>
      </w:ins>
    </w:p>
    <w:p w14:paraId="20CD2418" w14:textId="60DA5051" w:rsidR="009B467E" w:rsidRDefault="0082097F" w:rsidP="0082097F">
      <w:pPr>
        <w:pStyle w:val="Default"/>
        <w:rPr>
          <w:ins w:id="369" w:author="Faulkner, David A. (Accenture Federal Services)" w:date="2019-04-09T13:26:00Z"/>
          <w:szCs w:val="23"/>
        </w:rPr>
      </w:pPr>
      <w:ins w:id="370" w:author="Faulkner, David A. (Accenture Federal Services)" w:date="2019-04-09T13:25:00Z">
        <w:r w:rsidRPr="0082097F">
          <w:rPr>
            <w:szCs w:val="23"/>
          </w:rPr>
          <w:t>In accordance with Directive 6500, access to DCO-managed general support system (including ETM) and other system resources are granted only to specifically identified and authorized personnel who have a demonstrated work-related requirement for such access on a "need to know" basis. Security audits are performed on a regular basis by DCO Security Services staff. These audits include monitoring for access to accounts that have the necessary privileges to perform configuration changes on the information system.</w:t>
        </w:r>
      </w:ins>
    </w:p>
    <w:p w14:paraId="32481CC7" w14:textId="1384C09C" w:rsidR="0082097F" w:rsidRDefault="0082097F" w:rsidP="0082097F">
      <w:pPr>
        <w:pStyle w:val="Default"/>
        <w:rPr>
          <w:ins w:id="371" w:author="Faulkner, David A. (Accenture Federal Services)" w:date="2019-04-09T13:26:00Z"/>
          <w:szCs w:val="23"/>
        </w:rPr>
      </w:pPr>
    </w:p>
    <w:p w14:paraId="1183D99C" w14:textId="77777777" w:rsidR="0082097F" w:rsidRPr="0082097F" w:rsidRDefault="0082097F" w:rsidP="0082097F">
      <w:pPr>
        <w:pStyle w:val="Default"/>
        <w:rPr>
          <w:ins w:id="372" w:author="Faulkner, David A. (Accenture Federal Services)" w:date="2019-04-09T13:26:00Z"/>
          <w:szCs w:val="23"/>
        </w:rPr>
      </w:pPr>
      <w:ins w:id="373" w:author="Faulkner, David A. (Accenture Federal Services)" w:date="2019-04-09T13:26:00Z">
        <w:r w:rsidRPr="0082097F">
          <w:rPr>
            <w:szCs w:val="23"/>
          </w:rPr>
          <w:t>VAM:</w:t>
        </w:r>
      </w:ins>
    </w:p>
    <w:p w14:paraId="0A3FEAF3" w14:textId="77777777" w:rsidR="0082097F" w:rsidRPr="0082097F" w:rsidRDefault="0082097F" w:rsidP="0082097F">
      <w:pPr>
        <w:pStyle w:val="Default"/>
        <w:rPr>
          <w:ins w:id="374" w:author="Faulkner, David A. (Accenture Federal Services)" w:date="2019-04-09T13:26:00Z"/>
          <w:szCs w:val="23"/>
        </w:rPr>
      </w:pPr>
      <w:ins w:id="375" w:author="Faulkner, David A. (Accenture Federal Services)" w:date="2019-04-09T13:26:00Z">
        <w:r w:rsidRPr="0082097F">
          <w:rPr>
            <w:szCs w:val="23"/>
          </w:rPr>
          <w:t>a)</w:t>
        </w:r>
        <w:r w:rsidRPr="0082097F">
          <w:rPr>
            <w:szCs w:val="23"/>
          </w:rPr>
          <w:tab/>
          <w:t>Limits privileges to change information system components and system-related information within a production or operational environment.</w:t>
        </w:r>
      </w:ins>
    </w:p>
    <w:p w14:paraId="5125255F" w14:textId="77777777" w:rsidR="0082097F" w:rsidRPr="0082097F" w:rsidRDefault="0082097F" w:rsidP="0082097F">
      <w:pPr>
        <w:pStyle w:val="Default"/>
        <w:rPr>
          <w:ins w:id="376" w:author="Faulkner, David A. (Accenture Federal Services)" w:date="2019-04-09T13:26:00Z"/>
          <w:szCs w:val="23"/>
        </w:rPr>
      </w:pPr>
      <w:ins w:id="377" w:author="Faulkner, David A. (Accenture Federal Services)" w:date="2019-04-09T13:26:00Z">
        <w:r w:rsidRPr="0082097F">
          <w:rPr>
            <w:szCs w:val="23"/>
          </w:rPr>
          <w:t>b)</w:t>
        </w:r>
        <w:r w:rsidRPr="0082097F">
          <w:rPr>
            <w:szCs w:val="23"/>
          </w:rPr>
          <w:tab/>
          <w:t>Reviews and re-evaluates privileges at least quarterly.</w:t>
        </w:r>
      </w:ins>
    </w:p>
    <w:p w14:paraId="66DDCAA1" w14:textId="19179717" w:rsidR="0082097F" w:rsidRPr="0082097F" w:rsidRDefault="0082097F" w:rsidP="0082097F">
      <w:pPr>
        <w:pStyle w:val="Default"/>
        <w:rPr>
          <w:szCs w:val="23"/>
        </w:rPr>
      </w:pPr>
      <w:ins w:id="378" w:author="Faulkner, David A. (Accenture Federal Services)" w:date="2019-04-09T13:26:00Z">
        <w:r w:rsidRPr="0082097F">
          <w:rPr>
            <w:szCs w:val="23"/>
          </w:rPr>
          <w:lastRenderedPageBreak/>
          <w:t>The ISSO and VAM security team reviews and re-evaluates information system integrator privileges quarterly, according to the Continuous Monitoring activities.</w:t>
        </w:r>
      </w:ins>
    </w:p>
    <w:p w14:paraId="78EE6762" w14:textId="6E4B7383" w:rsidR="009B467E" w:rsidRDefault="009B467E" w:rsidP="009B467E">
      <w:pPr>
        <w:pStyle w:val="Heading2"/>
        <w:numPr>
          <w:ilvl w:val="0"/>
          <w:numId w:val="0"/>
        </w:numPr>
      </w:pPr>
      <w:r>
        <w:t>2.4.</w:t>
      </w:r>
      <w:ins w:id="379" w:author="Faulkner, David A. (Accenture Federal Services)" w:date="2019-04-09T10:09:00Z">
        <w:r w:rsidR="005F46E6">
          <w:t>16</w:t>
        </w:r>
      </w:ins>
      <w:del w:id="380" w:author="Faulkner, David A. (Accenture Federal Services)" w:date="2019-04-09T10:09:00Z">
        <w:r w:rsidDel="005F46E6">
          <w:delText>.</w:delText>
        </w:r>
      </w:del>
      <w:r w:rsidRPr="00135A7D">
        <w:t xml:space="preserve"> </w:t>
      </w:r>
      <w:commentRangeStart w:id="381"/>
      <w:ins w:id="382" w:author="Faulkner, David A. (Accenture Federal Services)" w:date="2019-04-09T13:26:00Z">
        <w:r w:rsidR="0082097F">
          <w:rPr>
            <w:bCs w:val="0"/>
          </w:rPr>
          <w:t>Configuration Settings</w:t>
        </w:r>
      </w:ins>
      <w:commentRangeEnd w:id="381"/>
      <w:ins w:id="383" w:author="Faulkner, David A. (Accenture Federal Services)" w:date="2019-04-09T13:27:00Z">
        <w:r w:rsidR="00DB433B">
          <w:rPr>
            <w:rStyle w:val="CommentReference"/>
            <w:rFonts w:ascii="Times New Roman" w:hAnsi="Times New Roman" w:cs="Times New Roman"/>
            <w:b w:val="0"/>
            <w:bCs w:val="0"/>
            <w:iCs w:val="0"/>
            <w:kern w:val="0"/>
          </w:rPr>
          <w:commentReference w:id="381"/>
        </w:r>
      </w:ins>
      <w:del w:id="384" w:author="Faulkner, David A. (Accenture Federal Services)" w:date="2019-04-09T13:26:00Z">
        <w:r w:rsidRPr="00490F19" w:rsidDel="0082097F">
          <w:rPr>
            <w:bCs w:val="0"/>
          </w:rPr>
          <w:delText>Security Control Requirement</w:delText>
        </w:r>
      </w:del>
    </w:p>
    <w:p w14:paraId="6D01236B" w14:textId="186C924F" w:rsidR="009B467E" w:rsidRPr="00565E9E" w:rsidRDefault="009B467E" w:rsidP="009B467E">
      <w:pPr>
        <w:pStyle w:val="BodyText"/>
      </w:pPr>
      <w:r>
        <w:rPr>
          <w:b/>
          <w:szCs w:val="24"/>
        </w:rPr>
        <w:t>Control CM-</w:t>
      </w:r>
      <w:ins w:id="385" w:author="Faulkner, David A. (Accenture Federal Services)" w:date="2019-04-09T13:01:00Z">
        <w:r w:rsidR="00AE2B41" w:rsidRPr="00AE2B41">
          <w:rPr>
            <w:b/>
          </w:rPr>
          <w:t>06</w:t>
        </w:r>
      </w:ins>
      <w:del w:id="386" w:author="Faulkner, David A. (Accenture Federal Services)" w:date="2019-04-09T13:01:00Z">
        <w:r w:rsidRPr="00565E9E" w:rsidDel="00AE2B41">
          <w:delText xml:space="preserve"> </w:delText>
        </w:r>
      </w:del>
    </w:p>
    <w:p w14:paraId="4CA0EF08" w14:textId="77777777" w:rsidR="0082097F" w:rsidRPr="0082097F" w:rsidRDefault="0082097F" w:rsidP="0082097F">
      <w:pPr>
        <w:pStyle w:val="Default"/>
        <w:rPr>
          <w:ins w:id="387" w:author="Faulkner, David A. (Accenture Federal Services)" w:date="2019-04-09T13:26:00Z"/>
          <w:sz w:val="23"/>
          <w:szCs w:val="23"/>
        </w:rPr>
      </w:pPr>
      <w:ins w:id="388" w:author="Faulkner, David A. (Accenture Federal Services)" w:date="2019-04-09T13:26:00Z">
        <w:r w:rsidRPr="0082097F">
          <w:rPr>
            <w:sz w:val="23"/>
            <w:szCs w:val="23"/>
          </w:rPr>
          <w:t>VAM:</w:t>
        </w:r>
      </w:ins>
    </w:p>
    <w:p w14:paraId="54FEDA59" w14:textId="77777777" w:rsidR="0082097F" w:rsidRPr="0082097F" w:rsidRDefault="0082097F" w:rsidP="0082097F">
      <w:pPr>
        <w:pStyle w:val="Default"/>
        <w:rPr>
          <w:ins w:id="389" w:author="Faulkner, David A. (Accenture Federal Services)" w:date="2019-04-09T13:26:00Z"/>
          <w:sz w:val="23"/>
          <w:szCs w:val="23"/>
        </w:rPr>
      </w:pPr>
      <w:ins w:id="390" w:author="Faulkner, David A. (Accenture Federal Services)" w:date="2019-04-09T13:26:00Z">
        <w:r w:rsidRPr="0082097F">
          <w:rPr>
            <w:sz w:val="23"/>
            <w:szCs w:val="23"/>
          </w:rPr>
          <w:t>Establishes and documents configuration settings for information technology products employed within the information system using requirements and guidance that reflect the most restrictive mode consistent with operational requirements.</w:t>
        </w:r>
      </w:ins>
    </w:p>
    <w:p w14:paraId="500B7D5F" w14:textId="77777777" w:rsidR="0082097F" w:rsidRPr="0082097F" w:rsidRDefault="0082097F" w:rsidP="0082097F">
      <w:pPr>
        <w:pStyle w:val="Default"/>
        <w:rPr>
          <w:ins w:id="391" w:author="Faulkner, David A. (Accenture Federal Services)" w:date="2019-04-09T13:26:00Z"/>
          <w:sz w:val="23"/>
          <w:szCs w:val="23"/>
        </w:rPr>
      </w:pPr>
      <w:ins w:id="392" w:author="Faulkner, David A. (Accenture Federal Services)" w:date="2019-04-09T13:26:00Z">
        <w:r w:rsidRPr="0082097F">
          <w:rPr>
            <w:sz w:val="23"/>
            <w:szCs w:val="23"/>
          </w:rPr>
          <w:t>This control is provided by VA Enterprise Systems Engineering (ESE) and Enterprise Operations (EO); and implemented by EIS personnel.</w:t>
        </w:r>
      </w:ins>
    </w:p>
    <w:p w14:paraId="63D574B6" w14:textId="77777777" w:rsidR="0082097F" w:rsidRPr="0082097F" w:rsidRDefault="0082097F" w:rsidP="0082097F">
      <w:pPr>
        <w:pStyle w:val="Default"/>
        <w:rPr>
          <w:ins w:id="393" w:author="Faulkner, David A. (Accenture Federal Services)" w:date="2019-04-09T13:26:00Z"/>
          <w:sz w:val="23"/>
          <w:szCs w:val="23"/>
        </w:rPr>
      </w:pPr>
      <w:ins w:id="394" w:author="Faulkner, David A. (Accenture Federal Services)" w:date="2019-04-09T13:26:00Z">
        <w:r w:rsidRPr="0082097F">
          <w:rPr>
            <w:sz w:val="23"/>
            <w:szCs w:val="23"/>
          </w:rPr>
          <w:t>EO-hosted information systems maintain the most current configuration and guides which are available to administrators. OIS Technical Security Package and Development Guidelines document the policies and procedures for developing and implementing installation packages within the DCO environment.  Configuration Items are defined as each individual piece of hardware and software under the control of an information system.  These baseline configurations and configuration settings (along with changes required for individual mission objectives) are recorded and stored within Change Control Records.  Monitoring of configuration settings are done via CA Configuration Automation Agent (CCA) and IBM Tivoli Endpoint Manager (TEM/BigFix).  If exceptions are required from the mandatory configuration settings, the requesting entity must follow the CCB process to get this exception(s) approved.</w:t>
        </w:r>
      </w:ins>
    </w:p>
    <w:p w14:paraId="0EEB43BC" w14:textId="77777777" w:rsidR="0082097F" w:rsidRPr="0082097F" w:rsidRDefault="0082097F" w:rsidP="0082097F">
      <w:pPr>
        <w:pStyle w:val="Default"/>
        <w:rPr>
          <w:ins w:id="395" w:author="Faulkner, David A. (Accenture Federal Services)" w:date="2019-04-09T13:26:00Z"/>
          <w:sz w:val="23"/>
          <w:szCs w:val="23"/>
        </w:rPr>
      </w:pPr>
      <w:proofErr w:type="gramStart"/>
      <w:ins w:id="396" w:author="Faulkner, David A. (Accenture Federal Services)" w:date="2019-04-09T13:26:00Z">
        <w:r w:rsidRPr="0082097F">
          <w:rPr>
            <w:sz w:val="23"/>
            <w:szCs w:val="23"/>
          </w:rPr>
          <w:t>VA:OIT</w:t>
        </w:r>
        <w:proofErr w:type="gramEnd"/>
        <w:r w:rsidRPr="0082097F">
          <w:rPr>
            <w:sz w:val="23"/>
            <w:szCs w:val="23"/>
          </w:rPr>
          <w:t>/SDE/ESE owns the development and approval of all VA Baselines. The Baseline and Configuration Management (BCM) section within Security Management &amp; Analytics (SMA) was formed to serve as a liaison, and one part of a governing body, for the development, execution and review of all configuration baselines.  All VA ESE-sanctioned baselines can be found here.  Software standards documents can be found here. The SMA office's BCM section will triage and coordinate baseline requests on your behalf with ESE.  To contact BCM, request a new baseline, request a change to an existing baseline, or have a question about VA baselines, email BCM at vait.bcmintake@va.gov</w:t>
        </w:r>
      </w:ins>
    </w:p>
    <w:p w14:paraId="72924010" w14:textId="77777777" w:rsidR="0082097F" w:rsidRPr="0082097F" w:rsidRDefault="0082097F" w:rsidP="0082097F">
      <w:pPr>
        <w:pStyle w:val="Default"/>
        <w:rPr>
          <w:ins w:id="397" w:author="Faulkner, David A. (Accenture Federal Services)" w:date="2019-04-09T13:26:00Z"/>
          <w:sz w:val="23"/>
          <w:szCs w:val="23"/>
        </w:rPr>
      </w:pPr>
      <w:ins w:id="398" w:author="Faulkner, David A. (Accenture Federal Services)" w:date="2019-04-09T13:26:00Z">
        <w:r w:rsidRPr="0082097F">
          <w:rPr>
            <w:sz w:val="23"/>
            <w:szCs w:val="23"/>
          </w:rPr>
          <w:t>VA Configuration Management Policy specifies that all security settings be predefined and follow ESE Baselines, OIS recommended settings, system specific settings, and NIST required settings. All configuration settings are documented in OIS Technical Security Configuration Guides.</w:t>
        </w:r>
      </w:ins>
    </w:p>
    <w:p w14:paraId="5FB8B3C9" w14:textId="6FB08B90" w:rsidR="009B467E" w:rsidRDefault="0082097F" w:rsidP="0082097F">
      <w:pPr>
        <w:pStyle w:val="Default"/>
        <w:rPr>
          <w:sz w:val="23"/>
          <w:szCs w:val="23"/>
        </w:rPr>
      </w:pPr>
      <w:ins w:id="399" w:author="Faulkner, David A. (Accenture Federal Services)" w:date="2019-04-09T13:26:00Z">
        <w:r w:rsidRPr="0082097F">
          <w:rPr>
            <w:sz w:val="23"/>
            <w:szCs w:val="23"/>
          </w:rPr>
          <w:t>EO-managed information systems utilize the standard baselines, configuring the security settings to the most restrictive mode possible, consistent with operational requirements. CA SDM tracks changes to configuration settings in accordance with change control guidelines. Changes are documented in CMDB</w:t>
        </w:r>
      </w:ins>
    </w:p>
    <w:p w14:paraId="4BD5FFDC" w14:textId="14E45F52" w:rsidR="009B467E" w:rsidRDefault="009B467E" w:rsidP="009B467E">
      <w:pPr>
        <w:pStyle w:val="Heading2"/>
        <w:numPr>
          <w:ilvl w:val="0"/>
          <w:numId w:val="0"/>
        </w:numPr>
      </w:pPr>
      <w:r>
        <w:t>2.4.</w:t>
      </w:r>
      <w:ins w:id="400" w:author="Faulkner, David A. (Accenture Federal Services)" w:date="2019-04-09T10:10:00Z">
        <w:r w:rsidR="005F46E6">
          <w:t>17</w:t>
        </w:r>
      </w:ins>
      <w:del w:id="401" w:author="Faulkner, David A. (Accenture Federal Services)" w:date="2019-04-09T10:10:00Z">
        <w:r w:rsidDel="005F46E6">
          <w:delText>.</w:delText>
        </w:r>
      </w:del>
      <w:r w:rsidRPr="00135A7D">
        <w:t xml:space="preserve"> </w:t>
      </w:r>
      <w:ins w:id="402" w:author="Faulkner, David A. (Accenture Federal Services)" w:date="2019-04-09T10:12:00Z">
        <w:r w:rsidR="005F46E6">
          <w:t xml:space="preserve">Security Control Requirement </w:t>
        </w:r>
      </w:ins>
      <w:del w:id="403" w:author="Faulkner, David A. (Accenture Federal Services)" w:date="2019-04-09T10:12:00Z">
        <w:r w:rsidRPr="00135A7D" w:rsidDel="005F46E6">
          <w:delText>Configuration Settings</w:delText>
        </w:r>
      </w:del>
    </w:p>
    <w:p w14:paraId="40C6A954" w14:textId="67134F22" w:rsidR="00DC3BE8" w:rsidRPr="00DC3BE8" w:rsidRDefault="009B467E" w:rsidP="00DC3BE8">
      <w:pPr>
        <w:rPr>
          <w:ins w:id="404" w:author="Faulkner, David A. (Accenture Federal Services)" w:date="2019-04-09T09:48:00Z"/>
          <w:sz w:val="24"/>
          <w:szCs w:val="22"/>
        </w:rPr>
      </w:pPr>
      <w:r>
        <w:rPr>
          <w:b/>
        </w:rPr>
        <w:t>Control CM-</w:t>
      </w:r>
      <w:ins w:id="405" w:author="Faulkner, David A. (Accenture Federal Services)" w:date="2019-04-09T09:48:00Z">
        <w:r w:rsidR="00DC3BE8">
          <w:rPr>
            <w:b/>
          </w:rPr>
          <w:t xml:space="preserve">07 Least Functionality </w:t>
        </w:r>
        <w:r w:rsidR="00DC3BE8">
          <w:rPr>
            <w:b/>
          </w:rPr>
          <w:br/>
        </w:r>
        <w:r w:rsidR="00DC3BE8">
          <w:rPr>
            <w:b/>
          </w:rPr>
          <w:br/>
        </w:r>
        <w:r w:rsidR="00DC3BE8" w:rsidRPr="00DC3BE8">
          <w:rPr>
            <w:sz w:val="24"/>
            <w:szCs w:val="22"/>
          </w:rPr>
          <w:t xml:space="preserve">VAM:  </w:t>
        </w:r>
      </w:ins>
    </w:p>
    <w:p w14:paraId="205AC985" w14:textId="77777777" w:rsidR="00DC3BE8" w:rsidRPr="00DC3BE8" w:rsidRDefault="00DC3BE8" w:rsidP="00DC3BE8">
      <w:pPr>
        <w:pStyle w:val="ListParagraph"/>
        <w:widowControl w:val="0"/>
        <w:numPr>
          <w:ilvl w:val="0"/>
          <w:numId w:val="23"/>
        </w:numPr>
        <w:suppressAutoHyphens/>
        <w:autoSpaceDE w:val="0"/>
        <w:autoSpaceDN w:val="0"/>
        <w:adjustRightInd w:val="0"/>
        <w:spacing w:after="120"/>
        <w:ind w:left="466"/>
        <w:rPr>
          <w:ins w:id="406" w:author="Faulkner, David A. (Accenture Federal Services)" w:date="2019-04-09T09:48:00Z"/>
          <w:sz w:val="24"/>
          <w:szCs w:val="22"/>
        </w:rPr>
      </w:pPr>
      <w:ins w:id="407" w:author="Faulkner, David A. (Accenture Federal Services)" w:date="2019-04-09T09:48:00Z">
        <w:r w:rsidRPr="00DC3BE8">
          <w:rPr>
            <w:sz w:val="24"/>
            <w:szCs w:val="22"/>
          </w:rPr>
          <w:t xml:space="preserve">Configures the information system to provide only essential capabilities. </w:t>
        </w:r>
      </w:ins>
    </w:p>
    <w:p w14:paraId="55F1AA2A" w14:textId="77777777" w:rsidR="00DC3BE8" w:rsidRPr="00DC3BE8" w:rsidRDefault="00DC3BE8" w:rsidP="00DC3BE8">
      <w:pPr>
        <w:widowControl w:val="0"/>
        <w:suppressAutoHyphens/>
        <w:autoSpaceDE w:val="0"/>
        <w:autoSpaceDN w:val="0"/>
        <w:adjustRightInd w:val="0"/>
        <w:spacing w:after="120"/>
        <w:ind w:left="106"/>
        <w:rPr>
          <w:ins w:id="408" w:author="Faulkner, David A. (Accenture Federal Services)" w:date="2019-04-09T09:48:00Z"/>
          <w:sz w:val="24"/>
          <w:szCs w:val="22"/>
        </w:rPr>
      </w:pPr>
      <w:ins w:id="409" w:author="Faulkner, David A. (Accenture Federal Services)" w:date="2019-04-09T09:48:00Z">
        <w:r w:rsidRPr="00DC3BE8">
          <w:rPr>
            <w:sz w:val="24"/>
            <w:szCs w:val="22"/>
          </w:rPr>
          <w:t>VAM’s approach is to take a white list approach and only enables those services and network ports that are required to operate the system. During initial component configuration (baseline configuration), System Administrators and Network Engineers turn off all unnecessary services.</w:t>
        </w:r>
      </w:ins>
    </w:p>
    <w:p w14:paraId="3319E599" w14:textId="77777777" w:rsidR="00DC3BE8" w:rsidRPr="00DC3BE8" w:rsidRDefault="00DC3BE8" w:rsidP="00DC3BE8">
      <w:pPr>
        <w:pStyle w:val="ListParagraph"/>
        <w:widowControl w:val="0"/>
        <w:numPr>
          <w:ilvl w:val="0"/>
          <w:numId w:val="23"/>
        </w:numPr>
        <w:suppressAutoHyphens/>
        <w:autoSpaceDE w:val="0"/>
        <w:autoSpaceDN w:val="0"/>
        <w:adjustRightInd w:val="0"/>
        <w:spacing w:after="120"/>
        <w:ind w:left="466"/>
        <w:rPr>
          <w:ins w:id="410" w:author="Faulkner, David A. (Accenture Federal Services)" w:date="2019-04-09T09:48:00Z"/>
          <w:sz w:val="24"/>
          <w:szCs w:val="22"/>
        </w:rPr>
      </w:pPr>
      <w:ins w:id="411" w:author="Faulkner, David A. (Accenture Federal Services)" w:date="2019-04-09T09:48:00Z">
        <w:r w:rsidRPr="00DC3BE8">
          <w:rPr>
            <w:sz w:val="24"/>
            <w:szCs w:val="22"/>
          </w:rPr>
          <w:lastRenderedPageBreak/>
          <w:t>Prohibits or restricts the use of the following functions, ports, protocols, and/or services United States Government Configuration Baseline (USGCB).</w:t>
        </w:r>
      </w:ins>
    </w:p>
    <w:p w14:paraId="0389FE58" w14:textId="77777777" w:rsidR="00DC3BE8" w:rsidRPr="00DC3BE8" w:rsidRDefault="00DC3BE8" w:rsidP="00DC3BE8">
      <w:pPr>
        <w:widowControl w:val="0"/>
        <w:suppressAutoHyphens/>
        <w:autoSpaceDE w:val="0"/>
        <w:autoSpaceDN w:val="0"/>
        <w:adjustRightInd w:val="0"/>
        <w:spacing w:after="120"/>
        <w:ind w:left="106"/>
        <w:rPr>
          <w:ins w:id="412" w:author="Faulkner, David A. (Accenture Federal Services)" w:date="2019-04-09T09:48:00Z"/>
          <w:sz w:val="24"/>
          <w:szCs w:val="22"/>
        </w:rPr>
      </w:pPr>
      <w:ins w:id="413" w:author="Faulkner, David A. (Accenture Federal Services)" w:date="2019-04-09T09:48:00Z">
        <w:r w:rsidRPr="00DC3BE8">
          <w:rPr>
            <w:sz w:val="24"/>
            <w:szCs w:val="22"/>
          </w:rPr>
          <w:t xml:space="preserve">VAM configures the system according to industry best practices </w:t>
        </w:r>
        <w:proofErr w:type="gramStart"/>
        <w:r w:rsidRPr="00DC3BE8">
          <w:rPr>
            <w:sz w:val="24"/>
            <w:szCs w:val="22"/>
          </w:rPr>
          <w:t>in order to</w:t>
        </w:r>
        <w:proofErr w:type="gramEnd"/>
        <w:r w:rsidRPr="00DC3BE8">
          <w:rPr>
            <w:sz w:val="24"/>
            <w:szCs w:val="22"/>
          </w:rPr>
          <w:t xml:space="preserve"> provide only essential capabilities and specifically prohibits or restricts the use of the following functions: all ports, protocols, and/or services that are not explicitly required. </w:t>
        </w:r>
      </w:ins>
    </w:p>
    <w:p w14:paraId="5FEF2EB0" w14:textId="77777777" w:rsidR="00DC3BE8" w:rsidRPr="00DC3BE8" w:rsidRDefault="00DC3BE8" w:rsidP="00DC3BE8">
      <w:pPr>
        <w:spacing w:before="100" w:beforeAutospacing="1" w:after="100" w:afterAutospacing="1"/>
        <w:rPr>
          <w:ins w:id="414" w:author="Faulkner, David A. (Accenture Federal Services)" w:date="2019-04-09T09:48:00Z"/>
          <w:color w:val="000000"/>
          <w:sz w:val="24"/>
          <w:szCs w:val="22"/>
        </w:rPr>
      </w:pPr>
      <w:ins w:id="415" w:author="Faulkner, David A. (Accenture Federal Services)" w:date="2019-04-09T09:48:00Z">
        <w:r w:rsidRPr="00DC3BE8">
          <w:rPr>
            <w:color w:val="000000"/>
            <w:sz w:val="24"/>
            <w:szCs w:val="22"/>
          </w:rPr>
          <w:t>EO information systems are configured to provide essential capabilities and prohibit or restrict the use of services/applications that are deemed a high security risk. Configuration Build Documents implement Least-functionality.  Services and applications are allowed on an individual basis and only as required.  Approval to use non-essential services must go through the change control process. Feasibility studies and testing are conducted on high risk applications or services that may affect the performance or place sensitive data at risk.  SDE ESE and EO Technical Security establish standard baselines for devices which enforce least functionality.</w:t>
        </w:r>
      </w:ins>
    </w:p>
    <w:p w14:paraId="75DF0308" w14:textId="77777777" w:rsidR="00DC3BE8" w:rsidRPr="00DC3BE8" w:rsidRDefault="00DC3BE8" w:rsidP="00DC3BE8">
      <w:pPr>
        <w:spacing w:before="100" w:beforeAutospacing="1" w:after="100" w:afterAutospacing="1"/>
        <w:rPr>
          <w:ins w:id="416" w:author="Faulkner, David A. (Accenture Federal Services)" w:date="2019-04-09T09:48:00Z"/>
          <w:color w:val="000000"/>
          <w:sz w:val="24"/>
          <w:szCs w:val="22"/>
        </w:rPr>
      </w:pPr>
      <w:ins w:id="417" w:author="Faulkner, David A. (Accenture Federal Services)" w:date="2019-04-09T09:48:00Z">
        <w:r w:rsidRPr="00DC3BE8">
          <w:rPr>
            <w:color w:val="000000"/>
            <w:sz w:val="24"/>
            <w:szCs w:val="22"/>
          </w:rPr>
          <w:t>Technical Security documents the configuration settings, utilizing standard build documents and Configuration Guides that implement best-practice. These configuration settings provide only essential capabilities and specifically prohibit and/or restrict the use of specific functions, ports, protocols, and/or services as defined by DCO organizational policy. The functions and services provided by ETM information system are carefully reviewed to determine which functions and services are candidates for elimination (e.g., Voice Over Internet Protocol, Instant Messaging, File Transfer Protocol, Hyper Text Transfer Protocol, file sharing, etc.)</w:t>
        </w:r>
      </w:ins>
    </w:p>
    <w:p w14:paraId="078435BB" w14:textId="77777777" w:rsidR="00DC3BE8" w:rsidRPr="00DC3BE8" w:rsidRDefault="00DC3BE8" w:rsidP="00DC3BE8">
      <w:pPr>
        <w:spacing w:before="100" w:beforeAutospacing="1" w:after="100" w:afterAutospacing="1"/>
        <w:rPr>
          <w:ins w:id="418" w:author="Faulkner, David A. (Accenture Federal Services)" w:date="2019-04-09T09:48:00Z"/>
          <w:color w:val="000000"/>
          <w:sz w:val="24"/>
          <w:szCs w:val="22"/>
        </w:rPr>
      </w:pPr>
      <w:ins w:id="419" w:author="Faulkner, David A. (Accenture Federal Services)" w:date="2019-04-09T09:48:00Z">
        <w:r w:rsidRPr="00DC3BE8">
          <w:rPr>
            <w:color w:val="000000"/>
            <w:sz w:val="24"/>
            <w:szCs w:val="22"/>
          </w:rPr>
          <w:t>VA-NSOC and EO Technical Security utilize Host-based Intrusion Prevention System (HIPS), which combines intrusion detection technology with a host-based firewall.  The baseline Real Secure Desktop policy will place the firewall in "cautious" mode, which blocks unsolicited inbound traffic to well-known ports except the following:</w:t>
        </w:r>
        <w:r w:rsidRPr="00DC3BE8">
          <w:rPr>
            <w:color w:val="000000"/>
            <w:sz w:val="24"/>
            <w:szCs w:val="22"/>
          </w:rPr>
          <w:br/>
          <w:t> TCP/113 ident TCP/135 endpoint mapped TCP/139 NETBIOS session service TCP/445 NETBIOS-less SMB UDP/137 NETBIOS name service UDP/138 NETBIOS datagram service "</w:t>
        </w:r>
      </w:ins>
    </w:p>
    <w:p w14:paraId="760E0918" w14:textId="77777777" w:rsidR="00DC3BE8" w:rsidRPr="00DC3BE8" w:rsidRDefault="00DC3BE8" w:rsidP="00DC3BE8">
      <w:pPr>
        <w:spacing w:before="100" w:beforeAutospacing="1" w:after="100" w:afterAutospacing="1"/>
        <w:rPr>
          <w:ins w:id="420" w:author="Faulkner, David A. (Accenture Federal Services)" w:date="2019-04-09T09:48:00Z"/>
          <w:color w:val="000000"/>
          <w:sz w:val="24"/>
          <w:szCs w:val="22"/>
        </w:rPr>
      </w:pPr>
      <w:ins w:id="421" w:author="Faulkner, David A. (Accenture Federal Services)" w:date="2019-04-09T09:48:00Z">
        <w:r w:rsidRPr="00DC3BE8">
          <w:rPr>
            <w:color w:val="000000"/>
            <w:sz w:val="24"/>
            <w:szCs w:val="22"/>
          </w:rPr>
          <w:t>TCP/113 indent</w:t>
        </w:r>
        <w:r w:rsidRPr="00DC3BE8">
          <w:rPr>
            <w:color w:val="000000"/>
            <w:sz w:val="24"/>
            <w:szCs w:val="22"/>
          </w:rPr>
          <w:br/>
          <w:t>TCP/135 endpoint mapped</w:t>
        </w:r>
        <w:r w:rsidRPr="00DC3BE8">
          <w:rPr>
            <w:color w:val="000000"/>
            <w:sz w:val="24"/>
            <w:szCs w:val="22"/>
          </w:rPr>
          <w:br/>
          <w:t>TCP/139 NETBIOS session service</w:t>
        </w:r>
        <w:r w:rsidRPr="00DC3BE8">
          <w:rPr>
            <w:color w:val="000000"/>
            <w:sz w:val="24"/>
            <w:szCs w:val="22"/>
          </w:rPr>
          <w:br/>
          <w:t>TCP/445 NETBIOS-less SMB</w:t>
        </w:r>
        <w:r w:rsidRPr="00DC3BE8">
          <w:rPr>
            <w:color w:val="000000"/>
            <w:sz w:val="24"/>
            <w:szCs w:val="22"/>
          </w:rPr>
          <w:br/>
          <w:t>UDP/137 NETBIOS name service</w:t>
        </w:r>
        <w:r w:rsidRPr="00DC3BE8">
          <w:rPr>
            <w:color w:val="000000"/>
            <w:sz w:val="24"/>
            <w:szCs w:val="22"/>
          </w:rPr>
          <w:br/>
          <w:t>UDP/138 NETBIOS datagram service</w:t>
        </w:r>
        <w:r w:rsidRPr="00DC3BE8">
          <w:rPr>
            <w:color w:val="000000"/>
            <w:sz w:val="24"/>
            <w:szCs w:val="22"/>
          </w:rPr>
          <w:br/>
          <w:t>UDP/500 SIAM</w:t>
        </w:r>
        <w:r w:rsidRPr="00DC3BE8">
          <w:rPr>
            <w:color w:val="000000"/>
            <w:sz w:val="24"/>
            <w:szCs w:val="22"/>
          </w:rPr>
          <w:br/>
          <w:t xml:space="preserve">TCP/498 SIAM </w:t>
        </w:r>
        <w:r w:rsidRPr="00DC3BE8">
          <w:rPr>
            <w:color w:val="000000"/>
            <w:sz w:val="24"/>
            <w:szCs w:val="22"/>
          </w:rPr>
          <w:br/>
          <w:t>TCP/500 ISAKMP</w:t>
        </w:r>
      </w:ins>
    </w:p>
    <w:p w14:paraId="137FC679" w14:textId="388E2A2C" w:rsidR="00DC3BE8" w:rsidRDefault="00DC3BE8" w:rsidP="00DC3BE8">
      <w:pPr>
        <w:spacing w:before="100" w:beforeAutospacing="1" w:after="100" w:afterAutospacing="1"/>
        <w:rPr>
          <w:ins w:id="422" w:author="Faulkner, David A. (Accenture Federal Services)" w:date="2019-04-09T10:10:00Z"/>
          <w:color w:val="000000"/>
          <w:sz w:val="24"/>
          <w:szCs w:val="22"/>
        </w:rPr>
      </w:pPr>
      <w:ins w:id="423" w:author="Faulkner, David A. (Accenture Federal Services)" w:date="2019-04-09T09:48:00Z">
        <w:r w:rsidRPr="00DC3BE8">
          <w:rPr>
            <w:color w:val="000000"/>
            <w:sz w:val="24"/>
            <w:szCs w:val="22"/>
          </w:rPr>
          <w:t>System Administrators within DCO follow VA established configuration guidelines for their operating systems, databases, and applications. These configuration guidelines are posted on the Information Assurance Portal and provide guidance to use only essential capabilities and specifically prohibit and/or restricts the use of the following functions, ports, protocols, and/or services. These guidelines are specific to systems, servers, and workstations</w:t>
        </w:r>
      </w:ins>
    </w:p>
    <w:p w14:paraId="056A256D" w14:textId="0E8ADDA9" w:rsidR="005F46E6" w:rsidRDefault="005F46E6" w:rsidP="005F46E6">
      <w:pPr>
        <w:pStyle w:val="Heading2"/>
        <w:numPr>
          <w:ilvl w:val="0"/>
          <w:numId w:val="0"/>
        </w:numPr>
        <w:rPr>
          <w:ins w:id="424" w:author="Faulkner, David A. (Accenture Federal Services)" w:date="2019-04-09T10:10:00Z"/>
        </w:rPr>
      </w:pPr>
      <w:ins w:id="425" w:author="Faulkner, David A. (Accenture Federal Services)" w:date="2019-04-09T10:10:00Z">
        <w:r>
          <w:lastRenderedPageBreak/>
          <w:t>2.4.1</w:t>
        </w:r>
      </w:ins>
      <w:ins w:id="426" w:author="Faulkner, David A. (Accenture Federal Services)" w:date="2019-04-09T10:11:00Z">
        <w:r>
          <w:t>8</w:t>
        </w:r>
      </w:ins>
      <w:ins w:id="427" w:author="Faulkner, David A. (Accenture Federal Services)" w:date="2019-04-09T10:10:00Z">
        <w:r w:rsidRPr="00135A7D">
          <w:t xml:space="preserve"> </w:t>
        </w:r>
      </w:ins>
      <w:ins w:id="428" w:author="Faulkner, David A. (Accenture Federal Services)" w:date="2019-04-09T13:33:00Z">
        <w:r w:rsidR="00EE6DF9">
          <w:t>I</w:t>
        </w:r>
      </w:ins>
      <w:ins w:id="429" w:author="Faulkner, David A. (Accenture Federal Services)" w:date="2019-04-09T13:32:00Z">
        <w:r w:rsidR="00EE6DF9" w:rsidRPr="00EE6DF9">
          <w:t xml:space="preserve">nformation </w:t>
        </w:r>
        <w:proofErr w:type="spellStart"/>
        <w:r w:rsidR="00EE6DF9" w:rsidRPr="00EE6DF9">
          <w:t>Sytem</w:t>
        </w:r>
        <w:proofErr w:type="spellEnd"/>
        <w:r w:rsidR="00EE6DF9" w:rsidRPr="00EE6DF9">
          <w:t xml:space="preserve"> Component Inventory</w:t>
        </w:r>
      </w:ins>
      <w:ins w:id="430" w:author="Faulkner, David A. (Accenture Federal Services)" w:date="2019-04-09T10:12:00Z">
        <w:r>
          <w:br/>
        </w:r>
      </w:ins>
      <w:ins w:id="431" w:author="Faulkner, David A. (Accenture Federal Services)" w:date="2019-04-09T10:13:00Z">
        <w:r w:rsidRPr="005F46E6">
          <w:rPr>
            <w:rFonts w:ascii="Times New Roman" w:hAnsi="Times New Roman" w:cs="Times New Roman"/>
            <w:sz w:val="24"/>
          </w:rPr>
          <w:t xml:space="preserve">Control CM-08 Information </w:t>
        </w:r>
        <w:proofErr w:type="spellStart"/>
        <w:r w:rsidRPr="005F46E6">
          <w:rPr>
            <w:rFonts w:ascii="Times New Roman" w:hAnsi="Times New Roman" w:cs="Times New Roman"/>
            <w:sz w:val="24"/>
          </w:rPr>
          <w:t>Secuity</w:t>
        </w:r>
        <w:proofErr w:type="spellEnd"/>
        <w:r w:rsidRPr="005F46E6">
          <w:rPr>
            <w:rFonts w:ascii="Times New Roman" w:hAnsi="Times New Roman" w:cs="Times New Roman"/>
            <w:sz w:val="24"/>
          </w:rPr>
          <w:t xml:space="preserve"> Component</w:t>
        </w:r>
        <w:r w:rsidRPr="005F46E6">
          <w:rPr>
            <w:sz w:val="24"/>
          </w:rPr>
          <w:t xml:space="preserve"> </w:t>
        </w:r>
      </w:ins>
    </w:p>
    <w:p w14:paraId="528F55A8" w14:textId="77777777" w:rsidR="00EE6DF9" w:rsidRPr="00EE6DF9" w:rsidRDefault="00EE6DF9" w:rsidP="00EE6DF9">
      <w:pPr>
        <w:spacing w:before="100" w:beforeAutospacing="1" w:after="100" w:afterAutospacing="1"/>
        <w:rPr>
          <w:ins w:id="432" w:author="Faulkner, David A. (Accenture Federal Services)" w:date="2019-04-09T13:33:00Z"/>
          <w:color w:val="000000"/>
          <w:sz w:val="24"/>
          <w:szCs w:val="22"/>
        </w:rPr>
      </w:pPr>
      <w:ins w:id="433" w:author="Faulkner, David A. (Accenture Federal Services)" w:date="2019-04-09T13:33:00Z">
        <w:r w:rsidRPr="00EE6DF9">
          <w:rPr>
            <w:color w:val="000000"/>
            <w:sz w:val="24"/>
            <w:szCs w:val="22"/>
          </w:rPr>
          <w:t xml:space="preserve">VAM: </w:t>
        </w:r>
      </w:ins>
    </w:p>
    <w:p w14:paraId="5FD5EED6" w14:textId="77777777" w:rsidR="00EE6DF9" w:rsidRPr="00EE6DF9" w:rsidRDefault="00EE6DF9" w:rsidP="00EE6DF9">
      <w:pPr>
        <w:spacing w:before="100" w:beforeAutospacing="1" w:after="100" w:afterAutospacing="1"/>
        <w:rPr>
          <w:ins w:id="434" w:author="Faulkner, David A. (Accenture Federal Services)" w:date="2019-04-09T13:33:00Z"/>
          <w:color w:val="000000"/>
          <w:sz w:val="24"/>
          <w:szCs w:val="22"/>
        </w:rPr>
      </w:pPr>
      <w:ins w:id="435" w:author="Faulkner, David A. (Accenture Federal Services)" w:date="2019-04-09T13:33:00Z">
        <w:r w:rsidRPr="00EE6DF9">
          <w:rPr>
            <w:color w:val="000000"/>
            <w:sz w:val="24"/>
            <w:szCs w:val="22"/>
          </w:rPr>
          <w:t>(a)</w:t>
        </w:r>
        <w:r w:rsidRPr="00EE6DF9">
          <w:rPr>
            <w:color w:val="000000"/>
            <w:sz w:val="24"/>
            <w:szCs w:val="22"/>
          </w:rPr>
          <w:tab/>
          <w:t xml:space="preserve">Develops, and documents an inventory of information system components that: </w:t>
        </w:r>
      </w:ins>
    </w:p>
    <w:p w14:paraId="2D387BA8" w14:textId="77777777" w:rsidR="00EE6DF9" w:rsidRPr="00EE6DF9" w:rsidRDefault="00EE6DF9" w:rsidP="00EE6DF9">
      <w:pPr>
        <w:spacing w:before="100" w:beforeAutospacing="1" w:after="100" w:afterAutospacing="1"/>
        <w:rPr>
          <w:ins w:id="436" w:author="Faulkner, David A. (Accenture Federal Services)" w:date="2019-04-09T13:33:00Z"/>
          <w:color w:val="000000"/>
          <w:sz w:val="24"/>
          <w:szCs w:val="22"/>
        </w:rPr>
      </w:pPr>
      <w:ins w:id="437" w:author="Faulkner, David A. (Accenture Federal Services)" w:date="2019-04-09T13:33:00Z">
        <w:r w:rsidRPr="00EE6DF9">
          <w:rPr>
            <w:color w:val="000000"/>
            <w:sz w:val="24"/>
            <w:szCs w:val="22"/>
          </w:rPr>
          <w:t>(1)</w:t>
        </w:r>
        <w:r w:rsidRPr="00EE6DF9">
          <w:rPr>
            <w:color w:val="000000"/>
            <w:sz w:val="24"/>
            <w:szCs w:val="22"/>
          </w:rPr>
          <w:tab/>
          <w:t xml:space="preserve">Accurately reflects the current information system; </w:t>
        </w:r>
      </w:ins>
    </w:p>
    <w:p w14:paraId="6AECB5CB" w14:textId="77777777" w:rsidR="00EE6DF9" w:rsidRPr="00EE6DF9" w:rsidRDefault="00EE6DF9" w:rsidP="00EE6DF9">
      <w:pPr>
        <w:spacing w:before="100" w:beforeAutospacing="1" w:after="100" w:afterAutospacing="1"/>
        <w:rPr>
          <w:ins w:id="438" w:author="Faulkner, David A. (Accenture Federal Services)" w:date="2019-04-09T13:33:00Z"/>
          <w:color w:val="000000"/>
          <w:sz w:val="24"/>
          <w:szCs w:val="22"/>
        </w:rPr>
      </w:pPr>
      <w:ins w:id="439" w:author="Faulkner, David A. (Accenture Federal Services)" w:date="2019-04-09T13:33:00Z">
        <w:r w:rsidRPr="00EE6DF9">
          <w:rPr>
            <w:color w:val="000000"/>
            <w:sz w:val="24"/>
            <w:szCs w:val="22"/>
          </w:rPr>
          <w:t>(2)</w:t>
        </w:r>
        <w:r w:rsidRPr="00EE6DF9">
          <w:rPr>
            <w:color w:val="000000"/>
            <w:sz w:val="24"/>
            <w:szCs w:val="22"/>
          </w:rPr>
          <w:tab/>
          <w:t xml:space="preserve">Includes all components within the authorization boundary of the information system; </w:t>
        </w:r>
      </w:ins>
    </w:p>
    <w:p w14:paraId="16071DD1" w14:textId="77777777" w:rsidR="00EE6DF9" w:rsidRPr="00EE6DF9" w:rsidRDefault="00EE6DF9" w:rsidP="00EE6DF9">
      <w:pPr>
        <w:spacing w:before="100" w:beforeAutospacing="1" w:after="100" w:afterAutospacing="1"/>
        <w:rPr>
          <w:ins w:id="440" w:author="Faulkner, David A. (Accenture Federal Services)" w:date="2019-04-09T13:33:00Z"/>
          <w:color w:val="000000"/>
          <w:sz w:val="24"/>
          <w:szCs w:val="22"/>
        </w:rPr>
      </w:pPr>
      <w:ins w:id="441" w:author="Faulkner, David A. (Accenture Federal Services)" w:date="2019-04-09T13:33:00Z">
        <w:r w:rsidRPr="00EE6DF9">
          <w:rPr>
            <w:color w:val="000000"/>
            <w:sz w:val="24"/>
            <w:szCs w:val="22"/>
          </w:rPr>
          <w:t>(3)</w:t>
        </w:r>
        <w:r w:rsidRPr="00EE6DF9">
          <w:rPr>
            <w:color w:val="000000"/>
            <w:sz w:val="24"/>
            <w:szCs w:val="22"/>
          </w:rPr>
          <w:tab/>
          <w:t xml:space="preserve">Is at the level of granularity deemed necessary for tracking and reporting; and </w:t>
        </w:r>
      </w:ins>
    </w:p>
    <w:p w14:paraId="2A0F9226" w14:textId="77777777" w:rsidR="00EE6DF9" w:rsidRPr="00EE6DF9" w:rsidRDefault="00EE6DF9" w:rsidP="00EE6DF9">
      <w:pPr>
        <w:spacing w:before="100" w:beforeAutospacing="1" w:after="100" w:afterAutospacing="1"/>
        <w:rPr>
          <w:ins w:id="442" w:author="Faulkner, David A. (Accenture Federal Services)" w:date="2019-04-09T13:33:00Z"/>
          <w:color w:val="000000"/>
          <w:sz w:val="24"/>
          <w:szCs w:val="22"/>
        </w:rPr>
      </w:pPr>
      <w:ins w:id="443" w:author="Faulkner, David A. (Accenture Federal Services)" w:date="2019-04-09T13:33:00Z">
        <w:r w:rsidRPr="00EE6DF9">
          <w:rPr>
            <w:color w:val="000000"/>
            <w:sz w:val="24"/>
            <w:szCs w:val="22"/>
          </w:rPr>
          <w:t>(4)</w:t>
        </w:r>
        <w:r w:rsidRPr="00EE6DF9">
          <w:rPr>
            <w:color w:val="000000"/>
            <w:sz w:val="24"/>
            <w:szCs w:val="22"/>
          </w:rPr>
          <w:tab/>
          <w:t xml:space="preserve">Includes organization-defined information deemed necessary to achieve effective information system component accountability; and </w:t>
        </w:r>
      </w:ins>
    </w:p>
    <w:p w14:paraId="23C71548" w14:textId="4F517FAE" w:rsidR="00EE6DF9" w:rsidRPr="00EE6DF9" w:rsidRDefault="00EE6DF9" w:rsidP="00EE6DF9">
      <w:pPr>
        <w:spacing w:before="100" w:beforeAutospacing="1" w:after="100" w:afterAutospacing="1"/>
        <w:rPr>
          <w:ins w:id="444" w:author="Faulkner, David A. (Accenture Federal Services)" w:date="2019-04-09T13:33:00Z"/>
          <w:color w:val="000000"/>
          <w:sz w:val="24"/>
          <w:szCs w:val="22"/>
        </w:rPr>
      </w:pPr>
      <w:ins w:id="445" w:author="Faulkner, David A. (Accenture Federal Services)" w:date="2019-04-09T13:33:00Z">
        <w:r w:rsidRPr="00EE6DF9">
          <w:rPr>
            <w:color w:val="000000"/>
            <w:sz w:val="24"/>
            <w:szCs w:val="22"/>
          </w:rPr>
          <w:t>(5)</w:t>
        </w:r>
        <w:r w:rsidRPr="00EE6DF9">
          <w:rPr>
            <w:color w:val="000000"/>
            <w:sz w:val="24"/>
            <w:szCs w:val="22"/>
          </w:rPr>
          <w:tab/>
          <w:t>Reviews and updates the information system component inventory monthly.</w:t>
        </w:r>
      </w:ins>
    </w:p>
    <w:p w14:paraId="278825C1" w14:textId="77777777" w:rsidR="00EE6DF9" w:rsidRPr="00EE6DF9" w:rsidRDefault="00EE6DF9" w:rsidP="00EE6DF9">
      <w:pPr>
        <w:spacing w:before="100" w:beforeAutospacing="1" w:after="100" w:afterAutospacing="1"/>
        <w:rPr>
          <w:ins w:id="446" w:author="Faulkner, David A. (Accenture Federal Services)" w:date="2019-04-09T13:33:00Z"/>
          <w:color w:val="000000"/>
          <w:sz w:val="24"/>
          <w:szCs w:val="22"/>
        </w:rPr>
      </w:pPr>
      <w:ins w:id="447" w:author="Faulkner, David A. (Accenture Federal Services)" w:date="2019-04-09T13:33:00Z">
        <w:r w:rsidRPr="00EE6DF9">
          <w:rPr>
            <w:color w:val="000000"/>
            <w:sz w:val="24"/>
            <w:szCs w:val="22"/>
          </w:rPr>
          <w:t>This control is provided by SDE Enterprise Operations and implemented by DCO personnel.</w:t>
        </w:r>
      </w:ins>
    </w:p>
    <w:p w14:paraId="2D1D123D" w14:textId="049C2808" w:rsidR="00EE6DF9" w:rsidRDefault="00EE6DF9" w:rsidP="00EE6DF9">
      <w:pPr>
        <w:spacing w:before="100" w:beforeAutospacing="1" w:after="100" w:afterAutospacing="1"/>
        <w:rPr>
          <w:ins w:id="448" w:author="Faulkner, David A. (Accenture Federal Services)" w:date="2019-04-09T13:33:00Z"/>
          <w:color w:val="000000"/>
          <w:sz w:val="24"/>
          <w:szCs w:val="22"/>
        </w:rPr>
      </w:pPr>
      <w:ins w:id="449" w:author="Faulkner, David A. (Accenture Federal Services)" w:date="2019-04-09T13:33:00Z">
        <w:r w:rsidRPr="00EE6DF9">
          <w:rPr>
            <w:color w:val="000000"/>
            <w:sz w:val="24"/>
            <w:szCs w:val="22"/>
          </w:rPr>
          <w:t>EO System managers are responsible for documenting and maintaining a list of components installed or configured on Windows systems.  The system inventory is updated as components are purchased and received as part of AEMS/MERS.  The AEMS/MERS inventory accurately reflects the current information system components list and has been integrated with CMDB which can also receive updates from the CCA agent and Tivoli Endpoint Manager (TEM/BigFix) installed on EO Information Systems.  Inventory for each application is reviewed by the system owner annually or whenever there is a significant change.  The inventory of components includes any information determined to be necessary to achieve effective property accountability; and at the level of granularity deemed necessary for tracking and reporting.</w:t>
        </w:r>
      </w:ins>
    </w:p>
    <w:p w14:paraId="7AC72452" w14:textId="77777777" w:rsidR="00EE6DF9" w:rsidRPr="00EE6DF9" w:rsidRDefault="00EE6DF9" w:rsidP="00EE6DF9">
      <w:pPr>
        <w:spacing w:before="100" w:beforeAutospacing="1" w:after="100" w:afterAutospacing="1"/>
        <w:rPr>
          <w:ins w:id="450" w:author="Faulkner, David A. (Accenture Federal Services)" w:date="2019-04-09T13:33:00Z"/>
          <w:color w:val="000000"/>
          <w:sz w:val="24"/>
          <w:szCs w:val="22"/>
        </w:rPr>
      </w:pPr>
      <w:ins w:id="451" w:author="Faulkner, David A. (Accenture Federal Services)" w:date="2019-04-09T13:33:00Z">
        <w:r w:rsidRPr="00EE6DF9">
          <w:rPr>
            <w:color w:val="000000"/>
            <w:sz w:val="24"/>
            <w:szCs w:val="22"/>
          </w:rPr>
          <w:t xml:space="preserve">VAM updates the inventory of information system components as an integral part of component installations, removals, and information system updates. </w:t>
        </w:r>
      </w:ins>
    </w:p>
    <w:p w14:paraId="44C96748" w14:textId="77777777" w:rsidR="00EE6DF9" w:rsidRPr="00EE6DF9" w:rsidRDefault="00EE6DF9" w:rsidP="00EE6DF9">
      <w:pPr>
        <w:spacing w:before="100" w:beforeAutospacing="1" w:after="100" w:afterAutospacing="1"/>
        <w:rPr>
          <w:ins w:id="452" w:author="Faulkner, David A. (Accenture Federal Services)" w:date="2019-04-09T13:33:00Z"/>
          <w:color w:val="000000"/>
          <w:sz w:val="24"/>
          <w:szCs w:val="22"/>
        </w:rPr>
      </w:pPr>
      <w:ins w:id="453" w:author="Faulkner, David A. (Accenture Federal Services)" w:date="2019-04-09T13:33:00Z">
        <w:r w:rsidRPr="00EE6DF9">
          <w:rPr>
            <w:color w:val="000000"/>
            <w:sz w:val="24"/>
            <w:szCs w:val="22"/>
          </w:rPr>
          <w:t>VAM updates the inventory of information system components as an integral part of component installations, removals, and information system updates as part of the change management process.</w:t>
        </w:r>
      </w:ins>
    </w:p>
    <w:p w14:paraId="7D8C1AFB" w14:textId="77777777" w:rsidR="00EE6DF9" w:rsidRPr="00EE6DF9" w:rsidRDefault="00EE6DF9" w:rsidP="00EE6DF9">
      <w:pPr>
        <w:spacing w:before="100" w:beforeAutospacing="1" w:after="100" w:afterAutospacing="1"/>
        <w:rPr>
          <w:ins w:id="454" w:author="Faulkner, David A. (Accenture Federal Services)" w:date="2019-04-09T13:33:00Z"/>
          <w:color w:val="000000"/>
          <w:sz w:val="24"/>
          <w:szCs w:val="22"/>
        </w:rPr>
      </w:pPr>
      <w:ins w:id="455" w:author="Faulkner, David A. (Accenture Federal Services)" w:date="2019-04-09T13:33:00Z">
        <w:r w:rsidRPr="00EE6DF9">
          <w:rPr>
            <w:color w:val="000000"/>
            <w:sz w:val="24"/>
            <w:szCs w:val="22"/>
          </w:rPr>
          <w:t>ETM organization ensures:</w:t>
        </w:r>
      </w:ins>
    </w:p>
    <w:p w14:paraId="02F4099F" w14:textId="77777777" w:rsidR="00EE6DF9" w:rsidRPr="00EE6DF9" w:rsidRDefault="00EE6DF9" w:rsidP="00EE6DF9">
      <w:pPr>
        <w:spacing w:before="100" w:beforeAutospacing="1" w:after="100" w:afterAutospacing="1"/>
        <w:rPr>
          <w:ins w:id="456" w:author="Faulkner, David A. (Accenture Federal Services)" w:date="2019-04-09T13:33:00Z"/>
          <w:color w:val="000000"/>
          <w:sz w:val="24"/>
          <w:szCs w:val="22"/>
        </w:rPr>
      </w:pPr>
      <w:ins w:id="457" w:author="Faulkner, David A. (Accenture Federal Services)" w:date="2019-04-09T13:33:00Z">
        <w:r w:rsidRPr="00EE6DF9">
          <w:rPr>
            <w:color w:val="000000"/>
            <w:sz w:val="24"/>
            <w:szCs w:val="22"/>
          </w:rPr>
          <w:t>a hardware, and firmware inventory has been developed and is being maintained;</w:t>
        </w:r>
      </w:ins>
    </w:p>
    <w:p w14:paraId="6721C4BE" w14:textId="77777777" w:rsidR="00EE6DF9" w:rsidRPr="00EE6DF9" w:rsidRDefault="00EE6DF9" w:rsidP="00EE6DF9">
      <w:pPr>
        <w:spacing w:before="100" w:beforeAutospacing="1" w:after="100" w:afterAutospacing="1"/>
        <w:rPr>
          <w:ins w:id="458" w:author="Faulkner, David A. (Accenture Federal Services)" w:date="2019-04-09T13:33:00Z"/>
          <w:color w:val="000000"/>
          <w:sz w:val="24"/>
          <w:szCs w:val="22"/>
        </w:rPr>
      </w:pPr>
      <w:ins w:id="459" w:author="Faulkner, David A. (Accenture Federal Services)" w:date="2019-04-09T13:33:00Z">
        <w:r w:rsidRPr="00EE6DF9">
          <w:rPr>
            <w:color w:val="000000"/>
            <w:sz w:val="24"/>
            <w:szCs w:val="22"/>
          </w:rPr>
          <w:t>The inventory includes the manufacturer, type, serial number, version number, location, and components required for contingency operations; and</w:t>
        </w:r>
      </w:ins>
    </w:p>
    <w:p w14:paraId="75B86B02" w14:textId="15859EC5" w:rsidR="00EE6DF9" w:rsidRPr="00EE6DF9" w:rsidRDefault="00EE6DF9" w:rsidP="00EE6DF9">
      <w:pPr>
        <w:spacing w:before="100" w:beforeAutospacing="1" w:after="100" w:afterAutospacing="1"/>
        <w:rPr>
          <w:ins w:id="460" w:author="Faulkner, David A. (Accenture Federal Services)" w:date="2019-04-09T13:33:00Z"/>
          <w:color w:val="000000"/>
          <w:sz w:val="24"/>
          <w:szCs w:val="22"/>
        </w:rPr>
      </w:pPr>
      <w:ins w:id="461" w:author="Faulkner, David A. (Accenture Federal Services)" w:date="2019-04-09T13:33:00Z">
        <w:r w:rsidRPr="00EE6DF9">
          <w:rPr>
            <w:color w:val="000000"/>
            <w:sz w:val="24"/>
            <w:szCs w:val="22"/>
          </w:rPr>
          <w:t>Specific responsibilities and actions are defined for the implementation of the system component inventory control.</w:t>
        </w:r>
      </w:ins>
    </w:p>
    <w:p w14:paraId="3C212756" w14:textId="77777777" w:rsidR="00EE6DF9" w:rsidRPr="00EE6DF9" w:rsidRDefault="00EE6DF9" w:rsidP="00EE6DF9">
      <w:pPr>
        <w:spacing w:before="100" w:beforeAutospacing="1" w:after="100" w:afterAutospacing="1"/>
        <w:rPr>
          <w:ins w:id="462" w:author="Faulkner, David A. (Accenture Federal Services)" w:date="2019-04-09T13:34:00Z"/>
          <w:color w:val="000000"/>
          <w:sz w:val="24"/>
          <w:szCs w:val="22"/>
        </w:rPr>
      </w:pPr>
      <w:ins w:id="463" w:author="Faulkner, David A. (Accenture Federal Services)" w:date="2019-04-09T13:34:00Z">
        <w:r w:rsidRPr="00EE6DF9">
          <w:rPr>
            <w:color w:val="000000"/>
            <w:sz w:val="24"/>
            <w:szCs w:val="22"/>
          </w:rPr>
          <w:lastRenderedPageBreak/>
          <w:t>VAM:</w:t>
        </w:r>
      </w:ins>
    </w:p>
    <w:p w14:paraId="5EEED499" w14:textId="77777777" w:rsidR="00EE6DF9" w:rsidRPr="00EE6DF9" w:rsidRDefault="00EE6DF9" w:rsidP="00EE6DF9">
      <w:pPr>
        <w:spacing w:before="100" w:beforeAutospacing="1" w:after="100" w:afterAutospacing="1"/>
        <w:rPr>
          <w:ins w:id="464" w:author="Faulkner, David A. (Accenture Federal Services)" w:date="2019-04-09T13:34:00Z"/>
          <w:color w:val="000000"/>
          <w:sz w:val="24"/>
          <w:szCs w:val="22"/>
        </w:rPr>
      </w:pPr>
      <w:ins w:id="465" w:author="Faulkner, David A. (Accenture Federal Services)" w:date="2019-04-09T13:34:00Z">
        <w:r w:rsidRPr="00EE6DF9">
          <w:rPr>
            <w:color w:val="000000"/>
            <w:sz w:val="24"/>
            <w:szCs w:val="22"/>
          </w:rPr>
          <w:t>(a)</w:t>
        </w:r>
        <w:r w:rsidRPr="00EE6DF9">
          <w:rPr>
            <w:color w:val="000000"/>
            <w:sz w:val="24"/>
            <w:szCs w:val="22"/>
          </w:rPr>
          <w:tab/>
          <w:t>Employs automated mechanisms continuously, using automated mechanisms with a maximum five-minute delay in detection to detect the presence of unauthorized hardware, software, and firmware components within the information system.</w:t>
        </w:r>
      </w:ins>
    </w:p>
    <w:p w14:paraId="0B5EE0EE" w14:textId="77777777" w:rsidR="00EE6DF9" w:rsidRPr="00EE6DF9" w:rsidRDefault="00EE6DF9" w:rsidP="00EE6DF9">
      <w:pPr>
        <w:spacing w:before="100" w:beforeAutospacing="1" w:after="100" w:afterAutospacing="1"/>
        <w:rPr>
          <w:ins w:id="466" w:author="Faulkner, David A. (Accenture Federal Services)" w:date="2019-04-09T13:34:00Z"/>
          <w:color w:val="000000"/>
          <w:sz w:val="24"/>
          <w:szCs w:val="22"/>
        </w:rPr>
      </w:pPr>
      <w:ins w:id="467" w:author="Faulkner, David A. (Accenture Federal Services)" w:date="2019-04-09T13:34:00Z">
        <w:r w:rsidRPr="00EE6DF9">
          <w:rPr>
            <w:color w:val="000000"/>
            <w:sz w:val="24"/>
            <w:szCs w:val="22"/>
          </w:rPr>
          <w:t>(b)</w:t>
        </w:r>
        <w:r w:rsidRPr="00EE6DF9">
          <w:rPr>
            <w:color w:val="000000"/>
            <w:sz w:val="24"/>
            <w:szCs w:val="22"/>
          </w:rPr>
          <w:tab/>
          <w:t>Takes the following actions when unauthorized components are detected (one or more): disables network access by such components; isolates the components; notifies security analysts.</w:t>
        </w:r>
      </w:ins>
    </w:p>
    <w:p w14:paraId="51E7BACA" w14:textId="77777777" w:rsidR="00EE6DF9" w:rsidRPr="00EE6DF9" w:rsidRDefault="00EE6DF9" w:rsidP="00EE6DF9">
      <w:pPr>
        <w:spacing w:before="100" w:beforeAutospacing="1" w:after="100" w:afterAutospacing="1"/>
        <w:rPr>
          <w:ins w:id="468" w:author="Faulkner, David A. (Accenture Federal Services)" w:date="2019-04-09T13:34:00Z"/>
          <w:color w:val="000000"/>
          <w:sz w:val="24"/>
          <w:szCs w:val="22"/>
        </w:rPr>
      </w:pPr>
      <w:ins w:id="469" w:author="Faulkner, David A. (Accenture Federal Services)" w:date="2019-04-09T13:34:00Z">
        <w:r w:rsidRPr="00EE6DF9">
          <w:rPr>
            <w:color w:val="000000"/>
            <w:sz w:val="24"/>
            <w:szCs w:val="22"/>
          </w:rPr>
          <w:t>This control is provided by SDE Enterprise Operations and implemented by DCO personnel.</w:t>
        </w:r>
      </w:ins>
    </w:p>
    <w:p w14:paraId="41F5B74B" w14:textId="77777777" w:rsidR="00EE6DF9" w:rsidRPr="00EE6DF9" w:rsidRDefault="00EE6DF9" w:rsidP="00EE6DF9">
      <w:pPr>
        <w:spacing w:before="100" w:beforeAutospacing="1" w:after="100" w:afterAutospacing="1"/>
        <w:rPr>
          <w:ins w:id="470" w:author="Faulkner, David A. (Accenture Federal Services)" w:date="2019-04-09T13:34:00Z"/>
          <w:color w:val="000000"/>
          <w:sz w:val="24"/>
          <w:szCs w:val="22"/>
        </w:rPr>
      </w:pPr>
      <w:ins w:id="471" w:author="Faulkner, David A. (Accenture Federal Services)" w:date="2019-04-09T13:34:00Z">
        <w:r w:rsidRPr="00EE6DF9">
          <w:rPr>
            <w:color w:val="000000"/>
            <w:sz w:val="24"/>
            <w:szCs w:val="22"/>
          </w:rPr>
          <w:t>EO:</w:t>
        </w:r>
      </w:ins>
    </w:p>
    <w:p w14:paraId="0A857EE8" w14:textId="77777777" w:rsidR="00EE6DF9" w:rsidRPr="00EE6DF9" w:rsidRDefault="00EE6DF9" w:rsidP="00EE6DF9">
      <w:pPr>
        <w:spacing w:before="100" w:beforeAutospacing="1" w:after="100" w:afterAutospacing="1"/>
        <w:rPr>
          <w:ins w:id="472" w:author="Faulkner, David A. (Accenture Federal Services)" w:date="2019-04-09T13:34:00Z"/>
          <w:color w:val="000000"/>
          <w:sz w:val="24"/>
          <w:szCs w:val="22"/>
        </w:rPr>
      </w:pPr>
      <w:ins w:id="473" w:author="Faulkner, David A. (Accenture Federal Services)" w:date="2019-04-09T13:34:00Z">
        <w:r w:rsidRPr="00EE6DF9">
          <w:rPr>
            <w:color w:val="000000"/>
            <w:sz w:val="24"/>
            <w:szCs w:val="22"/>
          </w:rPr>
          <w:t xml:space="preserve">a) Employs automated mechanisms quarterly to detect the addition of unauthorized components/devices into the information system.  The detection of unauthorized network components is performed by two organizationally separated work centers; and   </w:t>
        </w:r>
      </w:ins>
    </w:p>
    <w:p w14:paraId="3E6248C6" w14:textId="77777777" w:rsidR="00EE6DF9" w:rsidRPr="00EE6DF9" w:rsidRDefault="00EE6DF9" w:rsidP="00EE6DF9">
      <w:pPr>
        <w:spacing w:before="100" w:beforeAutospacing="1" w:after="100" w:afterAutospacing="1"/>
        <w:rPr>
          <w:ins w:id="474" w:author="Faulkner, David A. (Accenture Federal Services)" w:date="2019-04-09T13:34:00Z"/>
          <w:color w:val="000000"/>
          <w:sz w:val="24"/>
          <w:szCs w:val="22"/>
        </w:rPr>
      </w:pPr>
      <w:ins w:id="475" w:author="Faulkner, David A. (Accenture Federal Services)" w:date="2019-04-09T13:34:00Z">
        <w:r w:rsidRPr="00EE6DF9">
          <w:rPr>
            <w:color w:val="000000"/>
            <w:sz w:val="24"/>
            <w:szCs w:val="22"/>
          </w:rPr>
          <w:t xml:space="preserve"> 1. On a quarterly basis, The EO Technical Security work center uses Tenable Nessus in "Discovery" mode to detect any unauthorized components in the network; and   </w:t>
        </w:r>
      </w:ins>
    </w:p>
    <w:p w14:paraId="5B8E9A23" w14:textId="77777777" w:rsidR="00EE6DF9" w:rsidRPr="00EE6DF9" w:rsidRDefault="00EE6DF9" w:rsidP="00EE6DF9">
      <w:pPr>
        <w:spacing w:before="100" w:beforeAutospacing="1" w:after="100" w:afterAutospacing="1"/>
        <w:rPr>
          <w:ins w:id="476" w:author="Faulkner, David A. (Accenture Federal Services)" w:date="2019-04-09T13:34:00Z"/>
          <w:color w:val="000000"/>
          <w:sz w:val="24"/>
          <w:szCs w:val="22"/>
        </w:rPr>
      </w:pPr>
      <w:ins w:id="477" w:author="Faulkner, David A. (Accenture Federal Services)" w:date="2019-04-09T13:34:00Z">
        <w:r w:rsidRPr="00EE6DF9">
          <w:rPr>
            <w:color w:val="000000"/>
            <w:sz w:val="24"/>
            <w:szCs w:val="22"/>
          </w:rPr>
          <w:t xml:space="preserve"> 2. The Configuration Management (CM) work center uses the SolarWinds Orion networks discovery program and the VEEAM VMware reporting tool to search for unauthorized components;</w:t>
        </w:r>
      </w:ins>
    </w:p>
    <w:p w14:paraId="08BC1220" w14:textId="77777777" w:rsidR="00EE6DF9" w:rsidRPr="00EE6DF9" w:rsidRDefault="00EE6DF9" w:rsidP="00EE6DF9">
      <w:pPr>
        <w:spacing w:before="100" w:beforeAutospacing="1" w:after="100" w:afterAutospacing="1"/>
        <w:rPr>
          <w:ins w:id="478" w:author="Faulkner, David A. (Accenture Federal Services)" w:date="2019-04-09T13:34:00Z"/>
          <w:color w:val="000000"/>
          <w:sz w:val="24"/>
          <w:szCs w:val="22"/>
        </w:rPr>
      </w:pPr>
      <w:ins w:id="479" w:author="Faulkner, David A. (Accenture Federal Services)" w:date="2019-04-09T13:34:00Z">
        <w:r w:rsidRPr="00EE6DF9">
          <w:rPr>
            <w:color w:val="000000"/>
            <w:sz w:val="24"/>
            <w:szCs w:val="22"/>
          </w:rPr>
          <w:t xml:space="preserve">b) Upon discovery of an unauthorized component two steps are immediately taken:   </w:t>
        </w:r>
      </w:ins>
    </w:p>
    <w:p w14:paraId="32100E32" w14:textId="77777777" w:rsidR="00EE6DF9" w:rsidRPr="00EE6DF9" w:rsidRDefault="00EE6DF9" w:rsidP="00EE6DF9">
      <w:pPr>
        <w:spacing w:before="100" w:beforeAutospacing="1" w:after="100" w:afterAutospacing="1"/>
        <w:rPr>
          <w:ins w:id="480" w:author="Faulkner, David A. (Accenture Federal Services)" w:date="2019-04-09T13:34:00Z"/>
          <w:color w:val="000000"/>
          <w:sz w:val="24"/>
          <w:szCs w:val="22"/>
        </w:rPr>
      </w:pPr>
      <w:ins w:id="481" w:author="Faulkner, David A. (Accenture Federal Services)" w:date="2019-04-09T13:34:00Z">
        <w:r w:rsidRPr="00EE6DF9">
          <w:rPr>
            <w:color w:val="000000"/>
            <w:sz w:val="24"/>
            <w:szCs w:val="22"/>
          </w:rPr>
          <w:t xml:space="preserve"> 1. All open ports on the component are disabled;   </w:t>
        </w:r>
      </w:ins>
    </w:p>
    <w:p w14:paraId="2CFD7353" w14:textId="77777777" w:rsidR="00EE6DF9" w:rsidRPr="00EE6DF9" w:rsidRDefault="00EE6DF9" w:rsidP="00EE6DF9">
      <w:pPr>
        <w:spacing w:before="100" w:beforeAutospacing="1" w:after="100" w:afterAutospacing="1"/>
        <w:rPr>
          <w:ins w:id="482" w:author="Faulkner, David A. (Accenture Federal Services)" w:date="2019-04-09T13:34:00Z"/>
          <w:color w:val="000000"/>
          <w:sz w:val="24"/>
          <w:szCs w:val="22"/>
        </w:rPr>
      </w:pPr>
      <w:ins w:id="483" w:author="Faulkner, David A. (Accenture Federal Services)" w:date="2019-04-09T13:34:00Z">
        <w:r w:rsidRPr="00EE6DF9">
          <w:rPr>
            <w:color w:val="000000"/>
            <w:sz w:val="24"/>
            <w:szCs w:val="22"/>
          </w:rPr>
          <w:t xml:space="preserve"> 2. </w:t>
        </w:r>
        <w:proofErr w:type="gramStart"/>
        <w:r w:rsidRPr="00EE6DF9">
          <w:rPr>
            <w:color w:val="000000"/>
            <w:sz w:val="24"/>
            <w:szCs w:val="22"/>
          </w:rPr>
          <w:t>A</w:t>
        </w:r>
        <w:proofErr w:type="gramEnd"/>
        <w:r w:rsidRPr="00EE6DF9">
          <w:rPr>
            <w:color w:val="000000"/>
            <w:sz w:val="24"/>
            <w:szCs w:val="22"/>
          </w:rPr>
          <w:t xml:space="preserve"> NSD SDM Change Order (CO) is opened. </w:t>
        </w:r>
      </w:ins>
    </w:p>
    <w:p w14:paraId="123E04DB" w14:textId="77777777" w:rsidR="00EE6DF9" w:rsidRPr="00EE6DF9" w:rsidRDefault="00EE6DF9" w:rsidP="00EE6DF9">
      <w:pPr>
        <w:spacing w:before="100" w:beforeAutospacing="1" w:after="100" w:afterAutospacing="1"/>
        <w:rPr>
          <w:ins w:id="484" w:author="Faulkner, David A. (Accenture Federal Services)" w:date="2019-04-09T13:34:00Z"/>
          <w:color w:val="000000"/>
          <w:sz w:val="24"/>
          <w:szCs w:val="22"/>
        </w:rPr>
      </w:pPr>
      <w:ins w:id="485" w:author="Faulkner, David A. (Accenture Federal Services)" w:date="2019-04-09T13:34:00Z">
        <w:r w:rsidRPr="00EE6DF9">
          <w:rPr>
            <w:color w:val="000000"/>
            <w:sz w:val="24"/>
            <w:szCs w:val="22"/>
          </w:rPr>
          <w:t xml:space="preserve">The component is analyzed off line to determine the components"" characteristics. The CM work center and the appropriate technical work center, i.e. Windows/UNIX, etc., are assigned the CO to ensure a fully populated Configuration Item (CI) record entry is added to the CMDB. </w:t>
        </w:r>
      </w:ins>
    </w:p>
    <w:p w14:paraId="704D06E5" w14:textId="77777777" w:rsidR="00EE6DF9" w:rsidRPr="00EE6DF9" w:rsidRDefault="00EE6DF9" w:rsidP="00EE6DF9">
      <w:pPr>
        <w:spacing w:before="100" w:beforeAutospacing="1" w:after="100" w:afterAutospacing="1"/>
        <w:rPr>
          <w:ins w:id="486" w:author="Faulkner, David A. (Accenture Federal Services)" w:date="2019-04-09T13:34:00Z"/>
          <w:color w:val="000000"/>
          <w:sz w:val="24"/>
          <w:szCs w:val="22"/>
        </w:rPr>
      </w:pPr>
      <w:ins w:id="487" w:author="Faulkner, David A. (Accenture Federal Services)" w:date="2019-04-09T13:34:00Z">
        <w:r w:rsidRPr="00EE6DF9">
          <w:rPr>
            <w:color w:val="000000"/>
            <w:sz w:val="24"/>
            <w:szCs w:val="22"/>
          </w:rPr>
          <w:t xml:space="preserve">NOTE: Due to the detailed procedures outlined in CM-8(2)1 this issue rarely, to never, has occurred on the DCO's Production Network.   </w:t>
        </w:r>
      </w:ins>
    </w:p>
    <w:p w14:paraId="40F4ABA8" w14:textId="560E6804" w:rsidR="005F46E6" w:rsidRPr="00DC3BE8" w:rsidRDefault="00EE6DF9" w:rsidP="00EE6DF9">
      <w:pPr>
        <w:spacing w:before="100" w:beforeAutospacing="1" w:after="100" w:afterAutospacing="1"/>
        <w:rPr>
          <w:ins w:id="488" w:author="Faulkner, David A. (Accenture Federal Services)" w:date="2019-04-09T09:48:00Z"/>
          <w:color w:val="000000"/>
          <w:sz w:val="24"/>
          <w:szCs w:val="22"/>
        </w:rPr>
      </w:pPr>
      <w:ins w:id="489" w:author="Faulkner, David A. (Accenture Federal Services)" w:date="2019-04-09T13:34:00Z">
        <w:r w:rsidRPr="00EE6DF9">
          <w:rPr>
            <w:color w:val="000000"/>
            <w:sz w:val="24"/>
            <w:szCs w:val="22"/>
          </w:rPr>
          <w:t>c) Additionally, the CM work center regularly audits the CMDB against Discovery tool reports.</w:t>
        </w:r>
      </w:ins>
    </w:p>
    <w:p w14:paraId="60426CF5" w14:textId="557E56E8" w:rsidR="009B467E" w:rsidRPr="008A1F18" w:rsidRDefault="009B467E" w:rsidP="009B467E">
      <w:pPr>
        <w:pStyle w:val="BodyText"/>
        <w:ind w:firstLine="720"/>
        <w:rPr>
          <w:rFonts w:asciiTheme="minorHAnsi" w:hAnsiTheme="minorHAnsi"/>
          <w:color w:val="0070C0"/>
          <w:sz w:val="22"/>
          <w:szCs w:val="22"/>
        </w:rPr>
      </w:pPr>
    </w:p>
    <w:p w14:paraId="5CEBF80D" w14:textId="77777777" w:rsidR="00EE6DF9" w:rsidRPr="00EE6DF9" w:rsidRDefault="00EE6DF9" w:rsidP="00EE6DF9">
      <w:pPr>
        <w:pStyle w:val="StyleInfoBlueArialLeftLeft0After12pt"/>
        <w:rPr>
          <w:ins w:id="490" w:author="Faulkner, David A. (Accenture Federal Services)" w:date="2019-04-09T13:34:00Z"/>
          <w:rFonts w:ascii="Times New Roman" w:hAnsi="Times New Roman"/>
          <w:i w:val="0"/>
          <w:color w:val="000000" w:themeColor="text1"/>
        </w:rPr>
      </w:pPr>
      <w:ins w:id="491" w:author="Faulkner, David A. (Accenture Federal Services)" w:date="2019-04-09T13:34:00Z">
        <w:r w:rsidRPr="00EE6DF9">
          <w:rPr>
            <w:rFonts w:ascii="Times New Roman" w:hAnsi="Times New Roman"/>
            <w:i w:val="0"/>
            <w:color w:val="000000" w:themeColor="text1"/>
          </w:rPr>
          <w:t>VAM verifies that all components within the authorization boundary of the information system are not duplicated in other information system inventories.</w:t>
        </w:r>
      </w:ins>
    </w:p>
    <w:p w14:paraId="6397EDDA" w14:textId="77777777" w:rsidR="00EE6DF9" w:rsidRPr="00EE6DF9" w:rsidRDefault="00EE6DF9" w:rsidP="00EE6DF9">
      <w:pPr>
        <w:pStyle w:val="StyleInfoBlueArialLeftLeft0After12pt"/>
        <w:rPr>
          <w:ins w:id="492" w:author="Faulkner, David A. (Accenture Federal Services)" w:date="2019-04-09T13:34:00Z"/>
          <w:rFonts w:ascii="Times New Roman" w:hAnsi="Times New Roman"/>
          <w:i w:val="0"/>
          <w:color w:val="000000" w:themeColor="text1"/>
        </w:rPr>
      </w:pPr>
      <w:ins w:id="493" w:author="Faulkner, David A. (Accenture Federal Services)" w:date="2019-04-09T13:34:00Z">
        <w:r w:rsidRPr="00EE6DF9">
          <w:rPr>
            <w:rFonts w:ascii="Times New Roman" w:hAnsi="Times New Roman"/>
            <w:i w:val="0"/>
            <w:color w:val="000000" w:themeColor="text1"/>
          </w:rPr>
          <w:t>All components defined in the VAM architecture are inventoried as a part of the system definition and monitored by VAM.</w:t>
        </w:r>
      </w:ins>
    </w:p>
    <w:p w14:paraId="568CA9F2" w14:textId="77777777" w:rsidR="00EE6DF9" w:rsidRPr="00EE6DF9" w:rsidRDefault="00EE6DF9" w:rsidP="00EE6DF9">
      <w:pPr>
        <w:pStyle w:val="StyleInfoBlueArialLeftLeft0After12pt"/>
        <w:rPr>
          <w:ins w:id="494" w:author="Faulkner, David A. (Accenture Federal Services)" w:date="2019-04-09T13:34:00Z"/>
          <w:rFonts w:ascii="Times New Roman" w:hAnsi="Times New Roman"/>
          <w:i w:val="0"/>
          <w:color w:val="000000" w:themeColor="text1"/>
        </w:rPr>
      </w:pPr>
      <w:ins w:id="495" w:author="Faulkner, David A. (Accenture Federal Services)" w:date="2019-04-09T13:34:00Z">
        <w:r w:rsidRPr="00EE6DF9">
          <w:rPr>
            <w:rFonts w:ascii="Times New Roman" w:hAnsi="Times New Roman"/>
            <w:i w:val="0"/>
            <w:color w:val="000000" w:themeColor="text1"/>
          </w:rPr>
          <w:lastRenderedPageBreak/>
          <w:t>An annual inventory (both physical and virtual) is conducted. That inventory is then reconciled against what is in the repository. Any discrepancies are researched and validated with the appropriate team(s). Resulting changes are then made to the repository.</w:t>
        </w:r>
      </w:ins>
    </w:p>
    <w:p w14:paraId="6D609C60" w14:textId="77777777" w:rsidR="00EE6DF9" w:rsidRPr="00EE6DF9" w:rsidRDefault="00EE6DF9" w:rsidP="00EE6DF9">
      <w:pPr>
        <w:pStyle w:val="StyleInfoBlueArialLeftLeft0After12pt"/>
        <w:rPr>
          <w:ins w:id="496" w:author="Faulkner, David A. (Accenture Federal Services)" w:date="2019-04-09T13:34:00Z"/>
          <w:rFonts w:ascii="Times New Roman" w:hAnsi="Times New Roman"/>
          <w:i w:val="0"/>
          <w:color w:val="000000" w:themeColor="text1"/>
        </w:rPr>
      </w:pPr>
    </w:p>
    <w:p w14:paraId="2E5C0B8F" w14:textId="77777777" w:rsidR="00EE6DF9" w:rsidRPr="00EE6DF9" w:rsidRDefault="00EE6DF9" w:rsidP="00EE6DF9">
      <w:pPr>
        <w:pStyle w:val="StyleInfoBlueArialLeftLeft0After12pt"/>
        <w:rPr>
          <w:ins w:id="497" w:author="Faulkner, David A. (Accenture Federal Services)" w:date="2019-04-09T13:34:00Z"/>
          <w:rFonts w:ascii="Times New Roman" w:hAnsi="Times New Roman"/>
          <w:i w:val="0"/>
          <w:color w:val="000000" w:themeColor="text1"/>
        </w:rPr>
      </w:pPr>
      <w:ins w:id="498" w:author="Faulkner, David A. (Accenture Federal Services)" w:date="2019-04-09T13:34:00Z">
        <w:r w:rsidRPr="00EE6DF9">
          <w:rPr>
            <w:rFonts w:ascii="Times New Roman" w:hAnsi="Times New Roman"/>
            <w:i w:val="0"/>
            <w:color w:val="000000" w:themeColor="text1"/>
          </w:rPr>
          <w:t>This control is provided by SDE Enterprise Operations and implemented by DCO personnel.</w:t>
        </w:r>
      </w:ins>
    </w:p>
    <w:p w14:paraId="5829CAF3" w14:textId="1C342A05" w:rsidR="00414B6B" w:rsidRPr="00EE6DF9" w:rsidRDefault="00EE6DF9" w:rsidP="00EE6DF9">
      <w:pPr>
        <w:pStyle w:val="StyleInfoBlueArialLeftLeft0After12pt"/>
        <w:rPr>
          <w:rFonts w:ascii="Times New Roman" w:hAnsi="Times New Roman"/>
          <w:i w:val="0"/>
          <w:color w:val="000000" w:themeColor="text1"/>
        </w:rPr>
      </w:pPr>
      <w:ins w:id="499" w:author="Faulkner, David A. (Accenture Federal Services)" w:date="2019-04-09T13:34:00Z">
        <w:r w:rsidRPr="00EE6DF9">
          <w:rPr>
            <w:rFonts w:ascii="Times New Roman" w:hAnsi="Times New Roman"/>
            <w:i w:val="0"/>
            <w:color w:val="000000" w:themeColor="text1"/>
          </w:rPr>
          <w:t>EO ensures that an inventory containing hardware, software and firmware has been developed and is being maintained through the CMDB; and verifies that all components within the authorization boundary of the information system are either inventoried as a part of the system or recognized by another system as a component within that system.  CMDB contains the manufacturer, type, serial number, version number, location, and components for contingency operations; specific responsibilities and actions are defined for the implementation of the system component inventory control. The verification that all system components are properly accounted for, secured and managed within Assessment &amp; Authorization (A&amp;A) boundaries is accomplished by VA Security Analysts operate in EO Systems Security, Information Assurance (IA) group. Each information system is assigned an analyst. To ensure compliance, the responsible analyst monitors all system components. IA Analysts are on the distribution lists for all CO which affect system components. If a system component is added or changed, it is the analyst's responsibility to make the appropriate modifications to relevant security artifacts.</w:t>
        </w:r>
      </w:ins>
    </w:p>
    <w:p w14:paraId="0820EBDB" w14:textId="77777777" w:rsidR="00AD62ED" w:rsidRDefault="00AD62ED" w:rsidP="000F0E74">
      <w:pPr>
        <w:pStyle w:val="Heading1"/>
        <w:pageBreakBefore w:val="0"/>
        <w:numPr>
          <w:ilvl w:val="0"/>
          <w:numId w:val="14"/>
        </w:numPr>
        <w:ind w:left="720" w:hanging="720"/>
      </w:pPr>
      <w:bookmarkStart w:id="500" w:name="_Toc528306977"/>
      <w:r>
        <w:t>Configuration Management Activities</w:t>
      </w:r>
      <w:bookmarkEnd w:id="500"/>
    </w:p>
    <w:p w14:paraId="0820EBDC" w14:textId="77777777" w:rsidR="00AD62ED" w:rsidRDefault="00AD62ED" w:rsidP="000F0E74">
      <w:pPr>
        <w:pStyle w:val="Heading2"/>
        <w:numPr>
          <w:ilvl w:val="1"/>
          <w:numId w:val="14"/>
        </w:numPr>
        <w:ind w:left="792"/>
      </w:pPr>
      <w:bookmarkStart w:id="501" w:name="_Toc528306978"/>
      <w:r>
        <w:t>Roles and Responsibilities</w:t>
      </w:r>
      <w:bookmarkEnd w:id="501"/>
    </w:p>
    <w:p w14:paraId="7FBDBA4D" w14:textId="0F55675E" w:rsidR="00565E9E" w:rsidRDefault="00565E9E" w:rsidP="00565E9E">
      <w:pPr>
        <w:pStyle w:val="Default"/>
      </w:pPr>
      <w:bookmarkStart w:id="502" w:name="_Toc396111374"/>
      <w:r w:rsidRPr="00565E9E">
        <w:t xml:space="preserve">Process roles and responsibilities are identified in the context of the management function and are not intended to correspond with organizational job titles. Specific roles have been defined according to industry best practices. In some cases, individuals may share a single role; and in other </w:t>
      </w:r>
      <w:r w:rsidR="00306B02" w:rsidRPr="00565E9E">
        <w:t>cases,</w:t>
      </w:r>
      <w:r w:rsidRPr="00565E9E">
        <w:t xml:space="preserve"> an individual may assume multiple roles. </w:t>
      </w:r>
    </w:p>
    <w:p w14:paraId="5A6B2F14" w14:textId="1119BFAC" w:rsidR="003919E2" w:rsidRDefault="003919E2" w:rsidP="00565E9E">
      <w:pPr>
        <w:pStyle w:val="Default"/>
      </w:pPr>
    </w:p>
    <w:p w14:paraId="167A9CC5" w14:textId="61B58F5E" w:rsidR="003919E2" w:rsidRDefault="003919E2" w:rsidP="003919E2">
      <w:pPr>
        <w:spacing w:line="315" w:lineRule="exact"/>
        <w:ind w:left="61"/>
      </w:pPr>
      <w:r>
        <w:rPr>
          <w:noProof/>
          <w:color w:val="000000"/>
          <w:spacing w:val="-3"/>
          <w:sz w:val="24"/>
        </w:rPr>
        <w:t>Roles</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2"/>
          <w:sz w:val="24"/>
        </w:rPr>
        <w:t>responsibilities</w:t>
      </w:r>
      <w:r>
        <w:rPr>
          <w:rFonts w:ascii="Calibri" w:hAnsi="Calibri" w:cs="Calibri"/>
          <w:noProof/>
          <w:color w:val="000000"/>
          <w:spacing w:val="3"/>
          <w:sz w:val="24"/>
        </w:rPr>
        <w:t> </w:t>
      </w:r>
      <w:r>
        <w:rPr>
          <w:noProof/>
          <w:color w:val="000000"/>
          <w:spacing w:val="-3"/>
          <w:sz w:val="24"/>
        </w:rPr>
        <w:t>for</w:t>
      </w:r>
      <w:r>
        <w:rPr>
          <w:rFonts w:ascii="Calibri" w:hAnsi="Calibri" w:cs="Calibri"/>
          <w:noProof/>
          <w:color w:val="000000"/>
          <w:spacing w:val="4"/>
          <w:sz w:val="24"/>
        </w:rPr>
        <w:t> </w:t>
      </w:r>
      <w:r>
        <w:rPr>
          <w:noProof/>
          <w:color w:val="000000"/>
          <w:spacing w:val="-2"/>
          <w:sz w:val="24"/>
        </w:rPr>
        <w:t>the</w:t>
      </w:r>
      <w:r>
        <w:rPr>
          <w:rFonts w:ascii="Calibri" w:hAnsi="Calibri" w:cs="Calibri"/>
          <w:noProof/>
          <w:color w:val="000000"/>
          <w:spacing w:val="3"/>
          <w:sz w:val="24"/>
        </w:rPr>
        <w:t> </w:t>
      </w:r>
      <w:r>
        <w:rPr>
          <w:noProof/>
          <w:color w:val="000000"/>
          <w:spacing w:val="-5"/>
          <w:sz w:val="24"/>
        </w:rPr>
        <w:t>CCM</w:t>
      </w:r>
      <w:r>
        <w:rPr>
          <w:rFonts w:ascii="Calibri" w:hAnsi="Calibri" w:cs="Calibri"/>
          <w:noProof/>
          <w:color w:val="000000"/>
          <w:spacing w:val="3"/>
          <w:sz w:val="24"/>
        </w:rPr>
        <w:t> </w:t>
      </w:r>
      <w:r>
        <w:rPr>
          <w:noProof/>
          <w:color w:val="000000"/>
          <w:spacing w:val="-3"/>
          <w:sz w:val="24"/>
        </w:rPr>
        <w:t>programs</w:t>
      </w:r>
      <w:r>
        <w:rPr>
          <w:rFonts w:ascii="Calibri" w:hAnsi="Calibri" w:cs="Calibri"/>
          <w:noProof/>
          <w:color w:val="000000"/>
          <w:spacing w:val="3"/>
          <w:sz w:val="24"/>
        </w:rPr>
        <w:t> </w:t>
      </w:r>
      <w:r>
        <w:rPr>
          <w:noProof/>
          <w:color w:val="000000"/>
          <w:spacing w:val="-2"/>
          <w:sz w:val="24"/>
        </w:rPr>
        <w:t>as</w:t>
      </w:r>
      <w:r>
        <w:rPr>
          <w:rFonts w:ascii="Calibri" w:hAnsi="Calibri" w:cs="Calibri"/>
          <w:noProof/>
          <w:color w:val="000000"/>
          <w:spacing w:val="3"/>
          <w:sz w:val="24"/>
        </w:rPr>
        <w:t> </w:t>
      </w:r>
      <w:r>
        <w:rPr>
          <w:noProof/>
          <w:color w:val="000000"/>
          <w:spacing w:val="-2"/>
          <w:sz w:val="24"/>
        </w:rPr>
        <w:t>they</w:t>
      </w:r>
      <w:r>
        <w:rPr>
          <w:rFonts w:ascii="Calibri" w:hAnsi="Calibri" w:cs="Calibri"/>
          <w:noProof/>
          <w:color w:val="000000"/>
          <w:spacing w:val="3"/>
          <w:sz w:val="24"/>
        </w:rPr>
        <w:t> </w:t>
      </w:r>
      <w:r>
        <w:rPr>
          <w:noProof/>
          <w:color w:val="000000"/>
          <w:spacing w:val="-3"/>
          <w:sz w:val="24"/>
        </w:rPr>
        <w:t>pertain</w:t>
      </w:r>
      <w:r>
        <w:rPr>
          <w:rFonts w:ascii="Calibri" w:hAnsi="Calibri" w:cs="Calibri"/>
          <w:noProof/>
          <w:color w:val="000000"/>
          <w:spacing w:val="3"/>
          <w:sz w:val="24"/>
        </w:rPr>
        <w:t> </w:t>
      </w:r>
      <w:r>
        <w:rPr>
          <w:noProof/>
          <w:color w:val="000000"/>
          <w:spacing w:val="-2"/>
          <w:sz w:val="24"/>
        </w:rPr>
        <w:t>to</w:t>
      </w:r>
      <w:r>
        <w:rPr>
          <w:rFonts w:ascii="Calibri" w:hAnsi="Calibri" w:cs="Calibri"/>
          <w:noProof/>
          <w:color w:val="000000"/>
          <w:spacing w:val="2"/>
          <w:sz w:val="24"/>
        </w:rPr>
        <w:t> </w:t>
      </w:r>
      <w:r>
        <w:rPr>
          <w:noProof/>
          <w:color w:val="000000"/>
          <w:spacing w:val="-2"/>
          <w:sz w:val="24"/>
        </w:rPr>
        <w:t>the</w:t>
      </w:r>
      <w:r>
        <w:rPr>
          <w:rFonts w:ascii="Calibri" w:hAnsi="Calibri" w:cs="Calibri"/>
          <w:noProof/>
          <w:color w:val="000000"/>
          <w:spacing w:val="3"/>
          <w:sz w:val="24"/>
        </w:rPr>
        <w:t> </w:t>
      </w:r>
      <w:r w:rsidR="00B22B37">
        <w:rPr>
          <w:noProof/>
          <w:color w:val="000000"/>
          <w:spacing w:val="-4"/>
          <w:sz w:val="24"/>
        </w:rPr>
        <w:t>VAEC AWS</w:t>
      </w:r>
      <w:r>
        <w:rPr>
          <w:rFonts w:ascii="Calibri" w:hAnsi="Calibri" w:cs="Calibri"/>
          <w:noProof/>
          <w:color w:val="000000"/>
          <w:spacing w:val="3"/>
          <w:sz w:val="24"/>
        </w:rPr>
        <w:t> </w:t>
      </w:r>
      <w:r>
        <w:rPr>
          <w:noProof/>
          <w:color w:val="000000"/>
          <w:spacing w:val="-3"/>
          <w:sz w:val="24"/>
        </w:rPr>
        <w:t>are</w:t>
      </w:r>
    </w:p>
    <w:p w14:paraId="78DCE7D0" w14:textId="77777777" w:rsidR="003919E2" w:rsidRDefault="003919E2" w:rsidP="003919E2">
      <w:pPr>
        <w:spacing w:line="276" w:lineRule="exact"/>
        <w:ind w:left="61"/>
      </w:pPr>
      <w:r>
        <w:rPr>
          <w:noProof/>
          <w:color w:val="000000"/>
          <w:spacing w:val="-3"/>
          <w:sz w:val="24"/>
        </w:rPr>
        <w:t>found</w:t>
      </w:r>
      <w:r>
        <w:rPr>
          <w:rFonts w:ascii="Calibri" w:hAnsi="Calibri" w:cs="Calibri"/>
          <w:noProof/>
          <w:color w:val="000000"/>
          <w:spacing w:val="3"/>
          <w:sz w:val="24"/>
        </w:rPr>
        <w:t> </w:t>
      </w:r>
      <w:r>
        <w:rPr>
          <w:noProof/>
          <w:color w:val="000000"/>
          <w:spacing w:val="-2"/>
          <w:sz w:val="24"/>
        </w:rPr>
        <w:t>in</w:t>
      </w:r>
      <w:r>
        <w:rPr>
          <w:rFonts w:ascii="Calibri" w:hAnsi="Calibri" w:cs="Calibri"/>
          <w:noProof/>
          <w:color w:val="000000"/>
          <w:spacing w:val="3"/>
          <w:sz w:val="24"/>
        </w:rPr>
        <w:t> </w:t>
      </w:r>
      <w:r>
        <w:rPr>
          <w:noProof/>
          <w:color w:val="000000"/>
          <w:spacing w:val="-2"/>
          <w:sz w:val="24"/>
        </w:rPr>
        <w:t>the</w:t>
      </w:r>
      <w:r>
        <w:rPr>
          <w:rFonts w:ascii="Calibri" w:hAnsi="Calibri" w:cs="Calibri"/>
          <w:noProof/>
          <w:color w:val="000000"/>
          <w:spacing w:val="2"/>
          <w:sz w:val="24"/>
        </w:rPr>
        <w:t> </w:t>
      </w:r>
      <w:r>
        <w:rPr>
          <w:noProof/>
          <w:color w:val="000000"/>
          <w:spacing w:val="-3"/>
          <w:sz w:val="24"/>
        </w:rPr>
        <w:t>following</w:t>
      </w:r>
      <w:r>
        <w:rPr>
          <w:rFonts w:ascii="Calibri" w:hAnsi="Calibri" w:cs="Calibri"/>
          <w:noProof/>
          <w:color w:val="000000"/>
          <w:spacing w:val="3"/>
          <w:sz w:val="24"/>
        </w:rPr>
        <w:t> </w:t>
      </w:r>
      <w:r>
        <w:rPr>
          <w:noProof/>
          <w:color w:val="000000"/>
          <w:spacing w:val="-3"/>
          <w:sz w:val="24"/>
        </w:rPr>
        <w:t>SOPs:</w:t>
      </w:r>
    </w:p>
    <w:p w14:paraId="4DB603E2" w14:textId="77777777" w:rsidR="003919E2" w:rsidRDefault="003919E2" w:rsidP="003919E2">
      <w:pPr>
        <w:pStyle w:val="Default"/>
      </w:pPr>
    </w:p>
    <w:p w14:paraId="5ABFCF8A" w14:textId="77777777" w:rsidR="003919E2" w:rsidRDefault="00BD5F65" w:rsidP="003919E2">
      <w:pPr>
        <w:pStyle w:val="ListParagraph"/>
        <w:numPr>
          <w:ilvl w:val="0"/>
          <w:numId w:val="22"/>
        </w:numPr>
        <w:spacing w:line="315" w:lineRule="exact"/>
      </w:pPr>
      <w:hyperlink r:id="rId16" w:history="1">
        <w:r w:rsidR="003919E2" w:rsidRPr="00722F28">
          <w:rPr>
            <w:rStyle w:val="Hyperlink"/>
            <w:noProof/>
            <w:spacing w:val="-3"/>
            <w:sz w:val="24"/>
          </w:rPr>
          <w:t>OIT Configuration Management Process Document</w:t>
        </w:r>
      </w:hyperlink>
    </w:p>
    <w:p w14:paraId="0B89C431" w14:textId="77777777" w:rsidR="003919E2" w:rsidRDefault="00BD5F65" w:rsidP="003919E2">
      <w:pPr>
        <w:pStyle w:val="ListParagraph"/>
        <w:numPr>
          <w:ilvl w:val="0"/>
          <w:numId w:val="22"/>
        </w:numPr>
        <w:spacing w:line="354" w:lineRule="exact"/>
      </w:pPr>
      <w:hyperlink r:id="rId17" w:history="1">
        <w:r w:rsidR="003919E2" w:rsidRPr="00722F28">
          <w:rPr>
            <w:rStyle w:val="Hyperlink"/>
            <w:noProof/>
            <w:spacing w:val="-3"/>
            <w:sz w:val="24"/>
          </w:rPr>
          <w:t>OIT Change Management Process Document</w:t>
        </w:r>
      </w:hyperlink>
    </w:p>
    <w:p w14:paraId="3F384439" w14:textId="77777777" w:rsidR="003919E2" w:rsidRDefault="00BD5F65" w:rsidP="003919E2">
      <w:pPr>
        <w:pStyle w:val="ListParagraph"/>
        <w:numPr>
          <w:ilvl w:val="0"/>
          <w:numId w:val="22"/>
        </w:numPr>
        <w:spacing w:line="353" w:lineRule="exact"/>
      </w:pPr>
      <w:hyperlink r:id="rId18" w:history="1">
        <w:r w:rsidR="003919E2" w:rsidRPr="00722F28">
          <w:rPr>
            <w:rStyle w:val="Hyperlink"/>
            <w:noProof/>
            <w:spacing w:val="-3"/>
            <w:sz w:val="24"/>
          </w:rPr>
          <w:t>SDE Field Operations Configuration Management Plan</w:t>
        </w:r>
      </w:hyperlink>
    </w:p>
    <w:p w14:paraId="6C9E0FED" w14:textId="77777777" w:rsidR="003919E2" w:rsidRDefault="00BD5F65" w:rsidP="003919E2">
      <w:pPr>
        <w:pStyle w:val="ListParagraph"/>
        <w:numPr>
          <w:ilvl w:val="0"/>
          <w:numId w:val="22"/>
        </w:numPr>
        <w:spacing w:line="353" w:lineRule="exact"/>
      </w:pPr>
      <w:hyperlink r:id="rId19" w:history="1">
        <w:r w:rsidR="003919E2" w:rsidRPr="00722F28">
          <w:rPr>
            <w:rStyle w:val="Hyperlink"/>
            <w:noProof/>
            <w:spacing w:val="-3"/>
            <w:sz w:val="24"/>
          </w:rPr>
          <w:t>SDE Change Management SOP</w:t>
        </w:r>
      </w:hyperlink>
    </w:p>
    <w:p w14:paraId="23DAE069" w14:textId="77777777" w:rsidR="003919E2" w:rsidRPr="00565E9E" w:rsidRDefault="003919E2" w:rsidP="00565E9E">
      <w:pPr>
        <w:pStyle w:val="Default"/>
      </w:pPr>
    </w:p>
    <w:p w14:paraId="71211708" w14:textId="2C8443C3" w:rsidR="00565E9E" w:rsidRPr="00565E9E" w:rsidRDefault="00565E9E" w:rsidP="00384FD0">
      <w:pPr>
        <w:pStyle w:val="Caption"/>
        <w:rPr>
          <w:rFonts w:ascii="Times New Roman" w:hAnsi="Times New Roman" w:cs="Times New Roman"/>
          <w:b w:val="0"/>
          <w:sz w:val="24"/>
          <w:szCs w:val="24"/>
        </w:rPr>
      </w:pPr>
      <w:r w:rsidRPr="00565E9E">
        <w:rPr>
          <w:rFonts w:ascii="Times New Roman" w:hAnsi="Times New Roman" w:cs="Times New Roman"/>
          <w:b w:val="0"/>
          <w:sz w:val="24"/>
          <w:szCs w:val="24"/>
        </w:rPr>
        <w:lastRenderedPageBreak/>
        <w:t xml:space="preserve">The following table includes defined roles and responsibilities of an organization in support of the CM process. The VAEC uses a Configuration Control Board (CCB) to manage change and includes an information technology expert as a key voting member of the board. </w:t>
      </w:r>
      <w:r w:rsidR="005E049E">
        <w:rPr>
          <w:rFonts w:ascii="Times New Roman" w:hAnsi="Times New Roman" w:cs="Times New Roman"/>
          <w:b w:val="0"/>
          <w:sz w:val="24"/>
          <w:szCs w:val="24"/>
        </w:rPr>
        <w:t>The VAEC CM process</w:t>
      </w:r>
      <w:r w:rsidRPr="00565E9E">
        <w:rPr>
          <w:rFonts w:ascii="Times New Roman" w:hAnsi="Times New Roman" w:cs="Times New Roman"/>
          <w:b w:val="0"/>
          <w:bCs w:val="0"/>
          <w:sz w:val="24"/>
          <w:szCs w:val="24"/>
        </w:rPr>
        <w:t xml:space="preserve"> </w:t>
      </w:r>
      <w:r w:rsidRPr="00565E9E">
        <w:rPr>
          <w:rFonts w:ascii="Times New Roman" w:hAnsi="Times New Roman" w:cs="Times New Roman"/>
          <w:b w:val="0"/>
          <w:sz w:val="24"/>
          <w:szCs w:val="24"/>
        </w:rPr>
        <w:t>defines the roles and responsibilities within the system lifecycle.</w:t>
      </w:r>
    </w:p>
    <w:p w14:paraId="1DEEBC59" w14:textId="6CA203AA" w:rsidR="000676AD" w:rsidRPr="000676AD" w:rsidRDefault="00384FD0" w:rsidP="000676AD">
      <w:pPr>
        <w:pStyle w:val="Caption"/>
      </w:pPr>
      <w:commentRangeStart w:id="503"/>
      <w:r w:rsidRPr="00EE6DF9">
        <w:rPr>
          <w:highlight w:val="yellow"/>
        </w:rPr>
        <w:t>Table</w:t>
      </w:r>
      <w:commentRangeEnd w:id="503"/>
      <w:r w:rsidR="00EE6DF9">
        <w:rPr>
          <w:rStyle w:val="CommentReference"/>
          <w:rFonts w:ascii="Times New Roman" w:hAnsi="Times New Roman" w:cs="Times New Roman"/>
          <w:b w:val="0"/>
          <w:bCs w:val="0"/>
        </w:rPr>
        <w:commentReference w:id="503"/>
      </w:r>
      <w:r w:rsidRPr="00EE6DF9">
        <w:rPr>
          <w:highlight w:val="yellow"/>
        </w:rPr>
        <w:t xml:space="preserve"> </w:t>
      </w:r>
      <w:r w:rsidR="00565E9E" w:rsidRPr="00EE6DF9">
        <w:rPr>
          <w:highlight w:val="yellow"/>
        </w:rPr>
        <w:t>3</w:t>
      </w:r>
      <w:r w:rsidR="000676AD" w:rsidRPr="00EE6DF9">
        <w:rPr>
          <w:highlight w:val="yellow"/>
        </w:rPr>
        <w:t>.1</w:t>
      </w:r>
      <w:r w:rsidRPr="00EE6DF9">
        <w:rPr>
          <w:highlight w:val="yellow"/>
        </w:rPr>
        <w:t>: Roles and Responsibilities</w:t>
      </w:r>
      <w:bookmarkEnd w:id="502"/>
    </w:p>
    <w:tbl>
      <w:tblPr>
        <w:tblW w:w="54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9"/>
        <w:gridCol w:w="5778"/>
        <w:gridCol w:w="2368"/>
      </w:tblGrid>
      <w:tr w:rsidR="000676AD" w:rsidRPr="000676AD" w14:paraId="0820EBE2" w14:textId="77777777" w:rsidTr="003D425D">
        <w:trPr>
          <w:cantSplit/>
          <w:tblHeader/>
        </w:trPr>
        <w:tc>
          <w:tcPr>
            <w:tcW w:w="993" w:type="pct"/>
            <w:shd w:val="clear" w:color="auto" w:fill="FABF8F" w:themeFill="accent6" w:themeFillTint="99"/>
            <w:vAlign w:val="center"/>
          </w:tcPr>
          <w:p w14:paraId="0820EBDF" w14:textId="19396E4B" w:rsidR="00384FD0" w:rsidRPr="00B37A51" w:rsidRDefault="008F2963" w:rsidP="00B37A51">
            <w:pPr>
              <w:pStyle w:val="TableColumnHeading"/>
              <w:rPr>
                <w:color w:val="auto"/>
              </w:rPr>
            </w:pPr>
            <w:r w:rsidRPr="00B37A51">
              <w:rPr>
                <w:color w:val="auto"/>
              </w:rPr>
              <w:t>Role</w:t>
            </w:r>
          </w:p>
        </w:tc>
        <w:tc>
          <w:tcPr>
            <w:tcW w:w="2842" w:type="pct"/>
            <w:shd w:val="clear" w:color="auto" w:fill="FABF8F" w:themeFill="accent6" w:themeFillTint="99"/>
            <w:vAlign w:val="center"/>
          </w:tcPr>
          <w:p w14:paraId="0820EBE0" w14:textId="6E00CDB2" w:rsidR="00384FD0" w:rsidRPr="00B37A51" w:rsidRDefault="008F2963" w:rsidP="00B37A51">
            <w:pPr>
              <w:pStyle w:val="TableColumnHeading"/>
              <w:rPr>
                <w:color w:val="auto"/>
              </w:rPr>
            </w:pPr>
            <w:r w:rsidRPr="00B37A51">
              <w:rPr>
                <w:color w:val="auto"/>
              </w:rPr>
              <w:t>Responsibility</w:t>
            </w:r>
          </w:p>
        </w:tc>
        <w:tc>
          <w:tcPr>
            <w:tcW w:w="1165" w:type="pct"/>
            <w:shd w:val="clear" w:color="auto" w:fill="FABF8F" w:themeFill="accent6" w:themeFillTint="99"/>
            <w:vAlign w:val="center"/>
          </w:tcPr>
          <w:p w14:paraId="0820EBE1" w14:textId="7929258E" w:rsidR="00384FD0" w:rsidRPr="00B37A51" w:rsidRDefault="00F16901" w:rsidP="00B37A51">
            <w:pPr>
              <w:pStyle w:val="TableColumnHeading"/>
              <w:rPr>
                <w:color w:val="auto"/>
              </w:rPr>
            </w:pPr>
            <w:r w:rsidRPr="00B37A51">
              <w:rPr>
                <w:color w:val="auto"/>
              </w:rPr>
              <w:t>Name</w:t>
            </w:r>
          </w:p>
        </w:tc>
      </w:tr>
      <w:tr w:rsidR="00890CD5" w:rsidRPr="000676AD" w14:paraId="0820EBE6" w14:textId="77777777" w:rsidTr="003D425D">
        <w:trPr>
          <w:cantSplit/>
        </w:trPr>
        <w:tc>
          <w:tcPr>
            <w:tcW w:w="993" w:type="pct"/>
          </w:tcPr>
          <w:p w14:paraId="31C1F7A0" w14:textId="77777777" w:rsidR="009F1BB0" w:rsidRPr="000676AD" w:rsidRDefault="009F1BB0" w:rsidP="009F1BB0">
            <w:pPr>
              <w:pStyle w:val="Default"/>
              <w:rPr>
                <w:sz w:val="20"/>
                <w:szCs w:val="20"/>
              </w:rPr>
            </w:pPr>
            <w:r w:rsidRPr="000676AD">
              <w:rPr>
                <w:sz w:val="20"/>
                <w:szCs w:val="20"/>
              </w:rPr>
              <w:t xml:space="preserve">Configuration Control Board Chairperson </w:t>
            </w:r>
          </w:p>
          <w:p w14:paraId="0820EBE3" w14:textId="77777777" w:rsidR="00384FD0" w:rsidRPr="000676AD" w:rsidRDefault="00384FD0" w:rsidP="00384FD0">
            <w:pPr>
              <w:rPr>
                <w:sz w:val="20"/>
                <w:szCs w:val="20"/>
              </w:rPr>
            </w:pPr>
          </w:p>
        </w:tc>
        <w:tc>
          <w:tcPr>
            <w:tcW w:w="2842" w:type="pct"/>
            <w:vAlign w:val="center"/>
          </w:tcPr>
          <w:p w14:paraId="4A09E255" w14:textId="77777777" w:rsidR="009F1BB0" w:rsidRPr="000676AD" w:rsidRDefault="009F1BB0" w:rsidP="009F1BB0">
            <w:pPr>
              <w:pStyle w:val="Default"/>
              <w:rPr>
                <w:sz w:val="20"/>
                <w:szCs w:val="20"/>
              </w:rPr>
            </w:pPr>
            <w:r w:rsidRPr="000676AD">
              <w:rPr>
                <w:sz w:val="20"/>
                <w:szCs w:val="20"/>
              </w:rPr>
              <w:t xml:space="preserve">Responsible for chairing the configuration control board and ensuring the change has been reviewed and analyzed based on the requirements described in the charter </w:t>
            </w:r>
          </w:p>
          <w:p w14:paraId="0820EBE4" w14:textId="77777777" w:rsidR="00384FD0" w:rsidRPr="000676AD" w:rsidRDefault="00384FD0" w:rsidP="00384FD0">
            <w:pPr>
              <w:rPr>
                <w:sz w:val="20"/>
                <w:szCs w:val="20"/>
              </w:rPr>
            </w:pPr>
          </w:p>
        </w:tc>
        <w:tc>
          <w:tcPr>
            <w:tcW w:w="1165" w:type="pct"/>
            <w:vAlign w:val="center"/>
          </w:tcPr>
          <w:p w14:paraId="0820EBE5" w14:textId="38CB499A" w:rsidR="00384FD0" w:rsidRPr="000676AD" w:rsidRDefault="00EE6DF9" w:rsidP="00384FD0">
            <w:pPr>
              <w:rPr>
                <w:sz w:val="20"/>
                <w:szCs w:val="20"/>
              </w:rPr>
            </w:pPr>
            <w:ins w:id="504" w:author="Faulkner, David A. (Accenture Federal Services)" w:date="2019-04-09T13:41:00Z">
              <w:r>
                <w:rPr>
                  <w:sz w:val="20"/>
                  <w:szCs w:val="20"/>
                </w:rPr>
                <w:t>Cheryl Owsley</w:t>
              </w:r>
            </w:ins>
          </w:p>
        </w:tc>
      </w:tr>
      <w:tr w:rsidR="00890CD5" w:rsidRPr="000676AD" w14:paraId="0820EBEA" w14:textId="77777777" w:rsidTr="003D425D">
        <w:trPr>
          <w:cantSplit/>
        </w:trPr>
        <w:tc>
          <w:tcPr>
            <w:tcW w:w="993" w:type="pct"/>
          </w:tcPr>
          <w:p w14:paraId="5AD84B4C" w14:textId="77777777" w:rsidR="009F1BB0" w:rsidRPr="000676AD" w:rsidRDefault="009F1BB0" w:rsidP="009F1BB0">
            <w:pPr>
              <w:pStyle w:val="Default"/>
              <w:rPr>
                <w:sz w:val="20"/>
                <w:szCs w:val="20"/>
              </w:rPr>
            </w:pPr>
            <w:r w:rsidRPr="000676AD">
              <w:rPr>
                <w:sz w:val="20"/>
                <w:szCs w:val="20"/>
              </w:rPr>
              <w:t xml:space="preserve">System Security Representative </w:t>
            </w:r>
          </w:p>
          <w:p w14:paraId="0820EBE7" w14:textId="77777777" w:rsidR="00384FD0" w:rsidRPr="000676AD" w:rsidRDefault="00384FD0" w:rsidP="00384FD0">
            <w:pPr>
              <w:rPr>
                <w:sz w:val="20"/>
                <w:szCs w:val="20"/>
              </w:rPr>
            </w:pPr>
          </w:p>
        </w:tc>
        <w:tc>
          <w:tcPr>
            <w:tcW w:w="2842" w:type="pct"/>
            <w:vAlign w:val="center"/>
          </w:tcPr>
          <w:p w14:paraId="4C824009" w14:textId="77777777" w:rsidR="009F1BB0" w:rsidRPr="000676AD" w:rsidRDefault="009F1BB0" w:rsidP="009F1BB0">
            <w:pPr>
              <w:pStyle w:val="Default"/>
              <w:rPr>
                <w:sz w:val="20"/>
                <w:szCs w:val="20"/>
              </w:rPr>
            </w:pPr>
            <w:r w:rsidRPr="000676AD">
              <w:rPr>
                <w:sz w:val="20"/>
                <w:szCs w:val="20"/>
              </w:rPr>
              <w:t xml:space="preserve">Responsible for ensuring that the change has been reviewed and analyzed for impact to security </w:t>
            </w:r>
          </w:p>
          <w:p w14:paraId="0820EBE8" w14:textId="77777777" w:rsidR="00384FD0" w:rsidRPr="000676AD" w:rsidRDefault="00384FD0" w:rsidP="00384FD0">
            <w:pPr>
              <w:rPr>
                <w:sz w:val="20"/>
                <w:szCs w:val="20"/>
              </w:rPr>
            </w:pPr>
          </w:p>
        </w:tc>
        <w:tc>
          <w:tcPr>
            <w:tcW w:w="1165" w:type="pct"/>
            <w:vAlign w:val="center"/>
          </w:tcPr>
          <w:p w14:paraId="0820EBE9" w14:textId="581253AA" w:rsidR="00384FD0" w:rsidRPr="000676AD" w:rsidRDefault="00B83742" w:rsidP="00384FD0">
            <w:pPr>
              <w:rPr>
                <w:sz w:val="20"/>
                <w:szCs w:val="20"/>
              </w:rPr>
            </w:pPr>
            <w:ins w:id="505" w:author="Faulkner, David A. (Accenture Federal Services)" w:date="2019-04-08T15:57:00Z">
              <w:r>
                <w:rPr>
                  <w:sz w:val="20"/>
                  <w:szCs w:val="20"/>
                </w:rPr>
                <w:t>David Faulkner</w:t>
              </w:r>
            </w:ins>
          </w:p>
        </w:tc>
      </w:tr>
      <w:tr w:rsidR="00890CD5" w:rsidRPr="000676AD" w14:paraId="4CC6AB76" w14:textId="77777777" w:rsidTr="003D425D">
        <w:trPr>
          <w:cantSplit/>
        </w:trPr>
        <w:tc>
          <w:tcPr>
            <w:tcW w:w="993" w:type="pct"/>
          </w:tcPr>
          <w:p w14:paraId="3D75215E" w14:textId="77777777" w:rsidR="009F1BB0" w:rsidRPr="000676AD" w:rsidRDefault="009F1BB0" w:rsidP="009F1BB0">
            <w:pPr>
              <w:pStyle w:val="Default"/>
              <w:rPr>
                <w:sz w:val="20"/>
                <w:szCs w:val="20"/>
              </w:rPr>
            </w:pPr>
            <w:r w:rsidRPr="000676AD">
              <w:rPr>
                <w:sz w:val="20"/>
                <w:szCs w:val="20"/>
              </w:rPr>
              <w:t xml:space="preserve">Enterprise Architecture Representative </w:t>
            </w:r>
          </w:p>
          <w:p w14:paraId="210C60E2" w14:textId="77777777" w:rsidR="009F1BB0" w:rsidRPr="000676AD" w:rsidRDefault="009F1BB0" w:rsidP="009F1BB0">
            <w:pPr>
              <w:pStyle w:val="Default"/>
              <w:rPr>
                <w:sz w:val="20"/>
                <w:szCs w:val="20"/>
              </w:rPr>
            </w:pPr>
          </w:p>
        </w:tc>
        <w:tc>
          <w:tcPr>
            <w:tcW w:w="2842" w:type="pct"/>
            <w:vAlign w:val="center"/>
          </w:tcPr>
          <w:p w14:paraId="7148314F" w14:textId="77777777" w:rsidR="009F1BB0" w:rsidRPr="000676AD" w:rsidRDefault="009F1BB0" w:rsidP="009F1BB0">
            <w:pPr>
              <w:pStyle w:val="Default"/>
              <w:rPr>
                <w:sz w:val="20"/>
                <w:szCs w:val="20"/>
              </w:rPr>
            </w:pPr>
            <w:r w:rsidRPr="000676AD">
              <w:rPr>
                <w:sz w:val="20"/>
                <w:szCs w:val="20"/>
              </w:rPr>
              <w:t xml:space="preserve">Responsible for ensuring that the change has been reviewed and analyzed for impact to the standards and guidelines in the enterprise architecture </w:t>
            </w:r>
          </w:p>
          <w:p w14:paraId="72ED87FA" w14:textId="77777777" w:rsidR="009F1BB0" w:rsidRPr="000676AD" w:rsidRDefault="009F1BB0" w:rsidP="00384FD0">
            <w:pPr>
              <w:rPr>
                <w:sz w:val="20"/>
                <w:szCs w:val="20"/>
              </w:rPr>
            </w:pPr>
          </w:p>
        </w:tc>
        <w:tc>
          <w:tcPr>
            <w:tcW w:w="1165" w:type="pct"/>
            <w:vAlign w:val="center"/>
          </w:tcPr>
          <w:p w14:paraId="1D8685C5" w14:textId="6E566DD7" w:rsidR="009F1BB0" w:rsidRPr="000676AD" w:rsidRDefault="00B83742" w:rsidP="00384FD0">
            <w:pPr>
              <w:rPr>
                <w:sz w:val="20"/>
                <w:szCs w:val="20"/>
              </w:rPr>
            </w:pPr>
            <w:ins w:id="506" w:author="Faulkner, David A. (Accenture Federal Services)" w:date="2019-04-08T15:56:00Z">
              <w:r>
                <w:rPr>
                  <w:sz w:val="20"/>
                  <w:szCs w:val="20"/>
                </w:rPr>
                <w:t>Conor Dowling</w:t>
              </w:r>
            </w:ins>
          </w:p>
        </w:tc>
      </w:tr>
      <w:tr w:rsidR="00890CD5" w:rsidRPr="000676AD" w14:paraId="6FBCC28F" w14:textId="77777777" w:rsidTr="003D425D">
        <w:trPr>
          <w:cantSplit/>
        </w:trPr>
        <w:tc>
          <w:tcPr>
            <w:tcW w:w="993" w:type="pct"/>
          </w:tcPr>
          <w:p w14:paraId="54626296" w14:textId="77777777" w:rsidR="009F1BB0" w:rsidRPr="000676AD" w:rsidRDefault="009F1BB0" w:rsidP="009F1BB0">
            <w:pPr>
              <w:pStyle w:val="Default"/>
              <w:rPr>
                <w:sz w:val="20"/>
                <w:szCs w:val="20"/>
              </w:rPr>
            </w:pPr>
            <w:r w:rsidRPr="000676AD">
              <w:rPr>
                <w:sz w:val="20"/>
                <w:szCs w:val="20"/>
              </w:rPr>
              <w:t xml:space="preserve">Software Configuration Manager </w:t>
            </w:r>
          </w:p>
          <w:p w14:paraId="3D80486D" w14:textId="77777777" w:rsidR="009F1BB0" w:rsidRPr="000676AD" w:rsidRDefault="009F1BB0" w:rsidP="009F1BB0">
            <w:pPr>
              <w:pStyle w:val="Default"/>
              <w:rPr>
                <w:sz w:val="20"/>
                <w:szCs w:val="20"/>
              </w:rPr>
            </w:pPr>
          </w:p>
        </w:tc>
        <w:tc>
          <w:tcPr>
            <w:tcW w:w="2842" w:type="pct"/>
            <w:vAlign w:val="center"/>
          </w:tcPr>
          <w:p w14:paraId="50507692" w14:textId="77777777" w:rsidR="009F1BB0" w:rsidRPr="000676AD" w:rsidRDefault="009F1BB0" w:rsidP="009F1BB0">
            <w:pPr>
              <w:pStyle w:val="Default"/>
              <w:rPr>
                <w:sz w:val="20"/>
                <w:szCs w:val="20"/>
              </w:rPr>
            </w:pPr>
            <w:r w:rsidRPr="000676AD">
              <w:rPr>
                <w:sz w:val="20"/>
                <w:szCs w:val="20"/>
              </w:rPr>
              <w:t xml:space="preserve">Responsible for tracking software components, and building and promoting software releases </w:t>
            </w:r>
          </w:p>
          <w:p w14:paraId="7D675E07" w14:textId="77777777" w:rsidR="009F1BB0" w:rsidRPr="000676AD" w:rsidRDefault="009F1BB0" w:rsidP="00384FD0">
            <w:pPr>
              <w:rPr>
                <w:sz w:val="20"/>
                <w:szCs w:val="20"/>
              </w:rPr>
            </w:pPr>
          </w:p>
        </w:tc>
        <w:tc>
          <w:tcPr>
            <w:tcW w:w="1165" w:type="pct"/>
            <w:vAlign w:val="center"/>
          </w:tcPr>
          <w:p w14:paraId="018F40FC" w14:textId="44657D34" w:rsidR="009F1BB0" w:rsidRPr="000676AD" w:rsidRDefault="00B83742" w:rsidP="00384FD0">
            <w:pPr>
              <w:rPr>
                <w:sz w:val="20"/>
                <w:szCs w:val="20"/>
              </w:rPr>
            </w:pPr>
            <w:ins w:id="507" w:author="Faulkner, David A. (Accenture Federal Services)" w:date="2019-04-08T15:57:00Z">
              <w:r>
                <w:rPr>
                  <w:sz w:val="20"/>
                  <w:szCs w:val="20"/>
                </w:rPr>
                <w:t>Conor Dowling</w:t>
              </w:r>
            </w:ins>
          </w:p>
        </w:tc>
      </w:tr>
      <w:tr w:rsidR="00890CD5" w:rsidRPr="000676AD" w14:paraId="7A390309" w14:textId="77777777" w:rsidTr="003D425D">
        <w:trPr>
          <w:cantSplit/>
        </w:trPr>
        <w:tc>
          <w:tcPr>
            <w:tcW w:w="993" w:type="pct"/>
          </w:tcPr>
          <w:p w14:paraId="60E1F889" w14:textId="77777777" w:rsidR="009F1BB0" w:rsidRPr="000676AD" w:rsidRDefault="009F1BB0" w:rsidP="009F1BB0">
            <w:pPr>
              <w:pStyle w:val="Default"/>
              <w:rPr>
                <w:sz w:val="20"/>
                <w:szCs w:val="20"/>
              </w:rPr>
            </w:pPr>
            <w:r w:rsidRPr="000676AD">
              <w:rPr>
                <w:sz w:val="20"/>
                <w:szCs w:val="20"/>
              </w:rPr>
              <w:t xml:space="preserve">System Engineer </w:t>
            </w:r>
          </w:p>
          <w:p w14:paraId="39CD4C55" w14:textId="77777777" w:rsidR="009F1BB0" w:rsidRPr="000676AD" w:rsidRDefault="009F1BB0" w:rsidP="009F1BB0">
            <w:pPr>
              <w:pStyle w:val="Default"/>
              <w:rPr>
                <w:sz w:val="20"/>
                <w:szCs w:val="20"/>
              </w:rPr>
            </w:pPr>
          </w:p>
        </w:tc>
        <w:tc>
          <w:tcPr>
            <w:tcW w:w="2842" w:type="pct"/>
            <w:vAlign w:val="center"/>
          </w:tcPr>
          <w:p w14:paraId="23DEC987" w14:textId="77777777" w:rsidR="009F1BB0" w:rsidRPr="000676AD" w:rsidRDefault="009F1BB0" w:rsidP="009F1BB0">
            <w:pPr>
              <w:pStyle w:val="Default"/>
              <w:rPr>
                <w:sz w:val="20"/>
                <w:szCs w:val="20"/>
              </w:rPr>
            </w:pPr>
            <w:r w:rsidRPr="000676AD">
              <w:rPr>
                <w:sz w:val="20"/>
                <w:szCs w:val="20"/>
              </w:rPr>
              <w:t xml:space="preserve">Responsible for tracking and maintenance of system components </w:t>
            </w:r>
          </w:p>
          <w:p w14:paraId="13F6211D" w14:textId="77777777" w:rsidR="009F1BB0" w:rsidRPr="000676AD" w:rsidRDefault="009F1BB0" w:rsidP="00384FD0">
            <w:pPr>
              <w:rPr>
                <w:sz w:val="20"/>
                <w:szCs w:val="20"/>
              </w:rPr>
            </w:pPr>
          </w:p>
        </w:tc>
        <w:tc>
          <w:tcPr>
            <w:tcW w:w="1165" w:type="pct"/>
            <w:vAlign w:val="center"/>
          </w:tcPr>
          <w:p w14:paraId="64610CE8" w14:textId="522095F2" w:rsidR="009F1BB0" w:rsidRPr="000676AD" w:rsidRDefault="00B83742" w:rsidP="00384FD0">
            <w:pPr>
              <w:rPr>
                <w:sz w:val="20"/>
                <w:szCs w:val="20"/>
              </w:rPr>
            </w:pPr>
            <w:ins w:id="508" w:author="Faulkner, David A. (Accenture Federal Services)" w:date="2019-04-08T15:57:00Z">
              <w:r>
                <w:rPr>
                  <w:sz w:val="20"/>
                  <w:szCs w:val="20"/>
                </w:rPr>
                <w:t>Conor Dowling</w:t>
              </w:r>
            </w:ins>
          </w:p>
        </w:tc>
      </w:tr>
      <w:tr w:rsidR="00890CD5" w:rsidRPr="000676AD" w14:paraId="3366EC62" w14:textId="77777777" w:rsidTr="003D425D">
        <w:trPr>
          <w:cantSplit/>
        </w:trPr>
        <w:tc>
          <w:tcPr>
            <w:tcW w:w="993" w:type="pct"/>
          </w:tcPr>
          <w:p w14:paraId="4E28BB7D" w14:textId="6701DE30" w:rsidR="009F1BB0" w:rsidRPr="000676AD" w:rsidRDefault="00306B02" w:rsidP="009F1BB0">
            <w:pPr>
              <w:pStyle w:val="Default"/>
              <w:rPr>
                <w:sz w:val="20"/>
                <w:szCs w:val="20"/>
              </w:rPr>
            </w:pPr>
            <w:r w:rsidRPr="000676AD">
              <w:rPr>
                <w:sz w:val="20"/>
                <w:szCs w:val="20"/>
              </w:rPr>
              <w:t>Security</w:t>
            </w:r>
            <w:r w:rsidR="009F1BB0" w:rsidRPr="000676AD">
              <w:rPr>
                <w:sz w:val="20"/>
                <w:szCs w:val="20"/>
              </w:rPr>
              <w:t xml:space="preserve"> Operations (SecOps) </w:t>
            </w:r>
          </w:p>
          <w:p w14:paraId="29B25E25" w14:textId="77777777" w:rsidR="009F1BB0" w:rsidRPr="000676AD" w:rsidRDefault="009F1BB0" w:rsidP="009F1BB0">
            <w:pPr>
              <w:pStyle w:val="Default"/>
              <w:rPr>
                <w:sz w:val="20"/>
                <w:szCs w:val="20"/>
              </w:rPr>
            </w:pPr>
          </w:p>
        </w:tc>
        <w:tc>
          <w:tcPr>
            <w:tcW w:w="2842" w:type="pct"/>
            <w:vAlign w:val="center"/>
          </w:tcPr>
          <w:p w14:paraId="1F288CC5" w14:textId="77777777" w:rsidR="009F1BB0" w:rsidRPr="000676AD" w:rsidRDefault="009F1BB0" w:rsidP="009F1BB0">
            <w:pPr>
              <w:pStyle w:val="Default"/>
              <w:rPr>
                <w:sz w:val="20"/>
                <w:szCs w:val="20"/>
              </w:rPr>
            </w:pPr>
            <w:r w:rsidRPr="000676AD">
              <w:rPr>
                <w:sz w:val="20"/>
                <w:szCs w:val="20"/>
              </w:rPr>
              <w:t xml:space="preserve">Responsible for: </w:t>
            </w:r>
          </w:p>
          <w:p w14:paraId="71AD20E1" w14:textId="142D5BEA" w:rsidR="009F1BB0" w:rsidRPr="000676AD" w:rsidRDefault="009F1BB0" w:rsidP="00A8594E">
            <w:pPr>
              <w:pStyle w:val="BodyTextBullet1"/>
              <w:rPr>
                <w:sz w:val="20"/>
              </w:rPr>
            </w:pPr>
            <w:r w:rsidRPr="000676AD">
              <w:rPr>
                <w:sz w:val="20"/>
              </w:rPr>
              <w:t xml:space="preserve">Developing new security configuration baselines </w:t>
            </w:r>
          </w:p>
          <w:p w14:paraId="19D3443D" w14:textId="1D752DDB" w:rsidR="009F1BB0" w:rsidRPr="000676AD" w:rsidRDefault="009F1BB0" w:rsidP="00A8594E">
            <w:pPr>
              <w:pStyle w:val="BodyTextBullet1"/>
              <w:rPr>
                <w:sz w:val="20"/>
              </w:rPr>
            </w:pPr>
            <w:r w:rsidRPr="000676AD">
              <w:rPr>
                <w:sz w:val="20"/>
              </w:rPr>
              <w:t xml:space="preserve">Reviewing and discussing proposed submitted change(s) </w:t>
            </w:r>
          </w:p>
          <w:p w14:paraId="58ED8C3C" w14:textId="0ED9BC09" w:rsidR="009F1BB0" w:rsidRPr="000676AD" w:rsidRDefault="009F1BB0" w:rsidP="00A8594E">
            <w:pPr>
              <w:pStyle w:val="BodyTextBullet1"/>
              <w:rPr>
                <w:sz w:val="20"/>
              </w:rPr>
            </w:pPr>
            <w:r w:rsidRPr="000676AD">
              <w:rPr>
                <w:sz w:val="20"/>
              </w:rPr>
              <w:t xml:space="preserve">Evaluating the impact of the change(s) to the existing security configuration baseline (both before and after testing should that occur) </w:t>
            </w:r>
          </w:p>
          <w:p w14:paraId="2C29BCDB" w14:textId="5155B098" w:rsidR="009F1BB0" w:rsidRPr="000676AD" w:rsidRDefault="009F1BB0" w:rsidP="00A8594E">
            <w:pPr>
              <w:pStyle w:val="BodyTextBullet1"/>
              <w:rPr>
                <w:sz w:val="20"/>
              </w:rPr>
            </w:pPr>
            <w:r w:rsidRPr="000676AD">
              <w:rPr>
                <w:sz w:val="20"/>
              </w:rPr>
              <w:t xml:space="preserve">Approving/Denying change(s) </w:t>
            </w:r>
          </w:p>
          <w:p w14:paraId="583ED5FA" w14:textId="28F0C0E9" w:rsidR="009F1BB0" w:rsidRPr="000676AD" w:rsidRDefault="009F1BB0" w:rsidP="00A8594E">
            <w:pPr>
              <w:pStyle w:val="BodyTextBullet1"/>
              <w:rPr>
                <w:sz w:val="20"/>
              </w:rPr>
            </w:pPr>
            <w:r w:rsidRPr="000676AD">
              <w:rPr>
                <w:sz w:val="20"/>
              </w:rPr>
              <w:t xml:space="preserve">Determining implementation approach </w:t>
            </w:r>
          </w:p>
          <w:p w14:paraId="7DA3CF67" w14:textId="3FE57FD3" w:rsidR="009F1BB0" w:rsidRPr="000676AD" w:rsidRDefault="009F1BB0" w:rsidP="00A8594E">
            <w:pPr>
              <w:pStyle w:val="BodyTextBullet1"/>
              <w:rPr>
                <w:sz w:val="20"/>
              </w:rPr>
            </w:pPr>
            <w:r w:rsidRPr="000676AD">
              <w:rPr>
                <w:sz w:val="20"/>
              </w:rPr>
              <w:t xml:space="preserve">GitHub to ensure compliance </w:t>
            </w:r>
          </w:p>
          <w:p w14:paraId="3AD27C38" w14:textId="77777777" w:rsidR="009F1BB0" w:rsidRPr="000676AD" w:rsidRDefault="009F1BB0" w:rsidP="00384FD0">
            <w:pPr>
              <w:rPr>
                <w:sz w:val="20"/>
                <w:szCs w:val="20"/>
              </w:rPr>
            </w:pPr>
          </w:p>
        </w:tc>
        <w:tc>
          <w:tcPr>
            <w:tcW w:w="1165" w:type="pct"/>
            <w:vAlign w:val="center"/>
          </w:tcPr>
          <w:p w14:paraId="37F454D3" w14:textId="198DF2AF" w:rsidR="009F1BB0" w:rsidRPr="000676AD" w:rsidRDefault="00B83742" w:rsidP="00384FD0">
            <w:pPr>
              <w:rPr>
                <w:sz w:val="20"/>
                <w:szCs w:val="20"/>
              </w:rPr>
            </w:pPr>
            <w:ins w:id="509" w:author="Faulkner, David A. (Accenture Federal Services)" w:date="2019-04-08T15:58:00Z">
              <w:r>
                <w:rPr>
                  <w:sz w:val="20"/>
                  <w:szCs w:val="20"/>
                </w:rPr>
                <w:t>David Faulkner</w:t>
              </w:r>
            </w:ins>
          </w:p>
        </w:tc>
      </w:tr>
      <w:tr w:rsidR="000676AD" w:rsidRPr="000676AD" w14:paraId="2E04C505" w14:textId="77777777" w:rsidTr="003D425D">
        <w:trPr>
          <w:cantSplit/>
        </w:trPr>
        <w:tc>
          <w:tcPr>
            <w:tcW w:w="993" w:type="pct"/>
          </w:tcPr>
          <w:p w14:paraId="6B8B79A5" w14:textId="77777777" w:rsidR="00890CD5" w:rsidRPr="000676AD" w:rsidRDefault="00890CD5" w:rsidP="00890CD5">
            <w:pPr>
              <w:spacing w:line="256" w:lineRule="exact"/>
              <w:ind w:right="-239"/>
              <w:rPr>
                <w:sz w:val="20"/>
                <w:szCs w:val="20"/>
              </w:rPr>
            </w:pPr>
            <w:r w:rsidRPr="000676AD">
              <w:rPr>
                <w:noProof/>
                <w:color w:val="000000"/>
                <w:spacing w:val="-3"/>
                <w:sz w:val="20"/>
                <w:szCs w:val="20"/>
              </w:rPr>
              <w:t>Operations</w:t>
            </w:r>
          </w:p>
          <w:p w14:paraId="4D7C62E7" w14:textId="60C6AF24" w:rsidR="00890CD5" w:rsidRPr="000676AD" w:rsidRDefault="00890CD5" w:rsidP="00890CD5">
            <w:pPr>
              <w:pStyle w:val="Default"/>
              <w:rPr>
                <w:sz w:val="20"/>
                <w:szCs w:val="20"/>
              </w:rPr>
            </w:pPr>
            <w:r w:rsidRPr="000676AD">
              <w:rPr>
                <w:noProof/>
                <w:spacing w:val="-3"/>
                <w:sz w:val="20"/>
                <w:szCs w:val="20"/>
              </w:rPr>
              <w:t>(DevOps)</w:t>
            </w:r>
          </w:p>
        </w:tc>
        <w:tc>
          <w:tcPr>
            <w:tcW w:w="2842" w:type="pct"/>
            <w:vAlign w:val="center"/>
          </w:tcPr>
          <w:p w14:paraId="1A1F523A" w14:textId="77777777" w:rsidR="00890CD5" w:rsidRPr="000676AD" w:rsidRDefault="00890CD5" w:rsidP="00890CD5">
            <w:pPr>
              <w:pStyle w:val="BodyTextBullet1"/>
              <w:rPr>
                <w:sz w:val="20"/>
              </w:rPr>
            </w:pPr>
            <w:r w:rsidRPr="000676AD">
              <w:rPr>
                <w:noProof/>
                <w:sz w:val="20"/>
              </w:rPr>
              <w:t>Reviewing and</w:t>
            </w:r>
            <w:r w:rsidRPr="000676AD">
              <w:rPr>
                <w:noProof/>
                <w:spacing w:val="3"/>
                <w:sz w:val="20"/>
              </w:rPr>
              <w:t> </w:t>
            </w:r>
            <w:r w:rsidRPr="000676AD">
              <w:rPr>
                <w:noProof/>
                <w:sz w:val="20"/>
              </w:rPr>
              <w:t>discussing</w:t>
            </w:r>
            <w:r w:rsidRPr="000676AD">
              <w:rPr>
                <w:noProof/>
                <w:spacing w:val="-1"/>
                <w:sz w:val="20"/>
              </w:rPr>
              <w:t> </w:t>
            </w:r>
            <w:r w:rsidRPr="000676AD">
              <w:rPr>
                <w:noProof/>
                <w:sz w:val="20"/>
              </w:rPr>
              <w:t>proposed</w:t>
            </w:r>
            <w:r w:rsidRPr="000676AD">
              <w:rPr>
                <w:noProof/>
                <w:spacing w:val="3"/>
                <w:sz w:val="20"/>
              </w:rPr>
              <w:t> </w:t>
            </w:r>
            <w:r w:rsidRPr="000676AD">
              <w:rPr>
                <w:noProof/>
                <w:sz w:val="20"/>
              </w:rPr>
              <w:t>submitted</w:t>
            </w:r>
            <w:r w:rsidRPr="000676AD">
              <w:rPr>
                <w:noProof/>
                <w:spacing w:val="2"/>
                <w:sz w:val="20"/>
              </w:rPr>
              <w:t> </w:t>
            </w:r>
            <w:r w:rsidRPr="000676AD">
              <w:rPr>
                <w:noProof/>
                <w:sz w:val="20"/>
              </w:rPr>
              <w:t>change(s)</w:t>
            </w:r>
          </w:p>
          <w:p w14:paraId="3EA233DE" w14:textId="35C3CA4A" w:rsidR="00890CD5" w:rsidRPr="000676AD" w:rsidRDefault="00890CD5" w:rsidP="00890CD5">
            <w:pPr>
              <w:pStyle w:val="BodyTextBullet1"/>
              <w:rPr>
                <w:sz w:val="20"/>
              </w:rPr>
            </w:pPr>
            <w:r w:rsidRPr="000676AD">
              <w:rPr>
                <w:noProof/>
                <w:sz w:val="20"/>
              </w:rPr>
              <w:t>Evaluating </w:t>
            </w:r>
            <w:r w:rsidRPr="000676AD">
              <w:rPr>
                <w:noProof/>
                <w:spacing w:val="-2"/>
                <w:sz w:val="20"/>
              </w:rPr>
              <w:t>the</w:t>
            </w:r>
            <w:r w:rsidRPr="000676AD">
              <w:rPr>
                <w:noProof/>
                <w:spacing w:val="1"/>
                <w:sz w:val="20"/>
              </w:rPr>
              <w:t> </w:t>
            </w:r>
            <w:r w:rsidRPr="000676AD">
              <w:rPr>
                <w:noProof/>
                <w:sz w:val="20"/>
              </w:rPr>
              <w:t>impact</w:t>
            </w:r>
            <w:r w:rsidRPr="000676AD">
              <w:rPr>
                <w:noProof/>
                <w:spacing w:val="4"/>
                <w:sz w:val="20"/>
              </w:rPr>
              <w:t> </w:t>
            </w:r>
            <w:r w:rsidRPr="000676AD">
              <w:rPr>
                <w:noProof/>
                <w:sz w:val="20"/>
              </w:rPr>
              <w:t>of</w:t>
            </w:r>
            <w:r w:rsidRPr="000676AD">
              <w:rPr>
                <w:noProof/>
                <w:spacing w:val="1"/>
                <w:sz w:val="20"/>
              </w:rPr>
              <w:t> </w:t>
            </w:r>
            <w:r w:rsidRPr="000676AD">
              <w:rPr>
                <w:noProof/>
                <w:sz w:val="20"/>
              </w:rPr>
              <w:t>the</w:t>
            </w:r>
            <w:r w:rsidRPr="000676AD">
              <w:rPr>
                <w:noProof/>
                <w:spacing w:val="3"/>
                <w:sz w:val="20"/>
              </w:rPr>
              <w:t> </w:t>
            </w:r>
            <w:r w:rsidRPr="000676AD">
              <w:rPr>
                <w:noProof/>
                <w:sz w:val="20"/>
              </w:rPr>
              <w:t>change(s)</w:t>
            </w:r>
            <w:r w:rsidRPr="000676AD">
              <w:rPr>
                <w:noProof/>
                <w:spacing w:val="1"/>
                <w:sz w:val="20"/>
              </w:rPr>
              <w:t> </w:t>
            </w:r>
            <w:r w:rsidRPr="000676AD">
              <w:rPr>
                <w:noProof/>
                <w:spacing w:val="-2"/>
                <w:sz w:val="20"/>
              </w:rPr>
              <w:t>to</w:t>
            </w:r>
            <w:r w:rsidRPr="000676AD">
              <w:rPr>
                <w:noProof/>
                <w:spacing w:val="5"/>
                <w:sz w:val="20"/>
              </w:rPr>
              <w:t> </w:t>
            </w:r>
            <w:r w:rsidRPr="000676AD">
              <w:rPr>
                <w:noProof/>
                <w:sz w:val="20"/>
              </w:rPr>
              <w:t>the</w:t>
            </w:r>
            <w:r w:rsidRPr="000676AD">
              <w:rPr>
                <w:noProof/>
                <w:spacing w:val="3"/>
                <w:sz w:val="20"/>
              </w:rPr>
              <w:t> </w:t>
            </w:r>
            <w:r w:rsidRPr="000676AD">
              <w:rPr>
                <w:noProof/>
                <w:sz w:val="20"/>
              </w:rPr>
              <w:t>existing</w:t>
            </w:r>
          </w:p>
          <w:p w14:paraId="6FAC9959" w14:textId="77777777" w:rsidR="00890CD5" w:rsidRPr="000676AD" w:rsidRDefault="00890CD5" w:rsidP="00890CD5">
            <w:pPr>
              <w:pStyle w:val="BodyTextBullet1"/>
              <w:rPr>
                <w:sz w:val="20"/>
              </w:rPr>
            </w:pPr>
            <w:r w:rsidRPr="000676AD">
              <w:rPr>
                <w:noProof/>
                <w:sz w:val="20"/>
              </w:rPr>
              <w:t>security configuration</w:t>
            </w:r>
            <w:r w:rsidRPr="000676AD">
              <w:rPr>
                <w:noProof/>
                <w:spacing w:val="4"/>
                <w:sz w:val="20"/>
              </w:rPr>
              <w:t> </w:t>
            </w:r>
            <w:r w:rsidRPr="000676AD">
              <w:rPr>
                <w:noProof/>
                <w:sz w:val="20"/>
              </w:rPr>
              <w:t>baseline</w:t>
            </w:r>
            <w:r w:rsidRPr="000676AD">
              <w:rPr>
                <w:noProof/>
                <w:spacing w:val="1"/>
                <w:sz w:val="20"/>
              </w:rPr>
              <w:t> </w:t>
            </w:r>
            <w:r w:rsidRPr="000676AD">
              <w:rPr>
                <w:noProof/>
                <w:sz w:val="20"/>
              </w:rPr>
              <w:t>(both</w:t>
            </w:r>
            <w:r w:rsidRPr="000676AD">
              <w:rPr>
                <w:noProof/>
                <w:spacing w:val="3"/>
                <w:sz w:val="20"/>
              </w:rPr>
              <w:t> </w:t>
            </w:r>
            <w:r w:rsidRPr="000676AD">
              <w:rPr>
                <w:noProof/>
                <w:sz w:val="20"/>
              </w:rPr>
              <w:t>before</w:t>
            </w:r>
            <w:r w:rsidRPr="000676AD">
              <w:rPr>
                <w:noProof/>
                <w:spacing w:val="3"/>
                <w:sz w:val="20"/>
              </w:rPr>
              <w:t> </w:t>
            </w:r>
            <w:r w:rsidRPr="000676AD">
              <w:rPr>
                <w:noProof/>
                <w:sz w:val="20"/>
              </w:rPr>
              <w:t>and </w:t>
            </w:r>
            <w:r w:rsidRPr="000676AD">
              <w:rPr>
                <w:noProof/>
                <w:spacing w:val="-2"/>
                <w:sz w:val="20"/>
              </w:rPr>
              <w:t>after</w:t>
            </w:r>
            <w:r w:rsidRPr="000676AD">
              <w:rPr>
                <w:noProof/>
                <w:spacing w:val="2"/>
                <w:sz w:val="20"/>
              </w:rPr>
              <w:t> </w:t>
            </w:r>
            <w:r w:rsidRPr="000676AD">
              <w:rPr>
                <w:noProof/>
                <w:sz w:val="20"/>
              </w:rPr>
              <w:t>testing</w:t>
            </w:r>
          </w:p>
          <w:p w14:paraId="4B83D308" w14:textId="77777777" w:rsidR="00890CD5" w:rsidRPr="000676AD" w:rsidRDefault="00890CD5" w:rsidP="00890CD5">
            <w:pPr>
              <w:pStyle w:val="BodyTextBullet1"/>
              <w:rPr>
                <w:sz w:val="20"/>
              </w:rPr>
            </w:pPr>
            <w:r w:rsidRPr="000676AD">
              <w:rPr>
                <w:noProof/>
                <w:sz w:val="20"/>
              </w:rPr>
              <w:t>should</w:t>
            </w:r>
            <w:r w:rsidRPr="000676AD">
              <w:rPr>
                <w:noProof/>
                <w:spacing w:val="3"/>
                <w:sz w:val="20"/>
              </w:rPr>
              <w:t> </w:t>
            </w:r>
            <w:r w:rsidRPr="000676AD">
              <w:rPr>
                <w:noProof/>
                <w:sz w:val="20"/>
              </w:rPr>
              <w:t>that</w:t>
            </w:r>
            <w:r w:rsidRPr="000676AD">
              <w:rPr>
                <w:noProof/>
                <w:spacing w:val="4"/>
                <w:sz w:val="20"/>
              </w:rPr>
              <w:t> </w:t>
            </w:r>
            <w:r w:rsidRPr="000676AD">
              <w:rPr>
                <w:noProof/>
                <w:sz w:val="20"/>
              </w:rPr>
              <w:t>occur)</w:t>
            </w:r>
          </w:p>
          <w:p w14:paraId="1B43C2BC" w14:textId="6BA73B05" w:rsidR="00890CD5" w:rsidRPr="000676AD" w:rsidRDefault="00890CD5" w:rsidP="00890CD5">
            <w:pPr>
              <w:pStyle w:val="BodyTextBullet1"/>
              <w:rPr>
                <w:sz w:val="20"/>
              </w:rPr>
            </w:pPr>
            <w:r w:rsidRPr="000676AD">
              <w:rPr>
                <w:noProof/>
                <w:sz w:val="20"/>
              </w:rPr>
              <w:t>Approving/Denying change(s)</w:t>
            </w:r>
          </w:p>
          <w:p w14:paraId="11925E32" w14:textId="778334A6" w:rsidR="00890CD5" w:rsidRPr="000676AD" w:rsidRDefault="00890CD5" w:rsidP="00890CD5">
            <w:pPr>
              <w:pStyle w:val="BodyTextBullet1"/>
              <w:rPr>
                <w:sz w:val="20"/>
              </w:rPr>
            </w:pPr>
            <w:r w:rsidRPr="000676AD">
              <w:rPr>
                <w:noProof/>
                <w:sz w:val="20"/>
              </w:rPr>
              <w:t>Determining implementation</w:t>
            </w:r>
            <w:r w:rsidRPr="000676AD">
              <w:rPr>
                <w:noProof/>
                <w:spacing w:val="3"/>
                <w:sz w:val="20"/>
              </w:rPr>
              <w:t> </w:t>
            </w:r>
            <w:r w:rsidRPr="000676AD">
              <w:rPr>
                <w:noProof/>
                <w:sz w:val="20"/>
              </w:rPr>
              <w:t>approach</w:t>
            </w:r>
          </w:p>
          <w:p w14:paraId="37EB0A57" w14:textId="0AC73432" w:rsidR="00890CD5" w:rsidRPr="000676AD" w:rsidRDefault="00890CD5" w:rsidP="00890CD5">
            <w:pPr>
              <w:pStyle w:val="BodyTextBullet1"/>
              <w:rPr>
                <w:sz w:val="20"/>
              </w:rPr>
            </w:pPr>
            <w:r w:rsidRPr="000676AD">
              <w:rPr>
                <w:noProof/>
                <w:sz w:val="20"/>
              </w:rPr>
              <w:t>Implementing change</w:t>
            </w:r>
            <w:r w:rsidRPr="000676AD">
              <w:rPr>
                <w:noProof/>
                <w:spacing w:val="3"/>
                <w:sz w:val="20"/>
              </w:rPr>
              <w:t> </w:t>
            </w:r>
            <w:r w:rsidRPr="000676AD">
              <w:rPr>
                <w:noProof/>
                <w:spacing w:val="-2"/>
                <w:sz w:val="20"/>
              </w:rPr>
              <w:t>(if</w:t>
            </w:r>
            <w:r w:rsidRPr="000676AD">
              <w:rPr>
                <w:noProof/>
                <w:spacing w:val="3"/>
                <w:sz w:val="20"/>
              </w:rPr>
              <w:t> </w:t>
            </w:r>
            <w:r w:rsidRPr="000676AD">
              <w:rPr>
                <w:noProof/>
                <w:sz w:val="20"/>
              </w:rPr>
              <w:t>approved)</w:t>
            </w:r>
          </w:p>
        </w:tc>
        <w:tc>
          <w:tcPr>
            <w:tcW w:w="1165" w:type="pct"/>
            <w:vAlign w:val="center"/>
          </w:tcPr>
          <w:p w14:paraId="4EF87DF3" w14:textId="0481196C" w:rsidR="00890CD5" w:rsidRPr="000676AD" w:rsidRDefault="00B83742" w:rsidP="00384FD0">
            <w:pPr>
              <w:rPr>
                <w:sz w:val="20"/>
                <w:szCs w:val="20"/>
              </w:rPr>
            </w:pPr>
            <w:ins w:id="510" w:author="Faulkner, David A. (Accenture Federal Services)" w:date="2019-04-08T15:57:00Z">
              <w:r>
                <w:rPr>
                  <w:sz w:val="20"/>
                  <w:szCs w:val="20"/>
                </w:rPr>
                <w:t>Conor Dowling</w:t>
              </w:r>
            </w:ins>
          </w:p>
        </w:tc>
      </w:tr>
    </w:tbl>
    <w:p w14:paraId="11FAB861" w14:textId="77777777" w:rsidR="00585DBC" w:rsidRDefault="00585DBC" w:rsidP="00585DBC">
      <w:pPr>
        <w:pStyle w:val="Heading2"/>
        <w:numPr>
          <w:ilvl w:val="0"/>
          <w:numId w:val="0"/>
        </w:numPr>
        <w:rPr>
          <w:rFonts w:asciiTheme="minorHAnsi" w:hAnsiTheme="minorHAnsi"/>
          <w:b w:val="0"/>
          <w:color w:val="0070C0"/>
          <w:sz w:val="22"/>
          <w:szCs w:val="22"/>
        </w:rPr>
      </w:pPr>
    </w:p>
    <w:p w14:paraId="3F5E2DDE" w14:textId="544D06A2" w:rsidR="00777C50" w:rsidRDefault="00585DBC" w:rsidP="00585DBC">
      <w:pPr>
        <w:pStyle w:val="Heading2"/>
        <w:numPr>
          <w:ilvl w:val="0"/>
          <w:numId w:val="0"/>
        </w:numPr>
        <w:rPr>
          <w:rFonts w:asciiTheme="minorHAnsi" w:hAnsiTheme="minorHAnsi"/>
          <w:b w:val="0"/>
          <w:color w:val="0070C0"/>
          <w:sz w:val="22"/>
          <w:szCs w:val="22"/>
        </w:rPr>
      </w:pPr>
      <w:r>
        <w:rPr>
          <w:rFonts w:asciiTheme="minorHAnsi" w:hAnsiTheme="minorHAnsi"/>
          <w:b w:val="0"/>
          <w:color w:val="0070C0"/>
          <w:sz w:val="22"/>
          <w:szCs w:val="22"/>
        </w:rPr>
        <w:tab/>
      </w:r>
    </w:p>
    <w:p w14:paraId="2A045031" w14:textId="77777777" w:rsidR="003C16F4" w:rsidRPr="003C16F4" w:rsidRDefault="003C16F4" w:rsidP="003C16F4">
      <w:pPr>
        <w:pStyle w:val="BodyText"/>
      </w:pPr>
    </w:p>
    <w:p w14:paraId="72626BF9" w14:textId="5521022F" w:rsidR="00585DBC" w:rsidRDefault="00F24129" w:rsidP="00585DBC">
      <w:pPr>
        <w:pStyle w:val="Heading2"/>
        <w:numPr>
          <w:ilvl w:val="0"/>
          <w:numId w:val="0"/>
        </w:numPr>
        <w:rPr>
          <w:rFonts w:asciiTheme="minorHAnsi" w:hAnsiTheme="minorHAnsi"/>
          <w:b w:val="0"/>
          <w:color w:val="0070C0"/>
          <w:sz w:val="22"/>
          <w:szCs w:val="22"/>
        </w:rPr>
      </w:pPr>
      <w:r>
        <w:rPr>
          <w:rFonts w:asciiTheme="minorHAnsi" w:hAnsiTheme="minorHAnsi"/>
          <w:b w:val="0"/>
          <w:color w:val="0070C0"/>
          <w:sz w:val="22"/>
          <w:szCs w:val="22"/>
        </w:rPr>
        <w:lastRenderedPageBreak/>
        <w:t>Enter</w:t>
      </w:r>
      <w:r w:rsidR="00585DBC" w:rsidRPr="00F46DE5">
        <w:rPr>
          <w:rFonts w:asciiTheme="minorHAnsi" w:hAnsiTheme="minorHAnsi"/>
          <w:b w:val="0"/>
          <w:color w:val="0070C0"/>
          <w:sz w:val="22"/>
          <w:szCs w:val="22"/>
        </w:rPr>
        <w:t xml:space="preserve"> your </w:t>
      </w:r>
      <w:proofErr w:type="spellStart"/>
      <w:r w:rsidR="00585DBC" w:rsidRPr="00F46DE5">
        <w:rPr>
          <w:rFonts w:asciiTheme="minorHAnsi" w:hAnsiTheme="minorHAnsi"/>
          <w:b w:val="0"/>
          <w:color w:val="0070C0"/>
          <w:sz w:val="22"/>
          <w:szCs w:val="22"/>
        </w:rPr>
        <w:t>orgamization</w:t>
      </w:r>
      <w:proofErr w:type="spellEnd"/>
      <w:r w:rsidR="00585DBC" w:rsidRPr="00F46DE5">
        <w:rPr>
          <w:rFonts w:asciiTheme="minorHAnsi" w:hAnsiTheme="minorHAnsi"/>
          <w:b w:val="0"/>
          <w:color w:val="0070C0"/>
          <w:sz w:val="22"/>
          <w:szCs w:val="22"/>
        </w:rPr>
        <w:t xml:space="preserve"> Roles and Responsibilities here</w:t>
      </w:r>
      <w:r w:rsidR="00777C50">
        <w:rPr>
          <w:rFonts w:asciiTheme="minorHAnsi" w:hAnsiTheme="minorHAnsi"/>
          <w:b w:val="0"/>
          <w:color w:val="0070C0"/>
          <w:sz w:val="22"/>
          <w:szCs w:val="22"/>
        </w:rPr>
        <w:t>.</w:t>
      </w:r>
    </w:p>
    <w:p w14:paraId="6E5DA9DA" w14:textId="1B5CA180" w:rsidR="003C16F4" w:rsidRDefault="003C16F4" w:rsidP="003C16F4">
      <w:pPr>
        <w:pStyle w:val="BodyText"/>
      </w:pPr>
    </w:p>
    <w:p w14:paraId="4BAC7B39" w14:textId="77777777" w:rsidR="003C16F4" w:rsidRPr="003C16F4" w:rsidRDefault="003C16F4" w:rsidP="003C16F4">
      <w:pPr>
        <w:pStyle w:val="BodyText"/>
      </w:pPr>
    </w:p>
    <w:p w14:paraId="44D52073" w14:textId="77777777" w:rsidR="00585DBC" w:rsidRPr="00FA04F2" w:rsidRDefault="00585DBC" w:rsidP="00585DBC">
      <w:pPr>
        <w:pStyle w:val="BodyText"/>
      </w:pPr>
    </w:p>
    <w:p w14:paraId="1A7C8DCA" w14:textId="5F6F71D6" w:rsidR="00777C50" w:rsidRDefault="00777C50" w:rsidP="00585DBC">
      <w:pPr>
        <w:pStyle w:val="Caption"/>
      </w:pPr>
      <w:r>
        <w:rPr>
          <w:rFonts w:asciiTheme="minorHAnsi" w:hAnsiTheme="minorHAnsi"/>
          <w:b w:val="0"/>
          <w:color w:val="0070C0"/>
          <w:sz w:val="22"/>
          <w:szCs w:val="22"/>
        </w:rPr>
        <w:t>Enter</w:t>
      </w:r>
      <w:r w:rsidRPr="00F46DE5">
        <w:rPr>
          <w:rFonts w:asciiTheme="minorHAnsi" w:hAnsiTheme="minorHAnsi"/>
          <w:b w:val="0"/>
          <w:color w:val="0070C0"/>
          <w:sz w:val="22"/>
          <w:szCs w:val="22"/>
        </w:rPr>
        <w:t xml:space="preserve"> your </w:t>
      </w:r>
      <w:proofErr w:type="spellStart"/>
      <w:r w:rsidRPr="00F46DE5">
        <w:rPr>
          <w:rFonts w:asciiTheme="minorHAnsi" w:hAnsiTheme="minorHAnsi"/>
          <w:b w:val="0"/>
          <w:color w:val="0070C0"/>
          <w:sz w:val="22"/>
          <w:szCs w:val="22"/>
        </w:rPr>
        <w:t>orgamization</w:t>
      </w:r>
      <w:proofErr w:type="spellEnd"/>
      <w:r>
        <w:rPr>
          <w:rFonts w:asciiTheme="minorHAnsi" w:hAnsiTheme="minorHAnsi"/>
          <w:b w:val="0"/>
          <w:color w:val="0070C0"/>
          <w:sz w:val="22"/>
          <w:szCs w:val="22"/>
        </w:rPr>
        <w:t xml:space="preserve"> Roles and Responsibilities in the table below.</w:t>
      </w:r>
    </w:p>
    <w:p w14:paraId="3F4AB252" w14:textId="43FECA0D" w:rsidR="00585DBC" w:rsidRPr="000676AD" w:rsidRDefault="00777C50" w:rsidP="00585DBC">
      <w:pPr>
        <w:pStyle w:val="Caption"/>
      </w:pPr>
      <w:r w:rsidRPr="003D425D">
        <w:t xml:space="preserve">Table 3.1: </w:t>
      </w:r>
      <w:r w:rsidR="00585DBC" w:rsidRPr="003D425D">
        <w:t>Roles and Responsibilities</w:t>
      </w:r>
      <w:r w:rsidR="00585DBC">
        <w:t xml:space="preserve"> </w:t>
      </w:r>
      <w:ins w:id="511" w:author="Faulkner, David A. (Accenture Federal Services)" w:date="2019-04-08T15:58:00Z">
        <w:r w:rsidR="00B83742">
          <w:rPr>
            <w:color w:val="FF0000"/>
          </w:rPr>
          <w:t>- VAM</w:t>
        </w:r>
      </w:ins>
      <w:del w:id="512" w:author="Faulkner, David A. (Accenture Federal Services)" w:date="2019-04-08T15:58:00Z">
        <w:r w:rsidR="00585DBC" w:rsidRPr="00E332BC" w:rsidDel="00B83742">
          <w:rPr>
            <w:color w:val="FF0000"/>
          </w:rPr>
          <w:delText>[Organization 2</w:delText>
        </w:r>
        <w:r w:rsidR="00585DBC" w:rsidDel="00B83742">
          <w:rPr>
            <w:color w:val="FF0000"/>
          </w:rPr>
          <w:delText xml:space="preserve"> name/acronym]</w:delText>
        </w:r>
      </w:del>
    </w:p>
    <w:tbl>
      <w:tblPr>
        <w:tblW w:w="54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9"/>
        <w:gridCol w:w="5778"/>
        <w:gridCol w:w="2368"/>
      </w:tblGrid>
      <w:tr w:rsidR="00585DBC" w:rsidRPr="000676AD" w14:paraId="0A802275" w14:textId="77777777" w:rsidTr="00F91D6B">
        <w:trPr>
          <w:cantSplit/>
          <w:tblHeader/>
        </w:trPr>
        <w:tc>
          <w:tcPr>
            <w:tcW w:w="993" w:type="pct"/>
            <w:shd w:val="clear" w:color="auto" w:fill="FABF8F" w:themeFill="accent6" w:themeFillTint="99"/>
            <w:vAlign w:val="center"/>
          </w:tcPr>
          <w:p w14:paraId="2FA7C5C3" w14:textId="77777777" w:rsidR="00585DBC" w:rsidRPr="00B37A51" w:rsidRDefault="00585DBC" w:rsidP="00F91D6B">
            <w:pPr>
              <w:pStyle w:val="TableColumnHeading"/>
              <w:rPr>
                <w:color w:val="auto"/>
              </w:rPr>
            </w:pPr>
            <w:r w:rsidRPr="00B37A51">
              <w:rPr>
                <w:color w:val="auto"/>
              </w:rPr>
              <w:t>Role</w:t>
            </w:r>
          </w:p>
        </w:tc>
        <w:tc>
          <w:tcPr>
            <w:tcW w:w="2842" w:type="pct"/>
            <w:shd w:val="clear" w:color="auto" w:fill="FABF8F" w:themeFill="accent6" w:themeFillTint="99"/>
            <w:vAlign w:val="center"/>
          </w:tcPr>
          <w:p w14:paraId="525A98BD" w14:textId="77777777" w:rsidR="00585DBC" w:rsidRPr="00B37A51" w:rsidRDefault="00585DBC" w:rsidP="00F91D6B">
            <w:pPr>
              <w:pStyle w:val="TableColumnHeading"/>
              <w:rPr>
                <w:color w:val="auto"/>
              </w:rPr>
            </w:pPr>
            <w:r w:rsidRPr="00B37A51">
              <w:rPr>
                <w:color w:val="auto"/>
              </w:rPr>
              <w:t>Responsibility</w:t>
            </w:r>
          </w:p>
        </w:tc>
        <w:tc>
          <w:tcPr>
            <w:tcW w:w="1165" w:type="pct"/>
            <w:shd w:val="clear" w:color="auto" w:fill="FABF8F" w:themeFill="accent6" w:themeFillTint="99"/>
            <w:vAlign w:val="center"/>
          </w:tcPr>
          <w:p w14:paraId="78A26EC3" w14:textId="77777777" w:rsidR="00585DBC" w:rsidRPr="00B37A51" w:rsidRDefault="00585DBC" w:rsidP="00F91D6B">
            <w:pPr>
              <w:pStyle w:val="TableColumnHeading"/>
              <w:rPr>
                <w:color w:val="auto"/>
              </w:rPr>
            </w:pPr>
            <w:r w:rsidRPr="00B37A51">
              <w:rPr>
                <w:color w:val="auto"/>
              </w:rPr>
              <w:t>Name</w:t>
            </w:r>
          </w:p>
        </w:tc>
      </w:tr>
      <w:tr w:rsidR="00585DBC" w:rsidRPr="000676AD" w14:paraId="5E8CDDA1" w14:textId="77777777" w:rsidTr="00F91D6B">
        <w:trPr>
          <w:cantSplit/>
        </w:trPr>
        <w:tc>
          <w:tcPr>
            <w:tcW w:w="993" w:type="pct"/>
          </w:tcPr>
          <w:p w14:paraId="70B6A078" w14:textId="697CA9F2" w:rsidR="00585DBC" w:rsidRPr="000676AD" w:rsidRDefault="00B83742" w:rsidP="00F91D6B">
            <w:pPr>
              <w:rPr>
                <w:sz w:val="20"/>
                <w:szCs w:val="20"/>
              </w:rPr>
            </w:pPr>
            <w:ins w:id="513" w:author="Faulkner, David A. (Accenture Federal Services)" w:date="2019-04-08T16:02:00Z">
              <w:r>
                <w:rPr>
                  <w:sz w:val="20"/>
                  <w:szCs w:val="20"/>
                </w:rPr>
                <w:t>System Owner</w:t>
              </w:r>
            </w:ins>
          </w:p>
        </w:tc>
        <w:tc>
          <w:tcPr>
            <w:tcW w:w="2842" w:type="pct"/>
            <w:vAlign w:val="center"/>
          </w:tcPr>
          <w:p w14:paraId="2936FDC0" w14:textId="2CB89F18" w:rsidR="00585DBC" w:rsidRPr="000676AD" w:rsidRDefault="00E53842" w:rsidP="00F91D6B">
            <w:pPr>
              <w:rPr>
                <w:sz w:val="20"/>
                <w:szCs w:val="20"/>
              </w:rPr>
            </w:pPr>
            <w:ins w:id="514" w:author="Faulkner, David A. (Accenture Federal Services)" w:date="2019-04-09T13:43:00Z">
              <w:r>
                <w:rPr>
                  <w:sz w:val="20"/>
                  <w:szCs w:val="20"/>
                </w:rPr>
                <w:t>Signature Authority and Review</w:t>
              </w:r>
            </w:ins>
          </w:p>
        </w:tc>
        <w:tc>
          <w:tcPr>
            <w:tcW w:w="1165" w:type="pct"/>
            <w:vAlign w:val="center"/>
          </w:tcPr>
          <w:p w14:paraId="3DB186CB" w14:textId="1E7E755E" w:rsidR="00585DBC" w:rsidRPr="000676AD" w:rsidRDefault="00456DF8" w:rsidP="00F91D6B">
            <w:pPr>
              <w:rPr>
                <w:sz w:val="20"/>
                <w:szCs w:val="20"/>
              </w:rPr>
            </w:pPr>
            <w:ins w:id="515" w:author="Faulkner, David A. (Accenture Federal Services)" w:date="2019-04-08T16:05:00Z">
              <w:r>
                <w:rPr>
                  <w:sz w:val="20"/>
                  <w:szCs w:val="20"/>
                </w:rPr>
                <w:t>Christopher Brown</w:t>
              </w:r>
            </w:ins>
          </w:p>
        </w:tc>
      </w:tr>
      <w:tr w:rsidR="00585DBC" w:rsidRPr="000676AD" w14:paraId="3F12070B" w14:textId="77777777" w:rsidTr="00F91D6B">
        <w:trPr>
          <w:cantSplit/>
        </w:trPr>
        <w:tc>
          <w:tcPr>
            <w:tcW w:w="993" w:type="pct"/>
          </w:tcPr>
          <w:p w14:paraId="5D1F590E" w14:textId="5968CFE6" w:rsidR="00585DBC" w:rsidRPr="000676AD" w:rsidRDefault="00B83742" w:rsidP="00F91D6B">
            <w:pPr>
              <w:rPr>
                <w:sz w:val="20"/>
                <w:szCs w:val="20"/>
              </w:rPr>
            </w:pPr>
            <w:ins w:id="516" w:author="Faulkner, David A. (Accenture Federal Services)" w:date="2019-04-08T16:02:00Z">
              <w:r>
                <w:rPr>
                  <w:sz w:val="20"/>
                  <w:szCs w:val="20"/>
                </w:rPr>
                <w:t>Information Security Officer</w:t>
              </w:r>
            </w:ins>
          </w:p>
        </w:tc>
        <w:tc>
          <w:tcPr>
            <w:tcW w:w="2842" w:type="pct"/>
            <w:vAlign w:val="center"/>
          </w:tcPr>
          <w:p w14:paraId="16A859B0" w14:textId="18C3E460" w:rsidR="00585DBC" w:rsidRPr="000676AD" w:rsidRDefault="00E53842" w:rsidP="00F91D6B">
            <w:pPr>
              <w:rPr>
                <w:sz w:val="20"/>
                <w:szCs w:val="20"/>
              </w:rPr>
            </w:pPr>
            <w:ins w:id="517" w:author="Faulkner, David A. (Accenture Federal Services)" w:date="2019-04-09T13:43:00Z">
              <w:r>
                <w:rPr>
                  <w:sz w:val="20"/>
                  <w:szCs w:val="20"/>
                </w:rPr>
                <w:t xml:space="preserve">Signature </w:t>
              </w:r>
              <w:proofErr w:type="spellStart"/>
              <w:r>
                <w:rPr>
                  <w:sz w:val="20"/>
                  <w:szCs w:val="20"/>
                </w:rPr>
                <w:t>Athority</w:t>
              </w:r>
              <w:proofErr w:type="spellEnd"/>
              <w:r>
                <w:rPr>
                  <w:sz w:val="20"/>
                  <w:szCs w:val="20"/>
                </w:rPr>
                <w:t xml:space="preserve"> and Review</w:t>
              </w:r>
            </w:ins>
          </w:p>
        </w:tc>
        <w:tc>
          <w:tcPr>
            <w:tcW w:w="1165" w:type="pct"/>
            <w:vAlign w:val="center"/>
          </w:tcPr>
          <w:p w14:paraId="5385621E" w14:textId="14027FF9" w:rsidR="00585DBC" w:rsidRPr="000676AD" w:rsidRDefault="00456DF8" w:rsidP="00F91D6B">
            <w:pPr>
              <w:rPr>
                <w:sz w:val="20"/>
                <w:szCs w:val="20"/>
              </w:rPr>
            </w:pPr>
            <w:ins w:id="518" w:author="Faulkner, David A. (Accenture Federal Services)" w:date="2019-04-08T16:05:00Z">
              <w:r>
                <w:rPr>
                  <w:sz w:val="20"/>
                  <w:szCs w:val="20"/>
                </w:rPr>
                <w:t>Bobbi Begay</w:t>
              </w:r>
            </w:ins>
          </w:p>
        </w:tc>
      </w:tr>
      <w:tr w:rsidR="00585DBC" w:rsidRPr="000676AD" w14:paraId="490982FF" w14:textId="77777777" w:rsidTr="00F91D6B">
        <w:trPr>
          <w:cantSplit/>
        </w:trPr>
        <w:tc>
          <w:tcPr>
            <w:tcW w:w="993" w:type="pct"/>
          </w:tcPr>
          <w:p w14:paraId="31A50B49" w14:textId="04D4532B" w:rsidR="00585DBC" w:rsidRPr="000676AD" w:rsidRDefault="00EE6DF9" w:rsidP="00F91D6B">
            <w:pPr>
              <w:pStyle w:val="Default"/>
              <w:rPr>
                <w:sz w:val="20"/>
                <w:szCs w:val="20"/>
              </w:rPr>
            </w:pPr>
            <w:ins w:id="519" w:author="Faulkner, David A. (Accenture Federal Services)" w:date="2019-04-09T13:41:00Z">
              <w:r>
                <w:rPr>
                  <w:sz w:val="20"/>
                  <w:szCs w:val="20"/>
                </w:rPr>
                <w:t>P</w:t>
              </w:r>
            </w:ins>
            <w:ins w:id="520" w:author="Faulkner, David A. (Accenture Federal Services)" w:date="2019-04-09T13:42:00Z">
              <w:r>
                <w:rPr>
                  <w:sz w:val="20"/>
                  <w:szCs w:val="20"/>
                </w:rPr>
                <w:t>rogram Manager</w:t>
              </w:r>
            </w:ins>
          </w:p>
        </w:tc>
        <w:tc>
          <w:tcPr>
            <w:tcW w:w="2842" w:type="pct"/>
            <w:vAlign w:val="center"/>
          </w:tcPr>
          <w:p w14:paraId="23AEC4A4" w14:textId="4E12330D" w:rsidR="00585DBC" w:rsidRPr="000676AD" w:rsidRDefault="00E53842" w:rsidP="00F91D6B">
            <w:pPr>
              <w:rPr>
                <w:sz w:val="20"/>
                <w:szCs w:val="20"/>
              </w:rPr>
            </w:pPr>
            <w:ins w:id="521" w:author="Faulkner, David A. (Accenture Federal Services)" w:date="2019-04-09T13:43:00Z">
              <w:r>
                <w:rPr>
                  <w:sz w:val="20"/>
                  <w:szCs w:val="20"/>
                </w:rPr>
                <w:t xml:space="preserve">Signature </w:t>
              </w:r>
              <w:proofErr w:type="spellStart"/>
              <w:r>
                <w:rPr>
                  <w:sz w:val="20"/>
                  <w:szCs w:val="20"/>
                </w:rPr>
                <w:t>Athority</w:t>
              </w:r>
              <w:proofErr w:type="spellEnd"/>
              <w:r>
                <w:rPr>
                  <w:sz w:val="20"/>
                  <w:szCs w:val="20"/>
                </w:rPr>
                <w:t xml:space="preserve"> and Review</w:t>
              </w:r>
            </w:ins>
          </w:p>
        </w:tc>
        <w:tc>
          <w:tcPr>
            <w:tcW w:w="1165" w:type="pct"/>
            <w:vAlign w:val="center"/>
          </w:tcPr>
          <w:p w14:paraId="02BA883F" w14:textId="6D19E3F8" w:rsidR="00585DBC" w:rsidRPr="000676AD" w:rsidRDefault="00EE6DF9" w:rsidP="00F91D6B">
            <w:pPr>
              <w:rPr>
                <w:sz w:val="20"/>
                <w:szCs w:val="20"/>
              </w:rPr>
            </w:pPr>
            <w:ins w:id="522" w:author="Faulkner, David A. (Accenture Federal Services)" w:date="2019-04-09T13:42:00Z">
              <w:r>
                <w:rPr>
                  <w:sz w:val="20"/>
                  <w:szCs w:val="20"/>
                </w:rPr>
                <w:t>Cheryl Owsley</w:t>
              </w:r>
            </w:ins>
          </w:p>
        </w:tc>
      </w:tr>
      <w:tr w:rsidR="00585DBC" w:rsidRPr="000676AD" w14:paraId="0CA12516" w14:textId="77777777" w:rsidTr="00F91D6B">
        <w:trPr>
          <w:cantSplit/>
        </w:trPr>
        <w:tc>
          <w:tcPr>
            <w:tcW w:w="993" w:type="pct"/>
          </w:tcPr>
          <w:p w14:paraId="0CF34DA1" w14:textId="5F19C876" w:rsidR="00585DBC" w:rsidRPr="000676AD" w:rsidRDefault="00456DF8" w:rsidP="00F91D6B">
            <w:pPr>
              <w:pStyle w:val="Default"/>
              <w:rPr>
                <w:sz w:val="20"/>
                <w:szCs w:val="20"/>
              </w:rPr>
            </w:pPr>
            <w:ins w:id="523" w:author="Faulkner, David A. (Accenture Federal Services)" w:date="2019-04-08T16:06:00Z">
              <w:r>
                <w:rPr>
                  <w:sz w:val="20"/>
                  <w:szCs w:val="20"/>
                </w:rPr>
                <w:t>Security</w:t>
              </w:r>
            </w:ins>
          </w:p>
        </w:tc>
        <w:tc>
          <w:tcPr>
            <w:tcW w:w="2842" w:type="pct"/>
            <w:vAlign w:val="center"/>
          </w:tcPr>
          <w:p w14:paraId="6CF5CD90" w14:textId="21791F59" w:rsidR="00585DBC" w:rsidRPr="000676AD" w:rsidRDefault="00E53842" w:rsidP="00F91D6B">
            <w:pPr>
              <w:rPr>
                <w:sz w:val="20"/>
                <w:szCs w:val="20"/>
              </w:rPr>
            </w:pPr>
            <w:ins w:id="524" w:author="Faulkner, David A. (Accenture Federal Services)" w:date="2019-04-09T13:43:00Z">
              <w:r>
                <w:rPr>
                  <w:sz w:val="20"/>
                  <w:szCs w:val="20"/>
                </w:rPr>
                <w:t xml:space="preserve">General Review and </w:t>
              </w:r>
            </w:ins>
            <w:ins w:id="525" w:author="Faulkner, David A. (Accenture Federal Services)" w:date="2019-04-09T13:44:00Z">
              <w:r>
                <w:rPr>
                  <w:sz w:val="20"/>
                  <w:szCs w:val="20"/>
                </w:rPr>
                <w:t xml:space="preserve">implementing </w:t>
              </w:r>
            </w:ins>
            <w:ins w:id="526" w:author="Faulkner, David A. (Accenture Federal Services)" w:date="2019-04-09T13:43:00Z">
              <w:r>
                <w:rPr>
                  <w:sz w:val="20"/>
                  <w:szCs w:val="20"/>
                </w:rPr>
                <w:t>Security</w:t>
              </w:r>
            </w:ins>
            <w:ins w:id="527" w:author="Faulkner, David A. (Accenture Federal Services)" w:date="2019-04-09T13:44:00Z">
              <w:r>
                <w:rPr>
                  <w:sz w:val="20"/>
                  <w:szCs w:val="20"/>
                </w:rPr>
                <w:t xml:space="preserve">-related details </w:t>
              </w:r>
            </w:ins>
            <w:ins w:id="528" w:author="Faulkner, David A. (Accenture Federal Services)" w:date="2019-04-09T13:43:00Z">
              <w:r>
                <w:rPr>
                  <w:sz w:val="20"/>
                  <w:szCs w:val="20"/>
                </w:rPr>
                <w:t xml:space="preserve"> </w:t>
              </w:r>
            </w:ins>
          </w:p>
        </w:tc>
        <w:tc>
          <w:tcPr>
            <w:tcW w:w="1165" w:type="pct"/>
            <w:vAlign w:val="center"/>
          </w:tcPr>
          <w:p w14:paraId="2CDBF05F" w14:textId="601B5C19" w:rsidR="00585DBC" w:rsidRPr="000676AD" w:rsidRDefault="00456DF8" w:rsidP="00F91D6B">
            <w:pPr>
              <w:rPr>
                <w:sz w:val="20"/>
                <w:szCs w:val="20"/>
              </w:rPr>
            </w:pPr>
            <w:ins w:id="529" w:author="Faulkner, David A. (Accenture Federal Services)" w:date="2019-04-08T16:06:00Z">
              <w:r>
                <w:rPr>
                  <w:sz w:val="20"/>
                  <w:szCs w:val="20"/>
                </w:rPr>
                <w:t>David Faulkner</w:t>
              </w:r>
            </w:ins>
          </w:p>
        </w:tc>
      </w:tr>
      <w:tr w:rsidR="00585DBC" w:rsidRPr="000676AD" w14:paraId="3C976C57" w14:textId="77777777" w:rsidTr="00F91D6B">
        <w:trPr>
          <w:cantSplit/>
        </w:trPr>
        <w:tc>
          <w:tcPr>
            <w:tcW w:w="993" w:type="pct"/>
          </w:tcPr>
          <w:p w14:paraId="1D1875CA" w14:textId="790E8F99" w:rsidR="00585DBC" w:rsidRPr="000676AD" w:rsidRDefault="00E53842" w:rsidP="00F91D6B">
            <w:pPr>
              <w:pStyle w:val="Default"/>
              <w:rPr>
                <w:sz w:val="20"/>
                <w:szCs w:val="20"/>
              </w:rPr>
            </w:pPr>
            <w:ins w:id="530" w:author="Faulkner, David A. (Accenture Federal Services)" w:date="2019-04-09T13:42:00Z">
              <w:r>
                <w:rPr>
                  <w:sz w:val="20"/>
                  <w:szCs w:val="20"/>
                </w:rPr>
                <w:t>Development/Arch Lead</w:t>
              </w:r>
            </w:ins>
          </w:p>
        </w:tc>
        <w:tc>
          <w:tcPr>
            <w:tcW w:w="2842" w:type="pct"/>
            <w:vAlign w:val="center"/>
          </w:tcPr>
          <w:p w14:paraId="4E6B9415" w14:textId="071AED4A" w:rsidR="00585DBC" w:rsidRPr="000676AD" w:rsidRDefault="00E53842" w:rsidP="00F91D6B">
            <w:pPr>
              <w:rPr>
                <w:sz w:val="20"/>
                <w:szCs w:val="20"/>
              </w:rPr>
            </w:pPr>
            <w:ins w:id="531" w:author="Faulkner, David A. (Accenture Federal Services)" w:date="2019-04-09T13:43:00Z">
              <w:r>
                <w:rPr>
                  <w:sz w:val="20"/>
                  <w:szCs w:val="20"/>
                </w:rPr>
                <w:t>I</w:t>
              </w:r>
            </w:ins>
            <w:ins w:id="532" w:author="Faulkner, David A. (Accenture Federal Services)" w:date="2019-04-09T13:44:00Z">
              <w:r>
                <w:rPr>
                  <w:sz w:val="20"/>
                  <w:szCs w:val="20"/>
                </w:rPr>
                <w:t xml:space="preserve">mplementation of </w:t>
              </w:r>
            </w:ins>
            <w:ins w:id="533" w:author="Faulkner, David A. (Accenture Federal Services)" w:date="2019-04-09T13:46:00Z">
              <w:r>
                <w:rPr>
                  <w:sz w:val="20"/>
                  <w:szCs w:val="20"/>
                </w:rPr>
                <w:t xml:space="preserve">configuration </w:t>
              </w:r>
            </w:ins>
            <w:ins w:id="534" w:author="Faulkner, David A. (Accenture Federal Services)" w:date="2019-04-09T13:44:00Z">
              <w:r>
                <w:rPr>
                  <w:sz w:val="20"/>
                  <w:szCs w:val="20"/>
                </w:rPr>
                <w:t xml:space="preserve">details </w:t>
              </w:r>
            </w:ins>
          </w:p>
        </w:tc>
        <w:tc>
          <w:tcPr>
            <w:tcW w:w="1165" w:type="pct"/>
            <w:vAlign w:val="center"/>
          </w:tcPr>
          <w:p w14:paraId="101CD155" w14:textId="566D0BC2" w:rsidR="00585DBC" w:rsidRPr="000676AD" w:rsidRDefault="00E53842" w:rsidP="00F91D6B">
            <w:pPr>
              <w:rPr>
                <w:sz w:val="20"/>
                <w:szCs w:val="20"/>
              </w:rPr>
            </w:pPr>
            <w:ins w:id="535" w:author="Faulkner, David A. (Accenture Federal Services)" w:date="2019-04-09T13:42:00Z">
              <w:r>
                <w:rPr>
                  <w:sz w:val="20"/>
                  <w:szCs w:val="20"/>
                </w:rPr>
                <w:t>Conor Dowling</w:t>
              </w:r>
            </w:ins>
          </w:p>
        </w:tc>
      </w:tr>
      <w:tr w:rsidR="00585DBC" w:rsidRPr="000676AD" w14:paraId="0CFF64CB" w14:textId="77777777" w:rsidTr="00F91D6B">
        <w:trPr>
          <w:cantSplit/>
        </w:trPr>
        <w:tc>
          <w:tcPr>
            <w:tcW w:w="993" w:type="pct"/>
          </w:tcPr>
          <w:p w14:paraId="182423DE" w14:textId="23CC5139" w:rsidR="00585DBC" w:rsidRPr="000676AD" w:rsidRDefault="00585DBC" w:rsidP="00F91D6B">
            <w:pPr>
              <w:pStyle w:val="Default"/>
              <w:rPr>
                <w:sz w:val="20"/>
                <w:szCs w:val="20"/>
              </w:rPr>
            </w:pPr>
          </w:p>
        </w:tc>
        <w:tc>
          <w:tcPr>
            <w:tcW w:w="2842" w:type="pct"/>
            <w:vAlign w:val="center"/>
          </w:tcPr>
          <w:p w14:paraId="3D80C275" w14:textId="77777777" w:rsidR="00585DBC" w:rsidRPr="000676AD" w:rsidRDefault="00585DBC" w:rsidP="00F91D6B">
            <w:pPr>
              <w:rPr>
                <w:sz w:val="20"/>
                <w:szCs w:val="20"/>
              </w:rPr>
            </w:pPr>
          </w:p>
        </w:tc>
        <w:tc>
          <w:tcPr>
            <w:tcW w:w="1165" w:type="pct"/>
            <w:vAlign w:val="center"/>
          </w:tcPr>
          <w:p w14:paraId="0FB0CEEF" w14:textId="3068F5CF" w:rsidR="00585DBC" w:rsidRPr="000676AD" w:rsidRDefault="00585DBC" w:rsidP="00F91D6B">
            <w:pPr>
              <w:rPr>
                <w:sz w:val="20"/>
                <w:szCs w:val="20"/>
              </w:rPr>
            </w:pPr>
          </w:p>
        </w:tc>
      </w:tr>
      <w:tr w:rsidR="00585DBC" w:rsidRPr="000676AD" w14:paraId="4237CA38" w14:textId="77777777" w:rsidTr="00F91D6B">
        <w:trPr>
          <w:cantSplit/>
        </w:trPr>
        <w:tc>
          <w:tcPr>
            <w:tcW w:w="993" w:type="pct"/>
          </w:tcPr>
          <w:p w14:paraId="3CCA7B8A" w14:textId="77777777" w:rsidR="00585DBC" w:rsidRPr="000676AD" w:rsidRDefault="00585DBC" w:rsidP="00F91D6B">
            <w:pPr>
              <w:pStyle w:val="Default"/>
              <w:rPr>
                <w:sz w:val="20"/>
                <w:szCs w:val="20"/>
              </w:rPr>
            </w:pPr>
          </w:p>
        </w:tc>
        <w:tc>
          <w:tcPr>
            <w:tcW w:w="2842" w:type="pct"/>
            <w:vAlign w:val="center"/>
          </w:tcPr>
          <w:p w14:paraId="3EF23506" w14:textId="77777777" w:rsidR="00585DBC" w:rsidRPr="000676AD" w:rsidRDefault="00585DBC" w:rsidP="00F91D6B">
            <w:pPr>
              <w:pStyle w:val="BodyTextBullet1"/>
              <w:numPr>
                <w:ilvl w:val="0"/>
                <w:numId w:val="0"/>
              </w:numPr>
              <w:ind w:left="720"/>
              <w:rPr>
                <w:sz w:val="20"/>
              </w:rPr>
            </w:pPr>
          </w:p>
        </w:tc>
        <w:tc>
          <w:tcPr>
            <w:tcW w:w="1165" w:type="pct"/>
            <w:vAlign w:val="center"/>
          </w:tcPr>
          <w:p w14:paraId="6CE9037D" w14:textId="77777777" w:rsidR="00585DBC" w:rsidRPr="000676AD" w:rsidRDefault="00585DBC" w:rsidP="00F91D6B">
            <w:pPr>
              <w:rPr>
                <w:sz w:val="20"/>
                <w:szCs w:val="20"/>
              </w:rPr>
            </w:pPr>
          </w:p>
        </w:tc>
      </w:tr>
    </w:tbl>
    <w:p w14:paraId="0820EBED" w14:textId="2474E899" w:rsidR="00AD62ED" w:rsidRDefault="00AD62ED" w:rsidP="003D3D37">
      <w:pPr>
        <w:pStyle w:val="BodyTextBullet1"/>
        <w:numPr>
          <w:ilvl w:val="0"/>
          <w:numId w:val="0"/>
        </w:numPr>
        <w:rPr>
          <w:strike/>
        </w:rPr>
      </w:pPr>
    </w:p>
    <w:p w14:paraId="340C0DB3" w14:textId="51D2478C" w:rsidR="00B37A51" w:rsidRPr="00B37A51" w:rsidRDefault="00B37A51" w:rsidP="00B37A51">
      <w:pPr>
        <w:pStyle w:val="Caption"/>
      </w:pPr>
      <w:r w:rsidRPr="003D425D">
        <w:t>Table 3</w:t>
      </w:r>
      <w:r>
        <w:t>.2:  CCB Board Members</w:t>
      </w:r>
    </w:p>
    <w:tbl>
      <w:tblPr>
        <w:tblW w:w="54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3960"/>
        <w:gridCol w:w="3420"/>
      </w:tblGrid>
      <w:tr w:rsidR="00241158" w:rsidRPr="000676AD" w14:paraId="21BE9833" w14:textId="77777777" w:rsidTr="00B37A51">
        <w:trPr>
          <w:cantSplit/>
          <w:tblHeader/>
        </w:trPr>
        <w:tc>
          <w:tcPr>
            <w:tcW w:w="1370" w:type="pct"/>
            <w:shd w:val="clear" w:color="auto" w:fill="FABF8F" w:themeFill="accent6" w:themeFillTint="99"/>
            <w:vAlign w:val="center"/>
          </w:tcPr>
          <w:p w14:paraId="52B2D587" w14:textId="34643F78" w:rsidR="00241158" w:rsidRPr="00B37A51" w:rsidRDefault="00241158" w:rsidP="00B37A51">
            <w:pPr>
              <w:pStyle w:val="TableColumnHeading"/>
              <w:rPr>
                <w:color w:val="auto"/>
              </w:rPr>
            </w:pPr>
            <w:r w:rsidRPr="00B37A51">
              <w:rPr>
                <w:color w:val="auto"/>
              </w:rPr>
              <w:t>Name</w:t>
            </w:r>
          </w:p>
        </w:tc>
        <w:tc>
          <w:tcPr>
            <w:tcW w:w="1948" w:type="pct"/>
            <w:shd w:val="clear" w:color="auto" w:fill="FABF8F" w:themeFill="accent6" w:themeFillTint="99"/>
            <w:vAlign w:val="center"/>
          </w:tcPr>
          <w:p w14:paraId="31B67EE0" w14:textId="1AB45D65" w:rsidR="00241158" w:rsidRPr="00B37A51" w:rsidRDefault="00241158" w:rsidP="00B37A51">
            <w:pPr>
              <w:pStyle w:val="TableColumnHeading"/>
              <w:rPr>
                <w:color w:val="auto"/>
              </w:rPr>
            </w:pPr>
            <w:r w:rsidRPr="00B37A51">
              <w:rPr>
                <w:color w:val="auto"/>
              </w:rPr>
              <w:t>Title</w:t>
            </w:r>
          </w:p>
        </w:tc>
        <w:tc>
          <w:tcPr>
            <w:tcW w:w="1682" w:type="pct"/>
            <w:shd w:val="clear" w:color="auto" w:fill="FABF8F" w:themeFill="accent6" w:themeFillTint="99"/>
            <w:vAlign w:val="center"/>
          </w:tcPr>
          <w:p w14:paraId="412E2141" w14:textId="692610F3" w:rsidR="00241158" w:rsidRPr="00B37A51" w:rsidRDefault="00241158" w:rsidP="00B37A51">
            <w:pPr>
              <w:pStyle w:val="TableColumnHeading"/>
              <w:rPr>
                <w:color w:val="auto"/>
              </w:rPr>
            </w:pPr>
            <w:r w:rsidRPr="00B37A51">
              <w:rPr>
                <w:color w:val="auto"/>
              </w:rPr>
              <w:t>Role</w:t>
            </w:r>
          </w:p>
        </w:tc>
      </w:tr>
      <w:tr w:rsidR="00241158" w:rsidRPr="000676AD" w14:paraId="6A5F4F4B" w14:textId="77777777" w:rsidTr="00B37A51">
        <w:trPr>
          <w:cantSplit/>
        </w:trPr>
        <w:tc>
          <w:tcPr>
            <w:tcW w:w="1370" w:type="pct"/>
          </w:tcPr>
          <w:p w14:paraId="185D6E7D" w14:textId="77777777" w:rsidR="00241158" w:rsidRPr="000676AD" w:rsidRDefault="00241158" w:rsidP="00C47A66">
            <w:pPr>
              <w:rPr>
                <w:sz w:val="20"/>
                <w:szCs w:val="20"/>
              </w:rPr>
            </w:pPr>
          </w:p>
        </w:tc>
        <w:tc>
          <w:tcPr>
            <w:tcW w:w="1948" w:type="pct"/>
            <w:vAlign w:val="center"/>
          </w:tcPr>
          <w:p w14:paraId="4E903DDA" w14:textId="77777777" w:rsidR="00241158" w:rsidRPr="000676AD" w:rsidRDefault="00241158" w:rsidP="00C47A66">
            <w:pPr>
              <w:rPr>
                <w:sz w:val="20"/>
                <w:szCs w:val="20"/>
              </w:rPr>
            </w:pPr>
          </w:p>
        </w:tc>
        <w:tc>
          <w:tcPr>
            <w:tcW w:w="1682" w:type="pct"/>
            <w:vAlign w:val="center"/>
          </w:tcPr>
          <w:p w14:paraId="0EA1A5B8" w14:textId="62D18C11" w:rsidR="00241158" w:rsidRPr="000676AD" w:rsidRDefault="00B37A51" w:rsidP="00B37A51">
            <w:pPr>
              <w:pStyle w:val="Default"/>
              <w:rPr>
                <w:sz w:val="20"/>
                <w:szCs w:val="20"/>
              </w:rPr>
            </w:pPr>
            <w:r>
              <w:rPr>
                <w:sz w:val="20"/>
                <w:szCs w:val="20"/>
              </w:rPr>
              <w:t xml:space="preserve">CCB Chairman </w:t>
            </w:r>
          </w:p>
        </w:tc>
      </w:tr>
      <w:tr w:rsidR="00241158" w:rsidRPr="000676AD" w14:paraId="5B9C40AE" w14:textId="77777777" w:rsidTr="00B37A51">
        <w:trPr>
          <w:cantSplit/>
        </w:trPr>
        <w:tc>
          <w:tcPr>
            <w:tcW w:w="1370" w:type="pct"/>
          </w:tcPr>
          <w:p w14:paraId="5EA0E344" w14:textId="77777777" w:rsidR="00241158" w:rsidRPr="000676AD" w:rsidRDefault="00241158" w:rsidP="00C47A66">
            <w:pPr>
              <w:rPr>
                <w:sz w:val="20"/>
                <w:szCs w:val="20"/>
              </w:rPr>
            </w:pPr>
          </w:p>
        </w:tc>
        <w:tc>
          <w:tcPr>
            <w:tcW w:w="1948" w:type="pct"/>
            <w:vAlign w:val="center"/>
          </w:tcPr>
          <w:p w14:paraId="539FACB9" w14:textId="77777777" w:rsidR="00241158" w:rsidRPr="000676AD" w:rsidRDefault="00241158" w:rsidP="00C47A66">
            <w:pPr>
              <w:rPr>
                <w:sz w:val="20"/>
                <w:szCs w:val="20"/>
              </w:rPr>
            </w:pPr>
          </w:p>
        </w:tc>
        <w:tc>
          <w:tcPr>
            <w:tcW w:w="1682" w:type="pct"/>
            <w:vAlign w:val="center"/>
          </w:tcPr>
          <w:p w14:paraId="2FB205FB" w14:textId="17ECDAA7" w:rsidR="00241158" w:rsidRPr="000676AD" w:rsidRDefault="00B37A51" w:rsidP="00B37A51">
            <w:pPr>
              <w:pStyle w:val="Default"/>
              <w:rPr>
                <w:sz w:val="20"/>
                <w:szCs w:val="20"/>
              </w:rPr>
            </w:pPr>
            <w:r>
              <w:rPr>
                <w:sz w:val="20"/>
                <w:szCs w:val="20"/>
              </w:rPr>
              <w:t xml:space="preserve">CCB Voting Member </w:t>
            </w:r>
          </w:p>
        </w:tc>
      </w:tr>
      <w:tr w:rsidR="00241158" w:rsidRPr="000676AD" w14:paraId="2DC761B2" w14:textId="77777777" w:rsidTr="00B37A51">
        <w:trPr>
          <w:cantSplit/>
        </w:trPr>
        <w:tc>
          <w:tcPr>
            <w:tcW w:w="1370" w:type="pct"/>
          </w:tcPr>
          <w:p w14:paraId="483AFE4D" w14:textId="77777777" w:rsidR="00241158" w:rsidRPr="000676AD" w:rsidRDefault="00241158" w:rsidP="00C47A66">
            <w:pPr>
              <w:pStyle w:val="Default"/>
              <w:rPr>
                <w:sz w:val="20"/>
                <w:szCs w:val="20"/>
              </w:rPr>
            </w:pPr>
          </w:p>
        </w:tc>
        <w:tc>
          <w:tcPr>
            <w:tcW w:w="1948" w:type="pct"/>
            <w:vAlign w:val="center"/>
          </w:tcPr>
          <w:p w14:paraId="5613136F" w14:textId="77777777" w:rsidR="00241158" w:rsidRPr="000676AD" w:rsidRDefault="00241158" w:rsidP="00C47A66">
            <w:pPr>
              <w:rPr>
                <w:sz w:val="20"/>
                <w:szCs w:val="20"/>
              </w:rPr>
            </w:pPr>
          </w:p>
        </w:tc>
        <w:tc>
          <w:tcPr>
            <w:tcW w:w="1682" w:type="pct"/>
            <w:vAlign w:val="center"/>
          </w:tcPr>
          <w:p w14:paraId="34DD6DBB" w14:textId="3DBCC515" w:rsidR="00241158" w:rsidRPr="000676AD" w:rsidRDefault="00B37A51" w:rsidP="00B37A51">
            <w:pPr>
              <w:pStyle w:val="Default"/>
              <w:rPr>
                <w:sz w:val="20"/>
                <w:szCs w:val="20"/>
              </w:rPr>
            </w:pPr>
            <w:r>
              <w:rPr>
                <w:sz w:val="20"/>
                <w:szCs w:val="20"/>
              </w:rPr>
              <w:t xml:space="preserve">CCB Voting Member </w:t>
            </w:r>
          </w:p>
        </w:tc>
      </w:tr>
      <w:tr w:rsidR="00241158" w:rsidRPr="000676AD" w14:paraId="285863E2" w14:textId="77777777" w:rsidTr="00B37A51">
        <w:trPr>
          <w:cantSplit/>
        </w:trPr>
        <w:tc>
          <w:tcPr>
            <w:tcW w:w="1370" w:type="pct"/>
          </w:tcPr>
          <w:p w14:paraId="589F2802" w14:textId="77777777" w:rsidR="00241158" w:rsidRPr="000676AD" w:rsidRDefault="00241158" w:rsidP="00C47A66">
            <w:pPr>
              <w:pStyle w:val="Default"/>
              <w:rPr>
                <w:sz w:val="20"/>
                <w:szCs w:val="20"/>
              </w:rPr>
            </w:pPr>
          </w:p>
        </w:tc>
        <w:tc>
          <w:tcPr>
            <w:tcW w:w="1948" w:type="pct"/>
            <w:vAlign w:val="center"/>
          </w:tcPr>
          <w:p w14:paraId="540274B2" w14:textId="77777777" w:rsidR="00241158" w:rsidRPr="000676AD" w:rsidRDefault="00241158" w:rsidP="00C47A66">
            <w:pPr>
              <w:rPr>
                <w:sz w:val="20"/>
                <w:szCs w:val="20"/>
              </w:rPr>
            </w:pPr>
          </w:p>
        </w:tc>
        <w:tc>
          <w:tcPr>
            <w:tcW w:w="1682" w:type="pct"/>
            <w:vAlign w:val="center"/>
          </w:tcPr>
          <w:p w14:paraId="508FBCBD" w14:textId="77777777" w:rsidR="00B37A51" w:rsidRDefault="00B37A51" w:rsidP="00B37A51">
            <w:pPr>
              <w:pStyle w:val="Default"/>
              <w:rPr>
                <w:sz w:val="20"/>
                <w:szCs w:val="20"/>
              </w:rPr>
            </w:pPr>
            <w:r>
              <w:rPr>
                <w:sz w:val="20"/>
                <w:szCs w:val="20"/>
              </w:rPr>
              <w:t xml:space="preserve">CCB Non-Voting Member </w:t>
            </w:r>
          </w:p>
          <w:p w14:paraId="7D43AD32" w14:textId="77777777" w:rsidR="00241158" w:rsidRPr="000676AD" w:rsidRDefault="00241158" w:rsidP="00C47A66">
            <w:pPr>
              <w:rPr>
                <w:sz w:val="20"/>
                <w:szCs w:val="20"/>
              </w:rPr>
            </w:pPr>
          </w:p>
        </w:tc>
      </w:tr>
    </w:tbl>
    <w:p w14:paraId="054AB935" w14:textId="5BE6B7F4" w:rsidR="00E610CC" w:rsidRPr="00F46DE5" w:rsidRDefault="00DE23F6" w:rsidP="00E610CC">
      <w:pPr>
        <w:pStyle w:val="Heading2"/>
        <w:numPr>
          <w:ilvl w:val="0"/>
          <w:numId w:val="0"/>
        </w:numPr>
        <w:ind w:left="720"/>
        <w:rPr>
          <w:rFonts w:asciiTheme="minorHAnsi" w:hAnsiTheme="minorHAnsi"/>
          <w:b w:val="0"/>
          <w:color w:val="0070C0"/>
          <w:sz w:val="22"/>
          <w:szCs w:val="22"/>
        </w:rPr>
      </w:pPr>
      <w:r>
        <w:rPr>
          <w:rFonts w:asciiTheme="minorHAnsi" w:hAnsiTheme="minorHAnsi"/>
          <w:b w:val="0"/>
          <w:color w:val="0070C0"/>
          <w:sz w:val="22"/>
          <w:szCs w:val="22"/>
        </w:rPr>
        <w:t>Enter</w:t>
      </w:r>
      <w:r w:rsidR="00E610CC" w:rsidRPr="00F46DE5">
        <w:rPr>
          <w:rFonts w:asciiTheme="minorHAnsi" w:hAnsiTheme="minorHAnsi"/>
          <w:b w:val="0"/>
          <w:color w:val="0070C0"/>
          <w:sz w:val="22"/>
          <w:szCs w:val="22"/>
        </w:rPr>
        <w:t xml:space="preserve"> your </w:t>
      </w:r>
      <w:proofErr w:type="spellStart"/>
      <w:r w:rsidR="00E610CC" w:rsidRPr="00F46DE5">
        <w:rPr>
          <w:rFonts w:asciiTheme="minorHAnsi" w:hAnsiTheme="minorHAnsi"/>
          <w:b w:val="0"/>
          <w:color w:val="0070C0"/>
          <w:sz w:val="22"/>
          <w:szCs w:val="22"/>
        </w:rPr>
        <w:t>orgamization</w:t>
      </w:r>
      <w:proofErr w:type="spellEnd"/>
      <w:r w:rsidR="00E610CC" w:rsidRPr="00F46DE5">
        <w:rPr>
          <w:rFonts w:asciiTheme="minorHAnsi" w:hAnsiTheme="minorHAnsi"/>
          <w:b w:val="0"/>
          <w:color w:val="0070C0"/>
          <w:sz w:val="22"/>
          <w:szCs w:val="22"/>
        </w:rPr>
        <w:t xml:space="preserve"> CCB Board Members below</w:t>
      </w:r>
    </w:p>
    <w:p w14:paraId="1EAFE3B3" w14:textId="46DC5664" w:rsidR="00E610CC" w:rsidRPr="00B37A51" w:rsidRDefault="00E610CC" w:rsidP="00E610CC">
      <w:pPr>
        <w:pStyle w:val="Caption"/>
      </w:pPr>
      <w:r w:rsidRPr="00CA3FD5">
        <w:rPr>
          <w:highlight w:val="yellow"/>
        </w:rPr>
        <w:t xml:space="preserve">CCB Board Members </w:t>
      </w:r>
      <w:ins w:id="536" w:author="Faulkner, David A. (Accenture Federal Services)" w:date="2019-04-11T15:30:00Z">
        <w:r w:rsidR="00CA3FD5" w:rsidRPr="00CA3FD5">
          <w:rPr>
            <w:color w:val="FF0000"/>
            <w:highlight w:val="yellow"/>
          </w:rPr>
          <w:t>VAM</w:t>
        </w:r>
      </w:ins>
      <w:commentRangeStart w:id="537"/>
      <w:del w:id="538" w:author="Faulkner, David A. (Accenture Federal Services)" w:date="2019-04-11T15:30:00Z">
        <w:r w:rsidRPr="00CA3FD5" w:rsidDel="00CA3FD5">
          <w:rPr>
            <w:color w:val="FF0000"/>
            <w:highlight w:val="yellow"/>
          </w:rPr>
          <w:delText>[Organization 2 name/acronym]</w:delText>
        </w:r>
      </w:del>
      <w:r w:rsidRPr="00CA3FD5">
        <w:rPr>
          <w:highlight w:val="yellow"/>
        </w:rPr>
        <w:t xml:space="preserve"> </w:t>
      </w:r>
      <w:commentRangeEnd w:id="537"/>
      <w:r w:rsidR="00456DF8" w:rsidRPr="00CA3FD5">
        <w:rPr>
          <w:rStyle w:val="CommentReference"/>
          <w:rFonts w:ascii="Times New Roman" w:hAnsi="Times New Roman" w:cs="Times New Roman"/>
          <w:b w:val="0"/>
          <w:bCs w:val="0"/>
          <w:highlight w:val="yellow"/>
        </w:rPr>
        <w:commentReference w:id="537"/>
      </w:r>
    </w:p>
    <w:tbl>
      <w:tblPr>
        <w:tblW w:w="54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3960"/>
        <w:gridCol w:w="3420"/>
      </w:tblGrid>
      <w:tr w:rsidR="00E610CC" w:rsidRPr="000676AD" w14:paraId="7CEF3170" w14:textId="77777777" w:rsidTr="00F91D6B">
        <w:trPr>
          <w:cantSplit/>
          <w:tblHeader/>
        </w:trPr>
        <w:tc>
          <w:tcPr>
            <w:tcW w:w="1370" w:type="pct"/>
            <w:shd w:val="clear" w:color="auto" w:fill="FABF8F" w:themeFill="accent6" w:themeFillTint="99"/>
            <w:vAlign w:val="center"/>
          </w:tcPr>
          <w:p w14:paraId="5CBEFB67" w14:textId="77777777" w:rsidR="00E610CC" w:rsidRPr="00B37A51" w:rsidRDefault="00E610CC" w:rsidP="00F91D6B">
            <w:pPr>
              <w:pStyle w:val="TableColumnHeading"/>
              <w:rPr>
                <w:color w:val="auto"/>
              </w:rPr>
            </w:pPr>
            <w:r w:rsidRPr="00B37A51">
              <w:rPr>
                <w:color w:val="auto"/>
              </w:rPr>
              <w:t>Name</w:t>
            </w:r>
          </w:p>
        </w:tc>
        <w:tc>
          <w:tcPr>
            <w:tcW w:w="1948" w:type="pct"/>
            <w:shd w:val="clear" w:color="auto" w:fill="FABF8F" w:themeFill="accent6" w:themeFillTint="99"/>
            <w:vAlign w:val="center"/>
          </w:tcPr>
          <w:p w14:paraId="25BF9328" w14:textId="77777777" w:rsidR="00E610CC" w:rsidRPr="00B37A51" w:rsidRDefault="00E610CC" w:rsidP="00F91D6B">
            <w:pPr>
              <w:pStyle w:val="TableColumnHeading"/>
              <w:rPr>
                <w:color w:val="auto"/>
              </w:rPr>
            </w:pPr>
            <w:r w:rsidRPr="00B37A51">
              <w:rPr>
                <w:color w:val="auto"/>
              </w:rPr>
              <w:t>Title</w:t>
            </w:r>
          </w:p>
        </w:tc>
        <w:tc>
          <w:tcPr>
            <w:tcW w:w="1682" w:type="pct"/>
            <w:shd w:val="clear" w:color="auto" w:fill="FABF8F" w:themeFill="accent6" w:themeFillTint="99"/>
            <w:vAlign w:val="center"/>
          </w:tcPr>
          <w:p w14:paraId="417D3F38" w14:textId="77777777" w:rsidR="00E610CC" w:rsidRPr="00B37A51" w:rsidRDefault="00E610CC" w:rsidP="00F91D6B">
            <w:pPr>
              <w:pStyle w:val="TableColumnHeading"/>
              <w:rPr>
                <w:color w:val="auto"/>
              </w:rPr>
            </w:pPr>
            <w:r w:rsidRPr="00B37A51">
              <w:rPr>
                <w:color w:val="auto"/>
              </w:rPr>
              <w:t>Role</w:t>
            </w:r>
          </w:p>
        </w:tc>
      </w:tr>
      <w:tr w:rsidR="00E610CC" w:rsidRPr="000676AD" w14:paraId="07E827E8" w14:textId="77777777" w:rsidTr="00F91D6B">
        <w:trPr>
          <w:cantSplit/>
        </w:trPr>
        <w:tc>
          <w:tcPr>
            <w:tcW w:w="1370" w:type="pct"/>
          </w:tcPr>
          <w:p w14:paraId="7F489DAE" w14:textId="77777777" w:rsidR="00E610CC" w:rsidRPr="000676AD" w:rsidRDefault="00E610CC" w:rsidP="00F91D6B">
            <w:pPr>
              <w:rPr>
                <w:sz w:val="20"/>
                <w:szCs w:val="20"/>
              </w:rPr>
            </w:pPr>
          </w:p>
        </w:tc>
        <w:tc>
          <w:tcPr>
            <w:tcW w:w="1948" w:type="pct"/>
            <w:vAlign w:val="center"/>
          </w:tcPr>
          <w:p w14:paraId="1FD61021" w14:textId="77777777" w:rsidR="00E610CC" w:rsidRPr="000676AD" w:rsidRDefault="00E610CC" w:rsidP="00F91D6B">
            <w:pPr>
              <w:rPr>
                <w:sz w:val="20"/>
                <w:szCs w:val="20"/>
              </w:rPr>
            </w:pPr>
          </w:p>
        </w:tc>
        <w:tc>
          <w:tcPr>
            <w:tcW w:w="1682" w:type="pct"/>
            <w:vAlign w:val="center"/>
          </w:tcPr>
          <w:p w14:paraId="72357576" w14:textId="77777777" w:rsidR="00E610CC" w:rsidRPr="000676AD" w:rsidRDefault="00E610CC" w:rsidP="00F91D6B">
            <w:pPr>
              <w:pStyle w:val="Default"/>
              <w:rPr>
                <w:sz w:val="20"/>
                <w:szCs w:val="20"/>
              </w:rPr>
            </w:pPr>
            <w:r>
              <w:rPr>
                <w:sz w:val="20"/>
                <w:szCs w:val="20"/>
              </w:rPr>
              <w:t xml:space="preserve">CCB Chairman </w:t>
            </w:r>
          </w:p>
        </w:tc>
      </w:tr>
      <w:tr w:rsidR="00E610CC" w:rsidRPr="000676AD" w14:paraId="6F9D7851" w14:textId="77777777" w:rsidTr="00F91D6B">
        <w:trPr>
          <w:cantSplit/>
        </w:trPr>
        <w:tc>
          <w:tcPr>
            <w:tcW w:w="1370" w:type="pct"/>
          </w:tcPr>
          <w:p w14:paraId="704FA274" w14:textId="77777777" w:rsidR="00E610CC" w:rsidRPr="000676AD" w:rsidRDefault="00E610CC" w:rsidP="00F91D6B">
            <w:pPr>
              <w:rPr>
                <w:sz w:val="20"/>
                <w:szCs w:val="20"/>
              </w:rPr>
            </w:pPr>
          </w:p>
        </w:tc>
        <w:tc>
          <w:tcPr>
            <w:tcW w:w="1948" w:type="pct"/>
            <w:vAlign w:val="center"/>
          </w:tcPr>
          <w:p w14:paraId="3A183EAB" w14:textId="77777777" w:rsidR="00E610CC" w:rsidRPr="000676AD" w:rsidRDefault="00E610CC" w:rsidP="00F91D6B">
            <w:pPr>
              <w:rPr>
                <w:sz w:val="20"/>
                <w:szCs w:val="20"/>
              </w:rPr>
            </w:pPr>
          </w:p>
        </w:tc>
        <w:tc>
          <w:tcPr>
            <w:tcW w:w="1682" w:type="pct"/>
            <w:vAlign w:val="center"/>
          </w:tcPr>
          <w:p w14:paraId="4F28E9C8" w14:textId="77777777" w:rsidR="00E610CC" w:rsidRPr="000676AD" w:rsidRDefault="00E610CC" w:rsidP="00F91D6B">
            <w:pPr>
              <w:pStyle w:val="Default"/>
              <w:rPr>
                <w:sz w:val="20"/>
                <w:szCs w:val="20"/>
              </w:rPr>
            </w:pPr>
            <w:r>
              <w:rPr>
                <w:sz w:val="20"/>
                <w:szCs w:val="20"/>
              </w:rPr>
              <w:t xml:space="preserve">CCB Voting Member </w:t>
            </w:r>
          </w:p>
        </w:tc>
      </w:tr>
      <w:tr w:rsidR="00E610CC" w:rsidRPr="000676AD" w14:paraId="6986A154" w14:textId="77777777" w:rsidTr="00F91D6B">
        <w:trPr>
          <w:cantSplit/>
        </w:trPr>
        <w:tc>
          <w:tcPr>
            <w:tcW w:w="1370" w:type="pct"/>
          </w:tcPr>
          <w:p w14:paraId="071DB364" w14:textId="77777777" w:rsidR="00E610CC" w:rsidRPr="000676AD" w:rsidRDefault="00E610CC" w:rsidP="00F91D6B">
            <w:pPr>
              <w:pStyle w:val="Default"/>
              <w:rPr>
                <w:sz w:val="20"/>
                <w:szCs w:val="20"/>
              </w:rPr>
            </w:pPr>
          </w:p>
        </w:tc>
        <w:tc>
          <w:tcPr>
            <w:tcW w:w="1948" w:type="pct"/>
            <w:vAlign w:val="center"/>
          </w:tcPr>
          <w:p w14:paraId="1977AF77" w14:textId="77777777" w:rsidR="00E610CC" w:rsidRPr="000676AD" w:rsidRDefault="00E610CC" w:rsidP="00F91D6B">
            <w:pPr>
              <w:rPr>
                <w:sz w:val="20"/>
                <w:szCs w:val="20"/>
              </w:rPr>
            </w:pPr>
          </w:p>
        </w:tc>
        <w:tc>
          <w:tcPr>
            <w:tcW w:w="1682" w:type="pct"/>
            <w:vAlign w:val="center"/>
          </w:tcPr>
          <w:p w14:paraId="1F931B2F" w14:textId="77777777" w:rsidR="00E610CC" w:rsidRPr="000676AD" w:rsidRDefault="00E610CC" w:rsidP="00F91D6B">
            <w:pPr>
              <w:pStyle w:val="Default"/>
              <w:rPr>
                <w:sz w:val="20"/>
                <w:szCs w:val="20"/>
              </w:rPr>
            </w:pPr>
            <w:r>
              <w:rPr>
                <w:sz w:val="20"/>
                <w:szCs w:val="20"/>
              </w:rPr>
              <w:t xml:space="preserve">CCB Voting Member </w:t>
            </w:r>
          </w:p>
        </w:tc>
      </w:tr>
      <w:tr w:rsidR="00E610CC" w:rsidRPr="000676AD" w14:paraId="7971F5BA" w14:textId="77777777" w:rsidTr="00F91D6B">
        <w:trPr>
          <w:cantSplit/>
        </w:trPr>
        <w:tc>
          <w:tcPr>
            <w:tcW w:w="1370" w:type="pct"/>
          </w:tcPr>
          <w:p w14:paraId="6CE809C0" w14:textId="77777777" w:rsidR="00E610CC" w:rsidRPr="000676AD" w:rsidRDefault="00E610CC" w:rsidP="00F91D6B">
            <w:pPr>
              <w:pStyle w:val="Default"/>
              <w:rPr>
                <w:sz w:val="20"/>
                <w:szCs w:val="20"/>
              </w:rPr>
            </w:pPr>
          </w:p>
        </w:tc>
        <w:tc>
          <w:tcPr>
            <w:tcW w:w="1948" w:type="pct"/>
            <w:vAlign w:val="center"/>
          </w:tcPr>
          <w:p w14:paraId="1CCAFCB8" w14:textId="77777777" w:rsidR="00E610CC" w:rsidRPr="000676AD" w:rsidRDefault="00E610CC" w:rsidP="00F91D6B">
            <w:pPr>
              <w:rPr>
                <w:sz w:val="20"/>
                <w:szCs w:val="20"/>
              </w:rPr>
            </w:pPr>
          </w:p>
        </w:tc>
        <w:tc>
          <w:tcPr>
            <w:tcW w:w="1682" w:type="pct"/>
            <w:vAlign w:val="center"/>
          </w:tcPr>
          <w:p w14:paraId="324DDCF6" w14:textId="77777777" w:rsidR="00E610CC" w:rsidRDefault="00E610CC" w:rsidP="00F91D6B">
            <w:pPr>
              <w:pStyle w:val="Default"/>
              <w:rPr>
                <w:sz w:val="20"/>
                <w:szCs w:val="20"/>
              </w:rPr>
            </w:pPr>
            <w:r>
              <w:rPr>
                <w:sz w:val="20"/>
                <w:szCs w:val="20"/>
              </w:rPr>
              <w:t xml:space="preserve">CCB Non-Voting Member </w:t>
            </w:r>
          </w:p>
          <w:p w14:paraId="70229318" w14:textId="77777777" w:rsidR="00E610CC" w:rsidRPr="000676AD" w:rsidRDefault="00E610CC" w:rsidP="00F91D6B">
            <w:pPr>
              <w:rPr>
                <w:sz w:val="20"/>
                <w:szCs w:val="20"/>
              </w:rPr>
            </w:pPr>
          </w:p>
        </w:tc>
      </w:tr>
    </w:tbl>
    <w:p w14:paraId="33249B21" w14:textId="71DADB56" w:rsidR="00897EBE" w:rsidRDefault="00897EBE" w:rsidP="00B37A51">
      <w:pPr>
        <w:pStyle w:val="Caption"/>
      </w:pPr>
    </w:p>
    <w:p w14:paraId="421396F1" w14:textId="42AB0481" w:rsidR="00B37A51" w:rsidRPr="00B37A51" w:rsidRDefault="00B37A51" w:rsidP="00B37A51">
      <w:pPr>
        <w:pStyle w:val="Caption"/>
      </w:pPr>
      <w:r w:rsidRPr="003D425D">
        <w:t>Table 3</w:t>
      </w:r>
      <w:r>
        <w:t>.3:  Change Review Team Members</w:t>
      </w:r>
    </w:p>
    <w:tbl>
      <w:tblPr>
        <w:tblW w:w="54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3960"/>
        <w:gridCol w:w="3420"/>
      </w:tblGrid>
      <w:tr w:rsidR="00B37A51" w:rsidRPr="000676AD" w14:paraId="505CB3B1" w14:textId="77777777" w:rsidTr="00B37A51">
        <w:trPr>
          <w:cantSplit/>
          <w:tblHeader/>
        </w:trPr>
        <w:tc>
          <w:tcPr>
            <w:tcW w:w="1370" w:type="pct"/>
            <w:shd w:val="clear" w:color="auto" w:fill="FABF8F" w:themeFill="accent6" w:themeFillTint="99"/>
            <w:vAlign w:val="center"/>
          </w:tcPr>
          <w:p w14:paraId="5E82DC0A" w14:textId="77777777" w:rsidR="00B37A51" w:rsidRPr="00B37A51" w:rsidRDefault="00B37A51" w:rsidP="00B37A51">
            <w:pPr>
              <w:pStyle w:val="TableColumnHeading"/>
              <w:rPr>
                <w:color w:val="auto"/>
              </w:rPr>
            </w:pPr>
            <w:r w:rsidRPr="00B37A51">
              <w:rPr>
                <w:color w:val="auto"/>
              </w:rPr>
              <w:t>Name</w:t>
            </w:r>
          </w:p>
        </w:tc>
        <w:tc>
          <w:tcPr>
            <w:tcW w:w="1948" w:type="pct"/>
            <w:shd w:val="clear" w:color="auto" w:fill="FABF8F" w:themeFill="accent6" w:themeFillTint="99"/>
            <w:vAlign w:val="center"/>
          </w:tcPr>
          <w:p w14:paraId="5D4046F8" w14:textId="77777777" w:rsidR="00B37A51" w:rsidRPr="00B37A51" w:rsidRDefault="00B37A51" w:rsidP="00B37A51">
            <w:pPr>
              <w:pStyle w:val="TableColumnHeading"/>
              <w:rPr>
                <w:color w:val="auto"/>
              </w:rPr>
            </w:pPr>
            <w:r w:rsidRPr="00B37A51">
              <w:rPr>
                <w:color w:val="auto"/>
              </w:rPr>
              <w:t>Title</w:t>
            </w:r>
          </w:p>
        </w:tc>
        <w:tc>
          <w:tcPr>
            <w:tcW w:w="1682" w:type="pct"/>
            <w:shd w:val="clear" w:color="auto" w:fill="FABF8F" w:themeFill="accent6" w:themeFillTint="99"/>
            <w:vAlign w:val="center"/>
          </w:tcPr>
          <w:p w14:paraId="05EF820C" w14:textId="77777777" w:rsidR="00B37A51" w:rsidRPr="00B37A51" w:rsidRDefault="00B37A51" w:rsidP="00B37A51">
            <w:pPr>
              <w:pStyle w:val="TableColumnHeading"/>
              <w:rPr>
                <w:color w:val="auto"/>
              </w:rPr>
            </w:pPr>
            <w:r w:rsidRPr="00B37A51">
              <w:rPr>
                <w:color w:val="auto"/>
              </w:rPr>
              <w:t>Role</w:t>
            </w:r>
          </w:p>
        </w:tc>
      </w:tr>
      <w:tr w:rsidR="00B37A51" w:rsidRPr="000676AD" w14:paraId="21082427" w14:textId="77777777" w:rsidTr="00B37A51">
        <w:trPr>
          <w:cantSplit/>
        </w:trPr>
        <w:tc>
          <w:tcPr>
            <w:tcW w:w="1370" w:type="pct"/>
          </w:tcPr>
          <w:p w14:paraId="0F666306" w14:textId="77777777" w:rsidR="00B37A51" w:rsidRPr="000676AD" w:rsidRDefault="00B37A51" w:rsidP="00C47A66">
            <w:pPr>
              <w:rPr>
                <w:sz w:val="20"/>
                <w:szCs w:val="20"/>
              </w:rPr>
            </w:pPr>
          </w:p>
        </w:tc>
        <w:tc>
          <w:tcPr>
            <w:tcW w:w="1948" w:type="pct"/>
            <w:vAlign w:val="center"/>
          </w:tcPr>
          <w:p w14:paraId="65F188DC" w14:textId="77777777" w:rsidR="00B37A51" w:rsidRPr="000676AD" w:rsidRDefault="00B37A51" w:rsidP="00C47A66">
            <w:pPr>
              <w:rPr>
                <w:sz w:val="20"/>
                <w:szCs w:val="20"/>
              </w:rPr>
            </w:pPr>
          </w:p>
        </w:tc>
        <w:tc>
          <w:tcPr>
            <w:tcW w:w="1682" w:type="pct"/>
            <w:vAlign w:val="center"/>
          </w:tcPr>
          <w:p w14:paraId="7E1C5C26" w14:textId="6DF41AF2" w:rsidR="00B37A51" w:rsidRPr="000676AD" w:rsidRDefault="00B37A51" w:rsidP="00C47A66">
            <w:pPr>
              <w:pStyle w:val="Default"/>
              <w:rPr>
                <w:sz w:val="20"/>
                <w:szCs w:val="20"/>
              </w:rPr>
            </w:pPr>
            <w:r>
              <w:rPr>
                <w:sz w:val="20"/>
                <w:szCs w:val="20"/>
              </w:rPr>
              <w:t xml:space="preserve">Code Reviewer </w:t>
            </w:r>
          </w:p>
        </w:tc>
      </w:tr>
      <w:tr w:rsidR="00B37A51" w:rsidRPr="000676AD" w14:paraId="7018E8CA" w14:textId="77777777" w:rsidTr="00B37A51">
        <w:trPr>
          <w:cantSplit/>
        </w:trPr>
        <w:tc>
          <w:tcPr>
            <w:tcW w:w="1370" w:type="pct"/>
          </w:tcPr>
          <w:p w14:paraId="505FB9DE" w14:textId="77777777" w:rsidR="00B37A51" w:rsidRPr="000676AD" w:rsidRDefault="00B37A51" w:rsidP="00C47A66">
            <w:pPr>
              <w:rPr>
                <w:sz w:val="20"/>
                <w:szCs w:val="20"/>
              </w:rPr>
            </w:pPr>
          </w:p>
        </w:tc>
        <w:tc>
          <w:tcPr>
            <w:tcW w:w="1948" w:type="pct"/>
            <w:vAlign w:val="center"/>
          </w:tcPr>
          <w:p w14:paraId="036A615A" w14:textId="77777777" w:rsidR="00B37A51" w:rsidRPr="000676AD" w:rsidRDefault="00B37A51" w:rsidP="00C47A66">
            <w:pPr>
              <w:rPr>
                <w:sz w:val="20"/>
                <w:szCs w:val="20"/>
              </w:rPr>
            </w:pPr>
          </w:p>
        </w:tc>
        <w:tc>
          <w:tcPr>
            <w:tcW w:w="1682" w:type="pct"/>
            <w:vAlign w:val="center"/>
          </w:tcPr>
          <w:p w14:paraId="23257C29" w14:textId="5E1B0AF9" w:rsidR="00B37A51" w:rsidRPr="000676AD" w:rsidRDefault="00B37A51" w:rsidP="00C47A66">
            <w:pPr>
              <w:pStyle w:val="Default"/>
              <w:rPr>
                <w:sz w:val="20"/>
                <w:szCs w:val="20"/>
              </w:rPr>
            </w:pPr>
            <w:r>
              <w:rPr>
                <w:sz w:val="20"/>
                <w:szCs w:val="20"/>
              </w:rPr>
              <w:t xml:space="preserve">Vulnerability Scan Reviewer </w:t>
            </w:r>
          </w:p>
        </w:tc>
      </w:tr>
      <w:tr w:rsidR="00B37A51" w:rsidRPr="000676AD" w14:paraId="414105EB" w14:textId="77777777" w:rsidTr="00B37A51">
        <w:trPr>
          <w:cantSplit/>
        </w:trPr>
        <w:tc>
          <w:tcPr>
            <w:tcW w:w="1370" w:type="pct"/>
          </w:tcPr>
          <w:p w14:paraId="06A77A8F" w14:textId="77777777" w:rsidR="00B37A51" w:rsidRPr="000676AD" w:rsidRDefault="00B37A51" w:rsidP="00C47A66">
            <w:pPr>
              <w:pStyle w:val="Default"/>
              <w:rPr>
                <w:sz w:val="20"/>
                <w:szCs w:val="20"/>
              </w:rPr>
            </w:pPr>
          </w:p>
        </w:tc>
        <w:tc>
          <w:tcPr>
            <w:tcW w:w="1948" w:type="pct"/>
            <w:vAlign w:val="center"/>
          </w:tcPr>
          <w:p w14:paraId="62156616" w14:textId="77777777" w:rsidR="00B37A51" w:rsidRPr="000676AD" w:rsidRDefault="00B37A51" w:rsidP="00C47A66">
            <w:pPr>
              <w:rPr>
                <w:sz w:val="20"/>
                <w:szCs w:val="20"/>
              </w:rPr>
            </w:pPr>
          </w:p>
        </w:tc>
        <w:tc>
          <w:tcPr>
            <w:tcW w:w="1682" w:type="pct"/>
            <w:vAlign w:val="center"/>
          </w:tcPr>
          <w:p w14:paraId="071B71B7" w14:textId="77777777" w:rsidR="00B37A51" w:rsidRDefault="00B37A51" w:rsidP="00B37A51">
            <w:pPr>
              <w:pStyle w:val="Default"/>
              <w:rPr>
                <w:sz w:val="20"/>
                <w:szCs w:val="20"/>
              </w:rPr>
            </w:pPr>
            <w:r>
              <w:rPr>
                <w:sz w:val="20"/>
                <w:szCs w:val="20"/>
              </w:rPr>
              <w:t xml:space="preserve">Information Security Officer (ISO) </w:t>
            </w:r>
          </w:p>
          <w:p w14:paraId="69FA454A" w14:textId="3358FAC3" w:rsidR="00B37A51" w:rsidRPr="000676AD" w:rsidRDefault="00B37A51" w:rsidP="00C47A66">
            <w:pPr>
              <w:pStyle w:val="Default"/>
              <w:rPr>
                <w:sz w:val="20"/>
                <w:szCs w:val="20"/>
              </w:rPr>
            </w:pPr>
          </w:p>
        </w:tc>
      </w:tr>
    </w:tbl>
    <w:p w14:paraId="0CD238BC" w14:textId="474FB908" w:rsidR="003C212C" w:rsidRPr="00DA6C00" w:rsidRDefault="00B51D05" w:rsidP="003C212C">
      <w:pPr>
        <w:pStyle w:val="Heading2"/>
        <w:numPr>
          <w:ilvl w:val="0"/>
          <w:numId w:val="0"/>
        </w:numPr>
        <w:ind w:left="720"/>
        <w:rPr>
          <w:rFonts w:asciiTheme="minorHAnsi" w:hAnsiTheme="minorHAnsi"/>
          <w:b w:val="0"/>
          <w:color w:val="0070C0"/>
          <w:sz w:val="22"/>
          <w:szCs w:val="22"/>
        </w:rPr>
      </w:pPr>
      <w:r>
        <w:rPr>
          <w:rFonts w:asciiTheme="minorHAnsi" w:hAnsiTheme="minorHAnsi"/>
          <w:b w:val="0"/>
          <w:color w:val="0070C0"/>
          <w:sz w:val="22"/>
          <w:szCs w:val="22"/>
        </w:rPr>
        <w:lastRenderedPageBreak/>
        <w:t>Enter</w:t>
      </w:r>
      <w:r w:rsidR="003C212C">
        <w:rPr>
          <w:rFonts w:asciiTheme="minorHAnsi" w:hAnsiTheme="minorHAnsi"/>
          <w:b w:val="0"/>
          <w:color w:val="0070C0"/>
          <w:sz w:val="22"/>
          <w:szCs w:val="22"/>
        </w:rPr>
        <w:t xml:space="preserve"> your </w:t>
      </w:r>
      <w:proofErr w:type="spellStart"/>
      <w:r w:rsidR="003C212C">
        <w:rPr>
          <w:rFonts w:asciiTheme="minorHAnsi" w:hAnsiTheme="minorHAnsi"/>
          <w:b w:val="0"/>
          <w:color w:val="0070C0"/>
          <w:sz w:val="22"/>
          <w:szCs w:val="22"/>
        </w:rPr>
        <w:t>orgamization</w:t>
      </w:r>
      <w:proofErr w:type="spellEnd"/>
      <w:r w:rsidR="003C212C">
        <w:rPr>
          <w:rFonts w:asciiTheme="minorHAnsi" w:hAnsiTheme="minorHAnsi"/>
          <w:b w:val="0"/>
          <w:color w:val="0070C0"/>
          <w:sz w:val="22"/>
          <w:szCs w:val="22"/>
        </w:rPr>
        <w:t xml:space="preserve"> change review team</w:t>
      </w:r>
      <w:r w:rsidR="003C212C" w:rsidRPr="00DA6C00">
        <w:rPr>
          <w:rFonts w:asciiTheme="minorHAnsi" w:hAnsiTheme="minorHAnsi"/>
          <w:b w:val="0"/>
          <w:color w:val="0070C0"/>
          <w:sz w:val="22"/>
          <w:szCs w:val="22"/>
        </w:rPr>
        <w:t xml:space="preserve"> Members</w:t>
      </w:r>
      <w:r w:rsidR="003C212C">
        <w:rPr>
          <w:rFonts w:asciiTheme="minorHAnsi" w:hAnsiTheme="minorHAnsi"/>
          <w:b w:val="0"/>
          <w:color w:val="0070C0"/>
          <w:sz w:val="22"/>
          <w:szCs w:val="22"/>
        </w:rPr>
        <w:t xml:space="preserve"> in the table</w:t>
      </w:r>
      <w:r w:rsidR="003C212C" w:rsidRPr="00DA6C00">
        <w:rPr>
          <w:rFonts w:asciiTheme="minorHAnsi" w:hAnsiTheme="minorHAnsi"/>
          <w:b w:val="0"/>
          <w:color w:val="0070C0"/>
          <w:sz w:val="22"/>
          <w:szCs w:val="22"/>
        </w:rPr>
        <w:t xml:space="preserve"> below</w:t>
      </w:r>
    </w:p>
    <w:p w14:paraId="77D74422" w14:textId="77777777" w:rsidR="003C212C" w:rsidRPr="00B37A51" w:rsidRDefault="003C212C" w:rsidP="003C212C">
      <w:pPr>
        <w:pStyle w:val="Caption"/>
      </w:pPr>
      <w:r w:rsidRPr="003D425D">
        <w:t>Table 3</w:t>
      </w:r>
      <w:r>
        <w:t xml:space="preserve">.3:  Change Review Team Members </w:t>
      </w:r>
      <w:commentRangeStart w:id="539"/>
      <w:r w:rsidRPr="00E332BC">
        <w:rPr>
          <w:color w:val="FF0000"/>
        </w:rPr>
        <w:t>[Organization 2</w:t>
      </w:r>
      <w:r>
        <w:rPr>
          <w:color w:val="FF0000"/>
        </w:rPr>
        <w:t xml:space="preserve"> name/acronym]</w:t>
      </w:r>
      <w:r>
        <w:t xml:space="preserve"> </w:t>
      </w:r>
      <w:commentRangeEnd w:id="539"/>
      <w:r w:rsidR="00456DF8">
        <w:rPr>
          <w:rStyle w:val="CommentReference"/>
          <w:rFonts w:ascii="Times New Roman" w:hAnsi="Times New Roman" w:cs="Times New Roman"/>
          <w:b w:val="0"/>
          <w:bCs w:val="0"/>
        </w:rPr>
        <w:commentReference w:id="539"/>
      </w:r>
    </w:p>
    <w:tbl>
      <w:tblPr>
        <w:tblW w:w="54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3960"/>
        <w:gridCol w:w="3420"/>
      </w:tblGrid>
      <w:tr w:rsidR="003C212C" w:rsidRPr="000676AD" w14:paraId="2E2ABB1F" w14:textId="77777777" w:rsidTr="00F91D6B">
        <w:trPr>
          <w:cantSplit/>
          <w:tblHeader/>
        </w:trPr>
        <w:tc>
          <w:tcPr>
            <w:tcW w:w="1370" w:type="pct"/>
            <w:shd w:val="clear" w:color="auto" w:fill="FABF8F" w:themeFill="accent6" w:themeFillTint="99"/>
            <w:vAlign w:val="center"/>
          </w:tcPr>
          <w:p w14:paraId="185DC344" w14:textId="77777777" w:rsidR="003C212C" w:rsidRPr="00B37A51" w:rsidRDefault="003C212C" w:rsidP="00F91D6B">
            <w:pPr>
              <w:pStyle w:val="TableColumnHeading"/>
              <w:rPr>
                <w:color w:val="auto"/>
              </w:rPr>
            </w:pPr>
            <w:r w:rsidRPr="00B37A51">
              <w:rPr>
                <w:color w:val="auto"/>
              </w:rPr>
              <w:t>Name</w:t>
            </w:r>
          </w:p>
        </w:tc>
        <w:tc>
          <w:tcPr>
            <w:tcW w:w="1948" w:type="pct"/>
            <w:shd w:val="clear" w:color="auto" w:fill="FABF8F" w:themeFill="accent6" w:themeFillTint="99"/>
            <w:vAlign w:val="center"/>
          </w:tcPr>
          <w:p w14:paraId="6018C55E" w14:textId="77777777" w:rsidR="003C212C" w:rsidRPr="00B37A51" w:rsidRDefault="003C212C" w:rsidP="00F91D6B">
            <w:pPr>
              <w:pStyle w:val="TableColumnHeading"/>
              <w:rPr>
                <w:color w:val="auto"/>
              </w:rPr>
            </w:pPr>
            <w:r w:rsidRPr="00B37A51">
              <w:rPr>
                <w:color w:val="auto"/>
              </w:rPr>
              <w:t>Title</w:t>
            </w:r>
          </w:p>
        </w:tc>
        <w:tc>
          <w:tcPr>
            <w:tcW w:w="1682" w:type="pct"/>
            <w:shd w:val="clear" w:color="auto" w:fill="FABF8F" w:themeFill="accent6" w:themeFillTint="99"/>
            <w:vAlign w:val="center"/>
          </w:tcPr>
          <w:p w14:paraId="315893CC" w14:textId="77777777" w:rsidR="003C212C" w:rsidRPr="00B37A51" w:rsidRDefault="003C212C" w:rsidP="00F91D6B">
            <w:pPr>
              <w:pStyle w:val="TableColumnHeading"/>
              <w:rPr>
                <w:color w:val="auto"/>
              </w:rPr>
            </w:pPr>
            <w:r w:rsidRPr="00B37A51">
              <w:rPr>
                <w:color w:val="auto"/>
              </w:rPr>
              <w:t>Role</w:t>
            </w:r>
          </w:p>
        </w:tc>
      </w:tr>
      <w:tr w:rsidR="003C212C" w:rsidRPr="000676AD" w14:paraId="703EC4BE" w14:textId="77777777" w:rsidTr="00F91D6B">
        <w:trPr>
          <w:cantSplit/>
        </w:trPr>
        <w:tc>
          <w:tcPr>
            <w:tcW w:w="1370" w:type="pct"/>
          </w:tcPr>
          <w:p w14:paraId="38596F13" w14:textId="77777777" w:rsidR="003C212C" w:rsidRPr="000676AD" w:rsidRDefault="003C212C" w:rsidP="00F91D6B">
            <w:pPr>
              <w:rPr>
                <w:sz w:val="20"/>
                <w:szCs w:val="20"/>
              </w:rPr>
            </w:pPr>
          </w:p>
        </w:tc>
        <w:tc>
          <w:tcPr>
            <w:tcW w:w="1948" w:type="pct"/>
            <w:vAlign w:val="center"/>
          </w:tcPr>
          <w:p w14:paraId="5A070B6F" w14:textId="77777777" w:rsidR="003C212C" w:rsidRPr="000676AD" w:rsidRDefault="003C212C" w:rsidP="00F91D6B">
            <w:pPr>
              <w:rPr>
                <w:sz w:val="20"/>
                <w:szCs w:val="20"/>
              </w:rPr>
            </w:pPr>
          </w:p>
        </w:tc>
        <w:tc>
          <w:tcPr>
            <w:tcW w:w="1682" w:type="pct"/>
            <w:vAlign w:val="center"/>
          </w:tcPr>
          <w:p w14:paraId="5B4E91DD" w14:textId="77777777" w:rsidR="003C212C" w:rsidRPr="000676AD" w:rsidRDefault="003C212C" w:rsidP="00F91D6B">
            <w:pPr>
              <w:pStyle w:val="Default"/>
              <w:rPr>
                <w:sz w:val="20"/>
                <w:szCs w:val="20"/>
              </w:rPr>
            </w:pPr>
            <w:r>
              <w:rPr>
                <w:sz w:val="20"/>
                <w:szCs w:val="20"/>
              </w:rPr>
              <w:t xml:space="preserve">Code Reviewer </w:t>
            </w:r>
          </w:p>
        </w:tc>
      </w:tr>
      <w:tr w:rsidR="003C212C" w:rsidRPr="000676AD" w14:paraId="190C038B" w14:textId="77777777" w:rsidTr="00F91D6B">
        <w:trPr>
          <w:cantSplit/>
        </w:trPr>
        <w:tc>
          <w:tcPr>
            <w:tcW w:w="1370" w:type="pct"/>
          </w:tcPr>
          <w:p w14:paraId="330E97B9" w14:textId="77777777" w:rsidR="003C212C" w:rsidRPr="000676AD" w:rsidRDefault="003C212C" w:rsidP="00F91D6B">
            <w:pPr>
              <w:rPr>
                <w:sz w:val="20"/>
                <w:szCs w:val="20"/>
              </w:rPr>
            </w:pPr>
          </w:p>
        </w:tc>
        <w:tc>
          <w:tcPr>
            <w:tcW w:w="1948" w:type="pct"/>
            <w:vAlign w:val="center"/>
          </w:tcPr>
          <w:p w14:paraId="51DF60DC" w14:textId="77777777" w:rsidR="003C212C" w:rsidRPr="000676AD" w:rsidRDefault="003C212C" w:rsidP="00F91D6B">
            <w:pPr>
              <w:rPr>
                <w:sz w:val="20"/>
                <w:szCs w:val="20"/>
              </w:rPr>
            </w:pPr>
          </w:p>
        </w:tc>
        <w:tc>
          <w:tcPr>
            <w:tcW w:w="1682" w:type="pct"/>
            <w:vAlign w:val="center"/>
          </w:tcPr>
          <w:p w14:paraId="0193AACC" w14:textId="77777777" w:rsidR="003C212C" w:rsidRPr="000676AD" w:rsidRDefault="003C212C" w:rsidP="00F91D6B">
            <w:pPr>
              <w:pStyle w:val="Default"/>
              <w:rPr>
                <w:sz w:val="20"/>
                <w:szCs w:val="20"/>
              </w:rPr>
            </w:pPr>
            <w:r>
              <w:rPr>
                <w:sz w:val="20"/>
                <w:szCs w:val="20"/>
              </w:rPr>
              <w:t xml:space="preserve">Vulnerability Scan Reviewer </w:t>
            </w:r>
          </w:p>
        </w:tc>
      </w:tr>
      <w:tr w:rsidR="003C212C" w:rsidRPr="000676AD" w14:paraId="3B1EBBE3" w14:textId="77777777" w:rsidTr="00F91D6B">
        <w:trPr>
          <w:cantSplit/>
        </w:trPr>
        <w:tc>
          <w:tcPr>
            <w:tcW w:w="1370" w:type="pct"/>
          </w:tcPr>
          <w:p w14:paraId="7CF09E25" w14:textId="3281D920" w:rsidR="003C212C" w:rsidRPr="000676AD" w:rsidRDefault="000E4377" w:rsidP="00F91D6B">
            <w:pPr>
              <w:pStyle w:val="Default"/>
              <w:rPr>
                <w:sz w:val="20"/>
                <w:szCs w:val="20"/>
              </w:rPr>
            </w:pPr>
            <w:ins w:id="540" w:author="Faulkner, David A. (Accenture Federal Services)" w:date="2019-04-09T13:46:00Z">
              <w:r>
                <w:rPr>
                  <w:sz w:val="20"/>
                  <w:szCs w:val="20"/>
                </w:rPr>
                <w:t>Bobbi Begay</w:t>
              </w:r>
            </w:ins>
          </w:p>
        </w:tc>
        <w:tc>
          <w:tcPr>
            <w:tcW w:w="1948" w:type="pct"/>
            <w:vAlign w:val="center"/>
          </w:tcPr>
          <w:p w14:paraId="35EFF50E" w14:textId="5CA4B707" w:rsidR="003C212C" w:rsidRPr="000676AD" w:rsidRDefault="000E4377" w:rsidP="00F91D6B">
            <w:pPr>
              <w:rPr>
                <w:sz w:val="20"/>
                <w:szCs w:val="20"/>
              </w:rPr>
            </w:pPr>
            <w:ins w:id="541" w:author="Faulkner, David A. (Accenture Federal Services)" w:date="2019-04-09T13:46:00Z">
              <w:r>
                <w:rPr>
                  <w:sz w:val="20"/>
                  <w:szCs w:val="20"/>
                </w:rPr>
                <w:t>Information Security Of</w:t>
              </w:r>
            </w:ins>
            <w:ins w:id="542" w:author="Faulkner, David A. (Accenture Federal Services)" w:date="2019-04-09T13:47:00Z">
              <w:r>
                <w:rPr>
                  <w:sz w:val="20"/>
                  <w:szCs w:val="20"/>
                </w:rPr>
                <w:t>ficer (ISO)</w:t>
              </w:r>
            </w:ins>
          </w:p>
        </w:tc>
        <w:tc>
          <w:tcPr>
            <w:tcW w:w="1682" w:type="pct"/>
            <w:vAlign w:val="center"/>
          </w:tcPr>
          <w:p w14:paraId="5198E2D7" w14:textId="77777777" w:rsidR="003C212C" w:rsidRDefault="003C212C" w:rsidP="00F91D6B">
            <w:pPr>
              <w:pStyle w:val="Default"/>
              <w:rPr>
                <w:sz w:val="20"/>
                <w:szCs w:val="20"/>
              </w:rPr>
            </w:pPr>
            <w:r>
              <w:rPr>
                <w:sz w:val="20"/>
                <w:szCs w:val="20"/>
              </w:rPr>
              <w:t xml:space="preserve">Information Security Officer (ISO) </w:t>
            </w:r>
          </w:p>
          <w:p w14:paraId="71433A41" w14:textId="77777777" w:rsidR="003C212C" w:rsidRPr="000676AD" w:rsidRDefault="003C212C" w:rsidP="00F91D6B">
            <w:pPr>
              <w:pStyle w:val="Default"/>
              <w:rPr>
                <w:sz w:val="20"/>
                <w:szCs w:val="20"/>
              </w:rPr>
            </w:pPr>
          </w:p>
        </w:tc>
      </w:tr>
    </w:tbl>
    <w:p w14:paraId="2B49367D" w14:textId="6EE2136F" w:rsidR="00B37A51" w:rsidRDefault="00B37A51" w:rsidP="003D3D37">
      <w:pPr>
        <w:pStyle w:val="BodyTextBullet1"/>
        <w:numPr>
          <w:ilvl w:val="0"/>
          <w:numId w:val="0"/>
        </w:numPr>
        <w:rPr>
          <w:strike/>
        </w:rPr>
      </w:pPr>
    </w:p>
    <w:p w14:paraId="7210797D" w14:textId="77777777" w:rsidR="00B37A51" w:rsidRDefault="00B37A51" w:rsidP="003D3D37">
      <w:pPr>
        <w:pStyle w:val="BodyTextBullet1"/>
        <w:numPr>
          <w:ilvl w:val="0"/>
          <w:numId w:val="0"/>
        </w:numPr>
        <w:rPr>
          <w:strike/>
        </w:rPr>
      </w:pPr>
    </w:p>
    <w:p w14:paraId="304639C9" w14:textId="4D0CE609" w:rsidR="00194434" w:rsidRDefault="00AD62ED" w:rsidP="000F0E74">
      <w:pPr>
        <w:pStyle w:val="Heading2"/>
        <w:numPr>
          <w:ilvl w:val="1"/>
          <w:numId w:val="14"/>
        </w:numPr>
        <w:ind w:left="792"/>
      </w:pPr>
      <w:bookmarkStart w:id="543" w:name="_Toc528306979"/>
      <w:r>
        <w:t>Communication</w:t>
      </w:r>
      <w:bookmarkEnd w:id="543"/>
    </w:p>
    <w:p w14:paraId="0951A171" w14:textId="77777777" w:rsidR="00194434" w:rsidRDefault="00194434" w:rsidP="00194434">
      <w:pPr>
        <w:spacing w:line="393" w:lineRule="exact"/>
        <w:ind w:left="62"/>
      </w:pPr>
      <w:bookmarkStart w:id="544" w:name="_Hlk528247583"/>
      <w:r>
        <w:rPr>
          <w:noProof/>
          <w:color w:val="000000"/>
          <w:spacing w:val="-3"/>
          <w:sz w:val="24"/>
        </w:rPr>
        <w:t>Requests</w:t>
      </w:r>
      <w:r>
        <w:rPr>
          <w:rFonts w:ascii="Calibri" w:hAnsi="Calibri" w:cs="Calibri"/>
          <w:noProof/>
          <w:color w:val="000000"/>
          <w:spacing w:val="4"/>
          <w:sz w:val="24"/>
        </w:rPr>
        <w:t> </w:t>
      </w:r>
      <w:r>
        <w:rPr>
          <w:noProof/>
          <w:color w:val="000000"/>
          <w:spacing w:val="-3"/>
          <w:sz w:val="24"/>
        </w:rPr>
        <w:t>for</w:t>
      </w:r>
      <w:r>
        <w:rPr>
          <w:rFonts w:ascii="Calibri" w:hAnsi="Calibri" w:cs="Calibri"/>
          <w:noProof/>
          <w:color w:val="000000"/>
          <w:spacing w:val="2"/>
          <w:sz w:val="24"/>
        </w:rPr>
        <w:t> </w:t>
      </w:r>
      <w:r>
        <w:rPr>
          <w:noProof/>
          <w:color w:val="000000"/>
          <w:spacing w:val="-3"/>
          <w:sz w:val="24"/>
        </w:rPr>
        <w:t>Change</w:t>
      </w:r>
      <w:r>
        <w:rPr>
          <w:rFonts w:ascii="Calibri" w:hAnsi="Calibri" w:cs="Calibri"/>
          <w:noProof/>
          <w:color w:val="000000"/>
          <w:spacing w:val="4"/>
          <w:sz w:val="24"/>
        </w:rPr>
        <w:t> </w:t>
      </w:r>
      <w:r>
        <w:rPr>
          <w:noProof/>
          <w:color w:val="000000"/>
          <w:spacing w:val="-3"/>
          <w:sz w:val="24"/>
        </w:rPr>
        <w:t>(RFC)/Change</w:t>
      </w:r>
      <w:r>
        <w:rPr>
          <w:rFonts w:ascii="Calibri" w:hAnsi="Calibri" w:cs="Calibri"/>
          <w:noProof/>
          <w:color w:val="000000"/>
          <w:spacing w:val="4"/>
          <w:sz w:val="24"/>
        </w:rPr>
        <w:t> </w:t>
      </w:r>
      <w:r>
        <w:rPr>
          <w:noProof/>
          <w:color w:val="000000"/>
          <w:spacing w:val="-3"/>
          <w:sz w:val="24"/>
        </w:rPr>
        <w:t>Orders</w:t>
      </w:r>
      <w:r>
        <w:rPr>
          <w:rFonts w:ascii="Calibri" w:hAnsi="Calibri" w:cs="Calibri"/>
          <w:noProof/>
          <w:color w:val="000000"/>
          <w:spacing w:val="3"/>
          <w:sz w:val="24"/>
        </w:rPr>
        <w:t> </w:t>
      </w:r>
      <w:r>
        <w:rPr>
          <w:noProof/>
          <w:color w:val="000000"/>
          <w:spacing w:val="-3"/>
          <w:sz w:val="24"/>
        </w:rPr>
        <w:t>are</w:t>
      </w:r>
      <w:r>
        <w:rPr>
          <w:rFonts w:ascii="Calibri" w:hAnsi="Calibri" w:cs="Calibri"/>
          <w:noProof/>
          <w:color w:val="000000"/>
          <w:spacing w:val="2"/>
          <w:sz w:val="24"/>
        </w:rPr>
        <w:t> </w:t>
      </w:r>
      <w:r>
        <w:rPr>
          <w:noProof/>
          <w:color w:val="000000"/>
          <w:spacing w:val="-3"/>
          <w:sz w:val="24"/>
        </w:rPr>
        <w:t>entered</w:t>
      </w:r>
      <w:r>
        <w:rPr>
          <w:rFonts w:ascii="Calibri" w:hAnsi="Calibri" w:cs="Calibri"/>
          <w:noProof/>
          <w:color w:val="000000"/>
          <w:spacing w:val="3"/>
          <w:sz w:val="24"/>
        </w:rPr>
        <w:t> </w:t>
      </w:r>
      <w:r>
        <w:rPr>
          <w:noProof/>
          <w:color w:val="000000"/>
          <w:spacing w:val="-2"/>
          <w:sz w:val="24"/>
        </w:rPr>
        <w:t>into</w:t>
      </w:r>
      <w:r>
        <w:rPr>
          <w:rFonts w:ascii="Calibri" w:hAnsi="Calibri" w:cs="Calibri"/>
          <w:noProof/>
          <w:color w:val="000000"/>
          <w:spacing w:val="3"/>
          <w:sz w:val="24"/>
        </w:rPr>
        <w:t> </w:t>
      </w:r>
      <w:r>
        <w:rPr>
          <w:noProof/>
          <w:color w:val="000000"/>
          <w:spacing w:val="-3"/>
          <w:sz w:val="24"/>
        </w:rPr>
        <w:t>the</w:t>
      </w:r>
      <w:r>
        <w:rPr>
          <w:rFonts w:ascii="Calibri" w:hAnsi="Calibri" w:cs="Calibri"/>
          <w:noProof/>
          <w:color w:val="000000"/>
          <w:spacing w:val="3"/>
          <w:sz w:val="24"/>
        </w:rPr>
        <w:t> </w:t>
      </w:r>
      <w:r>
        <w:rPr>
          <w:noProof/>
          <w:color w:val="000000"/>
          <w:spacing w:val="-3"/>
          <w:sz w:val="24"/>
        </w:rPr>
        <w:t>appropriate</w:t>
      </w:r>
      <w:r>
        <w:rPr>
          <w:rFonts w:ascii="Calibri" w:hAnsi="Calibri" w:cs="Calibri"/>
          <w:noProof/>
          <w:color w:val="000000"/>
          <w:spacing w:val="5"/>
          <w:sz w:val="24"/>
        </w:rPr>
        <w:t> </w:t>
      </w:r>
      <w:r>
        <w:rPr>
          <w:noProof/>
          <w:color w:val="000000"/>
          <w:spacing w:val="-4"/>
          <w:sz w:val="24"/>
        </w:rPr>
        <w:t>Change</w:t>
      </w:r>
      <w:r>
        <w:rPr>
          <w:rFonts w:ascii="Calibri" w:hAnsi="Calibri" w:cs="Calibri"/>
          <w:noProof/>
          <w:color w:val="000000"/>
          <w:spacing w:val="2"/>
          <w:sz w:val="24"/>
        </w:rPr>
        <w:t> </w:t>
      </w:r>
      <w:r>
        <w:rPr>
          <w:noProof/>
          <w:color w:val="000000"/>
          <w:spacing w:val="-3"/>
          <w:sz w:val="24"/>
        </w:rPr>
        <w:t>Management</w:t>
      </w:r>
    </w:p>
    <w:p w14:paraId="1BAB15F0" w14:textId="77777777" w:rsidR="00194434" w:rsidRDefault="00194434" w:rsidP="00194434">
      <w:pPr>
        <w:spacing w:line="276" w:lineRule="exact"/>
        <w:ind w:left="62"/>
      </w:pPr>
      <w:r>
        <w:rPr>
          <w:noProof/>
          <w:color w:val="000000"/>
          <w:spacing w:val="-3"/>
          <w:sz w:val="24"/>
        </w:rPr>
        <w:t>System</w:t>
      </w:r>
      <w:r>
        <w:rPr>
          <w:rFonts w:ascii="Calibri" w:hAnsi="Calibri" w:cs="Calibri"/>
          <w:noProof/>
          <w:color w:val="000000"/>
          <w:spacing w:val="3"/>
          <w:sz w:val="24"/>
        </w:rPr>
        <w:t> </w:t>
      </w:r>
      <w:r>
        <w:rPr>
          <w:noProof/>
          <w:color w:val="000000"/>
          <w:spacing w:val="-3"/>
          <w:sz w:val="24"/>
        </w:rPr>
        <w:t>(VA)</w:t>
      </w:r>
      <w:r>
        <w:rPr>
          <w:rFonts w:ascii="Calibri" w:hAnsi="Calibri" w:cs="Calibri"/>
          <w:noProof/>
          <w:color w:val="000000"/>
          <w:spacing w:val="3"/>
          <w:sz w:val="24"/>
        </w:rPr>
        <w:t> </w:t>
      </w:r>
      <w:r>
        <w:rPr>
          <w:noProof/>
          <w:color w:val="000000"/>
          <w:spacing w:val="-3"/>
          <w:sz w:val="24"/>
        </w:rPr>
        <w:t>for</w:t>
      </w:r>
      <w:r>
        <w:rPr>
          <w:rFonts w:ascii="Calibri" w:hAnsi="Calibri" w:cs="Calibri"/>
          <w:noProof/>
          <w:color w:val="000000"/>
          <w:spacing w:val="2"/>
          <w:sz w:val="24"/>
        </w:rPr>
        <w:t> </w:t>
      </w:r>
      <w:r>
        <w:rPr>
          <w:noProof/>
          <w:color w:val="000000"/>
          <w:spacing w:val="-3"/>
          <w:sz w:val="24"/>
        </w:rPr>
        <w:t>review,</w:t>
      </w:r>
      <w:r>
        <w:rPr>
          <w:rFonts w:ascii="Calibri" w:hAnsi="Calibri" w:cs="Calibri"/>
          <w:noProof/>
          <w:color w:val="000000"/>
          <w:spacing w:val="6"/>
          <w:sz w:val="24"/>
        </w:rPr>
        <w:t> </w:t>
      </w:r>
      <w:r>
        <w:rPr>
          <w:noProof/>
          <w:color w:val="000000"/>
          <w:spacing w:val="-3"/>
          <w:sz w:val="24"/>
        </w:rPr>
        <w:t>approval,</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3"/>
          <w:sz w:val="24"/>
        </w:rPr>
        <w:t>implementation</w:t>
      </w:r>
      <w:r>
        <w:rPr>
          <w:rFonts w:ascii="Calibri" w:hAnsi="Calibri" w:cs="Calibri"/>
          <w:noProof/>
          <w:color w:val="000000"/>
          <w:spacing w:val="3"/>
          <w:sz w:val="24"/>
        </w:rPr>
        <w:t> </w:t>
      </w:r>
      <w:r>
        <w:rPr>
          <w:noProof/>
          <w:color w:val="000000"/>
          <w:spacing w:val="-2"/>
          <w:sz w:val="24"/>
        </w:rPr>
        <w:t>by</w:t>
      </w:r>
      <w:r>
        <w:rPr>
          <w:rFonts w:ascii="Calibri" w:hAnsi="Calibri" w:cs="Calibri"/>
          <w:noProof/>
          <w:color w:val="000000"/>
          <w:spacing w:val="-1"/>
          <w:sz w:val="24"/>
        </w:rPr>
        <w:t> </w:t>
      </w:r>
      <w:r>
        <w:rPr>
          <w:noProof/>
          <w:color w:val="000000"/>
          <w:spacing w:val="-3"/>
          <w:sz w:val="24"/>
        </w:rPr>
        <w:t>the</w:t>
      </w:r>
      <w:r>
        <w:rPr>
          <w:rFonts w:ascii="Calibri" w:hAnsi="Calibri" w:cs="Calibri"/>
          <w:noProof/>
          <w:color w:val="000000"/>
          <w:spacing w:val="5"/>
          <w:sz w:val="24"/>
        </w:rPr>
        <w:t> </w:t>
      </w:r>
      <w:r>
        <w:rPr>
          <w:noProof/>
          <w:color w:val="000000"/>
          <w:spacing w:val="-3"/>
          <w:sz w:val="24"/>
        </w:rPr>
        <w:t>appropriate</w:t>
      </w:r>
      <w:r>
        <w:rPr>
          <w:rFonts w:ascii="Calibri" w:hAnsi="Calibri" w:cs="Calibri"/>
          <w:noProof/>
          <w:color w:val="000000"/>
          <w:spacing w:val="4"/>
          <w:sz w:val="24"/>
        </w:rPr>
        <w:t> </w:t>
      </w:r>
      <w:r>
        <w:rPr>
          <w:noProof/>
          <w:color w:val="000000"/>
          <w:spacing w:val="-3"/>
          <w:sz w:val="24"/>
        </w:rPr>
        <w:t>Servicing</w:t>
      </w:r>
      <w:r>
        <w:rPr>
          <w:rFonts w:ascii="Calibri" w:hAnsi="Calibri" w:cs="Calibri"/>
          <w:noProof/>
          <w:color w:val="000000"/>
          <w:spacing w:val="3"/>
          <w:sz w:val="24"/>
        </w:rPr>
        <w:t> </w:t>
      </w:r>
      <w:r>
        <w:rPr>
          <w:noProof/>
          <w:color w:val="000000"/>
          <w:spacing w:val="-2"/>
          <w:sz w:val="24"/>
        </w:rPr>
        <w:t>Divisions.</w:t>
      </w:r>
    </w:p>
    <w:p w14:paraId="0D756046" w14:textId="77777777" w:rsidR="00194434" w:rsidRDefault="00194434" w:rsidP="00194434">
      <w:pPr>
        <w:spacing w:line="276" w:lineRule="exact"/>
        <w:ind w:left="62"/>
      </w:pPr>
      <w:r>
        <w:rPr>
          <w:noProof/>
          <w:color w:val="000000"/>
          <w:spacing w:val="-4"/>
          <w:sz w:val="24"/>
        </w:rPr>
        <w:t>Change</w:t>
      </w:r>
      <w:r>
        <w:rPr>
          <w:rFonts w:ascii="Calibri" w:hAnsi="Calibri" w:cs="Calibri"/>
          <w:noProof/>
          <w:color w:val="000000"/>
          <w:spacing w:val="2"/>
          <w:sz w:val="24"/>
        </w:rPr>
        <w:t> </w:t>
      </w:r>
      <w:r>
        <w:rPr>
          <w:noProof/>
          <w:color w:val="000000"/>
          <w:spacing w:val="-3"/>
          <w:sz w:val="24"/>
        </w:rPr>
        <w:t>Control</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5"/>
          <w:sz w:val="24"/>
        </w:rPr>
        <w:t> </w:t>
      </w:r>
      <w:r>
        <w:rPr>
          <w:noProof/>
          <w:color w:val="000000"/>
          <w:spacing w:val="-2"/>
          <w:sz w:val="24"/>
        </w:rPr>
        <w:t>Advisory</w:t>
      </w:r>
      <w:r>
        <w:rPr>
          <w:rFonts w:ascii="Calibri" w:hAnsi="Calibri" w:cs="Calibri"/>
          <w:noProof/>
          <w:color w:val="000000"/>
          <w:sz w:val="24"/>
        </w:rPr>
        <w:t> </w:t>
      </w:r>
      <w:r>
        <w:rPr>
          <w:noProof/>
          <w:color w:val="000000"/>
          <w:spacing w:val="-3"/>
          <w:sz w:val="24"/>
        </w:rPr>
        <w:t>Board</w:t>
      </w:r>
      <w:r>
        <w:rPr>
          <w:rFonts w:ascii="Calibri" w:hAnsi="Calibri" w:cs="Calibri"/>
          <w:noProof/>
          <w:color w:val="000000"/>
          <w:spacing w:val="5"/>
          <w:sz w:val="24"/>
        </w:rPr>
        <w:t> </w:t>
      </w:r>
      <w:r>
        <w:rPr>
          <w:noProof/>
          <w:color w:val="000000"/>
          <w:spacing w:val="-3"/>
          <w:sz w:val="24"/>
        </w:rPr>
        <w:t>reviews</w:t>
      </w:r>
      <w:r>
        <w:rPr>
          <w:rFonts w:ascii="Calibri" w:hAnsi="Calibri" w:cs="Calibri"/>
          <w:noProof/>
          <w:color w:val="000000"/>
          <w:spacing w:val="3"/>
          <w:sz w:val="24"/>
        </w:rPr>
        <w:t> </w:t>
      </w:r>
      <w:r>
        <w:rPr>
          <w:noProof/>
          <w:color w:val="000000"/>
          <w:spacing w:val="-2"/>
          <w:sz w:val="24"/>
        </w:rPr>
        <w:t>are</w:t>
      </w:r>
      <w:r>
        <w:rPr>
          <w:rFonts w:ascii="Calibri" w:hAnsi="Calibri" w:cs="Calibri"/>
          <w:noProof/>
          <w:color w:val="000000"/>
          <w:spacing w:val="2"/>
          <w:sz w:val="24"/>
        </w:rPr>
        <w:t> </w:t>
      </w:r>
      <w:r>
        <w:rPr>
          <w:noProof/>
          <w:color w:val="000000"/>
          <w:spacing w:val="-3"/>
          <w:sz w:val="24"/>
        </w:rPr>
        <w:t>required</w:t>
      </w:r>
      <w:r>
        <w:rPr>
          <w:rFonts w:ascii="Calibri" w:hAnsi="Calibri" w:cs="Calibri"/>
          <w:noProof/>
          <w:color w:val="000000"/>
          <w:spacing w:val="3"/>
          <w:sz w:val="24"/>
        </w:rPr>
        <w:t> </w:t>
      </w:r>
      <w:r>
        <w:rPr>
          <w:noProof/>
          <w:color w:val="000000"/>
          <w:spacing w:val="-2"/>
          <w:sz w:val="24"/>
        </w:rPr>
        <w:t>for</w:t>
      </w:r>
      <w:r>
        <w:rPr>
          <w:rFonts w:ascii="Calibri" w:hAnsi="Calibri" w:cs="Calibri"/>
          <w:noProof/>
          <w:color w:val="000000"/>
          <w:spacing w:val="4"/>
          <w:sz w:val="24"/>
        </w:rPr>
        <w:t> </w:t>
      </w:r>
      <w:r>
        <w:rPr>
          <w:noProof/>
          <w:color w:val="000000"/>
          <w:spacing w:val="-3"/>
          <w:sz w:val="24"/>
        </w:rPr>
        <w:t>changes</w:t>
      </w:r>
      <w:r>
        <w:rPr>
          <w:rFonts w:ascii="Calibri" w:hAnsi="Calibri" w:cs="Calibri"/>
          <w:noProof/>
          <w:color w:val="000000"/>
          <w:spacing w:val="3"/>
          <w:sz w:val="24"/>
        </w:rPr>
        <w:t> </w:t>
      </w:r>
      <w:r>
        <w:rPr>
          <w:noProof/>
          <w:color w:val="000000"/>
          <w:spacing w:val="-2"/>
          <w:sz w:val="24"/>
        </w:rPr>
        <w:t>that</w:t>
      </w:r>
      <w:r>
        <w:rPr>
          <w:rFonts w:ascii="Calibri" w:hAnsi="Calibri" w:cs="Calibri"/>
          <w:noProof/>
          <w:color w:val="000000"/>
          <w:spacing w:val="3"/>
          <w:sz w:val="24"/>
        </w:rPr>
        <w:t> </w:t>
      </w:r>
      <w:r>
        <w:rPr>
          <w:noProof/>
          <w:color w:val="000000"/>
          <w:spacing w:val="-3"/>
          <w:sz w:val="24"/>
        </w:rPr>
        <w:t>impose</w:t>
      </w:r>
      <w:r>
        <w:rPr>
          <w:rFonts w:ascii="Calibri" w:hAnsi="Calibri" w:cs="Calibri"/>
          <w:noProof/>
          <w:color w:val="000000"/>
          <w:spacing w:val="2"/>
          <w:sz w:val="24"/>
        </w:rPr>
        <w:t> </w:t>
      </w:r>
      <w:r>
        <w:rPr>
          <w:noProof/>
          <w:color w:val="000000"/>
          <w:spacing w:val="-3"/>
          <w:sz w:val="24"/>
        </w:rPr>
        <w:t>downtime</w:t>
      </w:r>
      <w:r>
        <w:rPr>
          <w:rFonts w:ascii="Calibri" w:hAnsi="Calibri" w:cs="Calibri"/>
          <w:noProof/>
          <w:color w:val="000000"/>
          <w:spacing w:val="2"/>
          <w:sz w:val="24"/>
        </w:rPr>
        <w:t> </w:t>
      </w:r>
      <w:r>
        <w:rPr>
          <w:noProof/>
          <w:color w:val="000000"/>
          <w:spacing w:val="-3"/>
          <w:sz w:val="24"/>
        </w:rPr>
        <w:t>for</w:t>
      </w:r>
    </w:p>
    <w:p w14:paraId="6AFB06DD" w14:textId="10DD9F97" w:rsidR="00194434" w:rsidRDefault="00194434" w:rsidP="00194434">
      <w:pPr>
        <w:spacing w:line="276" w:lineRule="exact"/>
        <w:ind w:left="62"/>
      </w:pPr>
      <w:r>
        <w:rPr>
          <w:noProof/>
          <w:color w:val="000000"/>
          <w:spacing w:val="-3"/>
          <w:sz w:val="24"/>
        </w:rPr>
        <w:t>the</w:t>
      </w:r>
      <w:r>
        <w:rPr>
          <w:rFonts w:ascii="Calibri" w:hAnsi="Calibri" w:cs="Calibri"/>
          <w:noProof/>
          <w:color w:val="000000"/>
          <w:spacing w:val="3"/>
          <w:sz w:val="24"/>
        </w:rPr>
        <w:t> </w:t>
      </w:r>
      <w:r>
        <w:rPr>
          <w:noProof/>
          <w:color w:val="000000"/>
          <w:spacing w:val="-3"/>
          <w:sz w:val="24"/>
        </w:rPr>
        <w:t>system</w:t>
      </w:r>
      <w:r>
        <w:rPr>
          <w:rFonts w:ascii="Calibri" w:hAnsi="Calibri" w:cs="Calibri"/>
          <w:noProof/>
          <w:color w:val="000000"/>
          <w:spacing w:val="3"/>
          <w:sz w:val="24"/>
        </w:rPr>
        <w:t> </w:t>
      </w:r>
      <w:r>
        <w:rPr>
          <w:noProof/>
          <w:color w:val="000000"/>
          <w:spacing w:val="-3"/>
          <w:sz w:val="24"/>
        </w:rPr>
        <w:t>or</w:t>
      </w:r>
      <w:r>
        <w:rPr>
          <w:rFonts w:ascii="Calibri" w:hAnsi="Calibri" w:cs="Calibri"/>
          <w:noProof/>
          <w:color w:val="000000"/>
          <w:spacing w:val="3"/>
          <w:sz w:val="24"/>
        </w:rPr>
        <w:t> </w:t>
      </w:r>
      <w:r>
        <w:rPr>
          <w:noProof/>
          <w:color w:val="000000"/>
          <w:spacing w:val="-3"/>
          <w:sz w:val="24"/>
        </w:rPr>
        <w:t>service</w:t>
      </w:r>
      <w:r>
        <w:rPr>
          <w:rFonts w:ascii="Calibri" w:hAnsi="Calibri" w:cs="Calibri"/>
          <w:noProof/>
          <w:color w:val="000000"/>
          <w:spacing w:val="3"/>
          <w:sz w:val="24"/>
        </w:rPr>
        <w:t> </w:t>
      </w:r>
      <w:r>
        <w:rPr>
          <w:noProof/>
          <w:color w:val="000000"/>
          <w:spacing w:val="-1"/>
          <w:sz w:val="24"/>
        </w:rPr>
        <w:t>or</w:t>
      </w:r>
      <w:r>
        <w:rPr>
          <w:rFonts w:ascii="Calibri" w:hAnsi="Calibri" w:cs="Calibri"/>
          <w:noProof/>
          <w:color w:val="000000"/>
          <w:spacing w:val="5"/>
          <w:sz w:val="24"/>
        </w:rPr>
        <w:t> </w:t>
      </w:r>
      <w:r>
        <w:rPr>
          <w:noProof/>
          <w:color w:val="000000"/>
          <w:spacing w:val="-3"/>
          <w:sz w:val="24"/>
        </w:rPr>
        <w:t>pose</w:t>
      </w:r>
      <w:r>
        <w:rPr>
          <w:rFonts w:ascii="Calibri" w:hAnsi="Calibri" w:cs="Calibri"/>
          <w:noProof/>
          <w:color w:val="000000"/>
          <w:spacing w:val="2"/>
          <w:sz w:val="24"/>
        </w:rPr>
        <w:t> </w:t>
      </w:r>
      <w:r>
        <w:rPr>
          <w:noProof/>
          <w:color w:val="000000"/>
          <w:spacing w:val="-3"/>
          <w:sz w:val="24"/>
        </w:rPr>
        <w:t>a</w:t>
      </w:r>
      <w:r>
        <w:rPr>
          <w:rFonts w:ascii="Calibri" w:hAnsi="Calibri" w:cs="Calibri"/>
          <w:noProof/>
          <w:color w:val="000000"/>
          <w:spacing w:val="2"/>
          <w:sz w:val="24"/>
        </w:rPr>
        <w:t> </w:t>
      </w:r>
      <w:r>
        <w:rPr>
          <w:noProof/>
          <w:color w:val="000000"/>
          <w:spacing w:val="-3"/>
          <w:sz w:val="24"/>
        </w:rPr>
        <w:t>risk</w:t>
      </w:r>
      <w:r>
        <w:rPr>
          <w:rFonts w:ascii="Calibri" w:hAnsi="Calibri" w:cs="Calibri"/>
          <w:noProof/>
          <w:color w:val="000000"/>
          <w:spacing w:val="3"/>
          <w:sz w:val="24"/>
        </w:rPr>
        <w:t> </w:t>
      </w:r>
      <w:r>
        <w:rPr>
          <w:noProof/>
          <w:color w:val="000000"/>
          <w:spacing w:val="-3"/>
          <w:sz w:val="24"/>
        </w:rPr>
        <w:t>or</w:t>
      </w:r>
      <w:r>
        <w:rPr>
          <w:rFonts w:ascii="Calibri" w:hAnsi="Calibri" w:cs="Calibri"/>
          <w:noProof/>
          <w:color w:val="000000"/>
          <w:spacing w:val="3"/>
          <w:sz w:val="24"/>
        </w:rPr>
        <w:t> </w:t>
      </w:r>
      <w:r>
        <w:rPr>
          <w:noProof/>
          <w:color w:val="000000"/>
          <w:spacing w:val="-2"/>
          <w:sz w:val="24"/>
        </w:rPr>
        <w:t>affect</w:t>
      </w:r>
      <w:r>
        <w:rPr>
          <w:rFonts w:ascii="Calibri" w:hAnsi="Calibri" w:cs="Calibri"/>
          <w:noProof/>
          <w:color w:val="000000"/>
          <w:spacing w:val="3"/>
          <w:sz w:val="24"/>
        </w:rPr>
        <w:t> </w:t>
      </w:r>
      <w:r>
        <w:rPr>
          <w:noProof/>
          <w:color w:val="000000"/>
          <w:spacing w:val="-2"/>
          <w:sz w:val="24"/>
        </w:rPr>
        <w:t>multiple</w:t>
      </w:r>
      <w:r>
        <w:rPr>
          <w:rFonts w:ascii="Calibri" w:hAnsi="Calibri" w:cs="Calibri"/>
          <w:noProof/>
          <w:color w:val="000000"/>
          <w:spacing w:val="2"/>
          <w:sz w:val="24"/>
        </w:rPr>
        <w:t> </w:t>
      </w:r>
      <w:r>
        <w:rPr>
          <w:noProof/>
          <w:color w:val="000000"/>
          <w:spacing w:val="-2"/>
          <w:sz w:val="24"/>
        </w:rPr>
        <w:t>facilities</w:t>
      </w:r>
      <w:r>
        <w:rPr>
          <w:rFonts w:ascii="Calibri" w:hAnsi="Calibri" w:cs="Calibri"/>
          <w:noProof/>
          <w:color w:val="000000"/>
          <w:spacing w:val="3"/>
          <w:sz w:val="24"/>
        </w:rPr>
        <w:t> </w:t>
      </w:r>
      <w:r>
        <w:rPr>
          <w:noProof/>
          <w:color w:val="000000"/>
          <w:spacing w:val="-3"/>
          <w:sz w:val="24"/>
        </w:rPr>
        <w:t>or</w:t>
      </w:r>
      <w:r>
        <w:rPr>
          <w:rFonts w:ascii="Calibri" w:hAnsi="Calibri" w:cs="Calibri"/>
          <w:noProof/>
          <w:color w:val="000000"/>
          <w:spacing w:val="2"/>
          <w:sz w:val="24"/>
        </w:rPr>
        <w:t> </w:t>
      </w:r>
      <w:r>
        <w:rPr>
          <w:noProof/>
          <w:color w:val="000000"/>
          <w:spacing w:val="-3"/>
          <w:sz w:val="24"/>
        </w:rPr>
        <w:t>services.</w:t>
      </w:r>
      <w:r w:rsidR="00213A4C">
        <w:rPr>
          <w:noProof/>
          <w:color w:val="000000"/>
          <w:spacing w:val="-3"/>
          <w:sz w:val="24"/>
        </w:rPr>
        <w:t xml:space="preserve"> </w:t>
      </w:r>
      <w:r>
        <w:rPr>
          <w:rFonts w:ascii="Calibri" w:hAnsi="Calibri" w:cs="Calibri"/>
          <w:noProof/>
          <w:color w:val="000000"/>
          <w:w w:val="224"/>
          <w:sz w:val="24"/>
        </w:rPr>
        <w:t> </w:t>
      </w:r>
      <w:r>
        <w:rPr>
          <w:noProof/>
          <w:color w:val="000000"/>
          <w:spacing w:val="-5"/>
          <w:sz w:val="24"/>
        </w:rPr>
        <w:t>It</w:t>
      </w:r>
      <w:r>
        <w:rPr>
          <w:rFonts w:ascii="Calibri" w:hAnsi="Calibri" w:cs="Calibri"/>
          <w:noProof/>
          <w:color w:val="000000"/>
          <w:spacing w:val="3"/>
          <w:sz w:val="24"/>
        </w:rPr>
        <w:t> </w:t>
      </w:r>
      <w:r>
        <w:rPr>
          <w:noProof/>
          <w:color w:val="000000"/>
          <w:spacing w:val="-2"/>
          <w:sz w:val="24"/>
        </w:rPr>
        <w:t>is</w:t>
      </w:r>
      <w:r>
        <w:rPr>
          <w:rFonts w:ascii="Calibri" w:hAnsi="Calibri" w:cs="Calibri"/>
          <w:noProof/>
          <w:color w:val="000000"/>
          <w:spacing w:val="3"/>
          <w:sz w:val="24"/>
        </w:rPr>
        <w:t> </w:t>
      </w:r>
      <w:r>
        <w:rPr>
          <w:noProof/>
          <w:color w:val="000000"/>
          <w:spacing w:val="-3"/>
          <w:sz w:val="24"/>
        </w:rPr>
        <w:t>the</w:t>
      </w:r>
      <w:r>
        <w:rPr>
          <w:rFonts w:ascii="Calibri" w:hAnsi="Calibri" w:cs="Calibri"/>
          <w:noProof/>
          <w:color w:val="000000"/>
          <w:spacing w:val="3"/>
          <w:sz w:val="24"/>
        </w:rPr>
        <w:t> </w:t>
      </w:r>
      <w:r>
        <w:rPr>
          <w:noProof/>
          <w:color w:val="000000"/>
          <w:spacing w:val="-2"/>
          <w:sz w:val="24"/>
        </w:rPr>
        <w:t>responsibility</w:t>
      </w:r>
    </w:p>
    <w:p w14:paraId="3B433749" w14:textId="77777777" w:rsidR="00194434" w:rsidRDefault="00194434" w:rsidP="00194434">
      <w:pPr>
        <w:spacing w:line="276" w:lineRule="exact"/>
        <w:ind w:left="62"/>
      </w:pPr>
      <w:r>
        <w:rPr>
          <w:noProof/>
          <w:color w:val="000000"/>
          <w:spacing w:val="-3"/>
          <w:sz w:val="24"/>
        </w:rPr>
        <w:t>of</w:t>
      </w:r>
      <w:r>
        <w:rPr>
          <w:rFonts w:ascii="Calibri" w:hAnsi="Calibri" w:cs="Calibri"/>
          <w:noProof/>
          <w:color w:val="000000"/>
          <w:spacing w:val="2"/>
          <w:sz w:val="24"/>
        </w:rPr>
        <w:t> </w:t>
      </w:r>
      <w:r>
        <w:rPr>
          <w:noProof/>
          <w:color w:val="000000"/>
          <w:spacing w:val="-3"/>
          <w:sz w:val="24"/>
        </w:rPr>
        <w:t>the</w:t>
      </w:r>
      <w:r>
        <w:rPr>
          <w:rFonts w:ascii="Calibri" w:hAnsi="Calibri" w:cs="Calibri"/>
          <w:noProof/>
          <w:color w:val="000000"/>
          <w:spacing w:val="3"/>
          <w:sz w:val="24"/>
        </w:rPr>
        <w:t> </w:t>
      </w:r>
      <w:r>
        <w:rPr>
          <w:noProof/>
          <w:color w:val="000000"/>
          <w:spacing w:val="-3"/>
          <w:sz w:val="24"/>
        </w:rPr>
        <w:t>implementation</w:t>
      </w:r>
      <w:r>
        <w:rPr>
          <w:rFonts w:ascii="Calibri" w:hAnsi="Calibri" w:cs="Calibri"/>
          <w:noProof/>
          <w:color w:val="000000"/>
          <w:spacing w:val="3"/>
          <w:sz w:val="24"/>
        </w:rPr>
        <w:t> </w:t>
      </w:r>
      <w:r>
        <w:rPr>
          <w:noProof/>
          <w:color w:val="000000"/>
          <w:spacing w:val="-3"/>
          <w:sz w:val="24"/>
        </w:rPr>
        <w:t>team</w:t>
      </w:r>
      <w:r>
        <w:rPr>
          <w:rFonts w:ascii="Calibri" w:hAnsi="Calibri" w:cs="Calibri"/>
          <w:noProof/>
          <w:color w:val="000000"/>
          <w:spacing w:val="3"/>
          <w:sz w:val="24"/>
        </w:rPr>
        <w:t> </w:t>
      </w:r>
      <w:r>
        <w:rPr>
          <w:noProof/>
          <w:color w:val="000000"/>
          <w:spacing w:val="-2"/>
          <w:sz w:val="24"/>
        </w:rPr>
        <w:t>to</w:t>
      </w:r>
      <w:r>
        <w:rPr>
          <w:rFonts w:ascii="Calibri" w:hAnsi="Calibri" w:cs="Calibri"/>
          <w:noProof/>
          <w:color w:val="000000"/>
          <w:spacing w:val="3"/>
          <w:sz w:val="24"/>
        </w:rPr>
        <w:t> </w:t>
      </w:r>
      <w:r>
        <w:rPr>
          <w:noProof/>
          <w:color w:val="000000"/>
          <w:spacing w:val="-2"/>
          <w:sz w:val="24"/>
        </w:rPr>
        <w:t>notify</w:t>
      </w:r>
      <w:r>
        <w:rPr>
          <w:rFonts w:ascii="Calibri" w:hAnsi="Calibri" w:cs="Calibri"/>
          <w:noProof/>
          <w:color w:val="000000"/>
          <w:spacing w:val="-1"/>
          <w:sz w:val="24"/>
        </w:rPr>
        <w:t> </w:t>
      </w:r>
      <w:r>
        <w:rPr>
          <w:noProof/>
          <w:color w:val="000000"/>
          <w:spacing w:val="-2"/>
          <w:sz w:val="24"/>
        </w:rPr>
        <w:t>potentially</w:t>
      </w:r>
      <w:r>
        <w:rPr>
          <w:rFonts w:ascii="Calibri" w:hAnsi="Calibri" w:cs="Calibri"/>
          <w:noProof/>
          <w:color w:val="000000"/>
          <w:spacing w:val="-1"/>
          <w:sz w:val="24"/>
        </w:rPr>
        <w:t> </w:t>
      </w:r>
      <w:r>
        <w:rPr>
          <w:noProof/>
          <w:color w:val="000000"/>
          <w:spacing w:val="-3"/>
          <w:sz w:val="24"/>
        </w:rPr>
        <w:t>affected</w:t>
      </w:r>
      <w:r>
        <w:rPr>
          <w:rFonts w:ascii="Calibri" w:hAnsi="Calibri" w:cs="Calibri"/>
          <w:noProof/>
          <w:color w:val="000000"/>
          <w:spacing w:val="3"/>
          <w:sz w:val="24"/>
        </w:rPr>
        <w:t> </w:t>
      </w:r>
      <w:r>
        <w:rPr>
          <w:noProof/>
          <w:color w:val="000000"/>
          <w:spacing w:val="-3"/>
          <w:sz w:val="24"/>
        </w:rPr>
        <w:t>customers</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2"/>
          <w:sz w:val="24"/>
        </w:rPr>
        <w:t>personnel</w:t>
      </w:r>
      <w:r>
        <w:rPr>
          <w:rFonts w:ascii="Calibri" w:hAnsi="Calibri" w:cs="Calibri"/>
          <w:noProof/>
          <w:color w:val="000000"/>
          <w:spacing w:val="3"/>
          <w:sz w:val="24"/>
        </w:rPr>
        <w:t> </w:t>
      </w:r>
      <w:r>
        <w:rPr>
          <w:noProof/>
          <w:color w:val="000000"/>
          <w:spacing w:val="-3"/>
          <w:sz w:val="24"/>
        </w:rPr>
        <w:t>required</w:t>
      </w:r>
      <w:r>
        <w:rPr>
          <w:rFonts w:ascii="Calibri" w:hAnsi="Calibri" w:cs="Calibri"/>
          <w:noProof/>
          <w:color w:val="000000"/>
          <w:spacing w:val="3"/>
          <w:sz w:val="24"/>
        </w:rPr>
        <w:t> </w:t>
      </w:r>
      <w:r>
        <w:rPr>
          <w:noProof/>
          <w:color w:val="000000"/>
          <w:spacing w:val="-2"/>
          <w:sz w:val="24"/>
        </w:rPr>
        <w:t>to</w:t>
      </w:r>
    </w:p>
    <w:p w14:paraId="1CACADAF" w14:textId="77777777" w:rsidR="00194434" w:rsidRDefault="00194434" w:rsidP="00194434">
      <w:pPr>
        <w:spacing w:line="276" w:lineRule="exact"/>
        <w:ind w:left="62"/>
      </w:pPr>
      <w:r>
        <w:rPr>
          <w:noProof/>
          <w:color w:val="000000"/>
          <w:spacing w:val="-3"/>
          <w:sz w:val="24"/>
        </w:rPr>
        <w:t>provide</w:t>
      </w:r>
      <w:r>
        <w:rPr>
          <w:rFonts w:ascii="Calibri" w:hAnsi="Calibri" w:cs="Calibri"/>
          <w:noProof/>
          <w:color w:val="000000"/>
          <w:spacing w:val="3"/>
          <w:sz w:val="24"/>
        </w:rPr>
        <w:t> </w:t>
      </w:r>
      <w:r>
        <w:rPr>
          <w:noProof/>
          <w:color w:val="000000"/>
          <w:spacing w:val="-3"/>
          <w:sz w:val="24"/>
        </w:rPr>
        <w:t>support,</w:t>
      </w:r>
      <w:r>
        <w:rPr>
          <w:rFonts w:ascii="Calibri" w:hAnsi="Calibri" w:cs="Calibri"/>
          <w:noProof/>
          <w:color w:val="000000"/>
          <w:spacing w:val="4"/>
          <w:sz w:val="24"/>
        </w:rPr>
        <w:t> </w:t>
      </w:r>
      <w:r>
        <w:rPr>
          <w:noProof/>
          <w:color w:val="000000"/>
          <w:spacing w:val="-3"/>
          <w:sz w:val="24"/>
        </w:rPr>
        <w:t>e.g.,Organizational</w:t>
      </w:r>
      <w:r>
        <w:rPr>
          <w:rFonts w:ascii="Calibri" w:hAnsi="Calibri" w:cs="Calibri"/>
          <w:noProof/>
          <w:color w:val="000000"/>
          <w:spacing w:val="3"/>
          <w:sz w:val="24"/>
        </w:rPr>
        <w:t> </w:t>
      </w:r>
      <w:r>
        <w:rPr>
          <w:noProof/>
          <w:color w:val="000000"/>
          <w:spacing w:val="-3"/>
          <w:sz w:val="24"/>
        </w:rPr>
        <w:t>Servicing</w:t>
      </w:r>
      <w:r>
        <w:rPr>
          <w:rFonts w:ascii="Calibri" w:hAnsi="Calibri" w:cs="Calibri"/>
          <w:noProof/>
          <w:color w:val="000000"/>
          <w:spacing w:val="1"/>
          <w:sz w:val="24"/>
        </w:rPr>
        <w:t> </w:t>
      </w:r>
      <w:r>
        <w:rPr>
          <w:noProof/>
          <w:color w:val="000000"/>
          <w:spacing w:val="-2"/>
          <w:sz w:val="24"/>
        </w:rPr>
        <w:t>Divisions,</w:t>
      </w:r>
      <w:r>
        <w:rPr>
          <w:rFonts w:ascii="Calibri" w:hAnsi="Calibri" w:cs="Calibri"/>
          <w:noProof/>
          <w:color w:val="000000"/>
          <w:spacing w:val="3"/>
          <w:sz w:val="24"/>
        </w:rPr>
        <w:t> </w:t>
      </w:r>
      <w:r>
        <w:rPr>
          <w:noProof/>
          <w:color w:val="000000"/>
          <w:spacing w:val="-3"/>
          <w:sz w:val="24"/>
        </w:rPr>
        <w:t>Network</w:t>
      </w:r>
      <w:r>
        <w:rPr>
          <w:rFonts w:ascii="Calibri" w:hAnsi="Calibri" w:cs="Calibri"/>
          <w:noProof/>
          <w:color w:val="000000"/>
          <w:spacing w:val="2"/>
          <w:sz w:val="24"/>
        </w:rPr>
        <w:t> </w:t>
      </w:r>
      <w:r>
        <w:rPr>
          <w:noProof/>
          <w:color w:val="000000"/>
          <w:spacing w:val="-3"/>
          <w:sz w:val="24"/>
        </w:rPr>
        <w:t>Chief</w:t>
      </w:r>
      <w:r>
        <w:rPr>
          <w:rFonts w:ascii="Calibri" w:hAnsi="Calibri" w:cs="Calibri"/>
          <w:noProof/>
          <w:color w:val="000000"/>
          <w:spacing w:val="4"/>
          <w:sz w:val="24"/>
        </w:rPr>
        <w:t> </w:t>
      </w:r>
      <w:r>
        <w:rPr>
          <w:noProof/>
          <w:color w:val="000000"/>
          <w:spacing w:val="-3"/>
          <w:sz w:val="24"/>
        </w:rPr>
        <w:t>Information</w:t>
      </w:r>
      <w:r>
        <w:rPr>
          <w:rFonts w:ascii="Calibri" w:hAnsi="Calibri" w:cs="Calibri"/>
          <w:noProof/>
          <w:color w:val="000000"/>
          <w:spacing w:val="3"/>
          <w:sz w:val="24"/>
        </w:rPr>
        <w:t> </w:t>
      </w:r>
      <w:r>
        <w:rPr>
          <w:noProof/>
          <w:color w:val="000000"/>
          <w:spacing w:val="-3"/>
          <w:sz w:val="24"/>
        </w:rPr>
        <w:t>Officer</w:t>
      </w:r>
    </w:p>
    <w:p w14:paraId="278FD4F6" w14:textId="77777777" w:rsidR="00194434" w:rsidRDefault="00194434" w:rsidP="00194434">
      <w:pPr>
        <w:spacing w:line="276" w:lineRule="exact"/>
        <w:ind w:left="62"/>
      </w:pPr>
      <w:r>
        <w:rPr>
          <w:noProof/>
          <w:color w:val="000000"/>
          <w:spacing w:val="-3"/>
          <w:sz w:val="24"/>
        </w:rPr>
        <w:t>(NCIO),</w:t>
      </w:r>
      <w:r>
        <w:rPr>
          <w:rFonts w:ascii="Calibri" w:hAnsi="Calibri" w:cs="Calibri"/>
          <w:noProof/>
          <w:color w:val="000000"/>
          <w:spacing w:val="5"/>
          <w:sz w:val="24"/>
        </w:rPr>
        <w:t> </w:t>
      </w:r>
      <w:r>
        <w:rPr>
          <w:noProof/>
          <w:color w:val="000000"/>
          <w:spacing w:val="-2"/>
          <w:sz w:val="24"/>
        </w:rPr>
        <w:t>Facility</w:t>
      </w:r>
      <w:r>
        <w:rPr>
          <w:rFonts w:ascii="Calibri" w:hAnsi="Calibri" w:cs="Calibri"/>
          <w:noProof/>
          <w:color w:val="000000"/>
          <w:spacing w:val="-1"/>
          <w:sz w:val="24"/>
        </w:rPr>
        <w:t> </w:t>
      </w:r>
      <w:r>
        <w:rPr>
          <w:noProof/>
          <w:color w:val="000000"/>
          <w:spacing w:val="-3"/>
          <w:sz w:val="24"/>
        </w:rPr>
        <w:t>Chief</w:t>
      </w:r>
      <w:r>
        <w:rPr>
          <w:rFonts w:ascii="Calibri" w:hAnsi="Calibri" w:cs="Calibri"/>
          <w:noProof/>
          <w:color w:val="000000"/>
          <w:spacing w:val="4"/>
          <w:sz w:val="24"/>
        </w:rPr>
        <w:t> </w:t>
      </w:r>
      <w:r>
        <w:rPr>
          <w:noProof/>
          <w:color w:val="000000"/>
          <w:spacing w:val="-3"/>
          <w:sz w:val="24"/>
        </w:rPr>
        <w:t>Information</w:t>
      </w:r>
      <w:r>
        <w:rPr>
          <w:rFonts w:ascii="Calibri" w:hAnsi="Calibri" w:cs="Calibri"/>
          <w:noProof/>
          <w:color w:val="000000"/>
          <w:spacing w:val="3"/>
          <w:sz w:val="24"/>
        </w:rPr>
        <w:t> </w:t>
      </w:r>
      <w:r>
        <w:rPr>
          <w:noProof/>
          <w:color w:val="000000"/>
          <w:spacing w:val="-3"/>
          <w:sz w:val="24"/>
        </w:rPr>
        <w:t>Officer</w:t>
      </w:r>
      <w:r>
        <w:rPr>
          <w:rFonts w:ascii="Calibri" w:hAnsi="Calibri" w:cs="Calibri"/>
          <w:noProof/>
          <w:color w:val="000000"/>
          <w:spacing w:val="3"/>
          <w:sz w:val="24"/>
        </w:rPr>
        <w:t> </w:t>
      </w:r>
      <w:r>
        <w:rPr>
          <w:noProof/>
          <w:color w:val="000000"/>
          <w:spacing w:val="-3"/>
          <w:sz w:val="24"/>
        </w:rPr>
        <w:t>(FCIO),</w:t>
      </w:r>
      <w:r>
        <w:rPr>
          <w:rFonts w:ascii="Calibri" w:hAnsi="Calibri" w:cs="Calibri"/>
          <w:noProof/>
          <w:color w:val="000000"/>
          <w:spacing w:val="3"/>
          <w:sz w:val="24"/>
        </w:rPr>
        <w:t> </w:t>
      </w:r>
      <w:r>
        <w:rPr>
          <w:noProof/>
          <w:color w:val="000000"/>
          <w:spacing w:val="-3"/>
          <w:sz w:val="24"/>
        </w:rPr>
        <w:t>etc.</w:t>
      </w:r>
    </w:p>
    <w:p w14:paraId="53E9B8A8" w14:textId="77777777" w:rsidR="00194434" w:rsidRDefault="00194434" w:rsidP="00194434">
      <w:pPr>
        <w:spacing w:line="240" w:lineRule="exact"/>
        <w:ind w:left="62"/>
      </w:pPr>
    </w:p>
    <w:p w14:paraId="485DF653" w14:textId="77777777" w:rsidR="00194434" w:rsidRDefault="00194434" w:rsidP="00194434">
      <w:pPr>
        <w:spacing w:line="277" w:lineRule="exact"/>
        <w:ind w:left="62"/>
      </w:pPr>
      <w:r>
        <w:rPr>
          <w:noProof/>
          <w:color w:val="000000"/>
          <w:spacing w:val="-3"/>
          <w:sz w:val="24"/>
        </w:rPr>
        <w:t>The</w:t>
      </w:r>
      <w:r>
        <w:rPr>
          <w:rFonts w:ascii="Calibri" w:hAnsi="Calibri" w:cs="Calibri"/>
          <w:noProof/>
          <w:color w:val="000000"/>
          <w:spacing w:val="2"/>
          <w:sz w:val="24"/>
        </w:rPr>
        <w:t> </w:t>
      </w:r>
      <w:r>
        <w:rPr>
          <w:noProof/>
          <w:color w:val="000000"/>
          <w:spacing w:val="-4"/>
          <w:sz w:val="24"/>
        </w:rPr>
        <w:t>VAEC</w:t>
      </w:r>
      <w:r>
        <w:rPr>
          <w:rFonts w:ascii="Calibri" w:hAnsi="Calibri" w:cs="Calibri"/>
          <w:noProof/>
          <w:color w:val="000000"/>
          <w:spacing w:val="4"/>
          <w:sz w:val="24"/>
        </w:rPr>
        <w:t> </w:t>
      </w:r>
      <w:r>
        <w:rPr>
          <w:noProof/>
          <w:color w:val="000000"/>
          <w:spacing w:val="-2"/>
          <w:sz w:val="24"/>
        </w:rPr>
        <w:t>utilizes</w:t>
      </w:r>
      <w:r>
        <w:rPr>
          <w:rFonts w:ascii="Calibri" w:hAnsi="Calibri" w:cs="Calibri"/>
          <w:noProof/>
          <w:color w:val="000000"/>
          <w:spacing w:val="3"/>
          <w:sz w:val="24"/>
        </w:rPr>
        <w:t> </w:t>
      </w:r>
      <w:r>
        <w:rPr>
          <w:noProof/>
          <w:color w:val="000000"/>
          <w:spacing w:val="-3"/>
          <w:sz w:val="24"/>
        </w:rPr>
        <w:t>the</w:t>
      </w:r>
      <w:r>
        <w:rPr>
          <w:rFonts w:ascii="Calibri" w:hAnsi="Calibri" w:cs="Calibri"/>
          <w:noProof/>
          <w:color w:val="000000"/>
          <w:spacing w:val="3"/>
          <w:sz w:val="24"/>
        </w:rPr>
        <w:t> </w:t>
      </w:r>
      <w:r>
        <w:rPr>
          <w:noProof/>
          <w:color w:val="000000"/>
          <w:spacing w:val="-3"/>
          <w:sz w:val="24"/>
        </w:rPr>
        <w:t>Service</w:t>
      </w:r>
      <w:r>
        <w:rPr>
          <w:rFonts w:ascii="Calibri" w:hAnsi="Calibri" w:cs="Calibri"/>
          <w:noProof/>
          <w:color w:val="000000"/>
          <w:spacing w:val="2"/>
          <w:sz w:val="24"/>
        </w:rPr>
        <w:t> </w:t>
      </w:r>
      <w:r>
        <w:rPr>
          <w:noProof/>
          <w:color w:val="000000"/>
          <w:spacing w:val="-3"/>
          <w:sz w:val="24"/>
        </w:rPr>
        <w:t>Desk</w:t>
      </w:r>
      <w:r>
        <w:rPr>
          <w:rFonts w:ascii="Calibri" w:hAnsi="Calibri" w:cs="Calibri"/>
          <w:noProof/>
          <w:color w:val="000000"/>
          <w:spacing w:val="3"/>
          <w:sz w:val="24"/>
        </w:rPr>
        <w:t> </w:t>
      </w:r>
      <w:r>
        <w:rPr>
          <w:noProof/>
          <w:color w:val="000000"/>
          <w:spacing w:val="-3"/>
          <w:sz w:val="24"/>
        </w:rPr>
        <w:t>Manager</w:t>
      </w:r>
      <w:r>
        <w:rPr>
          <w:rFonts w:ascii="Calibri" w:hAnsi="Calibri" w:cs="Calibri"/>
          <w:noProof/>
          <w:color w:val="000000"/>
          <w:spacing w:val="3"/>
          <w:sz w:val="24"/>
        </w:rPr>
        <w:t> </w:t>
      </w:r>
      <w:r>
        <w:rPr>
          <w:noProof/>
          <w:color w:val="000000"/>
          <w:spacing w:val="-3"/>
          <w:sz w:val="24"/>
        </w:rPr>
        <w:t>(SDM)</w:t>
      </w:r>
      <w:r>
        <w:rPr>
          <w:rFonts w:ascii="Calibri" w:hAnsi="Calibri" w:cs="Calibri"/>
          <w:noProof/>
          <w:color w:val="000000"/>
          <w:spacing w:val="2"/>
          <w:sz w:val="24"/>
        </w:rPr>
        <w:t> </w:t>
      </w:r>
      <w:r>
        <w:rPr>
          <w:noProof/>
          <w:color w:val="000000"/>
          <w:spacing w:val="-3"/>
          <w:sz w:val="24"/>
        </w:rPr>
        <w:t>and</w:t>
      </w:r>
      <w:r>
        <w:rPr>
          <w:rFonts w:ascii="Calibri" w:hAnsi="Calibri" w:cs="Calibri"/>
          <w:noProof/>
          <w:color w:val="000000"/>
          <w:spacing w:val="3"/>
          <w:sz w:val="24"/>
        </w:rPr>
        <w:t> </w:t>
      </w:r>
      <w:r>
        <w:rPr>
          <w:noProof/>
          <w:color w:val="000000"/>
          <w:spacing w:val="-3"/>
          <w:sz w:val="24"/>
        </w:rPr>
        <w:t>Configuration</w:t>
      </w:r>
      <w:r>
        <w:rPr>
          <w:rFonts w:ascii="Calibri" w:hAnsi="Calibri" w:cs="Calibri"/>
          <w:noProof/>
          <w:color w:val="000000"/>
          <w:spacing w:val="5"/>
          <w:sz w:val="24"/>
        </w:rPr>
        <w:t> </w:t>
      </w:r>
      <w:r>
        <w:rPr>
          <w:noProof/>
          <w:color w:val="000000"/>
          <w:spacing w:val="-3"/>
          <w:sz w:val="24"/>
        </w:rPr>
        <w:t>Management</w:t>
      </w:r>
      <w:r>
        <w:rPr>
          <w:rFonts w:ascii="Calibri" w:hAnsi="Calibri" w:cs="Calibri"/>
          <w:noProof/>
          <w:color w:val="000000"/>
          <w:spacing w:val="3"/>
          <w:sz w:val="24"/>
        </w:rPr>
        <w:t> </w:t>
      </w:r>
      <w:r>
        <w:rPr>
          <w:noProof/>
          <w:color w:val="000000"/>
          <w:spacing w:val="-3"/>
          <w:sz w:val="24"/>
        </w:rPr>
        <w:t>Database</w:t>
      </w:r>
    </w:p>
    <w:p w14:paraId="57BF9A34" w14:textId="77777777" w:rsidR="00194434" w:rsidRDefault="00194434" w:rsidP="00194434">
      <w:pPr>
        <w:spacing w:line="276" w:lineRule="exact"/>
        <w:ind w:left="62"/>
      </w:pPr>
      <w:r>
        <w:rPr>
          <w:noProof/>
          <w:color w:val="000000"/>
          <w:spacing w:val="-4"/>
          <w:sz w:val="24"/>
        </w:rPr>
        <w:t>(CMDB)</w:t>
      </w:r>
      <w:r>
        <w:rPr>
          <w:rFonts w:ascii="Calibri" w:hAnsi="Calibri" w:cs="Calibri"/>
          <w:noProof/>
          <w:color w:val="000000"/>
          <w:spacing w:val="3"/>
          <w:sz w:val="24"/>
        </w:rPr>
        <w:t> </w:t>
      </w:r>
      <w:r>
        <w:rPr>
          <w:noProof/>
          <w:color w:val="000000"/>
          <w:spacing w:val="-3"/>
          <w:sz w:val="24"/>
        </w:rPr>
        <w:t>systems</w:t>
      </w:r>
      <w:r>
        <w:rPr>
          <w:rFonts w:ascii="Calibri" w:hAnsi="Calibri" w:cs="Calibri"/>
          <w:noProof/>
          <w:color w:val="000000"/>
          <w:spacing w:val="4"/>
          <w:sz w:val="24"/>
        </w:rPr>
        <w:t> </w:t>
      </w:r>
      <w:r>
        <w:rPr>
          <w:noProof/>
          <w:color w:val="000000"/>
          <w:spacing w:val="-2"/>
          <w:sz w:val="24"/>
        </w:rPr>
        <w:t>to</w:t>
      </w:r>
      <w:r>
        <w:rPr>
          <w:rFonts w:ascii="Calibri" w:hAnsi="Calibri" w:cs="Calibri"/>
          <w:noProof/>
          <w:color w:val="000000"/>
          <w:spacing w:val="3"/>
          <w:sz w:val="24"/>
        </w:rPr>
        <w:t> </w:t>
      </w:r>
      <w:r>
        <w:rPr>
          <w:noProof/>
          <w:color w:val="000000"/>
          <w:spacing w:val="-3"/>
          <w:sz w:val="24"/>
        </w:rPr>
        <w:t>document,</w:t>
      </w:r>
      <w:r>
        <w:rPr>
          <w:rFonts w:ascii="Calibri" w:hAnsi="Calibri" w:cs="Calibri"/>
          <w:noProof/>
          <w:color w:val="000000"/>
          <w:spacing w:val="3"/>
          <w:sz w:val="24"/>
        </w:rPr>
        <w:t> </w:t>
      </w:r>
      <w:r>
        <w:rPr>
          <w:noProof/>
          <w:color w:val="000000"/>
          <w:spacing w:val="-3"/>
          <w:sz w:val="24"/>
        </w:rPr>
        <w:t>approve</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2"/>
          <w:sz w:val="24"/>
        </w:rPr>
        <w:t>track</w:t>
      </w:r>
      <w:r>
        <w:rPr>
          <w:rFonts w:ascii="Calibri" w:hAnsi="Calibri" w:cs="Calibri"/>
          <w:noProof/>
          <w:color w:val="000000"/>
          <w:spacing w:val="5"/>
          <w:sz w:val="24"/>
        </w:rPr>
        <w:t> </w:t>
      </w:r>
      <w:r>
        <w:rPr>
          <w:noProof/>
          <w:color w:val="000000"/>
          <w:spacing w:val="-2"/>
          <w:sz w:val="24"/>
        </w:rPr>
        <w:t>all</w:t>
      </w:r>
      <w:r>
        <w:rPr>
          <w:rFonts w:ascii="Calibri" w:hAnsi="Calibri" w:cs="Calibri"/>
          <w:noProof/>
          <w:color w:val="000000"/>
          <w:spacing w:val="4"/>
          <w:sz w:val="24"/>
        </w:rPr>
        <w:t> </w:t>
      </w:r>
      <w:r>
        <w:rPr>
          <w:noProof/>
          <w:color w:val="000000"/>
          <w:spacing w:val="-3"/>
          <w:sz w:val="24"/>
        </w:rPr>
        <w:t>changes</w:t>
      </w:r>
      <w:r>
        <w:rPr>
          <w:rFonts w:ascii="Calibri" w:hAnsi="Calibri" w:cs="Calibri"/>
          <w:noProof/>
          <w:color w:val="000000"/>
          <w:spacing w:val="3"/>
          <w:sz w:val="24"/>
        </w:rPr>
        <w:t> </w:t>
      </w:r>
      <w:r>
        <w:rPr>
          <w:noProof/>
          <w:color w:val="000000"/>
          <w:spacing w:val="-2"/>
          <w:sz w:val="24"/>
        </w:rPr>
        <w:t>related</w:t>
      </w:r>
      <w:r>
        <w:rPr>
          <w:rFonts w:ascii="Calibri" w:hAnsi="Calibri" w:cs="Calibri"/>
          <w:noProof/>
          <w:color w:val="000000"/>
          <w:spacing w:val="3"/>
          <w:sz w:val="24"/>
        </w:rPr>
        <w:t> </w:t>
      </w:r>
      <w:r>
        <w:rPr>
          <w:noProof/>
          <w:color w:val="000000"/>
          <w:spacing w:val="-2"/>
          <w:sz w:val="24"/>
        </w:rPr>
        <w:t>to</w:t>
      </w:r>
      <w:r>
        <w:rPr>
          <w:rFonts w:ascii="Calibri" w:hAnsi="Calibri" w:cs="Calibri"/>
          <w:noProof/>
          <w:color w:val="000000"/>
          <w:spacing w:val="5"/>
          <w:sz w:val="24"/>
        </w:rPr>
        <w:t> </w:t>
      </w:r>
      <w:r>
        <w:rPr>
          <w:noProof/>
          <w:color w:val="000000"/>
          <w:spacing w:val="-3"/>
          <w:sz w:val="24"/>
        </w:rPr>
        <w:t>the</w:t>
      </w:r>
      <w:r>
        <w:rPr>
          <w:rFonts w:ascii="Calibri" w:hAnsi="Calibri" w:cs="Calibri"/>
          <w:noProof/>
          <w:color w:val="000000"/>
          <w:spacing w:val="5"/>
          <w:sz w:val="24"/>
        </w:rPr>
        <w:t> </w:t>
      </w:r>
      <w:r>
        <w:rPr>
          <w:noProof/>
          <w:color w:val="000000"/>
          <w:spacing w:val="-3"/>
          <w:sz w:val="24"/>
        </w:rPr>
        <w:t>system</w:t>
      </w:r>
      <w:r>
        <w:rPr>
          <w:rFonts w:ascii="Calibri" w:hAnsi="Calibri" w:cs="Calibri"/>
          <w:noProof/>
          <w:color w:val="000000"/>
          <w:spacing w:val="4"/>
          <w:sz w:val="24"/>
        </w:rPr>
        <w:t> </w:t>
      </w:r>
      <w:r>
        <w:rPr>
          <w:noProof/>
          <w:color w:val="000000"/>
          <w:spacing w:val="-2"/>
          <w:sz w:val="24"/>
        </w:rPr>
        <w:t>infrastructure</w:t>
      </w:r>
    </w:p>
    <w:p w14:paraId="6C8BA4BD" w14:textId="2E817173" w:rsidR="00194434" w:rsidRDefault="00194434" w:rsidP="00194434">
      <w:pPr>
        <w:spacing w:line="276" w:lineRule="exact"/>
        <w:ind w:left="62"/>
      </w:pPr>
      <w:r>
        <w:rPr>
          <w:noProof/>
          <w:color w:val="000000"/>
          <w:spacing w:val="-3"/>
          <w:sz w:val="24"/>
        </w:rPr>
        <w:t>and/or</w:t>
      </w:r>
      <w:r>
        <w:rPr>
          <w:rFonts w:ascii="Calibri" w:hAnsi="Calibri" w:cs="Calibri"/>
          <w:noProof/>
          <w:color w:val="000000"/>
          <w:spacing w:val="3"/>
          <w:sz w:val="24"/>
        </w:rPr>
        <w:t> </w:t>
      </w:r>
      <w:r>
        <w:rPr>
          <w:noProof/>
          <w:color w:val="000000"/>
          <w:spacing w:val="-3"/>
          <w:sz w:val="24"/>
        </w:rPr>
        <w:t>applications.</w:t>
      </w:r>
      <w:r w:rsidR="00721E94">
        <w:rPr>
          <w:rFonts w:ascii="Calibri" w:hAnsi="Calibri" w:cs="Calibri"/>
          <w:noProof/>
          <w:color w:val="000000"/>
          <w:w w:val="217"/>
          <w:sz w:val="24"/>
        </w:rPr>
        <w:t xml:space="preserve">  </w:t>
      </w:r>
      <w:r>
        <w:rPr>
          <w:noProof/>
          <w:color w:val="000000"/>
          <w:spacing w:val="-3"/>
          <w:sz w:val="24"/>
        </w:rPr>
        <w:t>The</w:t>
      </w:r>
      <w:r>
        <w:rPr>
          <w:rFonts w:ascii="Calibri" w:hAnsi="Calibri" w:cs="Calibri"/>
          <w:noProof/>
          <w:color w:val="000000"/>
          <w:spacing w:val="4"/>
          <w:sz w:val="24"/>
        </w:rPr>
        <w:t> </w:t>
      </w:r>
      <w:r>
        <w:rPr>
          <w:noProof/>
          <w:color w:val="000000"/>
          <w:spacing w:val="-4"/>
          <w:sz w:val="24"/>
        </w:rPr>
        <w:t>SDM</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4"/>
          <w:sz w:val="24"/>
        </w:rPr>
        <w:t>CMDB</w:t>
      </w:r>
      <w:r>
        <w:rPr>
          <w:rFonts w:ascii="Calibri" w:hAnsi="Calibri" w:cs="Calibri"/>
          <w:noProof/>
          <w:color w:val="000000"/>
          <w:spacing w:val="1"/>
          <w:sz w:val="24"/>
        </w:rPr>
        <w:t> </w:t>
      </w:r>
      <w:r>
        <w:rPr>
          <w:noProof/>
          <w:color w:val="000000"/>
          <w:spacing w:val="-3"/>
          <w:sz w:val="24"/>
        </w:rPr>
        <w:t>provides</w:t>
      </w:r>
      <w:r>
        <w:rPr>
          <w:rFonts w:ascii="Calibri" w:hAnsi="Calibri" w:cs="Calibri"/>
          <w:noProof/>
          <w:color w:val="000000"/>
          <w:spacing w:val="3"/>
          <w:sz w:val="24"/>
        </w:rPr>
        <w:t> </w:t>
      </w:r>
      <w:r>
        <w:rPr>
          <w:noProof/>
          <w:color w:val="000000"/>
          <w:spacing w:val="-3"/>
          <w:sz w:val="24"/>
        </w:rPr>
        <w:t>a</w:t>
      </w:r>
      <w:r>
        <w:rPr>
          <w:rFonts w:ascii="Calibri" w:hAnsi="Calibri" w:cs="Calibri"/>
          <w:noProof/>
          <w:color w:val="000000"/>
          <w:spacing w:val="3"/>
          <w:sz w:val="24"/>
        </w:rPr>
        <w:t> </w:t>
      </w:r>
      <w:r>
        <w:rPr>
          <w:noProof/>
          <w:color w:val="000000"/>
          <w:spacing w:val="-3"/>
          <w:sz w:val="24"/>
        </w:rPr>
        <w:t>workflow</w:t>
      </w:r>
      <w:r>
        <w:rPr>
          <w:rFonts w:ascii="Calibri" w:hAnsi="Calibri" w:cs="Calibri"/>
          <w:noProof/>
          <w:color w:val="000000"/>
          <w:spacing w:val="2"/>
          <w:sz w:val="24"/>
        </w:rPr>
        <w:t> </w:t>
      </w:r>
      <w:r>
        <w:rPr>
          <w:noProof/>
          <w:color w:val="000000"/>
          <w:spacing w:val="-2"/>
          <w:sz w:val="24"/>
        </w:rPr>
        <w:t>that</w:t>
      </w:r>
      <w:r>
        <w:rPr>
          <w:rFonts w:ascii="Calibri" w:hAnsi="Calibri" w:cs="Calibri"/>
          <w:noProof/>
          <w:color w:val="000000"/>
          <w:spacing w:val="3"/>
          <w:sz w:val="24"/>
        </w:rPr>
        <w:t> </w:t>
      </w:r>
      <w:r>
        <w:rPr>
          <w:noProof/>
          <w:color w:val="000000"/>
          <w:spacing w:val="-3"/>
          <w:sz w:val="24"/>
        </w:rPr>
        <w:t>follows</w:t>
      </w:r>
      <w:r>
        <w:rPr>
          <w:rFonts w:ascii="Calibri" w:hAnsi="Calibri" w:cs="Calibri"/>
          <w:noProof/>
          <w:color w:val="000000"/>
          <w:spacing w:val="3"/>
          <w:sz w:val="24"/>
        </w:rPr>
        <w:t> </w:t>
      </w:r>
      <w:r>
        <w:rPr>
          <w:noProof/>
          <w:color w:val="000000"/>
          <w:spacing w:val="-3"/>
          <w:sz w:val="24"/>
        </w:rPr>
        <w:t>the</w:t>
      </w:r>
      <w:r>
        <w:rPr>
          <w:rFonts w:ascii="Calibri" w:hAnsi="Calibri" w:cs="Calibri"/>
          <w:noProof/>
          <w:color w:val="000000"/>
          <w:spacing w:val="5"/>
          <w:sz w:val="24"/>
        </w:rPr>
        <w:t> </w:t>
      </w:r>
      <w:r>
        <w:rPr>
          <w:noProof/>
          <w:color w:val="000000"/>
          <w:spacing w:val="-4"/>
          <w:sz w:val="24"/>
        </w:rPr>
        <w:t>VAEC</w:t>
      </w:r>
      <w:r>
        <w:rPr>
          <w:rFonts w:ascii="Calibri" w:hAnsi="Calibri" w:cs="Calibri"/>
          <w:noProof/>
          <w:color w:val="000000"/>
          <w:spacing w:val="4"/>
          <w:sz w:val="24"/>
        </w:rPr>
        <w:t> </w:t>
      </w:r>
      <w:r>
        <w:rPr>
          <w:noProof/>
          <w:color w:val="000000"/>
          <w:spacing w:val="-3"/>
          <w:sz w:val="24"/>
        </w:rPr>
        <w:t>process.</w:t>
      </w:r>
    </w:p>
    <w:p w14:paraId="443BDD6C" w14:textId="77777777" w:rsidR="00194434" w:rsidRDefault="00194434" w:rsidP="00194434">
      <w:pPr>
        <w:spacing w:line="276" w:lineRule="exact"/>
        <w:ind w:left="62"/>
      </w:pPr>
      <w:r>
        <w:rPr>
          <w:noProof/>
          <w:color w:val="000000"/>
          <w:spacing w:val="-3"/>
          <w:sz w:val="24"/>
        </w:rPr>
        <w:t>The</w:t>
      </w:r>
      <w:r>
        <w:rPr>
          <w:rFonts w:ascii="Calibri" w:hAnsi="Calibri" w:cs="Calibri"/>
          <w:noProof/>
          <w:color w:val="000000"/>
          <w:spacing w:val="2"/>
          <w:sz w:val="24"/>
        </w:rPr>
        <w:t> </w:t>
      </w:r>
      <w:r>
        <w:rPr>
          <w:noProof/>
          <w:color w:val="000000"/>
          <w:spacing w:val="-4"/>
          <w:sz w:val="24"/>
        </w:rPr>
        <w:t>VAEC</w:t>
      </w:r>
      <w:r>
        <w:rPr>
          <w:rFonts w:ascii="Calibri" w:hAnsi="Calibri" w:cs="Calibri"/>
          <w:noProof/>
          <w:color w:val="000000"/>
          <w:spacing w:val="4"/>
          <w:sz w:val="24"/>
        </w:rPr>
        <w:t> </w:t>
      </w:r>
      <w:r>
        <w:rPr>
          <w:noProof/>
          <w:color w:val="000000"/>
          <w:spacing w:val="-3"/>
          <w:sz w:val="24"/>
        </w:rPr>
        <w:t>team</w:t>
      </w:r>
      <w:r>
        <w:rPr>
          <w:rFonts w:ascii="Calibri" w:hAnsi="Calibri" w:cs="Calibri"/>
          <w:noProof/>
          <w:color w:val="000000"/>
          <w:spacing w:val="4"/>
          <w:sz w:val="24"/>
        </w:rPr>
        <w:t> </w:t>
      </w:r>
      <w:r>
        <w:rPr>
          <w:noProof/>
          <w:color w:val="000000"/>
          <w:spacing w:val="-2"/>
          <w:sz w:val="24"/>
        </w:rPr>
        <w:t>coordinates</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3"/>
          <w:sz w:val="24"/>
        </w:rPr>
        <w:t>provides</w:t>
      </w:r>
      <w:r>
        <w:rPr>
          <w:rFonts w:ascii="Calibri" w:hAnsi="Calibri" w:cs="Calibri"/>
          <w:noProof/>
          <w:color w:val="000000"/>
          <w:spacing w:val="3"/>
          <w:sz w:val="24"/>
        </w:rPr>
        <w:t> </w:t>
      </w:r>
      <w:r>
        <w:rPr>
          <w:noProof/>
          <w:color w:val="000000"/>
          <w:spacing w:val="-2"/>
          <w:sz w:val="24"/>
        </w:rPr>
        <w:t>oversight</w:t>
      </w:r>
      <w:r>
        <w:rPr>
          <w:rFonts w:ascii="Calibri" w:hAnsi="Calibri" w:cs="Calibri"/>
          <w:noProof/>
          <w:color w:val="000000"/>
          <w:spacing w:val="3"/>
          <w:sz w:val="24"/>
        </w:rPr>
        <w:t> </w:t>
      </w:r>
      <w:r>
        <w:rPr>
          <w:noProof/>
          <w:color w:val="000000"/>
          <w:spacing w:val="-2"/>
          <w:sz w:val="24"/>
        </w:rPr>
        <w:t>for</w:t>
      </w:r>
      <w:r>
        <w:rPr>
          <w:rFonts w:ascii="Calibri" w:hAnsi="Calibri" w:cs="Calibri"/>
          <w:noProof/>
          <w:color w:val="000000"/>
          <w:spacing w:val="2"/>
          <w:sz w:val="24"/>
        </w:rPr>
        <w:t> </w:t>
      </w:r>
      <w:r>
        <w:rPr>
          <w:noProof/>
          <w:color w:val="000000"/>
          <w:spacing w:val="-3"/>
          <w:sz w:val="24"/>
        </w:rPr>
        <w:t>configuration</w:t>
      </w:r>
      <w:r>
        <w:rPr>
          <w:rFonts w:ascii="Calibri" w:hAnsi="Calibri" w:cs="Calibri"/>
          <w:noProof/>
          <w:color w:val="000000"/>
          <w:spacing w:val="3"/>
          <w:sz w:val="24"/>
        </w:rPr>
        <w:t> </w:t>
      </w:r>
      <w:r>
        <w:rPr>
          <w:noProof/>
          <w:color w:val="000000"/>
          <w:spacing w:val="-3"/>
          <w:sz w:val="24"/>
        </w:rPr>
        <w:t>change</w:t>
      </w:r>
      <w:r>
        <w:rPr>
          <w:rFonts w:ascii="Calibri" w:hAnsi="Calibri" w:cs="Calibri"/>
          <w:noProof/>
          <w:color w:val="000000"/>
          <w:spacing w:val="4"/>
          <w:sz w:val="24"/>
        </w:rPr>
        <w:t> </w:t>
      </w:r>
      <w:r>
        <w:rPr>
          <w:noProof/>
          <w:color w:val="000000"/>
          <w:spacing w:val="-3"/>
          <w:sz w:val="24"/>
        </w:rPr>
        <w:t>control</w:t>
      </w:r>
      <w:r>
        <w:rPr>
          <w:rFonts w:ascii="Calibri" w:hAnsi="Calibri" w:cs="Calibri"/>
          <w:noProof/>
          <w:color w:val="000000"/>
          <w:spacing w:val="3"/>
          <w:sz w:val="24"/>
        </w:rPr>
        <w:t> </w:t>
      </w:r>
      <w:r>
        <w:rPr>
          <w:noProof/>
          <w:color w:val="000000"/>
          <w:spacing w:val="-2"/>
          <w:sz w:val="24"/>
        </w:rPr>
        <w:t>activities</w:t>
      </w:r>
    </w:p>
    <w:p w14:paraId="47AA4E54" w14:textId="669D632C" w:rsidR="00194434" w:rsidRDefault="00194434" w:rsidP="00194434">
      <w:pPr>
        <w:spacing w:line="276" w:lineRule="exact"/>
        <w:ind w:left="62"/>
        <w:rPr>
          <w:noProof/>
          <w:color w:val="000000"/>
          <w:spacing w:val="-4"/>
          <w:sz w:val="24"/>
        </w:rPr>
      </w:pPr>
      <w:r>
        <w:rPr>
          <w:noProof/>
          <w:color w:val="000000"/>
          <w:spacing w:val="-3"/>
          <w:sz w:val="24"/>
        </w:rPr>
        <w:t>through</w:t>
      </w:r>
      <w:r>
        <w:rPr>
          <w:rFonts w:ascii="Calibri" w:hAnsi="Calibri" w:cs="Calibri"/>
          <w:noProof/>
          <w:color w:val="000000"/>
          <w:spacing w:val="3"/>
          <w:sz w:val="24"/>
        </w:rPr>
        <w:t> </w:t>
      </w:r>
      <w:r>
        <w:rPr>
          <w:noProof/>
          <w:color w:val="000000"/>
          <w:spacing w:val="-4"/>
          <w:sz w:val="24"/>
        </w:rPr>
        <w:t>SDM</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4"/>
          <w:sz w:val="24"/>
        </w:rPr>
        <w:t>CMDB.</w:t>
      </w:r>
    </w:p>
    <w:p w14:paraId="3EF28107" w14:textId="77777777" w:rsidR="002D249A" w:rsidRDefault="002D249A" w:rsidP="00194434">
      <w:pPr>
        <w:spacing w:line="276" w:lineRule="exact"/>
        <w:ind w:left="62"/>
      </w:pPr>
    </w:p>
    <w:bookmarkEnd w:id="544"/>
    <w:p w14:paraId="5FBAFBE8" w14:textId="1C27B04B" w:rsidR="002D249A" w:rsidRDefault="00880B24" w:rsidP="002D249A">
      <w:pPr>
        <w:spacing w:line="276" w:lineRule="exact"/>
        <w:ind w:left="62" w:firstLine="658"/>
        <w:rPr>
          <w:rFonts w:asciiTheme="minorHAnsi" w:hAnsiTheme="minorHAnsi"/>
          <w:noProof/>
          <w:color w:val="0070C0"/>
          <w:spacing w:val="-4"/>
          <w:szCs w:val="22"/>
        </w:rPr>
      </w:pPr>
      <w:r w:rsidRPr="00CA3FD5">
        <w:rPr>
          <w:rFonts w:asciiTheme="minorHAnsi" w:hAnsiTheme="minorHAnsi"/>
          <w:noProof/>
          <w:color w:val="0070C0"/>
          <w:spacing w:val="-4"/>
          <w:szCs w:val="22"/>
          <w:highlight w:val="yellow"/>
        </w:rPr>
        <w:t>Enter</w:t>
      </w:r>
      <w:r w:rsidR="002D249A" w:rsidRPr="00CA3FD5">
        <w:rPr>
          <w:rFonts w:asciiTheme="minorHAnsi" w:hAnsiTheme="minorHAnsi"/>
          <w:noProof/>
          <w:color w:val="0070C0"/>
          <w:spacing w:val="-4"/>
          <w:szCs w:val="22"/>
          <w:highlight w:val="yellow"/>
        </w:rPr>
        <w:t xml:space="preserve"> your organization communication here.</w:t>
      </w:r>
    </w:p>
    <w:p w14:paraId="5C5FD491" w14:textId="551FFFA6" w:rsidR="002D249A" w:rsidRDefault="002D249A" w:rsidP="002D249A">
      <w:pPr>
        <w:spacing w:line="276" w:lineRule="exact"/>
        <w:ind w:left="62" w:firstLine="658"/>
        <w:rPr>
          <w:rFonts w:asciiTheme="minorHAnsi" w:hAnsiTheme="minorHAnsi"/>
          <w:noProof/>
          <w:color w:val="0070C0"/>
          <w:spacing w:val="-4"/>
          <w:szCs w:val="22"/>
        </w:rPr>
      </w:pPr>
    </w:p>
    <w:p w14:paraId="479F745F" w14:textId="77777777" w:rsidR="002D249A" w:rsidRPr="001F6429" w:rsidRDefault="002D249A" w:rsidP="002D249A">
      <w:pPr>
        <w:spacing w:line="276" w:lineRule="exact"/>
        <w:ind w:left="62" w:firstLine="658"/>
        <w:rPr>
          <w:rFonts w:asciiTheme="minorHAnsi" w:hAnsiTheme="minorHAnsi"/>
          <w:noProof/>
          <w:color w:val="0070C0"/>
          <w:spacing w:val="-4"/>
          <w:szCs w:val="22"/>
        </w:rPr>
      </w:pPr>
    </w:p>
    <w:p w14:paraId="72433CD6" w14:textId="77777777" w:rsidR="00194434" w:rsidRDefault="00194434" w:rsidP="00AD62ED">
      <w:pPr>
        <w:pStyle w:val="BodyText"/>
      </w:pPr>
    </w:p>
    <w:p w14:paraId="0820EBF1" w14:textId="77777777" w:rsidR="00AD62ED" w:rsidRDefault="00AD62ED" w:rsidP="000F0E74">
      <w:pPr>
        <w:pStyle w:val="Heading2"/>
        <w:numPr>
          <w:ilvl w:val="1"/>
          <w:numId w:val="14"/>
        </w:numPr>
        <w:ind w:left="792"/>
      </w:pPr>
      <w:bookmarkStart w:id="545" w:name="_Toc528306980"/>
      <w:r>
        <w:t>System Configuration Baseline</w:t>
      </w:r>
      <w:bookmarkEnd w:id="545"/>
    </w:p>
    <w:p w14:paraId="112B3198" w14:textId="3C9F6F8E" w:rsidR="00194434" w:rsidRDefault="00194434" w:rsidP="00194434">
      <w:pPr>
        <w:spacing w:line="393" w:lineRule="exact"/>
        <w:ind w:left="62"/>
      </w:pPr>
      <w:r>
        <w:rPr>
          <w:noProof/>
          <w:color w:val="000000"/>
          <w:spacing w:val="-3"/>
          <w:sz w:val="24"/>
        </w:rPr>
        <w:t>The</w:t>
      </w:r>
      <w:r>
        <w:rPr>
          <w:rFonts w:ascii="Calibri" w:hAnsi="Calibri" w:cs="Calibri"/>
          <w:noProof/>
          <w:color w:val="000000"/>
          <w:spacing w:val="2"/>
          <w:sz w:val="24"/>
        </w:rPr>
        <w:t> </w:t>
      </w:r>
      <w:r>
        <w:rPr>
          <w:noProof/>
          <w:color w:val="000000"/>
          <w:spacing w:val="-3"/>
          <w:sz w:val="24"/>
        </w:rPr>
        <w:t>system</w:t>
      </w:r>
      <w:r>
        <w:rPr>
          <w:rFonts w:ascii="Calibri" w:hAnsi="Calibri" w:cs="Calibri"/>
          <w:noProof/>
          <w:color w:val="000000"/>
          <w:spacing w:val="3"/>
          <w:sz w:val="24"/>
        </w:rPr>
        <w:t> </w:t>
      </w:r>
      <w:r>
        <w:rPr>
          <w:noProof/>
          <w:color w:val="000000"/>
          <w:spacing w:val="-2"/>
          <w:sz w:val="24"/>
        </w:rPr>
        <w:t>infrastructure</w:t>
      </w:r>
      <w:r>
        <w:rPr>
          <w:rFonts w:ascii="Calibri" w:hAnsi="Calibri" w:cs="Calibri"/>
          <w:noProof/>
          <w:color w:val="000000"/>
          <w:spacing w:val="4"/>
          <w:sz w:val="24"/>
        </w:rPr>
        <w:t> </w:t>
      </w:r>
      <w:r>
        <w:rPr>
          <w:noProof/>
          <w:color w:val="000000"/>
          <w:spacing w:val="-2"/>
          <w:sz w:val="24"/>
        </w:rPr>
        <w:t>is</w:t>
      </w:r>
      <w:r>
        <w:rPr>
          <w:rFonts w:ascii="Calibri" w:hAnsi="Calibri" w:cs="Calibri"/>
          <w:noProof/>
          <w:color w:val="000000"/>
          <w:spacing w:val="3"/>
          <w:sz w:val="24"/>
        </w:rPr>
        <w:t> </w:t>
      </w:r>
      <w:r>
        <w:rPr>
          <w:noProof/>
          <w:color w:val="000000"/>
          <w:spacing w:val="-3"/>
          <w:sz w:val="24"/>
        </w:rPr>
        <w:t>deployed</w:t>
      </w:r>
      <w:r>
        <w:rPr>
          <w:rFonts w:ascii="Calibri" w:hAnsi="Calibri" w:cs="Calibri"/>
          <w:noProof/>
          <w:color w:val="000000"/>
          <w:spacing w:val="3"/>
          <w:sz w:val="24"/>
        </w:rPr>
        <w:t> </w:t>
      </w:r>
      <w:r>
        <w:rPr>
          <w:noProof/>
          <w:color w:val="000000"/>
          <w:spacing w:val="-2"/>
          <w:sz w:val="24"/>
        </w:rPr>
        <w:t>to</w:t>
      </w:r>
      <w:r>
        <w:rPr>
          <w:rFonts w:ascii="Calibri" w:hAnsi="Calibri" w:cs="Calibri"/>
          <w:noProof/>
          <w:color w:val="000000"/>
          <w:spacing w:val="6"/>
          <w:sz w:val="24"/>
        </w:rPr>
        <w:t> </w:t>
      </w:r>
      <w:r w:rsidR="000F724B">
        <w:rPr>
          <w:noProof/>
          <w:color w:val="000000"/>
          <w:spacing w:val="-3"/>
          <w:sz w:val="24"/>
        </w:rPr>
        <w:t>Amazon Web Services</w:t>
      </w:r>
      <w:r>
        <w:rPr>
          <w:rFonts w:ascii="Calibri" w:hAnsi="Calibri" w:cs="Calibri"/>
          <w:noProof/>
          <w:color w:val="000000"/>
          <w:spacing w:val="7"/>
          <w:sz w:val="24"/>
        </w:rPr>
        <w:t> </w:t>
      </w:r>
      <w:r>
        <w:rPr>
          <w:noProof/>
          <w:color w:val="000000"/>
          <w:spacing w:val="-3"/>
          <w:sz w:val="24"/>
        </w:rPr>
        <w:t>(</w:t>
      </w:r>
      <w:r w:rsidR="000F724B">
        <w:rPr>
          <w:noProof/>
          <w:color w:val="000000"/>
          <w:spacing w:val="-3"/>
          <w:sz w:val="24"/>
        </w:rPr>
        <w:t>AWS</w:t>
      </w:r>
      <w:r>
        <w:rPr>
          <w:noProof/>
          <w:color w:val="000000"/>
          <w:spacing w:val="-3"/>
          <w:sz w:val="24"/>
        </w:rPr>
        <w:t>),</w:t>
      </w:r>
      <w:r>
        <w:rPr>
          <w:rFonts w:ascii="Calibri" w:hAnsi="Calibri" w:cs="Calibri"/>
          <w:noProof/>
          <w:color w:val="000000"/>
          <w:spacing w:val="3"/>
          <w:sz w:val="24"/>
        </w:rPr>
        <w:t> </w:t>
      </w:r>
      <w:r>
        <w:rPr>
          <w:noProof/>
          <w:color w:val="000000"/>
          <w:spacing w:val="-3"/>
          <w:sz w:val="24"/>
        </w:rPr>
        <w:t>which</w:t>
      </w:r>
      <w:r>
        <w:rPr>
          <w:rFonts w:ascii="Calibri" w:hAnsi="Calibri" w:cs="Calibri"/>
          <w:noProof/>
          <w:color w:val="000000"/>
          <w:spacing w:val="3"/>
          <w:sz w:val="24"/>
        </w:rPr>
        <w:t> </w:t>
      </w:r>
      <w:r>
        <w:rPr>
          <w:noProof/>
          <w:color w:val="000000"/>
          <w:spacing w:val="-2"/>
          <w:sz w:val="24"/>
        </w:rPr>
        <w:t>is</w:t>
      </w:r>
    </w:p>
    <w:p w14:paraId="411A612C" w14:textId="77777777" w:rsidR="00194434" w:rsidRDefault="00194434" w:rsidP="00194434">
      <w:pPr>
        <w:spacing w:line="276" w:lineRule="exact"/>
        <w:ind w:left="62"/>
      </w:pPr>
      <w:r>
        <w:rPr>
          <w:noProof/>
          <w:color w:val="000000"/>
          <w:spacing w:val="-3"/>
          <w:sz w:val="24"/>
        </w:rPr>
        <w:t>connected</w:t>
      </w:r>
      <w:r>
        <w:rPr>
          <w:rFonts w:ascii="Calibri" w:hAnsi="Calibri" w:cs="Calibri"/>
          <w:noProof/>
          <w:color w:val="000000"/>
          <w:spacing w:val="3"/>
          <w:sz w:val="24"/>
        </w:rPr>
        <w:t> </w:t>
      </w:r>
      <w:r>
        <w:rPr>
          <w:noProof/>
          <w:color w:val="000000"/>
          <w:spacing w:val="-3"/>
          <w:sz w:val="24"/>
        </w:rPr>
        <w:t>through</w:t>
      </w:r>
      <w:r>
        <w:rPr>
          <w:rFonts w:ascii="Calibri" w:hAnsi="Calibri" w:cs="Calibri"/>
          <w:noProof/>
          <w:color w:val="000000"/>
          <w:spacing w:val="5"/>
          <w:sz w:val="24"/>
        </w:rPr>
        <w:t> </w:t>
      </w:r>
      <w:r>
        <w:rPr>
          <w:noProof/>
          <w:color w:val="000000"/>
          <w:spacing w:val="-3"/>
          <w:sz w:val="24"/>
        </w:rPr>
        <w:t>VA’s</w:t>
      </w:r>
      <w:r>
        <w:rPr>
          <w:rFonts w:ascii="Calibri" w:hAnsi="Calibri" w:cs="Calibri"/>
          <w:noProof/>
          <w:color w:val="000000"/>
          <w:spacing w:val="5"/>
          <w:sz w:val="24"/>
        </w:rPr>
        <w:t> </w:t>
      </w:r>
      <w:r>
        <w:rPr>
          <w:noProof/>
          <w:color w:val="000000"/>
          <w:spacing w:val="-3"/>
          <w:sz w:val="24"/>
        </w:rPr>
        <w:t>Trusted</w:t>
      </w:r>
      <w:r>
        <w:rPr>
          <w:rFonts w:ascii="Calibri" w:hAnsi="Calibri" w:cs="Calibri"/>
          <w:noProof/>
          <w:color w:val="000000"/>
          <w:spacing w:val="5"/>
          <w:sz w:val="24"/>
        </w:rPr>
        <w:t> </w:t>
      </w:r>
      <w:r>
        <w:rPr>
          <w:noProof/>
          <w:color w:val="000000"/>
          <w:spacing w:val="-3"/>
          <w:sz w:val="24"/>
        </w:rPr>
        <w:t>Internet</w:t>
      </w:r>
      <w:r>
        <w:rPr>
          <w:rFonts w:ascii="Calibri" w:hAnsi="Calibri" w:cs="Calibri"/>
          <w:noProof/>
          <w:color w:val="000000"/>
          <w:spacing w:val="3"/>
          <w:sz w:val="24"/>
        </w:rPr>
        <w:t> </w:t>
      </w:r>
      <w:r>
        <w:rPr>
          <w:noProof/>
          <w:color w:val="000000"/>
          <w:spacing w:val="-3"/>
          <w:sz w:val="24"/>
        </w:rPr>
        <w:t>Connection</w:t>
      </w:r>
      <w:r>
        <w:rPr>
          <w:rFonts w:ascii="Calibri" w:hAnsi="Calibri" w:cs="Calibri"/>
          <w:noProof/>
          <w:color w:val="000000"/>
          <w:spacing w:val="3"/>
          <w:sz w:val="24"/>
        </w:rPr>
        <w:t> </w:t>
      </w:r>
      <w:r>
        <w:rPr>
          <w:noProof/>
          <w:color w:val="000000"/>
          <w:spacing w:val="-3"/>
          <w:sz w:val="24"/>
        </w:rPr>
        <w:t>(TIC)</w:t>
      </w:r>
      <w:r>
        <w:rPr>
          <w:rFonts w:ascii="Calibri" w:hAnsi="Calibri" w:cs="Calibri"/>
          <w:noProof/>
          <w:color w:val="000000"/>
          <w:spacing w:val="5"/>
          <w:sz w:val="24"/>
        </w:rPr>
        <w:t> </w:t>
      </w:r>
      <w:r>
        <w:rPr>
          <w:noProof/>
          <w:color w:val="000000"/>
          <w:spacing w:val="-3"/>
          <w:sz w:val="24"/>
        </w:rPr>
        <w:t>and</w:t>
      </w:r>
      <w:r>
        <w:rPr>
          <w:rFonts w:ascii="Calibri" w:hAnsi="Calibri" w:cs="Calibri"/>
          <w:noProof/>
          <w:color w:val="000000"/>
          <w:spacing w:val="3"/>
          <w:sz w:val="24"/>
        </w:rPr>
        <w:t> </w:t>
      </w:r>
      <w:r>
        <w:rPr>
          <w:noProof/>
          <w:color w:val="000000"/>
          <w:spacing w:val="-4"/>
          <w:sz w:val="24"/>
        </w:rPr>
        <w:t>VA</w:t>
      </w:r>
      <w:r>
        <w:rPr>
          <w:rFonts w:ascii="Calibri" w:hAnsi="Calibri" w:cs="Calibri"/>
          <w:noProof/>
          <w:color w:val="000000"/>
          <w:spacing w:val="4"/>
          <w:sz w:val="24"/>
        </w:rPr>
        <w:t> </w:t>
      </w:r>
      <w:r>
        <w:rPr>
          <w:noProof/>
          <w:color w:val="000000"/>
          <w:spacing w:val="-4"/>
          <w:sz w:val="24"/>
        </w:rPr>
        <w:t>N</w:t>
      </w:r>
      <w:r>
        <w:rPr>
          <w:noProof/>
          <w:color w:val="000000"/>
          <w:spacing w:val="-2"/>
          <w:sz w:val="24"/>
        </w:rPr>
        <w:t>ational</w:t>
      </w:r>
      <w:r>
        <w:rPr>
          <w:rFonts w:ascii="Calibri" w:hAnsi="Calibri" w:cs="Calibri"/>
          <w:noProof/>
          <w:color w:val="000000"/>
          <w:spacing w:val="4"/>
          <w:sz w:val="24"/>
        </w:rPr>
        <w:t> </w:t>
      </w:r>
      <w:r>
        <w:rPr>
          <w:noProof/>
          <w:color w:val="000000"/>
          <w:spacing w:val="-2"/>
          <w:sz w:val="24"/>
        </w:rPr>
        <w:t>Security</w:t>
      </w:r>
    </w:p>
    <w:p w14:paraId="2C0E9D5E" w14:textId="121AC7B9" w:rsidR="00194434" w:rsidRDefault="00194434" w:rsidP="00194434">
      <w:pPr>
        <w:spacing w:line="276" w:lineRule="exact"/>
        <w:ind w:left="62"/>
      </w:pPr>
      <w:r>
        <w:rPr>
          <w:noProof/>
          <w:color w:val="000000"/>
          <w:spacing w:val="-3"/>
          <w:sz w:val="24"/>
        </w:rPr>
        <w:t>Operations</w:t>
      </w:r>
      <w:r>
        <w:rPr>
          <w:rFonts w:ascii="Calibri" w:hAnsi="Calibri" w:cs="Calibri"/>
          <w:noProof/>
          <w:color w:val="000000"/>
          <w:spacing w:val="4"/>
          <w:sz w:val="24"/>
        </w:rPr>
        <w:t> </w:t>
      </w:r>
      <w:r>
        <w:rPr>
          <w:noProof/>
          <w:color w:val="000000"/>
          <w:spacing w:val="-3"/>
          <w:sz w:val="24"/>
        </w:rPr>
        <w:t>Center</w:t>
      </w:r>
      <w:r>
        <w:rPr>
          <w:rFonts w:ascii="Calibri" w:hAnsi="Calibri" w:cs="Calibri"/>
          <w:noProof/>
          <w:color w:val="000000"/>
          <w:spacing w:val="4"/>
          <w:sz w:val="24"/>
        </w:rPr>
        <w:t> </w:t>
      </w:r>
      <w:r>
        <w:rPr>
          <w:noProof/>
          <w:color w:val="000000"/>
          <w:spacing w:val="-3"/>
          <w:sz w:val="24"/>
        </w:rPr>
        <w:t>(NSOC)</w:t>
      </w:r>
      <w:r>
        <w:rPr>
          <w:rFonts w:ascii="Calibri" w:hAnsi="Calibri" w:cs="Calibri"/>
          <w:noProof/>
          <w:color w:val="000000"/>
          <w:spacing w:val="4"/>
          <w:sz w:val="24"/>
        </w:rPr>
        <w:t> </w:t>
      </w:r>
      <w:r>
        <w:rPr>
          <w:noProof/>
          <w:color w:val="000000"/>
          <w:spacing w:val="-2"/>
          <w:sz w:val="24"/>
        </w:rPr>
        <w:t>for</w:t>
      </w:r>
      <w:r>
        <w:rPr>
          <w:rFonts w:ascii="Calibri" w:hAnsi="Calibri" w:cs="Calibri"/>
          <w:noProof/>
          <w:color w:val="000000"/>
          <w:spacing w:val="2"/>
          <w:sz w:val="24"/>
        </w:rPr>
        <w:t> </w:t>
      </w:r>
      <w:r>
        <w:rPr>
          <w:noProof/>
          <w:color w:val="000000"/>
          <w:spacing w:val="-2"/>
          <w:sz w:val="24"/>
        </w:rPr>
        <w:t>security</w:t>
      </w:r>
      <w:r>
        <w:rPr>
          <w:rFonts w:ascii="Calibri" w:hAnsi="Calibri" w:cs="Calibri"/>
          <w:noProof/>
          <w:color w:val="000000"/>
          <w:spacing w:val="1"/>
          <w:sz w:val="24"/>
        </w:rPr>
        <w:t> </w:t>
      </w:r>
      <w:r>
        <w:rPr>
          <w:noProof/>
          <w:color w:val="000000"/>
          <w:spacing w:val="-3"/>
          <w:sz w:val="24"/>
        </w:rPr>
        <w:t>compliance.</w:t>
      </w:r>
      <w:r>
        <w:rPr>
          <w:rFonts w:ascii="Calibri" w:hAnsi="Calibri" w:cs="Calibri"/>
          <w:noProof/>
          <w:color w:val="000000"/>
          <w:w w:val="217"/>
          <w:sz w:val="24"/>
        </w:rPr>
        <w:t> </w:t>
      </w:r>
      <w:r w:rsidR="00213A4C">
        <w:rPr>
          <w:rFonts w:ascii="Calibri" w:hAnsi="Calibri" w:cs="Calibri"/>
          <w:noProof/>
          <w:color w:val="000000"/>
          <w:w w:val="217"/>
          <w:sz w:val="24"/>
        </w:rPr>
        <w:t xml:space="preserve"> </w:t>
      </w:r>
      <w:r>
        <w:rPr>
          <w:noProof/>
          <w:color w:val="000000"/>
          <w:spacing w:val="-3"/>
          <w:sz w:val="24"/>
        </w:rPr>
        <w:t>The</w:t>
      </w:r>
      <w:r w:rsidR="00E73F03">
        <w:rPr>
          <w:rFonts w:ascii="Calibri" w:hAnsi="Calibri" w:cs="Calibri"/>
          <w:noProof/>
          <w:color w:val="000000"/>
          <w:w w:val="214"/>
          <w:sz w:val="24"/>
        </w:rPr>
        <w:t xml:space="preserve"> </w:t>
      </w:r>
      <w:r>
        <w:rPr>
          <w:noProof/>
          <w:color w:val="000000"/>
          <w:spacing w:val="-3"/>
          <w:sz w:val="24"/>
        </w:rPr>
        <w:t>VAEC</w:t>
      </w:r>
      <w:r>
        <w:rPr>
          <w:rFonts w:ascii="Calibri" w:hAnsi="Calibri" w:cs="Calibri"/>
          <w:noProof/>
          <w:color w:val="000000"/>
          <w:spacing w:val="3"/>
          <w:sz w:val="24"/>
        </w:rPr>
        <w:t> </w:t>
      </w:r>
      <w:r>
        <w:rPr>
          <w:noProof/>
          <w:color w:val="000000"/>
          <w:spacing w:val="-3"/>
          <w:sz w:val="24"/>
        </w:rPr>
        <w:t>team</w:t>
      </w:r>
      <w:r>
        <w:rPr>
          <w:rFonts w:ascii="Calibri" w:hAnsi="Calibri" w:cs="Calibri"/>
          <w:noProof/>
          <w:color w:val="000000"/>
          <w:spacing w:val="3"/>
          <w:sz w:val="24"/>
        </w:rPr>
        <w:t> </w:t>
      </w:r>
      <w:r>
        <w:rPr>
          <w:noProof/>
          <w:color w:val="000000"/>
          <w:spacing w:val="-2"/>
          <w:sz w:val="24"/>
        </w:rPr>
        <w:t>and</w:t>
      </w:r>
      <w:r>
        <w:rPr>
          <w:rFonts w:ascii="Calibri" w:hAnsi="Calibri" w:cs="Calibri"/>
          <w:noProof/>
          <w:color w:val="000000"/>
          <w:spacing w:val="3"/>
          <w:sz w:val="24"/>
        </w:rPr>
        <w:t> </w:t>
      </w:r>
      <w:r>
        <w:rPr>
          <w:noProof/>
          <w:color w:val="000000"/>
          <w:spacing w:val="-3"/>
          <w:sz w:val="24"/>
        </w:rPr>
        <w:t>the</w:t>
      </w:r>
      <w:r>
        <w:rPr>
          <w:rFonts w:ascii="Calibri" w:hAnsi="Calibri" w:cs="Calibri"/>
          <w:noProof/>
          <w:color w:val="000000"/>
          <w:spacing w:val="5"/>
          <w:sz w:val="24"/>
        </w:rPr>
        <w:t> </w:t>
      </w:r>
      <w:r>
        <w:rPr>
          <w:noProof/>
          <w:color w:val="000000"/>
          <w:spacing w:val="-5"/>
          <w:sz w:val="24"/>
        </w:rPr>
        <w:t>IO</w:t>
      </w:r>
      <w:r>
        <w:rPr>
          <w:rFonts w:ascii="Calibri" w:hAnsi="Calibri" w:cs="Calibri"/>
          <w:noProof/>
          <w:color w:val="000000"/>
          <w:spacing w:val="3"/>
          <w:sz w:val="24"/>
        </w:rPr>
        <w:t> </w:t>
      </w:r>
      <w:r>
        <w:rPr>
          <w:noProof/>
          <w:color w:val="000000"/>
          <w:spacing w:val="-3"/>
          <w:sz w:val="24"/>
        </w:rPr>
        <w:t>Cloud</w:t>
      </w:r>
    </w:p>
    <w:p w14:paraId="47B7E475" w14:textId="3890A200" w:rsidR="00194434" w:rsidRDefault="00194434" w:rsidP="00194434">
      <w:pPr>
        <w:spacing w:line="276" w:lineRule="exact"/>
        <w:ind w:left="62"/>
      </w:pPr>
      <w:r>
        <w:rPr>
          <w:noProof/>
          <w:color w:val="000000"/>
          <w:spacing w:val="-3"/>
          <w:sz w:val="24"/>
        </w:rPr>
        <w:t>Architect</w:t>
      </w:r>
      <w:r>
        <w:rPr>
          <w:rFonts w:ascii="Calibri" w:hAnsi="Calibri" w:cs="Calibri"/>
          <w:noProof/>
          <w:color w:val="000000"/>
          <w:spacing w:val="3"/>
          <w:sz w:val="24"/>
        </w:rPr>
        <w:t> </w:t>
      </w:r>
      <w:r>
        <w:rPr>
          <w:noProof/>
          <w:color w:val="000000"/>
          <w:spacing w:val="-3"/>
          <w:sz w:val="24"/>
        </w:rPr>
        <w:t>team</w:t>
      </w:r>
      <w:r>
        <w:rPr>
          <w:rFonts w:ascii="Calibri" w:hAnsi="Calibri" w:cs="Calibri"/>
          <w:noProof/>
          <w:color w:val="000000"/>
          <w:spacing w:val="4"/>
          <w:sz w:val="24"/>
        </w:rPr>
        <w:t> </w:t>
      </w:r>
      <w:r>
        <w:rPr>
          <w:noProof/>
          <w:color w:val="000000"/>
          <w:spacing w:val="-3"/>
          <w:sz w:val="24"/>
        </w:rPr>
        <w:t>define</w:t>
      </w:r>
      <w:r>
        <w:rPr>
          <w:rFonts w:ascii="Calibri" w:hAnsi="Calibri" w:cs="Calibri"/>
          <w:noProof/>
          <w:color w:val="000000"/>
          <w:spacing w:val="4"/>
          <w:sz w:val="24"/>
        </w:rPr>
        <w:t> </w:t>
      </w:r>
      <w:r>
        <w:rPr>
          <w:noProof/>
          <w:color w:val="000000"/>
          <w:spacing w:val="-3"/>
          <w:sz w:val="24"/>
        </w:rPr>
        <w:t>and</w:t>
      </w:r>
      <w:r>
        <w:rPr>
          <w:rFonts w:ascii="Calibri" w:hAnsi="Calibri" w:cs="Calibri"/>
          <w:noProof/>
          <w:color w:val="000000"/>
          <w:spacing w:val="3"/>
          <w:sz w:val="24"/>
        </w:rPr>
        <w:t> </w:t>
      </w:r>
      <w:r>
        <w:rPr>
          <w:noProof/>
          <w:color w:val="000000"/>
          <w:spacing w:val="-3"/>
          <w:sz w:val="24"/>
        </w:rPr>
        <w:t>manage</w:t>
      </w:r>
      <w:r>
        <w:rPr>
          <w:rFonts w:ascii="Calibri" w:hAnsi="Calibri" w:cs="Calibri"/>
          <w:noProof/>
          <w:color w:val="000000"/>
          <w:spacing w:val="2"/>
          <w:sz w:val="24"/>
        </w:rPr>
        <w:t> </w:t>
      </w:r>
      <w:r>
        <w:rPr>
          <w:noProof/>
          <w:color w:val="000000"/>
          <w:spacing w:val="-3"/>
          <w:sz w:val="24"/>
        </w:rPr>
        <w:t>the</w:t>
      </w:r>
      <w:r>
        <w:rPr>
          <w:rFonts w:ascii="Calibri" w:hAnsi="Calibri" w:cs="Calibri"/>
          <w:noProof/>
          <w:color w:val="000000"/>
          <w:spacing w:val="3"/>
          <w:sz w:val="24"/>
        </w:rPr>
        <w:t> </w:t>
      </w:r>
      <w:r>
        <w:rPr>
          <w:noProof/>
          <w:color w:val="000000"/>
          <w:spacing w:val="-2"/>
          <w:sz w:val="24"/>
        </w:rPr>
        <w:t>baseline</w:t>
      </w:r>
      <w:r>
        <w:rPr>
          <w:rFonts w:ascii="Calibri" w:hAnsi="Calibri" w:cs="Calibri"/>
          <w:noProof/>
          <w:color w:val="000000"/>
          <w:spacing w:val="2"/>
          <w:sz w:val="24"/>
        </w:rPr>
        <w:t> </w:t>
      </w:r>
      <w:r>
        <w:rPr>
          <w:noProof/>
          <w:color w:val="000000"/>
          <w:spacing w:val="-2"/>
          <w:sz w:val="24"/>
        </w:rPr>
        <w:t>for</w:t>
      </w:r>
      <w:r>
        <w:rPr>
          <w:rFonts w:ascii="Calibri" w:hAnsi="Calibri" w:cs="Calibri"/>
          <w:noProof/>
          <w:color w:val="000000"/>
          <w:spacing w:val="4"/>
          <w:sz w:val="24"/>
        </w:rPr>
        <w:t> </w:t>
      </w:r>
      <w:r>
        <w:rPr>
          <w:noProof/>
          <w:color w:val="000000"/>
          <w:spacing w:val="-3"/>
          <w:sz w:val="24"/>
        </w:rPr>
        <w:t>the</w:t>
      </w:r>
      <w:r>
        <w:rPr>
          <w:rFonts w:ascii="Calibri" w:hAnsi="Calibri" w:cs="Calibri"/>
          <w:noProof/>
          <w:color w:val="000000"/>
          <w:spacing w:val="3"/>
          <w:sz w:val="24"/>
        </w:rPr>
        <w:t> </w:t>
      </w:r>
      <w:r>
        <w:rPr>
          <w:noProof/>
          <w:color w:val="000000"/>
          <w:spacing w:val="-3"/>
          <w:sz w:val="24"/>
        </w:rPr>
        <w:t>GSS.</w:t>
      </w:r>
      <w:r>
        <w:rPr>
          <w:rFonts w:ascii="Calibri" w:hAnsi="Calibri" w:cs="Calibri"/>
          <w:noProof/>
          <w:color w:val="000000"/>
          <w:w w:val="216"/>
          <w:sz w:val="24"/>
        </w:rPr>
        <w:t> </w:t>
      </w:r>
      <w:r w:rsidR="00213A4C">
        <w:rPr>
          <w:rFonts w:ascii="Calibri" w:hAnsi="Calibri" w:cs="Calibri"/>
          <w:noProof/>
          <w:color w:val="000000"/>
          <w:w w:val="216"/>
          <w:sz w:val="24"/>
        </w:rPr>
        <w:t xml:space="preserve"> </w:t>
      </w:r>
      <w:r>
        <w:rPr>
          <w:noProof/>
          <w:color w:val="000000"/>
          <w:spacing w:val="-3"/>
          <w:sz w:val="24"/>
        </w:rPr>
        <w:t>All</w:t>
      </w:r>
      <w:r>
        <w:rPr>
          <w:rFonts w:ascii="Calibri" w:hAnsi="Calibri" w:cs="Calibri"/>
          <w:noProof/>
          <w:color w:val="000000"/>
          <w:spacing w:val="3"/>
          <w:sz w:val="24"/>
        </w:rPr>
        <w:t> </w:t>
      </w:r>
      <w:r>
        <w:rPr>
          <w:noProof/>
          <w:color w:val="000000"/>
          <w:spacing w:val="-3"/>
          <w:sz w:val="24"/>
        </w:rPr>
        <w:t>changes</w:t>
      </w:r>
      <w:r>
        <w:rPr>
          <w:rFonts w:ascii="Calibri" w:hAnsi="Calibri" w:cs="Calibri"/>
          <w:noProof/>
          <w:color w:val="000000"/>
          <w:spacing w:val="4"/>
          <w:sz w:val="24"/>
        </w:rPr>
        <w:t> </w:t>
      </w:r>
      <w:r>
        <w:rPr>
          <w:noProof/>
          <w:color w:val="000000"/>
          <w:spacing w:val="-1"/>
          <w:sz w:val="24"/>
        </w:rPr>
        <w:t>to</w:t>
      </w:r>
      <w:r>
        <w:rPr>
          <w:rFonts w:ascii="Calibri" w:hAnsi="Calibri" w:cs="Calibri"/>
          <w:noProof/>
          <w:color w:val="000000"/>
          <w:spacing w:val="3"/>
          <w:sz w:val="24"/>
        </w:rPr>
        <w:t> </w:t>
      </w:r>
      <w:r>
        <w:rPr>
          <w:noProof/>
          <w:color w:val="000000"/>
          <w:spacing w:val="-3"/>
          <w:sz w:val="24"/>
        </w:rPr>
        <w:t>the</w:t>
      </w:r>
      <w:r>
        <w:rPr>
          <w:rFonts w:ascii="Calibri" w:hAnsi="Calibri" w:cs="Calibri"/>
          <w:noProof/>
          <w:color w:val="000000"/>
          <w:spacing w:val="3"/>
          <w:sz w:val="24"/>
        </w:rPr>
        <w:t> </w:t>
      </w:r>
      <w:r>
        <w:rPr>
          <w:noProof/>
          <w:color w:val="000000"/>
          <w:spacing w:val="-3"/>
          <w:sz w:val="24"/>
        </w:rPr>
        <w:t>baseline</w:t>
      </w:r>
      <w:r>
        <w:rPr>
          <w:rFonts w:ascii="Calibri" w:hAnsi="Calibri" w:cs="Calibri"/>
          <w:noProof/>
          <w:color w:val="000000"/>
          <w:spacing w:val="2"/>
          <w:sz w:val="24"/>
        </w:rPr>
        <w:t> </w:t>
      </w:r>
      <w:r>
        <w:rPr>
          <w:noProof/>
          <w:color w:val="000000"/>
          <w:spacing w:val="-2"/>
          <w:sz w:val="24"/>
        </w:rPr>
        <w:t>are</w:t>
      </w:r>
    </w:p>
    <w:p w14:paraId="0820EBF3" w14:textId="335DB252" w:rsidR="00AD62ED" w:rsidRDefault="00194434" w:rsidP="005C31F9">
      <w:pPr>
        <w:spacing w:line="276" w:lineRule="exact"/>
        <w:ind w:left="62"/>
        <w:rPr>
          <w:noProof/>
          <w:color w:val="000000"/>
          <w:spacing w:val="-4"/>
          <w:sz w:val="24"/>
        </w:rPr>
      </w:pPr>
      <w:r>
        <w:rPr>
          <w:noProof/>
          <w:color w:val="000000"/>
          <w:spacing w:val="-3"/>
          <w:sz w:val="24"/>
        </w:rPr>
        <w:t>documented,</w:t>
      </w:r>
      <w:r>
        <w:rPr>
          <w:rFonts w:ascii="Calibri" w:hAnsi="Calibri" w:cs="Calibri"/>
          <w:noProof/>
          <w:color w:val="000000"/>
          <w:spacing w:val="3"/>
          <w:sz w:val="24"/>
        </w:rPr>
        <w:t> </w:t>
      </w:r>
      <w:r>
        <w:rPr>
          <w:noProof/>
          <w:color w:val="000000"/>
          <w:spacing w:val="-3"/>
          <w:sz w:val="24"/>
        </w:rPr>
        <w:t>communicated</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3"/>
          <w:sz w:val="24"/>
        </w:rPr>
        <w:t>reviewed.</w:t>
      </w:r>
      <w:r>
        <w:rPr>
          <w:rFonts w:ascii="Calibri" w:hAnsi="Calibri" w:cs="Calibri"/>
          <w:noProof/>
          <w:color w:val="000000"/>
          <w:w w:val="216"/>
          <w:sz w:val="24"/>
        </w:rPr>
        <w:t> </w:t>
      </w:r>
      <w:r w:rsidR="00213A4C">
        <w:rPr>
          <w:rFonts w:ascii="Calibri" w:hAnsi="Calibri" w:cs="Calibri"/>
          <w:noProof/>
          <w:color w:val="000000"/>
          <w:w w:val="216"/>
          <w:sz w:val="24"/>
        </w:rPr>
        <w:t xml:space="preserve"> </w:t>
      </w:r>
      <w:r>
        <w:rPr>
          <w:noProof/>
          <w:color w:val="000000"/>
          <w:spacing w:val="-2"/>
          <w:sz w:val="24"/>
        </w:rPr>
        <w:t>The</w:t>
      </w:r>
      <w:r>
        <w:rPr>
          <w:rFonts w:ascii="Calibri" w:hAnsi="Calibri" w:cs="Calibri"/>
          <w:noProof/>
          <w:color w:val="000000"/>
          <w:spacing w:val="2"/>
          <w:sz w:val="24"/>
        </w:rPr>
        <w:t> </w:t>
      </w:r>
      <w:r>
        <w:rPr>
          <w:noProof/>
          <w:color w:val="000000"/>
          <w:spacing w:val="-2"/>
          <w:sz w:val="24"/>
        </w:rPr>
        <w:t>baseline</w:t>
      </w:r>
      <w:r>
        <w:rPr>
          <w:rFonts w:ascii="Calibri" w:hAnsi="Calibri" w:cs="Calibri"/>
          <w:noProof/>
          <w:color w:val="000000"/>
          <w:spacing w:val="2"/>
          <w:sz w:val="24"/>
        </w:rPr>
        <w:t> </w:t>
      </w:r>
      <w:r>
        <w:rPr>
          <w:noProof/>
          <w:color w:val="000000"/>
          <w:spacing w:val="-3"/>
          <w:sz w:val="24"/>
        </w:rPr>
        <w:t>follows</w:t>
      </w:r>
      <w:r>
        <w:rPr>
          <w:rFonts w:ascii="Calibri" w:hAnsi="Calibri" w:cs="Calibri"/>
          <w:noProof/>
          <w:color w:val="000000"/>
          <w:spacing w:val="3"/>
          <w:sz w:val="24"/>
        </w:rPr>
        <w:t> </w:t>
      </w:r>
      <w:r>
        <w:rPr>
          <w:noProof/>
          <w:color w:val="000000"/>
          <w:spacing w:val="-4"/>
          <w:sz w:val="24"/>
        </w:rPr>
        <w:t>NIST</w:t>
      </w:r>
      <w:r>
        <w:rPr>
          <w:rFonts w:ascii="Calibri" w:hAnsi="Calibri" w:cs="Calibri"/>
          <w:noProof/>
          <w:color w:val="000000"/>
          <w:spacing w:val="3"/>
          <w:sz w:val="24"/>
        </w:rPr>
        <w:t> </w:t>
      </w:r>
      <w:r>
        <w:rPr>
          <w:noProof/>
          <w:color w:val="000000"/>
          <w:spacing w:val="-3"/>
          <w:sz w:val="24"/>
        </w:rPr>
        <w:t>800-53</w:t>
      </w:r>
      <w:r w:rsidR="00BD76F8">
        <w:rPr>
          <w:noProof/>
          <w:color w:val="000000"/>
          <w:spacing w:val="-3"/>
          <w:sz w:val="24"/>
        </w:rPr>
        <w:t xml:space="preserve"> R</w:t>
      </w:r>
      <w:r>
        <w:rPr>
          <w:noProof/>
          <w:color w:val="000000"/>
          <w:spacing w:val="-3"/>
          <w:sz w:val="24"/>
        </w:rPr>
        <w:t>ev</w:t>
      </w:r>
      <w:r w:rsidR="00213A4C">
        <w:rPr>
          <w:noProof/>
          <w:color w:val="000000"/>
          <w:spacing w:val="-3"/>
          <w:sz w:val="24"/>
        </w:rPr>
        <w:t xml:space="preserve"> </w:t>
      </w:r>
      <w:r>
        <w:rPr>
          <w:noProof/>
          <w:color w:val="000000"/>
          <w:spacing w:val="-3"/>
          <w:sz w:val="24"/>
        </w:rPr>
        <w:t>4</w:t>
      </w:r>
      <w:r>
        <w:rPr>
          <w:rFonts w:ascii="Calibri" w:hAnsi="Calibri" w:cs="Calibri"/>
          <w:noProof/>
          <w:color w:val="000000"/>
          <w:spacing w:val="6"/>
          <w:sz w:val="24"/>
        </w:rPr>
        <w:t> </w:t>
      </w:r>
      <w:r>
        <w:rPr>
          <w:noProof/>
          <w:color w:val="000000"/>
          <w:spacing w:val="-3"/>
          <w:sz w:val="24"/>
        </w:rPr>
        <w:t>guidance</w:t>
      </w:r>
      <w:r>
        <w:rPr>
          <w:rFonts w:ascii="Calibri" w:hAnsi="Calibri" w:cs="Calibri"/>
          <w:noProof/>
          <w:color w:val="000000"/>
          <w:spacing w:val="2"/>
          <w:sz w:val="24"/>
        </w:rPr>
        <w:t> </w:t>
      </w:r>
      <w:r>
        <w:rPr>
          <w:noProof/>
          <w:color w:val="000000"/>
          <w:spacing w:val="-3"/>
          <w:sz w:val="24"/>
        </w:rPr>
        <w:t>and</w:t>
      </w:r>
      <w:r w:rsidR="005E049E">
        <w:rPr>
          <w:noProof/>
          <w:color w:val="000000"/>
          <w:spacing w:val="-3"/>
          <w:sz w:val="24"/>
        </w:rPr>
        <w:t xml:space="preserve"> </w:t>
      </w:r>
      <w:r w:rsidR="005C31F9" w:rsidRPr="005C31F9">
        <w:rPr>
          <w:noProof/>
          <w:color w:val="000000"/>
          <w:spacing w:val="-4"/>
          <w:sz w:val="24"/>
        </w:rPr>
        <w:t>VA 6500 Handbook and policy for the creation, maintenance and sustainment of secure information systems.  The system does not currently store PHI or PII at this time.  Server configuration items (CI) are implemented in accordance with VA CRISP Guidelines for Windows and Linux based operating systems (OS).  These configuration baselines are documented in Section 2.4.6.</w:t>
      </w:r>
    </w:p>
    <w:p w14:paraId="48DC6D35" w14:textId="6F214C52" w:rsidR="005B325E" w:rsidRDefault="00D7313D" w:rsidP="00D7313D">
      <w:pPr>
        <w:pStyle w:val="Heading2"/>
        <w:numPr>
          <w:ilvl w:val="0"/>
          <w:numId w:val="0"/>
        </w:numPr>
        <w:rPr>
          <w:rFonts w:asciiTheme="minorHAnsi" w:hAnsiTheme="minorHAnsi"/>
          <w:b w:val="0"/>
          <w:noProof/>
          <w:color w:val="0070C0"/>
          <w:spacing w:val="-4"/>
          <w:sz w:val="22"/>
          <w:szCs w:val="22"/>
        </w:rPr>
      </w:pPr>
      <w:r>
        <w:rPr>
          <w:rFonts w:ascii="Times New Roman" w:hAnsi="Times New Roman" w:cs="Times New Roman"/>
          <w:b w:val="0"/>
          <w:bCs w:val="0"/>
          <w:iCs w:val="0"/>
          <w:noProof/>
          <w:color w:val="000000"/>
          <w:spacing w:val="-4"/>
          <w:kern w:val="0"/>
          <w:sz w:val="24"/>
          <w:szCs w:val="24"/>
        </w:rPr>
        <w:lastRenderedPageBreak/>
        <w:tab/>
      </w:r>
      <w:r w:rsidR="004F51CE" w:rsidRPr="00CA3FD5">
        <w:rPr>
          <w:rFonts w:asciiTheme="minorHAnsi" w:hAnsiTheme="minorHAnsi"/>
          <w:b w:val="0"/>
          <w:noProof/>
          <w:color w:val="0070C0"/>
          <w:spacing w:val="-4"/>
          <w:sz w:val="22"/>
          <w:szCs w:val="22"/>
          <w:highlight w:val="yellow"/>
        </w:rPr>
        <w:t>Enter</w:t>
      </w:r>
      <w:r w:rsidR="005B325E" w:rsidRPr="00CA3FD5">
        <w:rPr>
          <w:rFonts w:asciiTheme="minorHAnsi" w:hAnsiTheme="minorHAnsi"/>
          <w:b w:val="0"/>
          <w:noProof/>
          <w:color w:val="0070C0"/>
          <w:spacing w:val="-4"/>
          <w:sz w:val="22"/>
          <w:szCs w:val="22"/>
          <w:highlight w:val="yellow"/>
        </w:rPr>
        <w:t xml:space="preserve"> your organization </w:t>
      </w:r>
      <w:r w:rsidR="005B325E" w:rsidRPr="00CA3FD5">
        <w:rPr>
          <w:rFonts w:asciiTheme="minorHAnsi" w:hAnsiTheme="minorHAnsi"/>
          <w:b w:val="0"/>
          <w:color w:val="0070C0"/>
          <w:sz w:val="22"/>
          <w:szCs w:val="22"/>
          <w:highlight w:val="yellow"/>
        </w:rPr>
        <w:t>System Configuration Baseline</w:t>
      </w:r>
      <w:r w:rsidR="005B325E" w:rsidRPr="00CA3FD5">
        <w:rPr>
          <w:rFonts w:asciiTheme="minorHAnsi" w:hAnsiTheme="minorHAnsi"/>
          <w:b w:val="0"/>
          <w:noProof/>
          <w:color w:val="0070C0"/>
          <w:spacing w:val="-4"/>
          <w:sz w:val="22"/>
          <w:szCs w:val="22"/>
          <w:highlight w:val="yellow"/>
        </w:rPr>
        <w:t xml:space="preserve"> here.</w:t>
      </w:r>
    </w:p>
    <w:p w14:paraId="4CE8E728" w14:textId="77777777" w:rsidR="00D7313D" w:rsidRPr="00D7313D" w:rsidRDefault="00D7313D" w:rsidP="00D7313D">
      <w:pPr>
        <w:pStyle w:val="BodyText"/>
      </w:pPr>
    </w:p>
    <w:p w14:paraId="326D5712" w14:textId="77777777" w:rsidR="005B325E" w:rsidRDefault="005B325E" w:rsidP="005C31F9">
      <w:pPr>
        <w:spacing w:line="276" w:lineRule="exact"/>
        <w:ind w:left="62"/>
      </w:pPr>
    </w:p>
    <w:p w14:paraId="0820EBF4" w14:textId="77777777" w:rsidR="00AD62ED" w:rsidRPr="00327EFB" w:rsidRDefault="00281A91" w:rsidP="00AD62ED">
      <w:pPr>
        <w:pStyle w:val="BodyText"/>
        <w:rPr>
          <w:b/>
          <w:sz w:val="32"/>
          <w:szCs w:val="32"/>
        </w:rPr>
      </w:pPr>
      <w:r>
        <w:rPr>
          <w:b/>
          <w:sz w:val="32"/>
          <w:szCs w:val="32"/>
        </w:rPr>
        <w:t xml:space="preserve">3.4 </w:t>
      </w:r>
      <w:r w:rsidR="00AD62ED" w:rsidRPr="00327EFB">
        <w:rPr>
          <w:b/>
          <w:sz w:val="32"/>
          <w:szCs w:val="32"/>
        </w:rPr>
        <w:t>Configuration Control Process (CCP)</w:t>
      </w:r>
    </w:p>
    <w:p w14:paraId="185A9DB9" w14:textId="77777777" w:rsidR="00B43DD8" w:rsidRDefault="00B43DD8" w:rsidP="00B43DD8">
      <w:pPr>
        <w:spacing w:line="395" w:lineRule="exact"/>
        <w:ind w:left="62"/>
      </w:pPr>
      <w:r>
        <w:rPr>
          <w:noProof/>
          <w:color w:val="000000"/>
          <w:spacing w:val="-3"/>
          <w:sz w:val="24"/>
        </w:rPr>
        <w:t>The</w:t>
      </w:r>
      <w:r>
        <w:rPr>
          <w:rFonts w:ascii="Calibri" w:hAnsi="Calibri" w:cs="Calibri"/>
          <w:noProof/>
          <w:color w:val="000000"/>
          <w:spacing w:val="2"/>
          <w:sz w:val="24"/>
        </w:rPr>
        <w:t> </w:t>
      </w:r>
      <w:r>
        <w:rPr>
          <w:noProof/>
          <w:color w:val="000000"/>
          <w:spacing w:val="-4"/>
          <w:sz w:val="24"/>
        </w:rPr>
        <w:t>VAEC</w:t>
      </w:r>
      <w:r>
        <w:rPr>
          <w:rFonts w:ascii="Calibri" w:hAnsi="Calibri" w:cs="Calibri"/>
          <w:noProof/>
          <w:color w:val="000000"/>
          <w:spacing w:val="4"/>
          <w:sz w:val="24"/>
        </w:rPr>
        <w:t> </w:t>
      </w:r>
      <w:r>
        <w:rPr>
          <w:noProof/>
          <w:color w:val="000000"/>
          <w:spacing w:val="-3"/>
          <w:sz w:val="24"/>
        </w:rPr>
        <w:t>has</w:t>
      </w:r>
      <w:r>
        <w:rPr>
          <w:rFonts w:ascii="Calibri" w:hAnsi="Calibri" w:cs="Calibri"/>
          <w:noProof/>
          <w:color w:val="000000"/>
          <w:spacing w:val="3"/>
          <w:sz w:val="24"/>
        </w:rPr>
        <w:t> </w:t>
      </w:r>
      <w:r>
        <w:rPr>
          <w:noProof/>
          <w:color w:val="000000"/>
          <w:spacing w:val="-2"/>
          <w:sz w:val="24"/>
        </w:rPr>
        <w:t>established</w:t>
      </w:r>
      <w:r>
        <w:rPr>
          <w:rFonts w:ascii="Calibri" w:hAnsi="Calibri" w:cs="Calibri"/>
          <w:noProof/>
          <w:color w:val="000000"/>
          <w:spacing w:val="2"/>
          <w:sz w:val="24"/>
        </w:rPr>
        <w:t> </w:t>
      </w:r>
      <w:r>
        <w:rPr>
          <w:noProof/>
          <w:color w:val="000000"/>
          <w:spacing w:val="-3"/>
          <w:sz w:val="24"/>
        </w:rPr>
        <w:t>processes</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2"/>
          <w:sz w:val="24"/>
        </w:rPr>
        <w:t> </w:t>
      </w:r>
      <w:r>
        <w:rPr>
          <w:noProof/>
          <w:color w:val="000000"/>
          <w:spacing w:val="-3"/>
          <w:sz w:val="24"/>
        </w:rPr>
        <w:t>procedures</w:t>
      </w:r>
      <w:r>
        <w:rPr>
          <w:rFonts w:ascii="Calibri" w:hAnsi="Calibri" w:cs="Calibri"/>
          <w:noProof/>
          <w:color w:val="000000"/>
          <w:spacing w:val="3"/>
          <w:sz w:val="24"/>
        </w:rPr>
        <w:t> </w:t>
      </w:r>
      <w:r>
        <w:rPr>
          <w:noProof/>
          <w:color w:val="000000"/>
          <w:spacing w:val="-2"/>
          <w:sz w:val="24"/>
        </w:rPr>
        <w:t>that</w:t>
      </w:r>
      <w:r>
        <w:rPr>
          <w:rFonts w:ascii="Calibri" w:hAnsi="Calibri" w:cs="Calibri"/>
          <w:noProof/>
          <w:color w:val="000000"/>
          <w:spacing w:val="3"/>
          <w:sz w:val="24"/>
        </w:rPr>
        <w:t> </w:t>
      </w:r>
      <w:r>
        <w:rPr>
          <w:noProof/>
          <w:color w:val="000000"/>
          <w:spacing w:val="-2"/>
          <w:sz w:val="24"/>
        </w:rPr>
        <w:t>dictate</w:t>
      </w:r>
      <w:r>
        <w:rPr>
          <w:rFonts w:ascii="Calibri" w:hAnsi="Calibri" w:cs="Calibri"/>
          <w:noProof/>
          <w:color w:val="000000"/>
          <w:spacing w:val="2"/>
          <w:sz w:val="24"/>
        </w:rPr>
        <w:t> </w:t>
      </w:r>
      <w:r>
        <w:rPr>
          <w:noProof/>
          <w:color w:val="000000"/>
          <w:spacing w:val="-3"/>
          <w:sz w:val="24"/>
        </w:rPr>
        <w:t>the</w:t>
      </w:r>
      <w:r>
        <w:rPr>
          <w:rFonts w:ascii="Calibri" w:hAnsi="Calibri" w:cs="Calibri"/>
          <w:noProof/>
          <w:color w:val="000000"/>
          <w:spacing w:val="5"/>
          <w:sz w:val="24"/>
        </w:rPr>
        <w:t> </w:t>
      </w:r>
      <w:r>
        <w:rPr>
          <w:noProof/>
          <w:color w:val="000000"/>
          <w:spacing w:val="-3"/>
          <w:sz w:val="24"/>
        </w:rPr>
        <w:t>configuration</w:t>
      </w:r>
      <w:r>
        <w:rPr>
          <w:rFonts w:ascii="Calibri" w:hAnsi="Calibri" w:cs="Calibri"/>
          <w:noProof/>
          <w:color w:val="000000"/>
          <w:spacing w:val="3"/>
          <w:sz w:val="24"/>
        </w:rPr>
        <w:t> </w:t>
      </w:r>
      <w:r>
        <w:rPr>
          <w:noProof/>
          <w:color w:val="000000"/>
          <w:spacing w:val="-3"/>
          <w:sz w:val="24"/>
        </w:rPr>
        <w:t>change</w:t>
      </w:r>
    </w:p>
    <w:p w14:paraId="676183B1" w14:textId="1B389B7A" w:rsidR="00B43DD8" w:rsidRDefault="00B43DD8" w:rsidP="00B43DD8">
      <w:pPr>
        <w:spacing w:line="276" w:lineRule="exact"/>
        <w:ind w:left="62"/>
      </w:pPr>
      <w:r>
        <w:rPr>
          <w:noProof/>
          <w:color w:val="000000"/>
          <w:spacing w:val="-3"/>
          <w:sz w:val="24"/>
        </w:rPr>
        <w:t>control</w:t>
      </w:r>
      <w:r>
        <w:rPr>
          <w:rFonts w:ascii="Calibri" w:hAnsi="Calibri" w:cs="Calibri"/>
          <w:noProof/>
          <w:color w:val="000000"/>
          <w:spacing w:val="3"/>
          <w:sz w:val="24"/>
        </w:rPr>
        <w:t> </w:t>
      </w:r>
      <w:r>
        <w:rPr>
          <w:noProof/>
          <w:color w:val="000000"/>
          <w:spacing w:val="-2"/>
          <w:sz w:val="24"/>
        </w:rPr>
        <w:t>for</w:t>
      </w:r>
      <w:r>
        <w:rPr>
          <w:rFonts w:ascii="Calibri" w:hAnsi="Calibri" w:cs="Calibri"/>
          <w:noProof/>
          <w:color w:val="000000"/>
          <w:spacing w:val="2"/>
          <w:sz w:val="24"/>
        </w:rPr>
        <w:t> </w:t>
      </w:r>
      <w:r>
        <w:rPr>
          <w:noProof/>
          <w:color w:val="000000"/>
          <w:spacing w:val="-2"/>
          <w:sz w:val="24"/>
        </w:rPr>
        <w:t>all</w:t>
      </w:r>
      <w:r>
        <w:rPr>
          <w:rFonts w:ascii="Calibri" w:hAnsi="Calibri" w:cs="Calibri"/>
          <w:noProof/>
          <w:color w:val="000000"/>
          <w:spacing w:val="4"/>
          <w:sz w:val="24"/>
        </w:rPr>
        <w:t> </w:t>
      </w:r>
      <w:r>
        <w:rPr>
          <w:noProof/>
          <w:color w:val="000000"/>
          <w:spacing w:val="-3"/>
          <w:sz w:val="24"/>
        </w:rPr>
        <w:t>software</w:t>
      </w:r>
      <w:r>
        <w:rPr>
          <w:rFonts w:ascii="Calibri" w:hAnsi="Calibri" w:cs="Calibri"/>
          <w:noProof/>
          <w:color w:val="000000"/>
          <w:spacing w:val="4"/>
          <w:sz w:val="24"/>
        </w:rPr>
        <w:t> </w:t>
      </w:r>
      <w:r>
        <w:rPr>
          <w:noProof/>
          <w:color w:val="000000"/>
          <w:spacing w:val="-3"/>
          <w:sz w:val="24"/>
        </w:rPr>
        <w:t>configuration</w:t>
      </w:r>
      <w:r>
        <w:rPr>
          <w:rFonts w:ascii="Calibri" w:hAnsi="Calibri" w:cs="Calibri"/>
          <w:noProof/>
          <w:color w:val="000000"/>
          <w:spacing w:val="3"/>
          <w:sz w:val="24"/>
        </w:rPr>
        <w:t> </w:t>
      </w:r>
      <w:r>
        <w:rPr>
          <w:noProof/>
          <w:color w:val="000000"/>
          <w:spacing w:val="-3"/>
          <w:sz w:val="24"/>
        </w:rPr>
        <w:t>items.</w:t>
      </w:r>
      <w:r>
        <w:rPr>
          <w:rFonts w:ascii="Calibri" w:hAnsi="Calibri" w:cs="Calibri"/>
          <w:noProof/>
          <w:color w:val="000000"/>
          <w:w w:val="216"/>
          <w:sz w:val="24"/>
        </w:rPr>
        <w:t> </w:t>
      </w:r>
      <w:r w:rsidR="00FB0ED6">
        <w:rPr>
          <w:rFonts w:ascii="Calibri" w:hAnsi="Calibri" w:cs="Calibri"/>
          <w:noProof/>
          <w:color w:val="000000"/>
          <w:w w:val="216"/>
          <w:sz w:val="24"/>
        </w:rPr>
        <w:t xml:space="preserve"> </w:t>
      </w:r>
      <w:r>
        <w:rPr>
          <w:noProof/>
          <w:color w:val="000000"/>
          <w:spacing w:val="-3"/>
          <w:sz w:val="24"/>
        </w:rPr>
        <w:t>The</w:t>
      </w:r>
      <w:r>
        <w:rPr>
          <w:rFonts w:ascii="Calibri" w:hAnsi="Calibri" w:cs="Calibri"/>
          <w:noProof/>
          <w:color w:val="000000"/>
          <w:spacing w:val="5"/>
          <w:sz w:val="24"/>
        </w:rPr>
        <w:t> </w:t>
      </w:r>
      <w:r>
        <w:rPr>
          <w:noProof/>
          <w:color w:val="000000"/>
          <w:spacing w:val="-4"/>
          <w:sz w:val="24"/>
        </w:rPr>
        <w:t>SDM</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4"/>
          <w:sz w:val="24"/>
        </w:rPr>
        <w:t>CMDB</w:t>
      </w:r>
      <w:r>
        <w:rPr>
          <w:rFonts w:ascii="Calibri" w:hAnsi="Calibri" w:cs="Calibri"/>
          <w:noProof/>
          <w:color w:val="000000"/>
          <w:spacing w:val="1"/>
          <w:sz w:val="24"/>
        </w:rPr>
        <w:t> </w:t>
      </w:r>
      <w:r>
        <w:rPr>
          <w:noProof/>
          <w:color w:val="000000"/>
          <w:spacing w:val="-2"/>
          <w:sz w:val="24"/>
        </w:rPr>
        <w:t>tools</w:t>
      </w:r>
      <w:r>
        <w:rPr>
          <w:rFonts w:ascii="Calibri" w:hAnsi="Calibri" w:cs="Calibri"/>
          <w:noProof/>
          <w:color w:val="000000"/>
          <w:spacing w:val="3"/>
          <w:sz w:val="24"/>
        </w:rPr>
        <w:t> </w:t>
      </w:r>
      <w:r>
        <w:rPr>
          <w:noProof/>
          <w:color w:val="000000"/>
          <w:spacing w:val="-2"/>
          <w:sz w:val="24"/>
        </w:rPr>
        <w:t>are</w:t>
      </w:r>
      <w:r>
        <w:rPr>
          <w:rFonts w:ascii="Calibri" w:hAnsi="Calibri" w:cs="Calibri"/>
          <w:noProof/>
          <w:color w:val="000000"/>
          <w:spacing w:val="1"/>
          <w:sz w:val="24"/>
        </w:rPr>
        <w:t> </w:t>
      </w:r>
      <w:r>
        <w:rPr>
          <w:noProof/>
          <w:color w:val="000000"/>
          <w:spacing w:val="-3"/>
          <w:sz w:val="24"/>
        </w:rPr>
        <w:t>used</w:t>
      </w:r>
      <w:r>
        <w:rPr>
          <w:rFonts w:ascii="Calibri" w:hAnsi="Calibri" w:cs="Calibri"/>
          <w:noProof/>
          <w:color w:val="000000"/>
          <w:spacing w:val="2"/>
          <w:sz w:val="24"/>
        </w:rPr>
        <w:t> </w:t>
      </w:r>
      <w:r>
        <w:rPr>
          <w:noProof/>
          <w:color w:val="000000"/>
          <w:spacing w:val="-2"/>
          <w:sz w:val="24"/>
        </w:rPr>
        <w:t>for</w:t>
      </w:r>
      <w:r>
        <w:rPr>
          <w:rFonts w:ascii="Calibri" w:hAnsi="Calibri" w:cs="Calibri"/>
          <w:noProof/>
          <w:color w:val="000000"/>
          <w:spacing w:val="3"/>
          <w:sz w:val="24"/>
        </w:rPr>
        <w:t> </w:t>
      </w:r>
      <w:r>
        <w:rPr>
          <w:noProof/>
          <w:color w:val="000000"/>
          <w:spacing w:val="-3"/>
          <w:sz w:val="24"/>
        </w:rPr>
        <w:t>requesting,</w:t>
      </w:r>
    </w:p>
    <w:p w14:paraId="23061410" w14:textId="77777777" w:rsidR="00B43DD8" w:rsidRDefault="00B43DD8" w:rsidP="00B43DD8">
      <w:pPr>
        <w:spacing w:line="276" w:lineRule="exact"/>
        <w:ind w:left="62"/>
      </w:pPr>
      <w:r>
        <w:rPr>
          <w:noProof/>
          <w:color w:val="000000"/>
          <w:spacing w:val="-3"/>
          <w:sz w:val="24"/>
        </w:rPr>
        <w:t>approving,</w:t>
      </w:r>
      <w:r>
        <w:rPr>
          <w:rFonts w:ascii="Calibri" w:hAnsi="Calibri" w:cs="Calibri"/>
          <w:noProof/>
          <w:color w:val="000000"/>
          <w:spacing w:val="3"/>
          <w:sz w:val="24"/>
        </w:rPr>
        <w:t> </w:t>
      </w:r>
      <w:r>
        <w:rPr>
          <w:noProof/>
          <w:color w:val="000000"/>
          <w:spacing w:val="-3"/>
          <w:sz w:val="24"/>
        </w:rPr>
        <w:t>implementing,</w:t>
      </w:r>
      <w:r>
        <w:rPr>
          <w:rFonts w:ascii="Calibri" w:hAnsi="Calibri" w:cs="Calibri"/>
          <w:noProof/>
          <w:color w:val="000000"/>
          <w:spacing w:val="3"/>
          <w:sz w:val="24"/>
        </w:rPr>
        <w:t> </w:t>
      </w:r>
      <w:r>
        <w:rPr>
          <w:noProof/>
          <w:color w:val="000000"/>
          <w:spacing w:val="-3"/>
          <w:sz w:val="24"/>
        </w:rPr>
        <w:t>monitoring,</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2"/>
          <w:sz w:val="24"/>
        </w:rPr>
        <w:t>tracking,</w:t>
      </w:r>
      <w:r>
        <w:rPr>
          <w:rFonts w:ascii="Calibri" w:hAnsi="Calibri" w:cs="Calibri"/>
          <w:noProof/>
          <w:color w:val="000000"/>
          <w:spacing w:val="3"/>
          <w:sz w:val="24"/>
        </w:rPr>
        <w:t> </w:t>
      </w:r>
      <w:r>
        <w:rPr>
          <w:noProof/>
          <w:color w:val="000000"/>
          <w:spacing w:val="-2"/>
          <w:sz w:val="24"/>
        </w:rPr>
        <w:t>auditing</w:t>
      </w:r>
      <w:r>
        <w:rPr>
          <w:rFonts w:ascii="Calibri" w:hAnsi="Calibri" w:cs="Calibri"/>
          <w:noProof/>
          <w:color w:val="000000"/>
          <w:spacing w:val="1"/>
          <w:sz w:val="24"/>
        </w:rPr>
        <w:t> </w:t>
      </w:r>
      <w:r>
        <w:rPr>
          <w:noProof/>
          <w:color w:val="000000"/>
          <w:spacing w:val="-3"/>
          <w:sz w:val="24"/>
        </w:rPr>
        <w:t>and</w:t>
      </w:r>
      <w:r>
        <w:rPr>
          <w:rFonts w:ascii="Calibri" w:hAnsi="Calibri" w:cs="Calibri"/>
          <w:noProof/>
          <w:color w:val="000000"/>
          <w:spacing w:val="5"/>
          <w:sz w:val="24"/>
        </w:rPr>
        <w:t> </w:t>
      </w:r>
      <w:r>
        <w:rPr>
          <w:noProof/>
          <w:color w:val="000000"/>
          <w:spacing w:val="-3"/>
          <w:sz w:val="24"/>
        </w:rPr>
        <w:t>closing</w:t>
      </w:r>
      <w:r>
        <w:rPr>
          <w:rFonts w:ascii="Calibri" w:hAnsi="Calibri" w:cs="Calibri"/>
          <w:noProof/>
          <w:color w:val="000000"/>
          <w:spacing w:val="1"/>
          <w:sz w:val="24"/>
        </w:rPr>
        <w:t> </w:t>
      </w:r>
      <w:r>
        <w:rPr>
          <w:noProof/>
          <w:color w:val="000000"/>
          <w:spacing w:val="-3"/>
          <w:sz w:val="24"/>
        </w:rPr>
        <w:t>change</w:t>
      </w:r>
      <w:r>
        <w:rPr>
          <w:rFonts w:ascii="Calibri" w:hAnsi="Calibri" w:cs="Calibri"/>
          <w:noProof/>
          <w:color w:val="000000"/>
          <w:spacing w:val="2"/>
          <w:sz w:val="24"/>
        </w:rPr>
        <w:t> </w:t>
      </w:r>
      <w:r>
        <w:rPr>
          <w:noProof/>
          <w:color w:val="000000"/>
          <w:spacing w:val="-2"/>
          <w:sz w:val="24"/>
        </w:rPr>
        <w:t>orders</w:t>
      </w:r>
      <w:r>
        <w:rPr>
          <w:rFonts w:ascii="Calibri" w:hAnsi="Calibri" w:cs="Calibri"/>
          <w:noProof/>
          <w:color w:val="000000"/>
          <w:spacing w:val="3"/>
          <w:sz w:val="24"/>
        </w:rPr>
        <w:t> </w:t>
      </w:r>
      <w:r>
        <w:rPr>
          <w:noProof/>
          <w:color w:val="000000"/>
          <w:spacing w:val="-2"/>
          <w:sz w:val="24"/>
        </w:rPr>
        <w:t>affecting</w:t>
      </w:r>
    </w:p>
    <w:p w14:paraId="3B3C7FD5" w14:textId="1F181157" w:rsidR="00B43DD8" w:rsidRDefault="00B43DD8" w:rsidP="00B43DD8">
      <w:pPr>
        <w:spacing w:line="276" w:lineRule="exact"/>
        <w:ind w:left="62"/>
      </w:pPr>
      <w:r>
        <w:rPr>
          <w:noProof/>
          <w:color w:val="000000"/>
          <w:spacing w:val="-3"/>
          <w:sz w:val="24"/>
        </w:rPr>
        <w:t>configuration</w:t>
      </w:r>
      <w:r>
        <w:rPr>
          <w:rFonts w:ascii="Calibri" w:hAnsi="Calibri" w:cs="Calibri"/>
          <w:noProof/>
          <w:color w:val="000000"/>
          <w:spacing w:val="3"/>
          <w:sz w:val="24"/>
        </w:rPr>
        <w:t> </w:t>
      </w:r>
      <w:r>
        <w:rPr>
          <w:noProof/>
          <w:color w:val="000000"/>
          <w:spacing w:val="-3"/>
          <w:sz w:val="24"/>
        </w:rPr>
        <w:t>items</w:t>
      </w:r>
      <w:r>
        <w:rPr>
          <w:rFonts w:ascii="Calibri" w:hAnsi="Calibri" w:cs="Calibri"/>
          <w:noProof/>
          <w:color w:val="000000"/>
          <w:spacing w:val="3"/>
          <w:sz w:val="24"/>
        </w:rPr>
        <w:t> </w:t>
      </w:r>
      <w:r>
        <w:rPr>
          <w:noProof/>
          <w:color w:val="000000"/>
          <w:spacing w:val="-2"/>
          <w:sz w:val="24"/>
        </w:rPr>
        <w:t>under</w:t>
      </w:r>
      <w:r>
        <w:rPr>
          <w:rFonts w:ascii="Calibri" w:hAnsi="Calibri" w:cs="Calibri"/>
          <w:noProof/>
          <w:color w:val="000000"/>
          <w:spacing w:val="3"/>
          <w:sz w:val="24"/>
        </w:rPr>
        <w:t> </w:t>
      </w:r>
      <w:r>
        <w:rPr>
          <w:noProof/>
          <w:color w:val="000000"/>
          <w:spacing w:val="-3"/>
          <w:sz w:val="24"/>
        </w:rPr>
        <w:t>change</w:t>
      </w:r>
      <w:r>
        <w:rPr>
          <w:rFonts w:ascii="Calibri" w:hAnsi="Calibri" w:cs="Calibri"/>
          <w:noProof/>
          <w:color w:val="000000"/>
          <w:spacing w:val="4"/>
          <w:sz w:val="24"/>
        </w:rPr>
        <w:t> </w:t>
      </w:r>
      <w:r>
        <w:rPr>
          <w:noProof/>
          <w:color w:val="000000"/>
          <w:spacing w:val="-3"/>
          <w:sz w:val="24"/>
        </w:rPr>
        <w:t>and</w:t>
      </w:r>
      <w:r>
        <w:rPr>
          <w:rFonts w:ascii="Calibri" w:hAnsi="Calibri" w:cs="Calibri"/>
          <w:noProof/>
          <w:color w:val="000000"/>
          <w:spacing w:val="3"/>
          <w:sz w:val="24"/>
        </w:rPr>
        <w:t> </w:t>
      </w:r>
      <w:r>
        <w:rPr>
          <w:noProof/>
          <w:color w:val="000000"/>
          <w:spacing w:val="-2"/>
          <w:sz w:val="24"/>
        </w:rPr>
        <w:t>configuration</w:t>
      </w:r>
      <w:r>
        <w:rPr>
          <w:rFonts w:ascii="Calibri" w:hAnsi="Calibri" w:cs="Calibri"/>
          <w:noProof/>
          <w:color w:val="000000"/>
          <w:spacing w:val="3"/>
          <w:sz w:val="24"/>
        </w:rPr>
        <w:t> </w:t>
      </w:r>
      <w:r>
        <w:rPr>
          <w:noProof/>
          <w:color w:val="000000"/>
          <w:spacing w:val="-3"/>
          <w:sz w:val="24"/>
        </w:rPr>
        <w:t>control.</w:t>
      </w:r>
      <w:r>
        <w:rPr>
          <w:rFonts w:ascii="Calibri" w:hAnsi="Calibri" w:cs="Calibri"/>
          <w:noProof/>
          <w:color w:val="000000"/>
          <w:spacing w:val="7"/>
          <w:sz w:val="24"/>
        </w:rPr>
        <w:t> </w:t>
      </w:r>
      <w:r w:rsidR="00FB0ED6">
        <w:rPr>
          <w:rFonts w:ascii="Calibri" w:hAnsi="Calibri" w:cs="Calibri"/>
          <w:noProof/>
          <w:color w:val="000000"/>
          <w:spacing w:val="7"/>
          <w:sz w:val="24"/>
        </w:rPr>
        <w:t xml:space="preserve"> </w:t>
      </w:r>
      <w:r>
        <w:rPr>
          <w:noProof/>
          <w:color w:val="000000"/>
          <w:spacing w:val="-3"/>
          <w:sz w:val="24"/>
        </w:rPr>
        <w:t>The</w:t>
      </w:r>
      <w:r>
        <w:rPr>
          <w:rFonts w:ascii="Calibri" w:hAnsi="Calibri" w:cs="Calibri"/>
          <w:noProof/>
          <w:color w:val="000000"/>
          <w:spacing w:val="2"/>
          <w:sz w:val="24"/>
        </w:rPr>
        <w:t> </w:t>
      </w:r>
      <w:r>
        <w:rPr>
          <w:noProof/>
          <w:color w:val="000000"/>
          <w:spacing w:val="-3"/>
          <w:sz w:val="24"/>
        </w:rPr>
        <w:t>phases</w:t>
      </w:r>
      <w:r>
        <w:rPr>
          <w:rFonts w:ascii="Calibri" w:hAnsi="Calibri" w:cs="Calibri"/>
          <w:noProof/>
          <w:color w:val="000000"/>
          <w:spacing w:val="6"/>
          <w:sz w:val="24"/>
        </w:rPr>
        <w:t> </w:t>
      </w:r>
      <w:r>
        <w:rPr>
          <w:noProof/>
          <w:color w:val="000000"/>
          <w:spacing w:val="-3"/>
          <w:sz w:val="24"/>
        </w:rPr>
        <w:t>associated</w:t>
      </w:r>
      <w:r>
        <w:rPr>
          <w:rFonts w:ascii="Calibri" w:hAnsi="Calibri" w:cs="Calibri"/>
          <w:noProof/>
          <w:color w:val="000000"/>
          <w:spacing w:val="3"/>
          <w:sz w:val="24"/>
        </w:rPr>
        <w:t> </w:t>
      </w:r>
      <w:r>
        <w:rPr>
          <w:noProof/>
          <w:color w:val="000000"/>
          <w:spacing w:val="-3"/>
          <w:sz w:val="24"/>
        </w:rPr>
        <w:t>witht</w:t>
      </w:r>
      <w:r>
        <w:rPr>
          <w:rFonts w:ascii="Calibri" w:hAnsi="Calibri" w:cs="Calibri"/>
          <w:noProof/>
          <w:color w:val="000000"/>
          <w:spacing w:val="3"/>
          <w:sz w:val="24"/>
        </w:rPr>
        <w:t> </w:t>
      </w:r>
      <w:r>
        <w:rPr>
          <w:noProof/>
          <w:color w:val="000000"/>
          <w:spacing w:val="-2"/>
          <w:sz w:val="24"/>
        </w:rPr>
        <w:t>the</w:t>
      </w:r>
    </w:p>
    <w:p w14:paraId="1B00D5F0" w14:textId="77777777" w:rsidR="00B43DD8" w:rsidRDefault="00B43DD8" w:rsidP="00B43DD8">
      <w:pPr>
        <w:spacing w:line="274" w:lineRule="exact"/>
        <w:ind w:left="62"/>
      </w:pPr>
      <w:r>
        <w:rPr>
          <w:noProof/>
          <w:color w:val="000000"/>
          <w:spacing w:val="-3"/>
          <w:sz w:val="24"/>
        </w:rPr>
        <w:t>CCP</w:t>
      </w:r>
      <w:r>
        <w:rPr>
          <w:rFonts w:ascii="Calibri" w:hAnsi="Calibri" w:cs="Calibri"/>
          <w:noProof/>
          <w:color w:val="000000"/>
          <w:spacing w:val="4"/>
          <w:sz w:val="24"/>
        </w:rPr>
        <w:t> </w:t>
      </w:r>
      <w:r>
        <w:rPr>
          <w:noProof/>
          <w:color w:val="000000"/>
          <w:spacing w:val="-3"/>
          <w:sz w:val="24"/>
        </w:rPr>
        <w:t>are</w:t>
      </w:r>
      <w:r>
        <w:rPr>
          <w:rFonts w:ascii="Calibri" w:hAnsi="Calibri" w:cs="Calibri"/>
          <w:noProof/>
          <w:color w:val="000000"/>
          <w:spacing w:val="1"/>
          <w:sz w:val="24"/>
        </w:rPr>
        <w:t> </w:t>
      </w:r>
      <w:r>
        <w:rPr>
          <w:noProof/>
          <w:color w:val="000000"/>
          <w:spacing w:val="-2"/>
          <w:sz w:val="24"/>
        </w:rPr>
        <w:t>listed</w:t>
      </w:r>
      <w:r>
        <w:rPr>
          <w:rFonts w:ascii="Calibri" w:hAnsi="Calibri" w:cs="Calibri"/>
          <w:noProof/>
          <w:color w:val="000000"/>
          <w:spacing w:val="3"/>
          <w:sz w:val="24"/>
        </w:rPr>
        <w:t> </w:t>
      </w:r>
      <w:r>
        <w:rPr>
          <w:noProof/>
          <w:color w:val="000000"/>
          <w:spacing w:val="-3"/>
          <w:sz w:val="24"/>
        </w:rPr>
        <w:t>below</w:t>
      </w:r>
      <w:r>
        <w:rPr>
          <w:rFonts w:ascii="Calibri" w:hAnsi="Calibri" w:cs="Calibri"/>
          <w:noProof/>
          <w:color w:val="000000"/>
          <w:spacing w:val="3"/>
          <w:sz w:val="24"/>
        </w:rPr>
        <w:t> </w:t>
      </w:r>
      <w:r>
        <w:rPr>
          <w:noProof/>
          <w:color w:val="000000"/>
          <w:spacing w:val="-3"/>
          <w:sz w:val="24"/>
        </w:rPr>
        <w:t>with</w:t>
      </w:r>
      <w:r>
        <w:rPr>
          <w:rFonts w:ascii="Calibri" w:hAnsi="Calibri" w:cs="Calibri"/>
          <w:noProof/>
          <w:color w:val="000000"/>
          <w:spacing w:val="3"/>
          <w:sz w:val="24"/>
        </w:rPr>
        <w:t> </w:t>
      </w:r>
      <w:r>
        <w:rPr>
          <w:noProof/>
          <w:color w:val="000000"/>
          <w:spacing w:val="-2"/>
          <w:sz w:val="24"/>
        </w:rPr>
        <w:t>their</w:t>
      </w:r>
      <w:r>
        <w:rPr>
          <w:rFonts w:ascii="Calibri" w:hAnsi="Calibri" w:cs="Calibri"/>
          <w:noProof/>
          <w:color w:val="000000"/>
          <w:spacing w:val="3"/>
          <w:sz w:val="24"/>
        </w:rPr>
        <w:t> </w:t>
      </w:r>
      <w:r>
        <w:rPr>
          <w:noProof/>
          <w:color w:val="000000"/>
          <w:spacing w:val="-3"/>
          <w:sz w:val="24"/>
        </w:rPr>
        <w:t>accompanying</w:t>
      </w:r>
      <w:r>
        <w:rPr>
          <w:rFonts w:ascii="Calibri" w:hAnsi="Calibri" w:cs="Calibri"/>
          <w:noProof/>
          <w:color w:val="000000"/>
          <w:spacing w:val="1"/>
          <w:sz w:val="24"/>
        </w:rPr>
        <w:t> </w:t>
      </w:r>
      <w:r>
        <w:rPr>
          <w:noProof/>
          <w:color w:val="000000"/>
          <w:spacing w:val="-2"/>
          <w:sz w:val="24"/>
        </w:rPr>
        <w:t>process</w:t>
      </w:r>
      <w:r>
        <w:rPr>
          <w:rFonts w:ascii="Calibri" w:hAnsi="Calibri" w:cs="Calibri"/>
          <w:noProof/>
          <w:color w:val="000000"/>
          <w:spacing w:val="3"/>
          <w:sz w:val="24"/>
        </w:rPr>
        <w:t> </w:t>
      </w:r>
      <w:r>
        <w:rPr>
          <w:noProof/>
          <w:color w:val="000000"/>
          <w:spacing w:val="-2"/>
          <w:sz w:val="24"/>
        </w:rPr>
        <w:t>steps:</w:t>
      </w:r>
    </w:p>
    <w:p w14:paraId="580D0357" w14:textId="4F74653E" w:rsidR="00B43DD8" w:rsidRDefault="00B43DD8" w:rsidP="00B43DD8">
      <w:pPr>
        <w:spacing w:line="293" w:lineRule="exact"/>
        <w:rPr>
          <w:b/>
          <w:noProof/>
          <w:color w:val="000000"/>
          <w:spacing w:val="4"/>
          <w:w w:val="95"/>
          <w:sz w:val="24"/>
          <w:u w:val="single"/>
        </w:rPr>
      </w:pPr>
    </w:p>
    <w:p w14:paraId="6D81A258" w14:textId="77777777" w:rsidR="009B5B78" w:rsidRDefault="009B5B78" w:rsidP="000F0E74">
      <w:pPr>
        <w:pStyle w:val="ListParagraph"/>
        <w:numPr>
          <w:ilvl w:val="0"/>
          <w:numId w:val="18"/>
        </w:numPr>
        <w:spacing w:line="293" w:lineRule="exact"/>
      </w:pPr>
      <w:bookmarkStart w:id="546" w:name="_Hlk528248453"/>
      <w:r w:rsidRPr="002447DA">
        <w:rPr>
          <w:b/>
          <w:noProof/>
          <w:color w:val="000000"/>
          <w:spacing w:val="4"/>
          <w:w w:val="95"/>
          <w:sz w:val="24"/>
          <w:u w:val="single"/>
        </w:rPr>
        <w:t>Phase 1: Initiate Change</w:t>
      </w:r>
    </w:p>
    <w:p w14:paraId="213E0514" w14:textId="77777777" w:rsidR="009B5B78" w:rsidRDefault="009B5B78" w:rsidP="009B5B78">
      <w:pPr>
        <w:spacing w:line="336" w:lineRule="exact"/>
      </w:pPr>
      <w:r>
        <w:rPr>
          <w:b/>
          <w:i/>
          <w:noProof/>
          <w:color w:val="000000"/>
          <w:spacing w:val="-3"/>
          <w:w w:val="95"/>
          <w:sz w:val="24"/>
        </w:rPr>
        <w:t>Step</w:t>
      </w:r>
      <w:r>
        <w:rPr>
          <w:rFonts w:ascii="Calibri" w:hAnsi="Calibri" w:cs="Calibri"/>
          <w:b/>
          <w:i/>
          <w:noProof/>
          <w:color w:val="000000"/>
          <w:spacing w:val="3"/>
          <w:sz w:val="24"/>
        </w:rPr>
        <w:t> </w:t>
      </w:r>
      <w:r>
        <w:rPr>
          <w:b/>
          <w:i/>
          <w:noProof/>
          <w:color w:val="000000"/>
          <w:spacing w:val="-3"/>
          <w:w w:val="95"/>
          <w:sz w:val="24"/>
        </w:rPr>
        <w:t>1:</w:t>
      </w:r>
      <w:r>
        <w:rPr>
          <w:rFonts w:ascii="Calibri" w:hAnsi="Calibri" w:cs="Calibri"/>
          <w:b/>
          <w:i/>
          <w:noProof/>
          <w:color w:val="000000"/>
          <w:spacing w:val="2"/>
          <w:sz w:val="24"/>
        </w:rPr>
        <w:t> </w:t>
      </w:r>
      <w:r>
        <w:rPr>
          <w:b/>
          <w:i/>
          <w:noProof/>
          <w:color w:val="000000"/>
          <w:spacing w:val="-2"/>
          <w:w w:val="95"/>
          <w:sz w:val="24"/>
        </w:rPr>
        <w:t>Establish</w:t>
      </w:r>
      <w:r>
        <w:rPr>
          <w:rFonts w:ascii="Calibri" w:hAnsi="Calibri" w:cs="Calibri"/>
          <w:b/>
          <w:i/>
          <w:noProof/>
          <w:color w:val="000000"/>
          <w:spacing w:val="2"/>
          <w:sz w:val="24"/>
        </w:rPr>
        <w:t> </w:t>
      </w:r>
      <w:r>
        <w:rPr>
          <w:b/>
          <w:i/>
          <w:noProof/>
          <w:color w:val="000000"/>
          <w:spacing w:val="-3"/>
          <w:w w:val="95"/>
          <w:sz w:val="24"/>
        </w:rPr>
        <w:t>System</w:t>
      </w:r>
      <w:r>
        <w:rPr>
          <w:rFonts w:ascii="Calibri" w:hAnsi="Calibri" w:cs="Calibri"/>
          <w:b/>
          <w:i/>
          <w:noProof/>
          <w:color w:val="000000"/>
          <w:spacing w:val="3"/>
          <w:sz w:val="24"/>
        </w:rPr>
        <w:t> </w:t>
      </w:r>
      <w:r>
        <w:rPr>
          <w:b/>
          <w:i/>
          <w:noProof/>
          <w:color w:val="000000"/>
          <w:spacing w:val="-3"/>
          <w:w w:val="95"/>
          <w:sz w:val="24"/>
        </w:rPr>
        <w:t>Configuration</w:t>
      </w:r>
      <w:r>
        <w:rPr>
          <w:rFonts w:ascii="Calibri" w:hAnsi="Calibri" w:cs="Calibri"/>
          <w:b/>
          <w:i/>
          <w:noProof/>
          <w:color w:val="000000"/>
          <w:spacing w:val="4"/>
          <w:sz w:val="24"/>
        </w:rPr>
        <w:t> </w:t>
      </w:r>
      <w:r>
        <w:rPr>
          <w:b/>
          <w:i/>
          <w:noProof/>
          <w:color w:val="000000"/>
          <w:spacing w:val="-3"/>
          <w:w w:val="95"/>
          <w:sz w:val="24"/>
        </w:rPr>
        <w:t>Baselines</w:t>
      </w:r>
    </w:p>
    <w:p w14:paraId="63559486" w14:textId="77777777" w:rsidR="009B5B78" w:rsidRDefault="009B5B78" w:rsidP="009B5B78">
      <w:pPr>
        <w:spacing w:line="332" w:lineRule="exact"/>
      </w:pPr>
      <w:r>
        <w:rPr>
          <w:noProof/>
          <w:color w:val="000000"/>
          <w:spacing w:val="-3"/>
          <w:sz w:val="24"/>
        </w:rPr>
        <w:t>The</w:t>
      </w:r>
      <w:r>
        <w:rPr>
          <w:rFonts w:ascii="Calibri" w:hAnsi="Calibri" w:cs="Calibri"/>
          <w:noProof/>
          <w:color w:val="000000"/>
          <w:spacing w:val="2"/>
          <w:sz w:val="24"/>
        </w:rPr>
        <w:t> </w:t>
      </w:r>
      <w:r>
        <w:rPr>
          <w:noProof/>
          <w:color w:val="000000"/>
          <w:spacing w:val="-4"/>
          <w:sz w:val="24"/>
        </w:rPr>
        <w:t>VAEC</w:t>
      </w:r>
      <w:r>
        <w:rPr>
          <w:rFonts w:ascii="Calibri" w:hAnsi="Calibri" w:cs="Calibri"/>
          <w:noProof/>
          <w:color w:val="000000"/>
          <w:spacing w:val="4"/>
          <w:sz w:val="24"/>
        </w:rPr>
        <w:t> </w:t>
      </w:r>
      <w:r>
        <w:rPr>
          <w:noProof/>
          <w:color w:val="000000"/>
          <w:spacing w:val="-2"/>
          <w:sz w:val="24"/>
        </w:rPr>
        <w:t>utilizes</w:t>
      </w:r>
      <w:r>
        <w:rPr>
          <w:rFonts w:ascii="Calibri" w:hAnsi="Calibri" w:cs="Calibri"/>
          <w:noProof/>
          <w:color w:val="000000"/>
          <w:spacing w:val="3"/>
          <w:sz w:val="24"/>
        </w:rPr>
        <w:t> </w:t>
      </w:r>
      <w:r>
        <w:rPr>
          <w:noProof/>
          <w:color w:val="000000"/>
          <w:spacing w:val="-3"/>
          <w:sz w:val="24"/>
        </w:rPr>
        <w:t>a</w:t>
      </w:r>
      <w:r>
        <w:rPr>
          <w:rFonts w:ascii="Calibri" w:hAnsi="Calibri" w:cs="Calibri"/>
          <w:noProof/>
          <w:color w:val="000000"/>
          <w:spacing w:val="3"/>
          <w:sz w:val="24"/>
        </w:rPr>
        <w:t> </w:t>
      </w:r>
      <w:r>
        <w:rPr>
          <w:noProof/>
          <w:color w:val="000000"/>
          <w:spacing w:val="-3"/>
          <w:sz w:val="24"/>
        </w:rPr>
        <w:t>gold</w:t>
      </w:r>
      <w:r>
        <w:rPr>
          <w:rFonts w:ascii="Calibri" w:hAnsi="Calibri" w:cs="Calibri"/>
          <w:noProof/>
          <w:color w:val="000000"/>
          <w:spacing w:val="3"/>
          <w:sz w:val="24"/>
        </w:rPr>
        <w:t> </w:t>
      </w:r>
      <w:r>
        <w:rPr>
          <w:noProof/>
          <w:color w:val="000000"/>
          <w:spacing w:val="-3"/>
          <w:sz w:val="24"/>
        </w:rPr>
        <w:t>image</w:t>
      </w:r>
      <w:r>
        <w:rPr>
          <w:rFonts w:ascii="Calibri" w:hAnsi="Calibri" w:cs="Calibri"/>
          <w:noProof/>
          <w:color w:val="000000"/>
          <w:spacing w:val="2"/>
          <w:sz w:val="24"/>
        </w:rPr>
        <w:t> </w:t>
      </w:r>
      <w:r>
        <w:rPr>
          <w:noProof/>
          <w:color w:val="000000"/>
          <w:spacing w:val="-3"/>
          <w:sz w:val="24"/>
        </w:rPr>
        <w:t>based</w:t>
      </w:r>
      <w:r>
        <w:rPr>
          <w:rFonts w:ascii="Calibri" w:hAnsi="Calibri" w:cs="Calibri"/>
          <w:noProof/>
          <w:color w:val="000000"/>
          <w:spacing w:val="3"/>
          <w:sz w:val="24"/>
        </w:rPr>
        <w:t> </w:t>
      </w:r>
      <w:r>
        <w:rPr>
          <w:noProof/>
          <w:color w:val="000000"/>
          <w:spacing w:val="-3"/>
          <w:sz w:val="24"/>
        </w:rPr>
        <w:t>on</w:t>
      </w:r>
      <w:r>
        <w:rPr>
          <w:rFonts w:ascii="Calibri" w:hAnsi="Calibri" w:cs="Calibri"/>
          <w:noProof/>
          <w:color w:val="000000"/>
          <w:spacing w:val="3"/>
          <w:sz w:val="24"/>
        </w:rPr>
        <w:t> </w:t>
      </w:r>
      <w:r>
        <w:rPr>
          <w:noProof/>
          <w:color w:val="000000"/>
          <w:spacing w:val="-3"/>
          <w:sz w:val="24"/>
        </w:rPr>
        <w:t>the</w:t>
      </w:r>
      <w:r>
        <w:rPr>
          <w:rFonts w:ascii="Calibri" w:hAnsi="Calibri" w:cs="Calibri"/>
          <w:noProof/>
          <w:color w:val="000000"/>
          <w:spacing w:val="3"/>
          <w:sz w:val="24"/>
        </w:rPr>
        <w:t> </w:t>
      </w:r>
      <w:r>
        <w:rPr>
          <w:noProof/>
          <w:color w:val="000000"/>
          <w:spacing w:val="-4"/>
          <w:sz w:val="24"/>
        </w:rPr>
        <w:t>VA</w:t>
      </w:r>
      <w:r>
        <w:rPr>
          <w:rFonts w:ascii="Calibri" w:hAnsi="Calibri" w:cs="Calibri"/>
          <w:noProof/>
          <w:color w:val="000000"/>
          <w:spacing w:val="5"/>
          <w:sz w:val="24"/>
        </w:rPr>
        <w:t> </w:t>
      </w:r>
      <w:r>
        <w:rPr>
          <w:noProof/>
          <w:color w:val="000000"/>
          <w:spacing w:val="-4"/>
          <w:sz w:val="24"/>
        </w:rPr>
        <w:t>CRISP</w:t>
      </w:r>
      <w:r>
        <w:rPr>
          <w:rFonts w:ascii="Calibri" w:hAnsi="Calibri" w:cs="Calibri"/>
          <w:noProof/>
          <w:color w:val="000000"/>
          <w:spacing w:val="4"/>
          <w:sz w:val="24"/>
        </w:rPr>
        <w:t> </w:t>
      </w:r>
      <w:r>
        <w:rPr>
          <w:noProof/>
          <w:color w:val="000000"/>
          <w:spacing w:val="-3"/>
          <w:sz w:val="24"/>
        </w:rPr>
        <w:t>Guidelines</w:t>
      </w:r>
      <w:r>
        <w:rPr>
          <w:rFonts w:ascii="Calibri" w:hAnsi="Calibri" w:cs="Calibri"/>
          <w:noProof/>
          <w:color w:val="000000"/>
          <w:spacing w:val="3"/>
          <w:sz w:val="24"/>
        </w:rPr>
        <w:t> </w:t>
      </w:r>
      <w:r>
        <w:rPr>
          <w:noProof/>
          <w:color w:val="000000"/>
          <w:spacing w:val="-2"/>
          <w:sz w:val="24"/>
        </w:rPr>
        <w:t>for</w:t>
      </w:r>
      <w:r>
        <w:rPr>
          <w:rFonts w:ascii="Calibri" w:hAnsi="Calibri" w:cs="Calibri"/>
          <w:noProof/>
          <w:color w:val="000000"/>
          <w:spacing w:val="2"/>
          <w:sz w:val="24"/>
        </w:rPr>
        <w:t> </w:t>
      </w:r>
      <w:r>
        <w:rPr>
          <w:noProof/>
          <w:color w:val="000000"/>
          <w:spacing w:val="-3"/>
          <w:sz w:val="24"/>
        </w:rPr>
        <w:t>server</w:t>
      </w:r>
    </w:p>
    <w:p w14:paraId="652FC4B9" w14:textId="77777777" w:rsidR="009B5B78" w:rsidRDefault="009B5B78" w:rsidP="009B5B78">
      <w:pPr>
        <w:spacing w:line="276" w:lineRule="exact"/>
      </w:pPr>
      <w:r>
        <w:rPr>
          <w:noProof/>
          <w:color w:val="000000"/>
          <w:spacing w:val="-3"/>
          <w:sz w:val="24"/>
        </w:rPr>
        <w:t>configuration</w:t>
      </w:r>
      <w:r>
        <w:rPr>
          <w:rFonts w:ascii="Calibri" w:hAnsi="Calibri" w:cs="Calibri"/>
          <w:noProof/>
          <w:color w:val="000000"/>
          <w:spacing w:val="3"/>
          <w:sz w:val="24"/>
        </w:rPr>
        <w:t> </w:t>
      </w:r>
      <w:r>
        <w:rPr>
          <w:noProof/>
          <w:color w:val="000000"/>
          <w:spacing w:val="-3"/>
          <w:sz w:val="24"/>
        </w:rPr>
        <w:t>baselines.</w:t>
      </w:r>
      <w:r>
        <w:rPr>
          <w:rFonts w:ascii="Calibri" w:hAnsi="Calibri" w:cs="Calibri"/>
          <w:noProof/>
          <w:color w:val="000000"/>
          <w:w w:val="221"/>
          <w:sz w:val="24"/>
        </w:rPr>
        <w:t> </w:t>
      </w:r>
      <w:r>
        <w:rPr>
          <w:noProof/>
          <w:color w:val="000000"/>
          <w:spacing w:val="-3"/>
          <w:sz w:val="24"/>
        </w:rPr>
        <w:t>The</w:t>
      </w:r>
      <w:r>
        <w:rPr>
          <w:rFonts w:ascii="Calibri" w:hAnsi="Calibri" w:cs="Calibri"/>
          <w:noProof/>
          <w:color w:val="000000"/>
          <w:spacing w:val="2"/>
          <w:sz w:val="24"/>
        </w:rPr>
        <w:t> </w:t>
      </w:r>
      <w:r>
        <w:rPr>
          <w:noProof/>
          <w:color w:val="000000"/>
          <w:spacing w:val="-3"/>
          <w:sz w:val="24"/>
        </w:rPr>
        <w:t>baseline</w:t>
      </w:r>
      <w:r>
        <w:rPr>
          <w:rFonts w:ascii="Calibri" w:hAnsi="Calibri" w:cs="Calibri"/>
          <w:noProof/>
          <w:color w:val="000000"/>
          <w:spacing w:val="4"/>
          <w:sz w:val="24"/>
        </w:rPr>
        <w:t> </w:t>
      </w:r>
      <w:r>
        <w:rPr>
          <w:noProof/>
          <w:color w:val="000000"/>
          <w:spacing w:val="-3"/>
          <w:sz w:val="24"/>
        </w:rPr>
        <w:t>configuration</w:t>
      </w:r>
      <w:r>
        <w:rPr>
          <w:rFonts w:ascii="Calibri" w:hAnsi="Calibri" w:cs="Calibri"/>
          <w:noProof/>
          <w:color w:val="000000"/>
          <w:spacing w:val="3"/>
          <w:sz w:val="24"/>
        </w:rPr>
        <w:t> </w:t>
      </w:r>
      <w:r>
        <w:rPr>
          <w:noProof/>
          <w:color w:val="000000"/>
          <w:spacing w:val="-2"/>
          <w:sz w:val="24"/>
        </w:rPr>
        <w:t>is</w:t>
      </w:r>
      <w:r>
        <w:rPr>
          <w:rFonts w:ascii="Calibri" w:hAnsi="Calibri" w:cs="Calibri"/>
          <w:noProof/>
          <w:color w:val="000000"/>
          <w:spacing w:val="3"/>
          <w:sz w:val="24"/>
        </w:rPr>
        <w:t> </w:t>
      </w:r>
      <w:r>
        <w:rPr>
          <w:noProof/>
          <w:color w:val="000000"/>
          <w:spacing w:val="-3"/>
          <w:sz w:val="24"/>
        </w:rPr>
        <w:t>developed</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3"/>
          <w:sz w:val="24"/>
        </w:rPr>
        <w:t>deployed</w:t>
      </w:r>
      <w:r>
        <w:rPr>
          <w:rFonts w:ascii="Calibri" w:hAnsi="Calibri" w:cs="Calibri"/>
          <w:noProof/>
          <w:color w:val="000000"/>
          <w:spacing w:val="3"/>
          <w:sz w:val="24"/>
        </w:rPr>
        <w:t> </w:t>
      </w:r>
      <w:r>
        <w:rPr>
          <w:noProof/>
          <w:color w:val="000000"/>
          <w:spacing w:val="-2"/>
          <w:sz w:val="24"/>
        </w:rPr>
        <w:t>using</w:t>
      </w:r>
    </w:p>
    <w:p w14:paraId="749AEA8F" w14:textId="77777777" w:rsidR="009B5B78" w:rsidRDefault="009B5B78" w:rsidP="009B5B78">
      <w:pPr>
        <w:spacing w:line="276" w:lineRule="exact"/>
      </w:pPr>
      <w:r>
        <w:rPr>
          <w:noProof/>
          <w:color w:val="000000"/>
          <w:spacing w:val="-3"/>
          <w:sz w:val="24"/>
        </w:rPr>
        <w:t>Ansible</w:t>
      </w:r>
      <w:r>
        <w:rPr>
          <w:rFonts w:ascii="Calibri" w:hAnsi="Calibri" w:cs="Calibri"/>
          <w:noProof/>
          <w:color w:val="000000"/>
          <w:spacing w:val="2"/>
          <w:sz w:val="24"/>
        </w:rPr>
        <w:t> </w:t>
      </w:r>
      <w:r>
        <w:rPr>
          <w:noProof/>
          <w:color w:val="000000"/>
          <w:spacing w:val="-3"/>
          <w:sz w:val="24"/>
        </w:rPr>
        <w:t>Tower.</w:t>
      </w:r>
      <w:r>
        <w:rPr>
          <w:rFonts w:ascii="Calibri" w:hAnsi="Calibri" w:cs="Calibri"/>
          <w:noProof/>
          <w:color w:val="000000"/>
          <w:w w:val="216"/>
          <w:sz w:val="24"/>
        </w:rPr>
        <w:t> </w:t>
      </w:r>
      <w:r>
        <w:rPr>
          <w:noProof/>
          <w:color w:val="000000"/>
          <w:spacing w:val="-3"/>
          <w:sz w:val="24"/>
        </w:rPr>
        <w:t>Code</w:t>
      </w:r>
      <w:r>
        <w:rPr>
          <w:rFonts w:ascii="Calibri" w:hAnsi="Calibri" w:cs="Calibri"/>
          <w:noProof/>
          <w:color w:val="000000"/>
          <w:spacing w:val="3"/>
          <w:sz w:val="24"/>
        </w:rPr>
        <w:t> </w:t>
      </w:r>
      <w:r>
        <w:rPr>
          <w:noProof/>
          <w:color w:val="000000"/>
          <w:spacing w:val="-2"/>
          <w:sz w:val="24"/>
        </w:rPr>
        <w:t>baseline</w:t>
      </w:r>
      <w:r>
        <w:rPr>
          <w:rFonts w:ascii="Calibri" w:hAnsi="Calibri" w:cs="Calibri"/>
          <w:noProof/>
          <w:color w:val="000000"/>
          <w:spacing w:val="2"/>
          <w:sz w:val="24"/>
        </w:rPr>
        <w:t> </w:t>
      </w:r>
      <w:r>
        <w:rPr>
          <w:noProof/>
          <w:color w:val="000000"/>
          <w:spacing w:val="-3"/>
          <w:sz w:val="24"/>
        </w:rPr>
        <w:t>configurations</w:t>
      </w:r>
      <w:r>
        <w:rPr>
          <w:rFonts w:ascii="Calibri" w:hAnsi="Calibri" w:cs="Calibri"/>
          <w:noProof/>
          <w:color w:val="000000"/>
          <w:spacing w:val="3"/>
          <w:sz w:val="24"/>
        </w:rPr>
        <w:t> </w:t>
      </w:r>
      <w:r>
        <w:rPr>
          <w:noProof/>
          <w:color w:val="000000"/>
          <w:spacing w:val="-2"/>
          <w:sz w:val="24"/>
        </w:rPr>
        <w:t>are</w:t>
      </w:r>
      <w:r>
        <w:rPr>
          <w:rFonts w:ascii="Calibri" w:hAnsi="Calibri" w:cs="Calibri"/>
          <w:noProof/>
          <w:color w:val="000000"/>
          <w:spacing w:val="4"/>
          <w:sz w:val="24"/>
        </w:rPr>
        <w:t> </w:t>
      </w:r>
      <w:r>
        <w:rPr>
          <w:noProof/>
          <w:color w:val="000000"/>
          <w:spacing w:val="-3"/>
          <w:sz w:val="24"/>
        </w:rPr>
        <w:t>managed</w:t>
      </w:r>
      <w:r>
        <w:rPr>
          <w:rFonts w:ascii="Calibri" w:hAnsi="Calibri" w:cs="Calibri"/>
          <w:noProof/>
          <w:color w:val="000000"/>
          <w:spacing w:val="3"/>
          <w:sz w:val="24"/>
        </w:rPr>
        <w:t> </w:t>
      </w:r>
      <w:r>
        <w:rPr>
          <w:noProof/>
          <w:color w:val="000000"/>
          <w:spacing w:val="-2"/>
          <w:sz w:val="24"/>
        </w:rPr>
        <w:t>using</w:t>
      </w:r>
      <w:r>
        <w:rPr>
          <w:rFonts w:ascii="Calibri" w:hAnsi="Calibri" w:cs="Calibri"/>
          <w:noProof/>
          <w:color w:val="000000"/>
          <w:spacing w:val="1"/>
          <w:sz w:val="24"/>
        </w:rPr>
        <w:t> </w:t>
      </w:r>
      <w:r>
        <w:rPr>
          <w:noProof/>
          <w:color w:val="000000"/>
          <w:spacing w:val="-3"/>
          <w:sz w:val="24"/>
        </w:rPr>
        <w:t>GitHub.</w:t>
      </w:r>
    </w:p>
    <w:bookmarkEnd w:id="546"/>
    <w:p w14:paraId="3F5CD583" w14:textId="0A871819" w:rsidR="00B43DD8" w:rsidRDefault="00B43DD8" w:rsidP="00B43DD8">
      <w:pPr>
        <w:spacing w:line="293" w:lineRule="exact"/>
        <w:rPr>
          <w:b/>
          <w:noProof/>
          <w:color w:val="000000"/>
          <w:spacing w:val="4"/>
          <w:w w:val="95"/>
          <w:sz w:val="24"/>
          <w:u w:val="single"/>
        </w:rPr>
      </w:pPr>
    </w:p>
    <w:p w14:paraId="1C8221BB" w14:textId="77777777" w:rsidR="009B5B78" w:rsidRDefault="009B5B78" w:rsidP="000F0E74">
      <w:pPr>
        <w:pStyle w:val="ListParagraph"/>
        <w:numPr>
          <w:ilvl w:val="0"/>
          <w:numId w:val="18"/>
        </w:numPr>
        <w:spacing w:line="276" w:lineRule="exact"/>
      </w:pPr>
      <w:bookmarkStart w:id="547" w:name="_Hlk528248467"/>
      <w:r w:rsidRPr="002447DA">
        <w:rPr>
          <w:b/>
          <w:noProof/>
          <w:color w:val="000000"/>
          <w:spacing w:val="3"/>
          <w:w w:val="95"/>
          <w:sz w:val="24"/>
          <w:u w:val="single"/>
        </w:rPr>
        <w:t>Phase 2: Analyze/Plan Change</w:t>
      </w:r>
    </w:p>
    <w:p w14:paraId="4754C492" w14:textId="77777777" w:rsidR="009B5B78" w:rsidRDefault="009B5B78" w:rsidP="009B5B78">
      <w:pPr>
        <w:spacing w:line="394" w:lineRule="exact"/>
      </w:pPr>
      <w:r>
        <w:rPr>
          <w:b/>
          <w:i/>
          <w:noProof/>
          <w:color w:val="000000"/>
          <w:spacing w:val="-3"/>
          <w:w w:val="95"/>
          <w:sz w:val="24"/>
        </w:rPr>
        <w:t>Step</w:t>
      </w:r>
      <w:r>
        <w:rPr>
          <w:rFonts w:ascii="Calibri" w:hAnsi="Calibri" w:cs="Calibri"/>
          <w:b/>
          <w:i/>
          <w:noProof/>
          <w:color w:val="000000"/>
          <w:spacing w:val="3"/>
          <w:sz w:val="24"/>
        </w:rPr>
        <w:t> </w:t>
      </w:r>
      <w:r>
        <w:rPr>
          <w:b/>
          <w:i/>
          <w:noProof/>
          <w:color w:val="000000"/>
          <w:spacing w:val="-3"/>
          <w:w w:val="95"/>
          <w:sz w:val="24"/>
        </w:rPr>
        <w:t>2:</w:t>
      </w:r>
      <w:r>
        <w:rPr>
          <w:rFonts w:ascii="Calibri" w:hAnsi="Calibri" w:cs="Calibri"/>
          <w:b/>
          <w:i/>
          <w:noProof/>
          <w:color w:val="000000"/>
          <w:spacing w:val="2"/>
          <w:sz w:val="24"/>
        </w:rPr>
        <w:t> </w:t>
      </w:r>
      <w:r>
        <w:rPr>
          <w:b/>
          <w:i/>
          <w:noProof/>
          <w:color w:val="000000"/>
          <w:spacing w:val="-2"/>
          <w:w w:val="95"/>
          <w:sz w:val="24"/>
        </w:rPr>
        <w:t>Identify</w:t>
      </w:r>
      <w:r>
        <w:rPr>
          <w:rFonts w:ascii="Calibri" w:hAnsi="Calibri" w:cs="Calibri"/>
          <w:b/>
          <w:i/>
          <w:noProof/>
          <w:color w:val="000000"/>
          <w:spacing w:val="1"/>
          <w:sz w:val="24"/>
        </w:rPr>
        <w:t> </w:t>
      </w:r>
      <w:r>
        <w:rPr>
          <w:b/>
          <w:i/>
          <w:noProof/>
          <w:color w:val="000000"/>
          <w:spacing w:val="-3"/>
          <w:w w:val="95"/>
          <w:sz w:val="24"/>
        </w:rPr>
        <w:t>changes</w:t>
      </w:r>
      <w:r>
        <w:rPr>
          <w:rFonts w:ascii="Calibri" w:hAnsi="Calibri" w:cs="Calibri"/>
          <w:b/>
          <w:i/>
          <w:noProof/>
          <w:color w:val="000000"/>
          <w:spacing w:val="3"/>
          <w:sz w:val="24"/>
        </w:rPr>
        <w:t> </w:t>
      </w:r>
      <w:r>
        <w:rPr>
          <w:b/>
          <w:i/>
          <w:noProof/>
          <w:color w:val="000000"/>
          <w:spacing w:val="-3"/>
          <w:w w:val="95"/>
          <w:sz w:val="24"/>
        </w:rPr>
        <w:t>and</w:t>
      </w:r>
      <w:r>
        <w:rPr>
          <w:rFonts w:ascii="Calibri" w:hAnsi="Calibri" w:cs="Calibri"/>
          <w:b/>
          <w:i/>
          <w:noProof/>
          <w:color w:val="000000"/>
          <w:spacing w:val="3"/>
          <w:sz w:val="24"/>
        </w:rPr>
        <w:t> </w:t>
      </w:r>
      <w:r>
        <w:rPr>
          <w:b/>
          <w:i/>
          <w:noProof/>
          <w:color w:val="000000"/>
          <w:spacing w:val="-3"/>
          <w:w w:val="95"/>
          <w:sz w:val="24"/>
        </w:rPr>
        <w:t>complete</w:t>
      </w:r>
      <w:r>
        <w:rPr>
          <w:rFonts w:ascii="Calibri" w:hAnsi="Calibri" w:cs="Calibri"/>
          <w:b/>
          <w:i/>
          <w:noProof/>
          <w:color w:val="000000"/>
          <w:spacing w:val="2"/>
          <w:sz w:val="24"/>
        </w:rPr>
        <w:t> </w:t>
      </w:r>
      <w:r>
        <w:rPr>
          <w:b/>
          <w:i/>
          <w:noProof/>
          <w:color w:val="000000"/>
          <w:spacing w:val="-3"/>
          <w:w w:val="95"/>
          <w:sz w:val="24"/>
        </w:rPr>
        <w:t>Change</w:t>
      </w:r>
      <w:r>
        <w:rPr>
          <w:rFonts w:ascii="Calibri" w:hAnsi="Calibri" w:cs="Calibri"/>
          <w:b/>
          <w:i/>
          <w:noProof/>
          <w:color w:val="000000"/>
          <w:spacing w:val="2"/>
          <w:sz w:val="24"/>
        </w:rPr>
        <w:t> </w:t>
      </w:r>
      <w:r>
        <w:rPr>
          <w:b/>
          <w:i/>
          <w:noProof/>
          <w:color w:val="000000"/>
          <w:spacing w:val="-3"/>
          <w:w w:val="95"/>
          <w:sz w:val="24"/>
        </w:rPr>
        <w:t>Request</w:t>
      </w:r>
    </w:p>
    <w:p w14:paraId="1A05F360" w14:textId="77777777" w:rsidR="009B5B78" w:rsidRDefault="009B5B78" w:rsidP="009B5B78">
      <w:pPr>
        <w:spacing w:line="331" w:lineRule="exact"/>
      </w:pPr>
      <w:r>
        <w:rPr>
          <w:noProof/>
          <w:color w:val="000000"/>
          <w:spacing w:val="-4"/>
          <w:sz w:val="24"/>
        </w:rPr>
        <w:t>Change</w:t>
      </w:r>
      <w:r>
        <w:rPr>
          <w:rFonts w:ascii="Calibri" w:hAnsi="Calibri" w:cs="Calibri"/>
          <w:noProof/>
          <w:color w:val="000000"/>
          <w:spacing w:val="4"/>
          <w:sz w:val="24"/>
        </w:rPr>
        <w:t> </w:t>
      </w:r>
      <w:r>
        <w:rPr>
          <w:noProof/>
          <w:color w:val="000000"/>
          <w:spacing w:val="-3"/>
          <w:sz w:val="24"/>
        </w:rPr>
        <w:t>request</w:t>
      </w:r>
      <w:r>
        <w:rPr>
          <w:rFonts w:ascii="Calibri" w:hAnsi="Calibri" w:cs="Calibri"/>
          <w:noProof/>
          <w:color w:val="000000"/>
          <w:spacing w:val="3"/>
          <w:sz w:val="24"/>
        </w:rPr>
        <w:t> </w:t>
      </w:r>
      <w:r>
        <w:rPr>
          <w:noProof/>
          <w:color w:val="000000"/>
          <w:spacing w:val="-2"/>
          <w:sz w:val="24"/>
        </w:rPr>
        <w:t>tickets</w:t>
      </w:r>
      <w:r>
        <w:rPr>
          <w:rFonts w:ascii="Calibri" w:hAnsi="Calibri" w:cs="Calibri"/>
          <w:noProof/>
          <w:color w:val="000000"/>
          <w:spacing w:val="3"/>
          <w:sz w:val="24"/>
        </w:rPr>
        <w:t> </w:t>
      </w:r>
      <w:r>
        <w:rPr>
          <w:noProof/>
          <w:color w:val="000000"/>
          <w:spacing w:val="-2"/>
          <w:sz w:val="24"/>
        </w:rPr>
        <w:t>are</w:t>
      </w:r>
      <w:r>
        <w:rPr>
          <w:rFonts w:ascii="Calibri" w:hAnsi="Calibri" w:cs="Calibri"/>
          <w:noProof/>
          <w:color w:val="000000"/>
          <w:spacing w:val="2"/>
          <w:sz w:val="24"/>
        </w:rPr>
        <w:t> </w:t>
      </w:r>
      <w:r>
        <w:rPr>
          <w:noProof/>
          <w:color w:val="000000"/>
          <w:spacing w:val="-3"/>
          <w:sz w:val="24"/>
        </w:rPr>
        <w:t>documented</w:t>
      </w:r>
      <w:r>
        <w:rPr>
          <w:rFonts w:ascii="Calibri" w:hAnsi="Calibri" w:cs="Calibri"/>
          <w:noProof/>
          <w:color w:val="000000"/>
          <w:spacing w:val="5"/>
          <w:sz w:val="24"/>
        </w:rPr>
        <w:t> </w:t>
      </w:r>
      <w:r>
        <w:rPr>
          <w:noProof/>
          <w:color w:val="000000"/>
          <w:spacing w:val="-3"/>
          <w:sz w:val="24"/>
        </w:rPr>
        <w:t>and</w:t>
      </w:r>
      <w:r>
        <w:rPr>
          <w:rFonts w:ascii="Calibri" w:hAnsi="Calibri" w:cs="Calibri"/>
          <w:noProof/>
          <w:color w:val="000000"/>
          <w:spacing w:val="3"/>
          <w:sz w:val="24"/>
        </w:rPr>
        <w:t> </w:t>
      </w:r>
      <w:r>
        <w:rPr>
          <w:noProof/>
          <w:color w:val="000000"/>
          <w:spacing w:val="-2"/>
          <w:sz w:val="24"/>
        </w:rPr>
        <w:t>tracked</w:t>
      </w:r>
      <w:r>
        <w:rPr>
          <w:rFonts w:ascii="Calibri" w:hAnsi="Calibri" w:cs="Calibri"/>
          <w:noProof/>
          <w:color w:val="000000"/>
          <w:spacing w:val="3"/>
          <w:sz w:val="24"/>
        </w:rPr>
        <w:t> </w:t>
      </w:r>
      <w:r>
        <w:rPr>
          <w:noProof/>
          <w:color w:val="000000"/>
          <w:spacing w:val="-2"/>
          <w:sz w:val="24"/>
        </w:rPr>
        <w:t>in</w:t>
      </w:r>
      <w:r>
        <w:rPr>
          <w:rFonts w:ascii="Calibri" w:hAnsi="Calibri" w:cs="Calibri"/>
          <w:noProof/>
          <w:color w:val="000000"/>
          <w:spacing w:val="3"/>
          <w:sz w:val="24"/>
        </w:rPr>
        <w:t> </w:t>
      </w:r>
      <w:r>
        <w:rPr>
          <w:noProof/>
          <w:color w:val="000000"/>
          <w:spacing w:val="-2"/>
          <w:sz w:val="24"/>
        </w:rPr>
        <w:t>the</w:t>
      </w:r>
      <w:r>
        <w:rPr>
          <w:rFonts w:ascii="Calibri" w:hAnsi="Calibri" w:cs="Calibri"/>
          <w:noProof/>
          <w:color w:val="000000"/>
          <w:spacing w:val="2"/>
          <w:sz w:val="24"/>
        </w:rPr>
        <w:t> </w:t>
      </w:r>
      <w:r>
        <w:rPr>
          <w:noProof/>
          <w:color w:val="000000"/>
          <w:spacing w:val="-4"/>
          <w:sz w:val="24"/>
        </w:rPr>
        <w:t>SDM</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4"/>
          <w:sz w:val="24"/>
        </w:rPr>
        <w:t>CMDB.</w:t>
      </w:r>
      <w:r>
        <w:rPr>
          <w:rFonts w:ascii="Calibri" w:hAnsi="Calibri" w:cs="Calibri"/>
          <w:noProof/>
          <w:color w:val="000000"/>
          <w:w w:val="224"/>
          <w:sz w:val="24"/>
        </w:rPr>
        <w:t> </w:t>
      </w:r>
      <w:r>
        <w:rPr>
          <w:noProof/>
          <w:color w:val="000000"/>
          <w:spacing w:val="-3"/>
          <w:sz w:val="24"/>
        </w:rPr>
        <w:t>Change</w:t>
      </w:r>
    </w:p>
    <w:p w14:paraId="715677A6" w14:textId="77777777" w:rsidR="009B5B78" w:rsidRDefault="009B5B78" w:rsidP="009B5B78">
      <w:pPr>
        <w:spacing w:line="276" w:lineRule="exact"/>
      </w:pPr>
      <w:r>
        <w:rPr>
          <w:noProof/>
          <w:color w:val="000000"/>
          <w:spacing w:val="-3"/>
          <w:sz w:val="24"/>
        </w:rPr>
        <w:t>requests</w:t>
      </w:r>
      <w:r>
        <w:rPr>
          <w:rFonts w:ascii="Calibri" w:hAnsi="Calibri" w:cs="Calibri"/>
          <w:noProof/>
          <w:color w:val="000000"/>
          <w:spacing w:val="4"/>
          <w:sz w:val="24"/>
        </w:rPr>
        <w:t> </w:t>
      </w:r>
      <w:r>
        <w:rPr>
          <w:noProof/>
          <w:color w:val="000000"/>
          <w:spacing w:val="-2"/>
          <w:sz w:val="24"/>
        </w:rPr>
        <w:t>that</w:t>
      </w:r>
      <w:r>
        <w:rPr>
          <w:rFonts w:ascii="Calibri" w:hAnsi="Calibri" w:cs="Calibri"/>
          <w:noProof/>
          <w:color w:val="000000"/>
          <w:spacing w:val="3"/>
          <w:sz w:val="24"/>
        </w:rPr>
        <w:t> </w:t>
      </w:r>
      <w:r>
        <w:rPr>
          <w:noProof/>
          <w:color w:val="000000"/>
          <w:spacing w:val="-3"/>
          <w:sz w:val="24"/>
        </w:rPr>
        <w:t>affect</w:t>
      </w:r>
      <w:r>
        <w:rPr>
          <w:rFonts w:ascii="Calibri" w:hAnsi="Calibri" w:cs="Calibri"/>
          <w:noProof/>
          <w:color w:val="000000"/>
          <w:spacing w:val="3"/>
          <w:sz w:val="24"/>
        </w:rPr>
        <w:t> </w:t>
      </w:r>
      <w:r>
        <w:rPr>
          <w:noProof/>
          <w:color w:val="000000"/>
          <w:spacing w:val="-3"/>
          <w:sz w:val="24"/>
        </w:rPr>
        <w:t>VA</w:t>
      </w:r>
      <w:r>
        <w:rPr>
          <w:rFonts w:ascii="Calibri" w:hAnsi="Calibri" w:cs="Calibri"/>
          <w:noProof/>
          <w:color w:val="000000"/>
          <w:spacing w:val="4"/>
          <w:sz w:val="24"/>
        </w:rPr>
        <w:t> </w:t>
      </w:r>
      <w:r>
        <w:rPr>
          <w:noProof/>
          <w:color w:val="000000"/>
          <w:spacing w:val="-3"/>
          <w:sz w:val="24"/>
        </w:rPr>
        <w:t>Enterprise</w:t>
      </w:r>
      <w:r>
        <w:rPr>
          <w:rFonts w:ascii="Calibri" w:hAnsi="Calibri" w:cs="Calibri"/>
          <w:noProof/>
          <w:color w:val="000000"/>
          <w:spacing w:val="3"/>
          <w:sz w:val="24"/>
        </w:rPr>
        <w:t> </w:t>
      </w:r>
      <w:r>
        <w:rPr>
          <w:noProof/>
          <w:color w:val="000000"/>
          <w:spacing w:val="-3"/>
          <w:sz w:val="24"/>
        </w:rPr>
        <w:t>Services,</w:t>
      </w:r>
      <w:r>
        <w:rPr>
          <w:rFonts w:ascii="Calibri" w:hAnsi="Calibri" w:cs="Calibri"/>
          <w:noProof/>
          <w:color w:val="000000"/>
          <w:spacing w:val="3"/>
          <w:sz w:val="24"/>
        </w:rPr>
        <w:t> </w:t>
      </w:r>
      <w:r>
        <w:rPr>
          <w:noProof/>
          <w:color w:val="000000"/>
          <w:spacing w:val="-3"/>
          <w:sz w:val="24"/>
        </w:rPr>
        <w:t>such</w:t>
      </w:r>
      <w:r>
        <w:rPr>
          <w:rFonts w:ascii="Calibri" w:hAnsi="Calibri" w:cs="Calibri"/>
          <w:noProof/>
          <w:color w:val="000000"/>
          <w:spacing w:val="3"/>
          <w:sz w:val="24"/>
        </w:rPr>
        <w:t> </w:t>
      </w:r>
      <w:r>
        <w:rPr>
          <w:noProof/>
          <w:color w:val="000000"/>
          <w:spacing w:val="-2"/>
          <w:sz w:val="24"/>
        </w:rPr>
        <w:t>as</w:t>
      </w:r>
      <w:r>
        <w:rPr>
          <w:rFonts w:ascii="Calibri" w:hAnsi="Calibri" w:cs="Calibri"/>
          <w:noProof/>
          <w:color w:val="000000"/>
          <w:spacing w:val="3"/>
          <w:sz w:val="24"/>
        </w:rPr>
        <w:t> </w:t>
      </w:r>
      <w:r>
        <w:rPr>
          <w:noProof/>
          <w:color w:val="000000"/>
          <w:spacing w:val="-3"/>
          <w:sz w:val="24"/>
        </w:rPr>
        <w:t>network</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2"/>
          <w:sz w:val="24"/>
        </w:rPr>
        <w:t>Active</w:t>
      </w:r>
      <w:r>
        <w:rPr>
          <w:rFonts w:ascii="Calibri" w:hAnsi="Calibri" w:cs="Calibri"/>
          <w:noProof/>
          <w:color w:val="000000"/>
          <w:spacing w:val="2"/>
          <w:sz w:val="24"/>
        </w:rPr>
        <w:t> </w:t>
      </w:r>
      <w:r>
        <w:rPr>
          <w:noProof/>
          <w:color w:val="000000"/>
          <w:spacing w:val="-2"/>
          <w:sz w:val="24"/>
        </w:rPr>
        <w:t>Directory</w:t>
      </w:r>
      <w:r>
        <w:rPr>
          <w:rFonts w:ascii="Calibri" w:hAnsi="Calibri" w:cs="Calibri"/>
          <w:noProof/>
          <w:color w:val="000000"/>
          <w:spacing w:val="-1"/>
          <w:sz w:val="24"/>
        </w:rPr>
        <w:t> </w:t>
      </w:r>
      <w:r>
        <w:rPr>
          <w:noProof/>
          <w:color w:val="000000"/>
          <w:spacing w:val="-2"/>
          <w:sz w:val="24"/>
        </w:rPr>
        <w:t>(AD),</w:t>
      </w:r>
    </w:p>
    <w:p w14:paraId="1D3909FA" w14:textId="77777777" w:rsidR="009B5B78" w:rsidRDefault="009B5B78" w:rsidP="009B5B78">
      <w:pPr>
        <w:spacing w:line="276" w:lineRule="exact"/>
      </w:pPr>
      <w:r>
        <w:rPr>
          <w:noProof/>
          <w:color w:val="000000"/>
          <w:spacing w:val="-3"/>
          <w:sz w:val="24"/>
        </w:rPr>
        <w:t>requires</w:t>
      </w:r>
      <w:r>
        <w:rPr>
          <w:rFonts w:ascii="Calibri" w:hAnsi="Calibri" w:cs="Calibri"/>
          <w:noProof/>
          <w:color w:val="000000"/>
          <w:spacing w:val="3"/>
          <w:sz w:val="24"/>
        </w:rPr>
        <w:t> </w:t>
      </w:r>
      <w:r>
        <w:rPr>
          <w:noProof/>
          <w:color w:val="000000"/>
          <w:spacing w:val="-3"/>
          <w:sz w:val="24"/>
        </w:rPr>
        <w:t>the</w:t>
      </w:r>
      <w:r>
        <w:rPr>
          <w:rFonts w:ascii="Calibri" w:hAnsi="Calibri" w:cs="Calibri"/>
          <w:noProof/>
          <w:color w:val="000000"/>
          <w:spacing w:val="5"/>
          <w:sz w:val="24"/>
        </w:rPr>
        <w:t> </w:t>
      </w:r>
      <w:r>
        <w:rPr>
          <w:noProof/>
          <w:color w:val="000000"/>
          <w:spacing w:val="-3"/>
          <w:sz w:val="24"/>
        </w:rPr>
        <w:t>creation</w:t>
      </w:r>
      <w:r>
        <w:rPr>
          <w:rFonts w:ascii="Calibri" w:hAnsi="Calibri" w:cs="Calibri"/>
          <w:noProof/>
          <w:color w:val="000000"/>
          <w:spacing w:val="3"/>
          <w:sz w:val="24"/>
        </w:rPr>
        <w:t> </w:t>
      </w:r>
      <w:r>
        <w:rPr>
          <w:noProof/>
          <w:color w:val="000000"/>
          <w:spacing w:val="-3"/>
          <w:sz w:val="24"/>
        </w:rPr>
        <w:t>of</w:t>
      </w:r>
      <w:r>
        <w:rPr>
          <w:rFonts w:ascii="Calibri" w:hAnsi="Calibri" w:cs="Calibri"/>
          <w:noProof/>
          <w:color w:val="000000"/>
          <w:spacing w:val="2"/>
          <w:sz w:val="24"/>
        </w:rPr>
        <w:t> </w:t>
      </w:r>
      <w:r>
        <w:rPr>
          <w:noProof/>
          <w:color w:val="000000"/>
          <w:spacing w:val="-3"/>
          <w:sz w:val="24"/>
        </w:rPr>
        <w:t>a</w:t>
      </w:r>
      <w:r>
        <w:rPr>
          <w:rFonts w:ascii="Calibri" w:hAnsi="Calibri" w:cs="Calibri"/>
          <w:noProof/>
          <w:color w:val="000000"/>
          <w:spacing w:val="4"/>
          <w:sz w:val="24"/>
        </w:rPr>
        <w:t> </w:t>
      </w:r>
      <w:r>
        <w:rPr>
          <w:noProof/>
          <w:color w:val="000000"/>
          <w:spacing w:val="-3"/>
          <w:sz w:val="24"/>
        </w:rPr>
        <w:t>separate</w:t>
      </w:r>
      <w:r>
        <w:rPr>
          <w:rFonts w:ascii="Calibri" w:hAnsi="Calibri" w:cs="Calibri"/>
          <w:noProof/>
          <w:color w:val="000000"/>
          <w:spacing w:val="2"/>
          <w:sz w:val="24"/>
        </w:rPr>
        <w:t> </w:t>
      </w:r>
      <w:r>
        <w:rPr>
          <w:noProof/>
          <w:color w:val="000000"/>
          <w:spacing w:val="-3"/>
          <w:sz w:val="24"/>
        </w:rPr>
        <w:t>ticket</w:t>
      </w:r>
      <w:r>
        <w:rPr>
          <w:rFonts w:ascii="Calibri" w:hAnsi="Calibri" w:cs="Calibri"/>
          <w:noProof/>
          <w:color w:val="000000"/>
          <w:spacing w:val="6"/>
          <w:sz w:val="24"/>
        </w:rPr>
        <w:t> </w:t>
      </w:r>
      <w:r>
        <w:rPr>
          <w:noProof/>
          <w:color w:val="000000"/>
          <w:spacing w:val="-2"/>
          <w:sz w:val="24"/>
        </w:rPr>
        <w:t>for</w:t>
      </w:r>
      <w:r>
        <w:rPr>
          <w:rFonts w:ascii="Calibri" w:hAnsi="Calibri" w:cs="Calibri"/>
          <w:noProof/>
          <w:color w:val="000000"/>
          <w:spacing w:val="4"/>
          <w:sz w:val="24"/>
        </w:rPr>
        <w:t> </w:t>
      </w:r>
      <w:r>
        <w:rPr>
          <w:noProof/>
          <w:color w:val="000000"/>
          <w:spacing w:val="-3"/>
          <w:sz w:val="24"/>
        </w:rPr>
        <w:t>approval</w:t>
      </w:r>
      <w:r>
        <w:rPr>
          <w:rFonts w:ascii="Calibri" w:hAnsi="Calibri" w:cs="Calibri"/>
          <w:noProof/>
          <w:color w:val="000000"/>
          <w:spacing w:val="3"/>
          <w:sz w:val="24"/>
        </w:rPr>
        <w:t> </w:t>
      </w:r>
      <w:r>
        <w:rPr>
          <w:noProof/>
          <w:color w:val="000000"/>
          <w:spacing w:val="-2"/>
          <w:sz w:val="24"/>
        </w:rPr>
        <w:t>by</w:t>
      </w:r>
      <w:r>
        <w:rPr>
          <w:rFonts w:ascii="Calibri" w:hAnsi="Calibri" w:cs="Calibri"/>
          <w:noProof/>
          <w:color w:val="000000"/>
          <w:spacing w:val="-1"/>
          <w:sz w:val="24"/>
        </w:rPr>
        <w:t> </w:t>
      </w:r>
      <w:r>
        <w:rPr>
          <w:noProof/>
          <w:color w:val="000000"/>
          <w:spacing w:val="-3"/>
          <w:sz w:val="24"/>
        </w:rPr>
        <w:t>the</w:t>
      </w:r>
      <w:r>
        <w:rPr>
          <w:rFonts w:ascii="Calibri" w:hAnsi="Calibri" w:cs="Calibri"/>
          <w:noProof/>
          <w:color w:val="000000"/>
          <w:spacing w:val="5"/>
          <w:sz w:val="24"/>
        </w:rPr>
        <w:t> </w:t>
      </w:r>
      <w:r>
        <w:rPr>
          <w:noProof/>
          <w:color w:val="000000"/>
          <w:spacing w:val="-4"/>
          <w:sz w:val="24"/>
        </w:rPr>
        <w:t>VA</w:t>
      </w:r>
      <w:r>
        <w:rPr>
          <w:rFonts w:ascii="Calibri" w:hAnsi="Calibri" w:cs="Calibri"/>
          <w:noProof/>
          <w:color w:val="000000"/>
          <w:spacing w:val="2"/>
          <w:sz w:val="24"/>
        </w:rPr>
        <w:t> </w:t>
      </w:r>
      <w:r>
        <w:rPr>
          <w:noProof/>
          <w:color w:val="000000"/>
          <w:spacing w:val="-2"/>
          <w:sz w:val="24"/>
        </w:rPr>
        <w:t>Enterprise</w:t>
      </w:r>
      <w:r>
        <w:rPr>
          <w:rFonts w:ascii="Calibri" w:hAnsi="Calibri" w:cs="Calibri"/>
          <w:noProof/>
          <w:color w:val="000000"/>
          <w:spacing w:val="4"/>
          <w:sz w:val="24"/>
        </w:rPr>
        <w:t> </w:t>
      </w:r>
      <w:r>
        <w:rPr>
          <w:noProof/>
          <w:color w:val="000000"/>
          <w:spacing w:val="-3"/>
          <w:sz w:val="24"/>
        </w:rPr>
        <w:t>Services</w:t>
      </w:r>
    </w:p>
    <w:p w14:paraId="7BB421DD" w14:textId="0D2D4C60" w:rsidR="009B5B78" w:rsidRDefault="009B5B78" w:rsidP="002447DA">
      <w:pPr>
        <w:spacing w:line="276" w:lineRule="exact"/>
        <w:rPr>
          <w:noProof/>
          <w:color w:val="000000"/>
          <w:spacing w:val="-3"/>
          <w:sz w:val="24"/>
        </w:rPr>
      </w:pPr>
      <w:r>
        <w:rPr>
          <w:noProof/>
          <w:color w:val="000000"/>
          <w:spacing w:val="-4"/>
          <w:sz w:val="24"/>
        </w:rPr>
        <w:t>Change</w:t>
      </w:r>
      <w:r>
        <w:rPr>
          <w:rFonts w:ascii="Calibri" w:hAnsi="Calibri" w:cs="Calibri"/>
          <w:noProof/>
          <w:color w:val="000000"/>
          <w:spacing w:val="2"/>
          <w:sz w:val="24"/>
        </w:rPr>
        <w:t> </w:t>
      </w:r>
      <w:r>
        <w:rPr>
          <w:noProof/>
          <w:color w:val="000000"/>
          <w:spacing w:val="-3"/>
          <w:sz w:val="24"/>
        </w:rPr>
        <w:t>Control</w:t>
      </w:r>
      <w:r>
        <w:rPr>
          <w:rFonts w:ascii="Calibri" w:hAnsi="Calibri" w:cs="Calibri"/>
          <w:noProof/>
          <w:color w:val="000000"/>
          <w:spacing w:val="6"/>
          <w:sz w:val="24"/>
        </w:rPr>
        <w:t> </w:t>
      </w:r>
      <w:r>
        <w:rPr>
          <w:noProof/>
          <w:color w:val="000000"/>
          <w:spacing w:val="-3"/>
          <w:sz w:val="24"/>
        </w:rPr>
        <w:t>Board</w:t>
      </w:r>
      <w:r>
        <w:rPr>
          <w:rFonts w:ascii="Calibri" w:hAnsi="Calibri" w:cs="Calibri"/>
          <w:noProof/>
          <w:color w:val="000000"/>
          <w:spacing w:val="5"/>
          <w:sz w:val="24"/>
        </w:rPr>
        <w:t> </w:t>
      </w:r>
      <w:r>
        <w:rPr>
          <w:noProof/>
          <w:color w:val="000000"/>
          <w:spacing w:val="-3"/>
          <w:sz w:val="24"/>
        </w:rPr>
        <w:t>(ESCCB).</w:t>
      </w:r>
      <w:bookmarkEnd w:id="547"/>
    </w:p>
    <w:p w14:paraId="1DD7A5FD" w14:textId="77777777" w:rsidR="002447DA" w:rsidRPr="002447DA" w:rsidRDefault="002447DA" w:rsidP="002447DA">
      <w:pPr>
        <w:spacing w:line="276" w:lineRule="exact"/>
      </w:pPr>
    </w:p>
    <w:p w14:paraId="43F6A80D" w14:textId="77777777" w:rsidR="009B5B78" w:rsidRDefault="009B5B78" w:rsidP="009B5B78">
      <w:pPr>
        <w:spacing w:line="437" w:lineRule="exact"/>
      </w:pPr>
      <w:r>
        <w:rPr>
          <w:b/>
          <w:i/>
          <w:noProof/>
          <w:color w:val="000000"/>
          <w:spacing w:val="-3"/>
          <w:w w:val="95"/>
          <w:sz w:val="24"/>
        </w:rPr>
        <w:t>Step</w:t>
      </w:r>
      <w:r>
        <w:rPr>
          <w:rFonts w:ascii="Calibri" w:hAnsi="Calibri" w:cs="Calibri"/>
          <w:b/>
          <w:i/>
          <w:noProof/>
          <w:color w:val="000000"/>
          <w:spacing w:val="3"/>
          <w:sz w:val="24"/>
        </w:rPr>
        <w:t> </w:t>
      </w:r>
      <w:r>
        <w:rPr>
          <w:b/>
          <w:i/>
          <w:noProof/>
          <w:color w:val="000000"/>
          <w:spacing w:val="-3"/>
          <w:w w:val="95"/>
          <w:sz w:val="24"/>
        </w:rPr>
        <w:t>3:</w:t>
      </w:r>
      <w:r>
        <w:rPr>
          <w:rFonts w:ascii="Calibri" w:hAnsi="Calibri" w:cs="Calibri"/>
          <w:b/>
          <w:i/>
          <w:noProof/>
          <w:color w:val="000000"/>
          <w:spacing w:val="2"/>
          <w:sz w:val="24"/>
        </w:rPr>
        <w:t> </w:t>
      </w:r>
      <w:r>
        <w:rPr>
          <w:b/>
          <w:i/>
          <w:noProof/>
          <w:color w:val="000000"/>
          <w:spacing w:val="-3"/>
          <w:w w:val="95"/>
          <w:sz w:val="24"/>
        </w:rPr>
        <w:t>Submit</w:t>
      </w:r>
      <w:r>
        <w:rPr>
          <w:rFonts w:ascii="Calibri" w:hAnsi="Calibri" w:cs="Calibri"/>
          <w:b/>
          <w:i/>
          <w:noProof/>
          <w:color w:val="000000"/>
          <w:spacing w:val="1"/>
          <w:sz w:val="24"/>
        </w:rPr>
        <w:t> </w:t>
      </w:r>
      <w:r>
        <w:rPr>
          <w:b/>
          <w:i/>
          <w:noProof/>
          <w:color w:val="000000"/>
          <w:spacing w:val="-3"/>
          <w:w w:val="95"/>
          <w:sz w:val="24"/>
        </w:rPr>
        <w:t>Change</w:t>
      </w:r>
      <w:r>
        <w:rPr>
          <w:rFonts w:ascii="Calibri" w:hAnsi="Calibri" w:cs="Calibri"/>
          <w:b/>
          <w:i/>
          <w:noProof/>
          <w:color w:val="000000"/>
          <w:sz w:val="24"/>
        </w:rPr>
        <w:t> </w:t>
      </w:r>
      <w:r>
        <w:rPr>
          <w:b/>
          <w:i/>
          <w:noProof/>
          <w:color w:val="000000"/>
          <w:spacing w:val="-3"/>
          <w:w w:val="95"/>
          <w:sz w:val="24"/>
        </w:rPr>
        <w:t>Request</w:t>
      </w:r>
    </w:p>
    <w:p w14:paraId="6899E57E" w14:textId="77777777" w:rsidR="009B5B78" w:rsidRDefault="009B5B78" w:rsidP="009B5B78">
      <w:pPr>
        <w:spacing w:line="331" w:lineRule="exact"/>
      </w:pPr>
      <w:r>
        <w:rPr>
          <w:noProof/>
          <w:color w:val="000000"/>
          <w:spacing w:val="-4"/>
          <w:sz w:val="24"/>
        </w:rPr>
        <w:t>Change</w:t>
      </w:r>
      <w:r>
        <w:rPr>
          <w:rFonts w:ascii="Calibri" w:hAnsi="Calibri" w:cs="Calibri"/>
          <w:noProof/>
          <w:color w:val="000000"/>
          <w:spacing w:val="4"/>
          <w:sz w:val="24"/>
        </w:rPr>
        <w:t> </w:t>
      </w:r>
      <w:r>
        <w:rPr>
          <w:noProof/>
          <w:color w:val="000000"/>
          <w:spacing w:val="-3"/>
          <w:sz w:val="24"/>
        </w:rPr>
        <w:t>requests</w:t>
      </w:r>
      <w:r>
        <w:rPr>
          <w:rFonts w:ascii="Calibri" w:hAnsi="Calibri" w:cs="Calibri"/>
          <w:noProof/>
          <w:color w:val="000000"/>
          <w:spacing w:val="4"/>
          <w:sz w:val="24"/>
        </w:rPr>
        <w:t> </w:t>
      </w:r>
      <w:r>
        <w:rPr>
          <w:noProof/>
          <w:color w:val="000000"/>
          <w:spacing w:val="-3"/>
          <w:sz w:val="24"/>
        </w:rPr>
        <w:t>are</w:t>
      </w:r>
      <w:r>
        <w:rPr>
          <w:rFonts w:ascii="Calibri" w:hAnsi="Calibri" w:cs="Calibri"/>
          <w:noProof/>
          <w:color w:val="000000"/>
          <w:spacing w:val="1"/>
          <w:sz w:val="24"/>
        </w:rPr>
        <w:t> </w:t>
      </w:r>
      <w:r>
        <w:rPr>
          <w:noProof/>
          <w:color w:val="000000"/>
          <w:spacing w:val="-2"/>
          <w:sz w:val="24"/>
        </w:rPr>
        <w:t>submitted</w:t>
      </w:r>
      <w:r>
        <w:rPr>
          <w:rFonts w:ascii="Calibri" w:hAnsi="Calibri" w:cs="Calibri"/>
          <w:noProof/>
          <w:color w:val="000000"/>
          <w:spacing w:val="3"/>
          <w:sz w:val="24"/>
        </w:rPr>
        <w:t> </w:t>
      </w:r>
      <w:r>
        <w:rPr>
          <w:noProof/>
          <w:color w:val="000000"/>
          <w:spacing w:val="-3"/>
          <w:sz w:val="24"/>
        </w:rPr>
        <w:t>using</w:t>
      </w:r>
      <w:r>
        <w:rPr>
          <w:rFonts w:ascii="Calibri" w:hAnsi="Calibri" w:cs="Calibri"/>
          <w:noProof/>
          <w:color w:val="000000"/>
          <w:spacing w:val="1"/>
          <w:sz w:val="24"/>
        </w:rPr>
        <w:t> </w:t>
      </w:r>
      <w:r>
        <w:rPr>
          <w:noProof/>
          <w:color w:val="000000"/>
          <w:spacing w:val="-4"/>
          <w:sz w:val="24"/>
        </w:rPr>
        <w:t>SDM</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3"/>
          <w:sz w:val="24"/>
        </w:rPr>
        <w:t>CMDB.</w:t>
      </w:r>
      <w:r>
        <w:rPr>
          <w:rFonts w:ascii="Calibri" w:hAnsi="Calibri" w:cs="Calibri"/>
          <w:noProof/>
          <w:color w:val="000000"/>
          <w:w w:val="216"/>
          <w:sz w:val="24"/>
        </w:rPr>
        <w:t> </w:t>
      </w:r>
      <w:r>
        <w:rPr>
          <w:noProof/>
          <w:color w:val="000000"/>
          <w:spacing w:val="-3"/>
          <w:sz w:val="24"/>
        </w:rPr>
        <w:t>Change</w:t>
      </w:r>
      <w:r>
        <w:rPr>
          <w:rFonts w:ascii="Calibri" w:hAnsi="Calibri" w:cs="Calibri"/>
          <w:noProof/>
          <w:color w:val="000000"/>
          <w:spacing w:val="4"/>
          <w:sz w:val="24"/>
        </w:rPr>
        <w:t> </w:t>
      </w:r>
      <w:r>
        <w:rPr>
          <w:noProof/>
          <w:color w:val="000000"/>
          <w:spacing w:val="-3"/>
          <w:sz w:val="24"/>
        </w:rPr>
        <w:t>requests</w:t>
      </w:r>
      <w:r>
        <w:rPr>
          <w:rFonts w:ascii="Calibri" w:hAnsi="Calibri" w:cs="Calibri"/>
          <w:noProof/>
          <w:color w:val="000000"/>
          <w:spacing w:val="6"/>
          <w:sz w:val="24"/>
        </w:rPr>
        <w:t> </w:t>
      </w:r>
      <w:r>
        <w:rPr>
          <w:noProof/>
          <w:color w:val="000000"/>
          <w:spacing w:val="-3"/>
          <w:sz w:val="24"/>
        </w:rPr>
        <w:t>must</w:t>
      </w:r>
      <w:r>
        <w:rPr>
          <w:rFonts w:ascii="Calibri" w:hAnsi="Calibri" w:cs="Calibri"/>
          <w:noProof/>
          <w:color w:val="000000"/>
          <w:spacing w:val="4"/>
          <w:sz w:val="24"/>
        </w:rPr>
        <w:t> </w:t>
      </w:r>
      <w:r>
        <w:rPr>
          <w:noProof/>
          <w:color w:val="000000"/>
          <w:spacing w:val="-3"/>
          <w:sz w:val="24"/>
        </w:rPr>
        <w:t>contain</w:t>
      </w:r>
    </w:p>
    <w:p w14:paraId="73060CC1" w14:textId="77777777" w:rsidR="009B5B78" w:rsidRDefault="009B5B78" w:rsidP="009B5B78">
      <w:pPr>
        <w:spacing w:line="276" w:lineRule="exact"/>
      </w:pPr>
      <w:r>
        <w:rPr>
          <w:noProof/>
          <w:color w:val="000000"/>
          <w:spacing w:val="-3"/>
          <w:sz w:val="24"/>
        </w:rPr>
        <w:t>the</w:t>
      </w:r>
      <w:r>
        <w:rPr>
          <w:rFonts w:ascii="Calibri" w:hAnsi="Calibri" w:cs="Calibri"/>
          <w:noProof/>
          <w:color w:val="000000"/>
          <w:spacing w:val="3"/>
          <w:sz w:val="24"/>
        </w:rPr>
        <w:t> </w:t>
      </w:r>
      <w:r>
        <w:rPr>
          <w:noProof/>
          <w:color w:val="000000"/>
          <w:spacing w:val="-3"/>
          <w:sz w:val="24"/>
        </w:rPr>
        <w:t>following</w:t>
      </w:r>
      <w:r>
        <w:rPr>
          <w:rFonts w:ascii="Calibri" w:hAnsi="Calibri" w:cs="Calibri"/>
          <w:noProof/>
          <w:color w:val="000000"/>
          <w:spacing w:val="1"/>
          <w:sz w:val="24"/>
        </w:rPr>
        <w:t> </w:t>
      </w:r>
      <w:r>
        <w:rPr>
          <w:noProof/>
          <w:color w:val="000000"/>
          <w:spacing w:val="-3"/>
          <w:sz w:val="24"/>
        </w:rPr>
        <w:t>items:</w:t>
      </w:r>
    </w:p>
    <w:p w14:paraId="4A243D3A" w14:textId="0F53FAFE" w:rsidR="009B5B78" w:rsidRDefault="009B5B78" w:rsidP="000F0E74">
      <w:pPr>
        <w:pStyle w:val="ListParagraph"/>
        <w:numPr>
          <w:ilvl w:val="0"/>
          <w:numId w:val="15"/>
        </w:numPr>
        <w:spacing w:line="336" w:lineRule="exact"/>
      </w:pPr>
      <w:r w:rsidRPr="009B5B78">
        <w:rPr>
          <w:noProof/>
          <w:color w:val="000000"/>
          <w:spacing w:val="-3"/>
          <w:sz w:val="24"/>
        </w:rPr>
        <w:t>Date</w:t>
      </w:r>
    </w:p>
    <w:p w14:paraId="6B4DB04F" w14:textId="6EF34F67" w:rsidR="009B5B78" w:rsidRDefault="009B5B78" w:rsidP="000F0E74">
      <w:pPr>
        <w:pStyle w:val="ListParagraph"/>
        <w:numPr>
          <w:ilvl w:val="0"/>
          <w:numId w:val="15"/>
        </w:numPr>
        <w:spacing w:line="336" w:lineRule="exact"/>
      </w:pPr>
      <w:r w:rsidRPr="009B5B78">
        <w:rPr>
          <w:noProof/>
          <w:color w:val="000000"/>
          <w:spacing w:val="-4"/>
          <w:sz w:val="24"/>
        </w:rPr>
        <w:t>Name</w:t>
      </w:r>
      <w:r w:rsidRPr="009B5B78">
        <w:rPr>
          <w:rFonts w:ascii="Calibri" w:hAnsi="Calibri" w:cs="Calibri"/>
          <w:noProof/>
          <w:color w:val="000000"/>
          <w:spacing w:val="3"/>
          <w:sz w:val="24"/>
        </w:rPr>
        <w:t> </w:t>
      </w:r>
      <w:r w:rsidRPr="009B5B78">
        <w:rPr>
          <w:noProof/>
          <w:color w:val="000000"/>
          <w:spacing w:val="-3"/>
          <w:sz w:val="24"/>
        </w:rPr>
        <w:t>of</w:t>
      </w:r>
      <w:r w:rsidRPr="009B5B78">
        <w:rPr>
          <w:rFonts w:ascii="Calibri" w:hAnsi="Calibri" w:cs="Calibri"/>
          <w:noProof/>
          <w:color w:val="000000"/>
          <w:spacing w:val="2"/>
          <w:sz w:val="24"/>
        </w:rPr>
        <w:t> </w:t>
      </w:r>
      <w:r w:rsidRPr="009B5B78">
        <w:rPr>
          <w:noProof/>
          <w:color w:val="000000"/>
          <w:spacing w:val="-3"/>
          <w:sz w:val="24"/>
        </w:rPr>
        <w:t>Requester</w:t>
      </w:r>
    </w:p>
    <w:p w14:paraId="1E71C987" w14:textId="0071812E" w:rsidR="009B5B78" w:rsidRDefault="009B5B78" w:rsidP="000F0E74">
      <w:pPr>
        <w:pStyle w:val="ListParagraph"/>
        <w:numPr>
          <w:ilvl w:val="0"/>
          <w:numId w:val="15"/>
        </w:numPr>
        <w:spacing w:line="336" w:lineRule="exact"/>
      </w:pPr>
      <w:r w:rsidRPr="009B5B78">
        <w:rPr>
          <w:noProof/>
          <w:color w:val="000000"/>
          <w:spacing w:val="-3"/>
          <w:sz w:val="24"/>
        </w:rPr>
        <w:t>Implementation</w:t>
      </w:r>
      <w:r w:rsidRPr="009B5B78">
        <w:rPr>
          <w:rFonts w:ascii="Calibri" w:hAnsi="Calibri" w:cs="Calibri"/>
          <w:noProof/>
          <w:color w:val="000000"/>
          <w:spacing w:val="3"/>
          <w:sz w:val="24"/>
        </w:rPr>
        <w:t> </w:t>
      </w:r>
      <w:r w:rsidRPr="009B5B78">
        <w:rPr>
          <w:noProof/>
          <w:color w:val="000000"/>
          <w:spacing w:val="-3"/>
          <w:sz w:val="24"/>
        </w:rPr>
        <w:t>Date</w:t>
      </w:r>
    </w:p>
    <w:p w14:paraId="64F97C76" w14:textId="25C4C7B5" w:rsidR="009B5B78" w:rsidRPr="00FB0ED6" w:rsidRDefault="009B5B78" w:rsidP="000F0E74">
      <w:pPr>
        <w:pStyle w:val="ListParagraph"/>
        <w:numPr>
          <w:ilvl w:val="0"/>
          <w:numId w:val="15"/>
        </w:numPr>
        <w:spacing w:line="336" w:lineRule="exact"/>
        <w:rPr>
          <w:noProof/>
          <w:color w:val="000000"/>
          <w:spacing w:val="-3"/>
          <w:sz w:val="24"/>
        </w:rPr>
      </w:pPr>
      <w:r w:rsidRPr="009B5B78">
        <w:rPr>
          <w:noProof/>
          <w:color w:val="000000"/>
          <w:spacing w:val="-4"/>
          <w:sz w:val="24"/>
        </w:rPr>
        <w:t>Type</w:t>
      </w:r>
      <w:r w:rsidRPr="009B5B78">
        <w:rPr>
          <w:rFonts w:ascii="Calibri" w:hAnsi="Calibri" w:cs="Calibri"/>
          <w:noProof/>
          <w:color w:val="000000"/>
          <w:spacing w:val="2"/>
          <w:sz w:val="24"/>
        </w:rPr>
        <w:t> </w:t>
      </w:r>
      <w:r w:rsidRPr="009B5B78">
        <w:rPr>
          <w:noProof/>
          <w:color w:val="000000"/>
          <w:spacing w:val="-2"/>
          <w:sz w:val="24"/>
        </w:rPr>
        <w:t>of</w:t>
      </w:r>
      <w:r w:rsidRPr="009B5B78">
        <w:rPr>
          <w:rFonts w:ascii="Calibri" w:hAnsi="Calibri" w:cs="Calibri"/>
          <w:noProof/>
          <w:color w:val="000000"/>
          <w:spacing w:val="3"/>
          <w:sz w:val="24"/>
        </w:rPr>
        <w:t> </w:t>
      </w:r>
      <w:r w:rsidRPr="009B5B78">
        <w:rPr>
          <w:noProof/>
          <w:color w:val="000000"/>
          <w:spacing w:val="-3"/>
          <w:sz w:val="24"/>
        </w:rPr>
        <w:t>Change</w:t>
      </w:r>
    </w:p>
    <w:p w14:paraId="4F462BD5" w14:textId="1A6E30A2" w:rsidR="009B5B78" w:rsidRDefault="009B5B78" w:rsidP="000F0E74">
      <w:pPr>
        <w:pStyle w:val="ListParagraph"/>
        <w:numPr>
          <w:ilvl w:val="0"/>
          <w:numId w:val="15"/>
        </w:numPr>
        <w:spacing w:line="266" w:lineRule="exact"/>
      </w:pPr>
      <w:bookmarkStart w:id="548" w:name="_Hlk528248635"/>
      <w:r w:rsidRPr="009B5B78">
        <w:rPr>
          <w:noProof/>
          <w:color w:val="000000"/>
          <w:spacing w:val="-3"/>
          <w:sz w:val="24"/>
        </w:rPr>
        <w:t>Environment(s)</w:t>
      </w:r>
      <w:r w:rsidRPr="009B5B78">
        <w:rPr>
          <w:rFonts w:ascii="Calibri" w:hAnsi="Calibri" w:cs="Calibri"/>
          <w:noProof/>
          <w:color w:val="000000"/>
          <w:spacing w:val="2"/>
          <w:sz w:val="24"/>
        </w:rPr>
        <w:t> </w:t>
      </w:r>
      <w:r w:rsidRPr="009B5B78">
        <w:rPr>
          <w:noProof/>
          <w:color w:val="000000"/>
          <w:spacing w:val="-3"/>
          <w:sz w:val="24"/>
        </w:rPr>
        <w:t>Affected</w:t>
      </w:r>
      <w:r w:rsidRPr="009B5B78">
        <w:rPr>
          <w:rFonts w:ascii="Calibri" w:hAnsi="Calibri" w:cs="Calibri"/>
          <w:noProof/>
          <w:color w:val="000000"/>
          <w:spacing w:val="5"/>
          <w:sz w:val="24"/>
        </w:rPr>
        <w:t> </w:t>
      </w:r>
      <w:r w:rsidRPr="009B5B78">
        <w:rPr>
          <w:noProof/>
          <w:color w:val="000000"/>
          <w:spacing w:val="-3"/>
          <w:sz w:val="24"/>
        </w:rPr>
        <w:t>(e.g.</w:t>
      </w:r>
      <w:r w:rsidRPr="009B5B78">
        <w:rPr>
          <w:rFonts w:ascii="Calibri" w:hAnsi="Calibri" w:cs="Calibri"/>
          <w:noProof/>
          <w:color w:val="000000"/>
          <w:spacing w:val="3"/>
          <w:sz w:val="24"/>
        </w:rPr>
        <w:t> </w:t>
      </w:r>
      <w:r w:rsidRPr="009B5B78">
        <w:rPr>
          <w:noProof/>
          <w:color w:val="000000"/>
          <w:spacing w:val="-3"/>
          <w:sz w:val="24"/>
        </w:rPr>
        <w:t>Development,</w:t>
      </w:r>
      <w:r w:rsidRPr="009B5B78">
        <w:rPr>
          <w:rFonts w:ascii="Calibri" w:hAnsi="Calibri" w:cs="Calibri"/>
          <w:noProof/>
          <w:color w:val="000000"/>
          <w:spacing w:val="3"/>
          <w:sz w:val="24"/>
        </w:rPr>
        <w:t> </w:t>
      </w:r>
      <w:r w:rsidRPr="009B5B78">
        <w:rPr>
          <w:noProof/>
          <w:color w:val="000000"/>
          <w:spacing w:val="-3"/>
          <w:sz w:val="24"/>
        </w:rPr>
        <w:t>Stage,</w:t>
      </w:r>
      <w:r w:rsidRPr="009B5B78">
        <w:rPr>
          <w:rFonts w:ascii="Calibri" w:hAnsi="Calibri" w:cs="Calibri"/>
          <w:noProof/>
          <w:color w:val="000000"/>
          <w:spacing w:val="3"/>
          <w:sz w:val="24"/>
        </w:rPr>
        <w:t> </w:t>
      </w:r>
      <w:r w:rsidRPr="009B5B78">
        <w:rPr>
          <w:noProof/>
          <w:color w:val="000000"/>
          <w:spacing w:val="-3"/>
          <w:sz w:val="24"/>
        </w:rPr>
        <w:t>Production:</w:t>
      </w:r>
      <w:r w:rsidRPr="009B5B78">
        <w:rPr>
          <w:rFonts w:ascii="Calibri" w:hAnsi="Calibri" w:cs="Calibri"/>
          <w:noProof/>
          <w:color w:val="000000"/>
          <w:spacing w:val="3"/>
          <w:sz w:val="24"/>
        </w:rPr>
        <w:t> </w:t>
      </w:r>
      <w:r w:rsidR="00C91521">
        <w:rPr>
          <w:noProof/>
          <w:color w:val="000000"/>
          <w:spacing w:val="-3"/>
          <w:sz w:val="24"/>
        </w:rPr>
        <w:t>AWS</w:t>
      </w:r>
      <w:r w:rsidRPr="009B5B78">
        <w:rPr>
          <w:noProof/>
          <w:color w:val="000000"/>
          <w:spacing w:val="-3"/>
          <w:sz w:val="24"/>
        </w:rPr>
        <w:t>)</w:t>
      </w:r>
    </w:p>
    <w:p w14:paraId="520C5F32" w14:textId="77777777" w:rsidR="009B5B78" w:rsidRDefault="009B5B78" w:rsidP="000F0E74">
      <w:pPr>
        <w:pStyle w:val="ListParagraph"/>
        <w:numPr>
          <w:ilvl w:val="0"/>
          <w:numId w:val="15"/>
        </w:numPr>
        <w:spacing w:line="336" w:lineRule="exact"/>
      </w:pPr>
      <w:r w:rsidRPr="009B5B78">
        <w:rPr>
          <w:noProof/>
          <w:color w:val="000000"/>
          <w:spacing w:val="-3"/>
          <w:sz w:val="24"/>
        </w:rPr>
        <w:t>Description</w:t>
      </w:r>
      <w:r w:rsidRPr="009B5B78">
        <w:rPr>
          <w:rFonts w:ascii="Calibri" w:hAnsi="Calibri" w:cs="Calibri"/>
          <w:noProof/>
          <w:color w:val="000000"/>
          <w:spacing w:val="3"/>
          <w:sz w:val="24"/>
        </w:rPr>
        <w:t> </w:t>
      </w:r>
      <w:r w:rsidRPr="009B5B78">
        <w:rPr>
          <w:noProof/>
          <w:color w:val="000000"/>
          <w:spacing w:val="-3"/>
          <w:sz w:val="24"/>
        </w:rPr>
        <w:t>of</w:t>
      </w:r>
      <w:r w:rsidRPr="009B5B78">
        <w:rPr>
          <w:rFonts w:ascii="Calibri" w:hAnsi="Calibri" w:cs="Calibri"/>
          <w:noProof/>
          <w:color w:val="000000"/>
          <w:spacing w:val="3"/>
          <w:sz w:val="24"/>
        </w:rPr>
        <w:t> </w:t>
      </w:r>
      <w:r w:rsidRPr="009B5B78">
        <w:rPr>
          <w:noProof/>
          <w:color w:val="000000"/>
          <w:spacing w:val="-3"/>
          <w:sz w:val="24"/>
        </w:rPr>
        <w:t>Change</w:t>
      </w:r>
    </w:p>
    <w:p w14:paraId="3FACF2AE" w14:textId="77777777" w:rsidR="009B5B78" w:rsidRDefault="009B5B78" w:rsidP="000F0E74">
      <w:pPr>
        <w:pStyle w:val="ListParagraph"/>
        <w:numPr>
          <w:ilvl w:val="0"/>
          <w:numId w:val="15"/>
        </w:numPr>
        <w:spacing w:line="336" w:lineRule="exact"/>
      </w:pPr>
      <w:r w:rsidRPr="009B5B78">
        <w:rPr>
          <w:noProof/>
          <w:color w:val="000000"/>
          <w:spacing w:val="-3"/>
          <w:sz w:val="24"/>
        </w:rPr>
        <w:t>Implementation</w:t>
      </w:r>
      <w:r w:rsidRPr="009B5B78">
        <w:rPr>
          <w:rFonts w:ascii="Calibri" w:hAnsi="Calibri" w:cs="Calibri"/>
          <w:noProof/>
          <w:color w:val="000000"/>
          <w:spacing w:val="3"/>
          <w:sz w:val="24"/>
        </w:rPr>
        <w:t> </w:t>
      </w:r>
      <w:r w:rsidRPr="009B5B78">
        <w:rPr>
          <w:noProof/>
          <w:color w:val="000000"/>
          <w:spacing w:val="-2"/>
          <w:sz w:val="24"/>
        </w:rPr>
        <w:t>Details/Instructions</w:t>
      </w:r>
    </w:p>
    <w:p w14:paraId="68E6DE2A" w14:textId="77777777" w:rsidR="009B5B78" w:rsidRDefault="009B5B78" w:rsidP="000F0E74">
      <w:pPr>
        <w:pStyle w:val="ListParagraph"/>
        <w:numPr>
          <w:ilvl w:val="0"/>
          <w:numId w:val="15"/>
        </w:numPr>
        <w:spacing w:line="336" w:lineRule="exact"/>
      </w:pPr>
      <w:r w:rsidRPr="009B5B78">
        <w:rPr>
          <w:noProof/>
          <w:color w:val="000000"/>
          <w:spacing w:val="-3"/>
          <w:sz w:val="24"/>
        </w:rPr>
        <w:t>Rollback</w:t>
      </w:r>
      <w:r w:rsidRPr="009B5B78">
        <w:rPr>
          <w:rFonts w:ascii="Calibri" w:hAnsi="Calibri" w:cs="Calibri"/>
          <w:noProof/>
          <w:color w:val="000000"/>
          <w:spacing w:val="3"/>
          <w:sz w:val="24"/>
        </w:rPr>
        <w:t> </w:t>
      </w:r>
      <w:r w:rsidRPr="009B5B78">
        <w:rPr>
          <w:noProof/>
          <w:color w:val="000000"/>
          <w:spacing w:val="-3"/>
          <w:sz w:val="24"/>
        </w:rPr>
        <w:t>procedures</w:t>
      </w:r>
    </w:p>
    <w:p w14:paraId="7BE5F31B" w14:textId="1E288F93" w:rsidR="009B5B78" w:rsidRDefault="009B5B78" w:rsidP="000F0E74">
      <w:pPr>
        <w:pStyle w:val="ListParagraph"/>
        <w:numPr>
          <w:ilvl w:val="0"/>
          <w:numId w:val="15"/>
        </w:numPr>
        <w:spacing w:line="336" w:lineRule="exact"/>
      </w:pPr>
      <w:r w:rsidRPr="009B5B78">
        <w:rPr>
          <w:noProof/>
          <w:color w:val="000000"/>
          <w:spacing w:val="-3"/>
          <w:sz w:val="24"/>
        </w:rPr>
        <w:t>Test</w:t>
      </w:r>
      <w:r w:rsidRPr="009B5B78">
        <w:rPr>
          <w:rFonts w:ascii="Calibri" w:hAnsi="Calibri" w:cs="Calibri"/>
          <w:noProof/>
          <w:color w:val="000000"/>
          <w:spacing w:val="3"/>
          <w:sz w:val="24"/>
        </w:rPr>
        <w:t> </w:t>
      </w:r>
      <w:r w:rsidRPr="009B5B78">
        <w:rPr>
          <w:noProof/>
          <w:color w:val="000000"/>
          <w:spacing w:val="-2"/>
          <w:sz w:val="24"/>
        </w:rPr>
        <w:t>Results</w:t>
      </w:r>
      <w:r w:rsidRPr="009B5B78">
        <w:rPr>
          <w:rFonts w:ascii="Calibri" w:hAnsi="Calibri" w:cs="Calibri"/>
          <w:noProof/>
          <w:color w:val="000000"/>
          <w:spacing w:val="3"/>
          <w:sz w:val="24"/>
        </w:rPr>
        <w:t> </w:t>
      </w:r>
      <w:r w:rsidRPr="009B5B78">
        <w:rPr>
          <w:noProof/>
          <w:color w:val="000000"/>
          <w:spacing w:val="-3"/>
          <w:sz w:val="24"/>
        </w:rPr>
        <w:t>(e.g.</w:t>
      </w:r>
      <w:r w:rsidR="00FB0ED6">
        <w:rPr>
          <w:noProof/>
          <w:color w:val="000000"/>
          <w:spacing w:val="-3"/>
          <w:sz w:val="24"/>
        </w:rPr>
        <w:t>,</w:t>
      </w:r>
      <w:r w:rsidRPr="009B5B78">
        <w:rPr>
          <w:rFonts w:ascii="Calibri" w:hAnsi="Calibri" w:cs="Calibri"/>
          <w:noProof/>
          <w:color w:val="000000"/>
          <w:spacing w:val="5"/>
          <w:sz w:val="24"/>
        </w:rPr>
        <w:t> </w:t>
      </w:r>
      <w:r w:rsidRPr="009B5B78">
        <w:rPr>
          <w:noProof/>
          <w:color w:val="000000"/>
          <w:spacing w:val="-4"/>
          <w:sz w:val="24"/>
        </w:rPr>
        <w:t>UAT)</w:t>
      </w:r>
    </w:p>
    <w:p w14:paraId="3FAC4AB2" w14:textId="77777777" w:rsidR="009B5B78" w:rsidRDefault="009B5B78" w:rsidP="000F0E74">
      <w:pPr>
        <w:pStyle w:val="ListParagraph"/>
        <w:numPr>
          <w:ilvl w:val="0"/>
          <w:numId w:val="15"/>
        </w:numPr>
        <w:spacing w:line="336" w:lineRule="exact"/>
      </w:pPr>
      <w:r w:rsidRPr="009B5B78">
        <w:rPr>
          <w:noProof/>
          <w:color w:val="000000"/>
          <w:spacing w:val="-3"/>
          <w:sz w:val="24"/>
        </w:rPr>
        <w:t>Code</w:t>
      </w:r>
      <w:r w:rsidRPr="009B5B78">
        <w:rPr>
          <w:rFonts w:ascii="Calibri" w:hAnsi="Calibri" w:cs="Calibri"/>
          <w:noProof/>
          <w:color w:val="000000"/>
          <w:spacing w:val="2"/>
          <w:sz w:val="24"/>
        </w:rPr>
        <w:t> </w:t>
      </w:r>
      <w:r w:rsidRPr="009B5B78">
        <w:rPr>
          <w:noProof/>
          <w:color w:val="000000"/>
          <w:spacing w:val="-3"/>
          <w:sz w:val="24"/>
        </w:rPr>
        <w:t>Review</w:t>
      </w:r>
      <w:r w:rsidRPr="009B5B78">
        <w:rPr>
          <w:rFonts w:ascii="Calibri" w:hAnsi="Calibri" w:cs="Calibri"/>
          <w:noProof/>
          <w:color w:val="000000"/>
          <w:spacing w:val="2"/>
          <w:sz w:val="24"/>
        </w:rPr>
        <w:t> </w:t>
      </w:r>
      <w:r w:rsidRPr="009B5B78">
        <w:rPr>
          <w:noProof/>
          <w:color w:val="000000"/>
          <w:spacing w:val="-3"/>
          <w:sz w:val="24"/>
        </w:rPr>
        <w:t>Results</w:t>
      </w:r>
      <w:r w:rsidRPr="009B5B78">
        <w:rPr>
          <w:rFonts w:ascii="Calibri" w:hAnsi="Calibri" w:cs="Calibri"/>
          <w:noProof/>
          <w:color w:val="000000"/>
          <w:spacing w:val="3"/>
          <w:sz w:val="24"/>
        </w:rPr>
        <w:t> </w:t>
      </w:r>
      <w:r w:rsidRPr="009B5B78">
        <w:rPr>
          <w:noProof/>
          <w:color w:val="000000"/>
          <w:spacing w:val="-2"/>
          <w:sz w:val="24"/>
        </w:rPr>
        <w:t>(if</w:t>
      </w:r>
      <w:r w:rsidRPr="009B5B78">
        <w:rPr>
          <w:rFonts w:ascii="Calibri" w:hAnsi="Calibri" w:cs="Calibri"/>
          <w:noProof/>
          <w:color w:val="000000"/>
          <w:spacing w:val="3"/>
          <w:sz w:val="24"/>
        </w:rPr>
        <w:t> </w:t>
      </w:r>
      <w:r w:rsidRPr="009B5B78">
        <w:rPr>
          <w:noProof/>
          <w:color w:val="000000"/>
          <w:spacing w:val="-3"/>
          <w:sz w:val="24"/>
        </w:rPr>
        <w:t>applicable)</w:t>
      </w:r>
    </w:p>
    <w:p w14:paraId="4FBA5A1E" w14:textId="77777777" w:rsidR="009B5B78" w:rsidRDefault="009B5B78" w:rsidP="000F0E74">
      <w:pPr>
        <w:pStyle w:val="ListParagraph"/>
        <w:numPr>
          <w:ilvl w:val="0"/>
          <w:numId w:val="15"/>
        </w:numPr>
        <w:spacing w:line="336" w:lineRule="exact"/>
      </w:pPr>
      <w:r w:rsidRPr="009B5B78">
        <w:rPr>
          <w:noProof/>
          <w:color w:val="000000"/>
          <w:spacing w:val="-2"/>
          <w:sz w:val="24"/>
        </w:rPr>
        <w:t>Vulnerability</w:t>
      </w:r>
      <w:r w:rsidRPr="009B5B78">
        <w:rPr>
          <w:rFonts w:ascii="Calibri" w:hAnsi="Calibri" w:cs="Calibri"/>
          <w:noProof/>
          <w:color w:val="000000"/>
          <w:sz w:val="24"/>
        </w:rPr>
        <w:t> </w:t>
      </w:r>
      <w:r w:rsidRPr="009B5B78">
        <w:rPr>
          <w:noProof/>
          <w:color w:val="000000"/>
          <w:spacing w:val="-3"/>
          <w:sz w:val="24"/>
        </w:rPr>
        <w:t>Scan</w:t>
      </w:r>
      <w:r w:rsidRPr="009B5B78">
        <w:rPr>
          <w:rFonts w:ascii="Calibri" w:hAnsi="Calibri" w:cs="Calibri"/>
          <w:noProof/>
          <w:color w:val="000000"/>
          <w:spacing w:val="3"/>
          <w:sz w:val="24"/>
        </w:rPr>
        <w:t> </w:t>
      </w:r>
      <w:r w:rsidRPr="009B5B78">
        <w:rPr>
          <w:noProof/>
          <w:color w:val="000000"/>
          <w:spacing w:val="-3"/>
          <w:sz w:val="24"/>
        </w:rPr>
        <w:t>Results</w:t>
      </w:r>
      <w:r w:rsidRPr="009B5B78">
        <w:rPr>
          <w:rFonts w:ascii="Calibri" w:hAnsi="Calibri" w:cs="Calibri"/>
          <w:noProof/>
          <w:color w:val="000000"/>
          <w:spacing w:val="3"/>
          <w:sz w:val="24"/>
        </w:rPr>
        <w:t> </w:t>
      </w:r>
      <w:r w:rsidRPr="009B5B78">
        <w:rPr>
          <w:noProof/>
          <w:color w:val="000000"/>
          <w:spacing w:val="-2"/>
          <w:sz w:val="24"/>
        </w:rPr>
        <w:t>(if</w:t>
      </w:r>
      <w:r w:rsidRPr="009B5B78">
        <w:rPr>
          <w:rFonts w:ascii="Calibri" w:hAnsi="Calibri" w:cs="Calibri"/>
          <w:noProof/>
          <w:color w:val="000000"/>
          <w:spacing w:val="3"/>
          <w:sz w:val="24"/>
        </w:rPr>
        <w:t> </w:t>
      </w:r>
      <w:r w:rsidRPr="009B5B78">
        <w:rPr>
          <w:noProof/>
          <w:color w:val="000000"/>
          <w:spacing w:val="-3"/>
          <w:sz w:val="24"/>
        </w:rPr>
        <w:t>applicable)</w:t>
      </w:r>
    </w:p>
    <w:bookmarkEnd w:id="548"/>
    <w:p w14:paraId="023E52C1" w14:textId="77777777" w:rsidR="009B5B78" w:rsidRDefault="009B5B78" w:rsidP="00B43DD8">
      <w:pPr>
        <w:spacing w:line="293" w:lineRule="exact"/>
        <w:rPr>
          <w:b/>
          <w:noProof/>
          <w:color w:val="000000"/>
          <w:spacing w:val="4"/>
          <w:w w:val="95"/>
          <w:sz w:val="24"/>
          <w:u w:val="single"/>
        </w:rPr>
      </w:pPr>
    </w:p>
    <w:p w14:paraId="71D0EBE8" w14:textId="77777777" w:rsidR="009B5B78" w:rsidRDefault="009B5B78" w:rsidP="009B5B78">
      <w:pPr>
        <w:pStyle w:val="Default"/>
        <w:rPr>
          <w:sz w:val="23"/>
          <w:szCs w:val="23"/>
        </w:rPr>
      </w:pPr>
      <w:r>
        <w:rPr>
          <w:b/>
          <w:bCs/>
          <w:i/>
          <w:iCs/>
          <w:sz w:val="23"/>
          <w:szCs w:val="23"/>
        </w:rPr>
        <w:t xml:space="preserve">Step 4: Evaluate Change Request </w:t>
      </w:r>
    </w:p>
    <w:p w14:paraId="76F7056F" w14:textId="77777777" w:rsidR="009B5B78" w:rsidRDefault="009B5B78" w:rsidP="009B5B78">
      <w:pPr>
        <w:pStyle w:val="Default"/>
        <w:rPr>
          <w:sz w:val="23"/>
          <w:szCs w:val="23"/>
        </w:rPr>
      </w:pPr>
      <w:r>
        <w:rPr>
          <w:sz w:val="23"/>
          <w:szCs w:val="23"/>
        </w:rPr>
        <w:t xml:space="preserve">The following review/evaluation activities occur: </w:t>
      </w:r>
    </w:p>
    <w:p w14:paraId="7D9871BA" w14:textId="46358A69" w:rsidR="009B5B78" w:rsidRDefault="009B5B78" w:rsidP="000F0E74">
      <w:pPr>
        <w:pStyle w:val="Default"/>
        <w:numPr>
          <w:ilvl w:val="0"/>
          <w:numId w:val="16"/>
        </w:numPr>
        <w:spacing w:after="87"/>
        <w:rPr>
          <w:sz w:val="23"/>
          <w:szCs w:val="23"/>
        </w:rPr>
      </w:pPr>
      <w:r>
        <w:rPr>
          <w:b/>
          <w:bCs/>
          <w:sz w:val="23"/>
          <w:szCs w:val="23"/>
        </w:rPr>
        <w:lastRenderedPageBreak/>
        <w:t xml:space="preserve">Code: </w:t>
      </w:r>
      <w:r>
        <w:rPr>
          <w:sz w:val="23"/>
          <w:szCs w:val="23"/>
        </w:rPr>
        <w:t xml:space="preserve">Peer review and static code scans </w:t>
      </w:r>
    </w:p>
    <w:p w14:paraId="5C4FD6E4" w14:textId="72CB36B1" w:rsidR="009B5B78" w:rsidRDefault="009B5B78" w:rsidP="000F0E74">
      <w:pPr>
        <w:pStyle w:val="Default"/>
        <w:numPr>
          <w:ilvl w:val="0"/>
          <w:numId w:val="16"/>
        </w:numPr>
        <w:spacing w:after="87"/>
        <w:rPr>
          <w:sz w:val="23"/>
          <w:szCs w:val="23"/>
        </w:rPr>
      </w:pPr>
      <w:r>
        <w:rPr>
          <w:b/>
          <w:bCs/>
          <w:sz w:val="23"/>
          <w:szCs w:val="23"/>
        </w:rPr>
        <w:t xml:space="preserve">Application: </w:t>
      </w:r>
      <w:r>
        <w:rPr>
          <w:sz w:val="23"/>
          <w:szCs w:val="23"/>
        </w:rPr>
        <w:t xml:space="preserve">Dynamic application scans </w:t>
      </w:r>
    </w:p>
    <w:p w14:paraId="7DF3DF70" w14:textId="24678DD2" w:rsidR="009B5B78" w:rsidRDefault="009B5B78" w:rsidP="000F0E74">
      <w:pPr>
        <w:pStyle w:val="Default"/>
        <w:numPr>
          <w:ilvl w:val="0"/>
          <w:numId w:val="16"/>
        </w:numPr>
        <w:rPr>
          <w:sz w:val="23"/>
          <w:szCs w:val="23"/>
        </w:rPr>
      </w:pPr>
      <w:r>
        <w:rPr>
          <w:b/>
          <w:bCs/>
          <w:sz w:val="23"/>
          <w:szCs w:val="23"/>
        </w:rPr>
        <w:t xml:space="preserve">Servers: </w:t>
      </w:r>
      <w:r>
        <w:rPr>
          <w:sz w:val="23"/>
          <w:szCs w:val="23"/>
        </w:rPr>
        <w:t xml:space="preserve">Host-based vulnerability scans </w:t>
      </w:r>
    </w:p>
    <w:p w14:paraId="0CBC869A" w14:textId="77777777" w:rsidR="009B5B78" w:rsidRDefault="009B5B78" w:rsidP="009B5B78">
      <w:pPr>
        <w:pStyle w:val="Default"/>
        <w:rPr>
          <w:sz w:val="23"/>
          <w:szCs w:val="23"/>
        </w:rPr>
      </w:pPr>
    </w:p>
    <w:p w14:paraId="62F80C24" w14:textId="77777777" w:rsidR="009B5B78" w:rsidRDefault="009B5B78" w:rsidP="009B5B78">
      <w:pPr>
        <w:pStyle w:val="Default"/>
        <w:rPr>
          <w:sz w:val="23"/>
          <w:szCs w:val="23"/>
        </w:rPr>
      </w:pPr>
      <w:r>
        <w:rPr>
          <w:b/>
          <w:bCs/>
          <w:i/>
          <w:iCs/>
          <w:sz w:val="23"/>
          <w:szCs w:val="23"/>
        </w:rPr>
        <w:t xml:space="preserve">Step 5: Perform Security and Operational Impact Analysis </w:t>
      </w:r>
    </w:p>
    <w:p w14:paraId="60F69D63" w14:textId="700DD297" w:rsidR="009B5B78" w:rsidRDefault="009B5B78" w:rsidP="009B5B78">
      <w:pPr>
        <w:pStyle w:val="Default"/>
        <w:rPr>
          <w:sz w:val="23"/>
          <w:szCs w:val="23"/>
        </w:rPr>
      </w:pPr>
      <w:r>
        <w:rPr>
          <w:sz w:val="23"/>
          <w:szCs w:val="23"/>
        </w:rPr>
        <w:t>The Change Review Team reviews proposed change requests and make recommendations to the CCB.</w:t>
      </w:r>
      <w:r w:rsidR="00FB0ED6">
        <w:rPr>
          <w:sz w:val="23"/>
          <w:szCs w:val="23"/>
        </w:rPr>
        <w:t xml:space="preserve"> </w:t>
      </w:r>
      <w:r>
        <w:rPr>
          <w:sz w:val="23"/>
          <w:szCs w:val="23"/>
        </w:rPr>
        <w:t xml:space="preserve"> The impact assessments (security and operational) will be conducted taking into consideration the probability of a negative </w:t>
      </w:r>
      <w:r w:rsidR="00306B02">
        <w:rPr>
          <w:sz w:val="23"/>
          <w:szCs w:val="23"/>
        </w:rPr>
        <w:t>effect</w:t>
      </w:r>
      <w:r>
        <w:rPr>
          <w:sz w:val="23"/>
          <w:szCs w:val="23"/>
        </w:rPr>
        <w:t xml:space="preserve"> of the change and impact to the system. </w:t>
      </w:r>
    </w:p>
    <w:p w14:paraId="2375B69F" w14:textId="00B1FE47" w:rsidR="002447DA" w:rsidRDefault="002447DA" w:rsidP="009B5B78">
      <w:pPr>
        <w:pStyle w:val="Default"/>
        <w:rPr>
          <w:sz w:val="23"/>
          <w:szCs w:val="23"/>
        </w:rPr>
      </w:pPr>
    </w:p>
    <w:p w14:paraId="6B3C54C6" w14:textId="633A24CA" w:rsidR="009B5B78" w:rsidRPr="002447DA" w:rsidRDefault="009B5B78" w:rsidP="000F0E74">
      <w:pPr>
        <w:pStyle w:val="Default"/>
        <w:numPr>
          <w:ilvl w:val="0"/>
          <w:numId w:val="17"/>
        </w:numPr>
        <w:rPr>
          <w:sz w:val="23"/>
          <w:szCs w:val="23"/>
          <w:u w:val="single"/>
        </w:rPr>
      </w:pPr>
      <w:r w:rsidRPr="002447DA">
        <w:rPr>
          <w:b/>
          <w:bCs/>
          <w:sz w:val="23"/>
          <w:szCs w:val="23"/>
          <w:u w:val="single"/>
        </w:rPr>
        <w:t xml:space="preserve">Phase 3: Approve Change </w:t>
      </w:r>
    </w:p>
    <w:p w14:paraId="048D3109" w14:textId="77777777" w:rsidR="009B5B78" w:rsidRDefault="009B5B78" w:rsidP="009B5B78">
      <w:pPr>
        <w:pStyle w:val="Default"/>
        <w:rPr>
          <w:sz w:val="23"/>
          <w:szCs w:val="23"/>
        </w:rPr>
      </w:pPr>
      <w:r>
        <w:rPr>
          <w:b/>
          <w:bCs/>
          <w:i/>
          <w:iCs/>
          <w:sz w:val="23"/>
          <w:szCs w:val="23"/>
        </w:rPr>
        <w:t xml:space="preserve">Step 6: Approve, Disapprove, Defer, or Refer Change Request </w:t>
      </w:r>
    </w:p>
    <w:p w14:paraId="379ED88C" w14:textId="77777777" w:rsidR="009B5B78" w:rsidRDefault="009B5B78" w:rsidP="009B5B78">
      <w:pPr>
        <w:pStyle w:val="Default"/>
        <w:rPr>
          <w:sz w:val="23"/>
          <w:szCs w:val="23"/>
        </w:rPr>
      </w:pPr>
      <w:r>
        <w:rPr>
          <w:sz w:val="23"/>
          <w:szCs w:val="23"/>
        </w:rPr>
        <w:t xml:space="preserve">All change requests are routed to the appropriate CCB. </w:t>
      </w:r>
    </w:p>
    <w:p w14:paraId="63E64820" w14:textId="59762BDD" w:rsidR="009B5B78" w:rsidRDefault="009B5B78" w:rsidP="000F0E74">
      <w:pPr>
        <w:pStyle w:val="Default"/>
        <w:numPr>
          <w:ilvl w:val="0"/>
          <w:numId w:val="19"/>
        </w:numPr>
        <w:spacing w:after="32"/>
        <w:rPr>
          <w:sz w:val="23"/>
          <w:szCs w:val="23"/>
        </w:rPr>
      </w:pPr>
      <w:r>
        <w:rPr>
          <w:b/>
          <w:bCs/>
          <w:sz w:val="23"/>
          <w:szCs w:val="23"/>
        </w:rPr>
        <w:t xml:space="preserve">Code: </w:t>
      </w:r>
      <w:r>
        <w:rPr>
          <w:sz w:val="23"/>
          <w:szCs w:val="23"/>
        </w:rPr>
        <w:t xml:space="preserve">VAEC CCB </w:t>
      </w:r>
    </w:p>
    <w:p w14:paraId="1469E897" w14:textId="50264137" w:rsidR="009B5B78" w:rsidRPr="00EF26F7" w:rsidRDefault="009B5B78" w:rsidP="000F0E74">
      <w:pPr>
        <w:pStyle w:val="Default"/>
        <w:numPr>
          <w:ilvl w:val="0"/>
          <w:numId w:val="19"/>
        </w:numPr>
        <w:spacing w:after="32"/>
        <w:rPr>
          <w:b/>
          <w:bCs/>
          <w:sz w:val="23"/>
          <w:szCs w:val="23"/>
        </w:rPr>
      </w:pPr>
      <w:r>
        <w:rPr>
          <w:b/>
          <w:bCs/>
          <w:sz w:val="23"/>
          <w:szCs w:val="23"/>
        </w:rPr>
        <w:t xml:space="preserve">Network: </w:t>
      </w:r>
      <w:r w:rsidRPr="00EF26F7">
        <w:rPr>
          <w:b/>
          <w:bCs/>
          <w:sz w:val="23"/>
          <w:szCs w:val="23"/>
        </w:rPr>
        <w:t xml:space="preserve">VA ESCCB1 </w:t>
      </w:r>
    </w:p>
    <w:p w14:paraId="3E0CB116" w14:textId="4EFDEEC4" w:rsidR="009B5B78" w:rsidRDefault="009B5B78" w:rsidP="000F0E74">
      <w:pPr>
        <w:pStyle w:val="Default"/>
        <w:numPr>
          <w:ilvl w:val="0"/>
          <w:numId w:val="19"/>
        </w:numPr>
        <w:spacing w:after="32"/>
        <w:rPr>
          <w:sz w:val="23"/>
          <w:szCs w:val="23"/>
        </w:rPr>
      </w:pPr>
      <w:r>
        <w:rPr>
          <w:b/>
          <w:bCs/>
          <w:sz w:val="23"/>
          <w:szCs w:val="23"/>
        </w:rPr>
        <w:t xml:space="preserve">AD: </w:t>
      </w:r>
      <w:r>
        <w:rPr>
          <w:sz w:val="23"/>
          <w:szCs w:val="23"/>
        </w:rPr>
        <w:t xml:space="preserve">VA ESCCB </w:t>
      </w:r>
    </w:p>
    <w:p w14:paraId="07F276BB" w14:textId="569E288D" w:rsidR="009B5B78" w:rsidRDefault="009B5B78" w:rsidP="000F0E74">
      <w:pPr>
        <w:pStyle w:val="Default"/>
        <w:numPr>
          <w:ilvl w:val="0"/>
          <w:numId w:val="19"/>
        </w:numPr>
        <w:rPr>
          <w:sz w:val="23"/>
          <w:szCs w:val="23"/>
        </w:rPr>
      </w:pPr>
      <w:r>
        <w:rPr>
          <w:b/>
          <w:bCs/>
          <w:sz w:val="23"/>
          <w:szCs w:val="23"/>
        </w:rPr>
        <w:t xml:space="preserve">All other: </w:t>
      </w:r>
      <w:r>
        <w:rPr>
          <w:sz w:val="23"/>
          <w:szCs w:val="23"/>
        </w:rPr>
        <w:t xml:space="preserve">VAEC CCB </w:t>
      </w:r>
    </w:p>
    <w:p w14:paraId="7BC1A053" w14:textId="77777777" w:rsidR="009B5B78" w:rsidRDefault="009B5B78" w:rsidP="009B5B78">
      <w:pPr>
        <w:pStyle w:val="Default"/>
        <w:rPr>
          <w:sz w:val="23"/>
          <w:szCs w:val="23"/>
        </w:rPr>
      </w:pPr>
    </w:p>
    <w:p w14:paraId="34AF2C61" w14:textId="1541F069" w:rsidR="009B5B78" w:rsidRPr="004138C1" w:rsidRDefault="009B5B78" w:rsidP="000F0E74">
      <w:pPr>
        <w:pStyle w:val="Default"/>
        <w:numPr>
          <w:ilvl w:val="0"/>
          <w:numId w:val="17"/>
        </w:numPr>
        <w:rPr>
          <w:b/>
          <w:bCs/>
          <w:sz w:val="23"/>
          <w:szCs w:val="23"/>
          <w:u w:val="single"/>
        </w:rPr>
      </w:pPr>
      <w:r w:rsidRPr="004138C1">
        <w:rPr>
          <w:b/>
          <w:bCs/>
          <w:sz w:val="23"/>
          <w:szCs w:val="23"/>
          <w:u w:val="single"/>
        </w:rPr>
        <w:t xml:space="preserve">Phase 4: Fix/Develop Change </w:t>
      </w:r>
    </w:p>
    <w:p w14:paraId="3F4660A7" w14:textId="77777777" w:rsidR="009B5B78" w:rsidRDefault="009B5B78" w:rsidP="009B5B78">
      <w:pPr>
        <w:pStyle w:val="Default"/>
        <w:rPr>
          <w:sz w:val="23"/>
          <w:szCs w:val="23"/>
        </w:rPr>
      </w:pPr>
      <w:r>
        <w:rPr>
          <w:b/>
          <w:bCs/>
          <w:i/>
          <w:iCs/>
          <w:sz w:val="23"/>
          <w:szCs w:val="23"/>
        </w:rPr>
        <w:t xml:space="preserve">Step 7: Schedule Approved Change </w:t>
      </w:r>
    </w:p>
    <w:p w14:paraId="39067F07" w14:textId="7DB7A211" w:rsidR="009B5B78" w:rsidRDefault="009B5B78" w:rsidP="009B5B78">
      <w:pPr>
        <w:pStyle w:val="BodyText"/>
        <w:rPr>
          <w:sz w:val="23"/>
          <w:szCs w:val="23"/>
        </w:rPr>
      </w:pPr>
      <w:r>
        <w:rPr>
          <w:sz w:val="23"/>
          <w:szCs w:val="23"/>
        </w:rPr>
        <w:t xml:space="preserve">Configuration changes to the information system are approved through </w:t>
      </w:r>
      <w:proofErr w:type="gramStart"/>
      <w:r>
        <w:rPr>
          <w:sz w:val="23"/>
          <w:szCs w:val="23"/>
        </w:rPr>
        <w:t>a general consensus</w:t>
      </w:r>
      <w:proofErr w:type="gramEnd"/>
      <w:r>
        <w:rPr>
          <w:sz w:val="23"/>
          <w:szCs w:val="23"/>
        </w:rPr>
        <w:t xml:space="preserve"> by the CCB. The CCB consists of a chairperson and voting represent</w:t>
      </w:r>
      <w:r w:rsidR="00FB0ED6">
        <w:rPr>
          <w:sz w:val="23"/>
          <w:szCs w:val="23"/>
        </w:rPr>
        <w:t>atives as specified in Table 3.1</w:t>
      </w:r>
      <w:r>
        <w:rPr>
          <w:sz w:val="23"/>
          <w:szCs w:val="23"/>
        </w:rPr>
        <w:t xml:space="preserve">. </w:t>
      </w:r>
      <w:r w:rsidR="00FB0ED6">
        <w:rPr>
          <w:sz w:val="23"/>
          <w:szCs w:val="23"/>
        </w:rPr>
        <w:t xml:space="preserve"> </w:t>
      </w:r>
      <w:r>
        <w:rPr>
          <w:sz w:val="23"/>
          <w:szCs w:val="23"/>
        </w:rPr>
        <w:t>The chairperson makes the determining decision if a consensus cannot be reached. Changes to the VAEC environment are restricted to individuals who are authorized by the CCB.</w:t>
      </w:r>
    </w:p>
    <w:p w14:paraId="2C672CBF" w14:textId="77777777" w:rsidR="009B5B78" w:rsidRDefault="009B5B78" w:rsidP="009B5B78">
      <w:pPr>
        <w:pStyle w:val="Default"/>
        <w:rPr>
          <w:sz w:val="23"/>
          <w:szCs w:val="23"/>
        </w:rPr>
      </w:pPr>
      <w:r>
        <w:rPr>
          <w:b/>
          <w:bCs/>
          <w:i/>
          <w:iCs/>
          <w:sz w:val="23"/>
          <w:szCs w:val="23"/>
        </w:rPr>
        <w:t xml:space="preserve">Step 8: Release Approved Change </w:t>
      </w:r>
    </w:p>
    <w:p w14:paraId="0D2C783A" w14:textId="77777777" w:rsidR="009B5B78" w:rsidRDefault="009B5B78" w:rsidP="009B5B78">
      <w:pPr>
        <w:pStyle w:val="Default"/>
        <w:rPr>
          <w:sz w:val="23"/>
          <w:szCs w:val="23"/>
        </w:rPr>
      </w:pPr>
      <w:r>
        <w:rPr>
          <w:sz w:val="23"/>
          <w:szCs w:val="23"/>
        </w:rPr>
        <w:t xml:space="preserve">The VAEC release management process leverages the VA SDLC process to manage, plan, schedule and control software builds through different stages of the deployment process. Code release management and version control steps are identified in Section 3.5 </w:t>
      </w:r>
    </w:p>
    <w:p w14:paraId="65EEA08E" w14:textId="77777777" w:rsidR="004138C1" w:rsidRDefault="004138C1" w:rsidP="009B5B78">
      <w:pPr>
        <w:pStyle w:val="Default"/>
        <w:rPr>
          <w:b/>
          <w:bCs/>
          <w:sz w:val="23"/>
          <w:szCs w:val="23"/>
        </w:rPr>
      </w:pPr>
    </w:p>
    <w:p w14:paraId="538EF50A" w14:textId="4FCA27A4" w:rsidR="009B5B78" w:rsidRPr="004138C1" w:rsidRDefault="009B5B78" w:rsidP="000F0E74">
      <w:pPr>
        <w:pStyle w:val="Default"/>
        <w:numPr>
          <w:ilvl w:val="0"/>
          <w:numId w:val="17"/>
        </w:numPr>
        <w:rPr>
          <w:b/>
          <w:bCs/>
          <w:sz w:val="23"/>
          <w:szCs w:val="23"/>
          <w:u w:val="single"/>
        </w:rPr>
      </w:pPr>
      <w:r w:rsidRPr="004138C1">
        <w:rPr>
          <w:b/>
          <w:bCs/>
          <w:sz w:val="23"/>
          <w:szCs w:val="23"/>
          <w:u w:val="single"/>
        </w:rPr>
        <w:t xml:space="preserve">Phase 5: Implement Change </w:t>
      </w:r>
    </w:p>
    <w:p w14:paraId="2E5B5DEC" w14:textId="77777777" w:rsidR="009B5B78" w:rsidRDefault="009B5B78" w:rsidP="009B5B78">
      <w:pPr>
        <w:pStyle w:val="Default"/>
        <w:rPr>
          <w:sz w:val="23"/>
          <w:szCs w:val="23"/>
        </w:rPr>
      </w:pPr>
      <w:r>
        <w:rPr>
          <w:b/>
          <w:bCs/>
          <w:i/>
          <w:iCs/>
          <w:sz w:val="23"/>
          <w:szCs w:val="23"/>
        </w:rPr>
        <w:t xml:space="preserve">Step 9: Implement Approved Change </w:t>
      </w:r>
    </w:p>
    <w:p w14:paraId="022EDFAF" w14:textId="2F89AD11" w:rsidR="009B5B78" w:rsidRDefault="009B5B78" w:rsidP="000F0E74">
      <w:pPr>
        <w:pStyle w:val="Default"/>
        <w:numPr>
          <w:ilvl w:val="0"/>
          <w:numId w:val="20"/>
        </w:numPr>
        <w:rPr>
          <w:sz w:val="23"/>
          <w:szCs w:val="23"/>
        </w:rPr>
      </w:pPr>
      <w:r>
        <w:rPr>
          <w:sz w:val="23"/>
          <w:szCs w:val="23"/>
        </w:rPr>
        <w:t xml:space="preserve">Approved change requests are implemented </w:t>
      </w:r>
      <w:r w:rsidR="00F473B4">
        <w:rPr>
          <w:sz w:val="23"/>
          <w:szCs w:val="23"/>
        </w:rPr>
        <w:t xml:space="preserve">after obtaining COMS and VA </w:t>
      </w:r>
      <w:r w:rsidR="00F47364">
        <w:rPr>
          <w:sz w:val="23"/>
          <w:szCs w:val="23"/>
        </w:rPr>
        <w:t xml:space="preserve">CCB </w:t>
      </w:r>
      <w:r w:rsidR="00F473B4">
        <w:rPr>
          <w:sz w:val="23"/>
          <w:szCs w:val="23"/>
        </w:rPr>
        <w:t>management approval</w:t>
      </w:r>
      <w:r w:rsidR="00FC62AF">
        <w:rPr>
          <w:sz w:val="23"/>
          <w:szCs w:val="23"/>
        </w:rPr>
        <w:t xml:space="preserve">.  </w:t>
      </w:r>
    </w:p>
    <w:p w14:paraId="5B47F1D9" w14:textId="35C9EB58" w:rsidR="009B5B78" w:rsidRDefault="009B5B78" w:rsidP="000F0E74">
      <w:pPr>
        <w:pStyle w:val="Default"/>
        <w:numPr>
          <w:ilvl w:val="0"/>
          <w:numId w:val="20"/>
        </w:numPr>
        <w:spacing w:after="87"/>
        <w:rPr>
          <w:sz w:val="23"/>
          <w:szCs w:val="23"/>
        </w:rPr>
      </w:pPr>
      <w:r>
        <w:rPr>
          <w:b/>
          <w:bCs/>
          <w:sz w:val="23"/>
          <w:szCs w:val="23"/>
        </w:rPr>
        <w:t xml:space="preserve">Code deployment: </w:t>
      </w:r>
      <w:r>
        <w:rPr>
          <w:sz w:val="23"/>
          <w:szCs w:val="23"/>
        </w:rPr>
        <w:t xml:space="preserve">hosted applications are deployed using GitHub. </w:t>
      </w:r>
    </w:p>
    <w:p w14:paraId="7215F14A" w14:textId="7DB5529C" w:rsidR="009B5B78" w:rsidRDefault="009B5B78" w:rsidP="000F0E74">
      <w:pPr>
        <w:pStyle w:val="Default"/>
        <w:numPr>
          <w:ilvl w:val="0"/>
          <w:numId w:val="20"/>
        </w:numPr>
        <w:rPr>
          <w:sz w:val="23"/>
          <w:szCs w:val="23"/>
        </w:rPr>
      </w:pPr>
      <w:r>
        <w:rPr>
          <w:b/>
          <w:bCs/>
          <w:sz w:val="23"/>
          <w:szCs w:val="23"/>
        </w:rPr>
        <w:t xml:space="preserve">Core Service changes: </w:t>
      </w:r>
      <w:r>
        <w:rPr>
          <w:sz w:val="23"/>
          <w:szCs w:val="23"/>
        </w:rPr>
        <w:t xml:space="preserve">are implemented by the VAEC team. </w:t>
      </w:r>
    </w:p>
    <w:p w14:paraId="4ED6A476" w14:textId="77777777" w:rsidR="009B5B78" w:rsidRDefault="009B5B78" w:rsidP="009B5B78">
      <w:pPr>
        <w:pStyle w:val="Default"/>
        <w:rPr>
          <w:sz w:val="23"/>
          <w:szCs w:val="23"/>
        </w:rPr>
      </w:pPr>
    </w:p>
    <w:p w14:paraId="1B701105" w14:textId="674C320B" w:rsidR="009B5B78" w:rsidRPr="004138C1" w:rsidRDefault="009B5B78" w:rsidP="000F0E74">
      <w:pPr>
        <w:pStyle w:val="Default"/>
        <w:numPr>
          <w:ilvl w:val="0"/>
          <w:numId w:val="17"/>
        </w:numPr>
        <w:rPr>
          <w:b/>
          <w:bCs/>
          <w:sz w:val="23"/>
          <w:szCs w:val="23"/>
          <w:u w:val="single"/>
        </w:rPr>
      </w:pPr>
      <w:r w:rsidRPr="004138C1">
        <w:rPr>
          <w:b/>
          <w:bCs/>
          <w:sz w:val="23"/>
          <w:szCs w:val="23"/>
          <w:u w:val="single"/>
        </w:rPr>
        <w:t xml:space="preserve">Phase 6: Validate Change </w:t>
      </w:r>
    </w:p>
    <w:p w14:paraId="3549B19A" w14:textId="77777777" w:rsidR="009B5B78" w:rsidRDefault="009B5B78" w:rsidP="009B5B78">
      <w:pPr>
        <w:pStyle w:val="Default"/>
        <w:rPr>
          <w:sz w:val="23"/>
          <w:szCs w:val="23"/>
        </w:rPr>
      </w:pPr>
    </w:p>
    <w:p w14:paraId="672F310B" w14:textId="77777777" w:rsidR="009B5B78" w:rsidRDefault="009B5B78" w:rsidP="009B5B78">
      <w:pPr>
        <w:pStyle w:val="Default"/>
        <w:rPr>
          <w:sz w:val="23"/>
          <w:szCs w:val="23"/>
        </w:rPr>
      </w:pPr>
      <w:r>
        <w:rPr>
          <w:b/>
          <w:bCs/>
          <w:i/>
          <w:iCs/>
          <w:sz w:val="23"/>
          <w:szCs w:val="23"/>
        </w:rPr>
        <w:t xml:space="preserve">Step 10: Verify Implemented changes are successful and did not introduce additional issues/incidents into the environment. </w:t>
      </w:r>
    </w:p>
    <w:p w14:paraId="18795382" w14:textId="42EAB81A" w:rsidR="009B5B78" w:rsidRDefault="009B5B78" w:rsidP="009B5B78">
      <w:pPr>
        <w:pStyle w:val="Default"/>
        <w:rPr>
          <w:sz w:val="23"/>
          <w:szCs w:val="23"/>
        </w:rPr>
      </w:pPr>
      <w:r>
        <w:rPr>
          <w:sz w:val="23"/>
          <w:szCs w:val="23"/>
        </w:rPr>
        <w:t xml:space="preserve">Changes are tested and validated </w:t>
      </w:r>
      <w:r w:rsidR="00306B02">
        <w:rPr>
          <w:sz w:val="23"/>
          <w:szCs w:val="23"/>
        </w:rPr>
        <w:t>after</w:t>
      </w:r>
      <w:r>
        <w:rPr>
          <w:sz w:val="23"/>
          <w:szCs w:val="23"/>
        </w:rPr>
        <w:t xml:space="preserve"> the change being implemented. Changes for hosted applications are verified by the Application Owner. </w:t>
      </w:r>
    </w:p>
    <w:p w14:paraId="066A7304" w14:textId="77777777" w:rsidR="004138C1" w:rsidRDefault="004138C1" w:rsidP="009B5B78">
      <w:pPr>
        <w:pStyle w:val="Default"/>
        <w:rPr>
          <w:sz w:val="23"/>
          <w:szCs w:val="23"/>
        </w:rPr>
      </w:pPr>
    </w:p>
    <w:p w14:paraId="018553E8" w14:textId="77777777" w:rsidR="009B5B78" w:rsidRDefault="009B5B78" w:rsidP="009B5B78">
      <w:pPr>
        <w:pStyle w:val="Default"/>
        <w:rPr>
          <w:sz w:val="23"/>
          <w:szCs w:val="23"/>
        </w:rPr>
      </w:pPr>
      <w:r>
        <w:rPr>
          <w:b/>
          <w:bCs/>
          <w:i/>
          <w:iCs/>
          <w:sz w:val="23"/>
          <w:szCs w:val="23"/>
        </w:rPr>
        <w:t xml:space="preserve">Step 11: Perform Configuration Status Accounting </w:t>
      </w:r>
    </w:p>
    <w:p w14:paraId="72F0AF2A" w14:textId="016672C3" w:rsidR="009B5B78" w:rsidRDefault="009B5B78" w:rsidP="009B5B78">
      <w:pPr>
        <w:pStyle w:val="Default"/>
        <w:rPr>
          <w:sz w:val="23"/>
          <w:szCs w:val="23"/>
        </w:rPr>
      </w:pPr>
      <w:r>
        <w:rPr>
          <w:sz w:val="23"/>
          <w:szCs w:val="23"/>
        </w:rPr>
        <w:t xml:space="preserve">The VA SDM and CMDB ticketing systems automatically records the changes and configuration change status. Records of configuration-controlled changes (requested, approved, disapproved, implemented and pending) are retained for at least one (1) year. </w:t>
      </w:r>
    </w:p>
    <w:p w14:paraId="524D4801" w14:textId="77777777" w:rsidR="004138C1" w:rsidRDefault="004138C1" w:rsidP="009B5B78">
      <w:pPr>
        <w:pStyle w:val="Default"/>
        <w:rPr>
          <w:sz w:val="23"/>
          <w:szCs w:val="23"/>
        </w:rPr>
      </w:pPr>
    </w:p>
    <w:p w14:paraId="167CCDD5" w14:textId="77777777" w:rsidR="009B5B78" w:rsidRDefault="009B5B78" w:rsidP="009B5B78">
      <w:pPr>
        <w:pStyle w:val="Default"/>
        <w:rPr>
          <w:sz w:val="23"/>
          <w:szCs w:val="23"/>
        </w:rPr>
      </w:pPr>
      <w:r>
        <w:rPr>
          <w:b/>
          <w:bCs/>
          <w:i/>
          <w:iCs/>
          <w:sz w:val="23"/>
          <w:szCs w:val="23"/>
        </w:rPr>
        <w:t xml:space="preserve">Step 12: Conduct Configuration Verification and Audit </w:t>
      </w:r>
    </w:p>
    <w:p w14:paraId="4CF10EDD" w14:textId="77777777" w:rsidR="009B5B78" w:rsidRDefault="009B5B78" w:rsidP="009B5B78">
      <w:pPr>
        <w:pStyle w:val="Default"/>
        <w:rPr>
          <w:sz w:val="23"/>
          <w:szCs w:val="23"/>
        </w:rPr>
      </w:pPr>
      <w:r>
        <w:rPr>
          <w:sz w:val="23"/>
          <w:szCs w:val="23"/>
        </w:rPr>
        <w:t xml:space="preserve">Auditing of the </w:t>
      </w:r>
      <w:r>
        <w:rPr>
          <w:sz w:val="22"/>
          <w:szCs w:val="22"/>
        </w:rPr>
        <w:t xml:space="preserve">VAEC </w:t>
      </w:r>
      <w:r>
        <w:rPr>
          <w:sz w:val="23"/>
          <w:szCs w:val="23"/>
        </w:rPr>
        <w:t xml:space="preserve">configuration is conducted by the </w:t>
      </w:r>
      <w:r>
        <w:rPr>
          <w:sz w:val="22"/>
          <w:szCs w:val="22"/>
        </w:rPr>
        <w:t xml:space="preserve">VAEC </w:t>
      </w:r>
      <w:r>
        <w:rPr>
          <w:sz w:val="23"/>
          <w:szCs w:val="23"/>
        </w:rPr>
        <w:t xml:space="preserve">security team as part of continuous monitoring efforts. Additionally, </w:t>
      </w:r>
      <w:r>
        <w:rPr>
          <w:sz w:val="22"/>
          <w:szCs w:val="22"/>
        </w:rPr>
        <w:t xml:space="preserve">VAEC </w:t>
      </w:r>
      <w:r>
        <w:rPr>
          <w:sz w:val="23"/>
          <w:szCs w:val="23"/>
        </w:rPr>
        <w:t xml:space="preserve">personnel receive alerts for some changes to the environment. These may include: </w:t>
      </w:r>
    </w:p>
    <w:p w14:paraId="56D40DC0" w14:textId="037CD14A" w:rsidR="009B5B78" w:rsidRDefault="009B5B78" w:rsidP="000F0E74">
      <w:pPr>
        <w:pStyle w:val="Default"/>
        <w:numPr>
          <w:ilvl w:val="0"/>
          <w:numId w:val="21"/>
        </w:numPr>
        <w:spacing w:after="27"/>
        <w:rPr>
          <w:sz w:val="23"/>
          <w:szCs w:val="23"/>
        </w:rPr>
      </w:pPr>
      <w:r>
        <w:rPr>
          <w:sz w:val="23"/>
          <w:szCs w:val="23"/>
        </w:rPr>
        <w:t xml:space="preserve">Infrastructure changes, such as starting and stopping of instances and cloud services </w:t>
      </w:r>
    </w:p>
    <w:p w14:paraId="202053F2" w14:textId="768A416A" w:rsidR="009B5B78" w:rsidRDefault="009B5B78" w:rsidP="000F0E74">
      <w:pPr>
        <w:pStyle w:val="Default"/>
        <w:numPr>
          <w:ilvl w:val="0"/>
          <w:numId w:val="21"/>
        </w:numPr>
        <w:rPr>
          <w:sz w:val="23"/>
          <w:szCs w:val="23"/>
        </w:rPr>
      </w:pPr>
      <w:r>
        <w:rPr>
          <w:sz w:val="23"/>
          <w:szCs w:val="23"/>
        </w:rPr>
        <w:t xml:space="preserve">Changes to key files and folders </w:t>
      </w:r>
    </w:p>
    <w:p w14:paraId="1E810F45" w14:textId="358BC76E" w:rsidR="009B5B78" w:rsidRDefault="009B5B78" w:rsidP="009B5B78">
      <w:pPr>
        <w:pStyle w:val="BodyText"/>
      </w:pPr>
    </w:p>
    <w:p w14:paraId="4E6EA78B" w14:textId="409E50EF" w:rsidR="008E14F3" w:rsidRDefault="008E14F3" w:rsidP="009B5B78">
      <w:pPr>
        <w:pStyle w:val="BodyText"/>
      </w:pPr>
    </w:p>
    <w:p w14:paraId="3968B5A1" w14:textId="3A09E726" w:rsidR="008E14F3" w:rsidRPr="000E4377" w:rsidRDefault="00E66AF7" w:rsidP="008E14F3">
      <w:pPr>
        <w:pStyle w:val="Heading2"/>
        <w:numPr>
          <w:ilvl w:val="0"/>
          <w:numId w:val="0"/>
        </w:numPr>
        <w:ind w:left="720"/>
        <w:rPr>
          <w:rFonts w:ascii="Times New Roman" w:hAnsi="Times New Roman" w:cs="Times New Roman"/>
          <w:b w:val="0"/>
          <w:noProof/>
          <w:spacing w:val="-4"/>
          <w:sz w:val="22"/>
          <w:szCs w:val="22"/>
        </w:rPr>
      </w:pPr>
      <w:bookmarkStart w:id="549" w:name="_Hlk5710131"/>
      <w:del w:id="550" w:author="Faulkner, David A. (Accenture Federal Services)" w:date="2019-04-09T13:47:00Z">
        <w:r w:rsidRPr="000E4377" w:rsidDel="000E4377">
          <w:rPr>
            <w:rFonts w:ascii="Times New Roman" w:hAnsi="Times New Roman" w:cs="Times New Roman"/>
            <w:b w:val="0"/>
            <w:noProof/>
            <w:spacing w:val="-4"/>
            <w:sz w:val="22"/>
            <w:szCs w:val="22"/>
          </w:rPr>
          <w:delText>Enter</w:delText>
        </w:r>
        <w:r w:rsidR="008E14F3" w:rsidRPr="000E4377" w:rsidDel="000E4377">
          <w:rPr>
            <w:rFonts w:ascii="Times New Roman" w:hAnsi="Times New Roman" w:cs="Times New Roman"/>
            <w:b w:val="0"/>
            <w:noProof/>
            <w:spacing w:val="-4"/>
            <w:sz w:val="22"/>
            <w:szCs w:val="22"/>
          </w:rPr>
          <w:delText xml:space="preserve"> your organization </w:delText>
        </w:r>
        <w:r w:rsidR="008E14F3" w:rsidRPr="000E4377" w:rsidDel="000E4377">
          <w:rPr>
            <w:rFonts w:ascii="Times New Roman" w:hAnsi="Times New Roman" w:cs="Times New Roman"/>
            <w:b w:val="0"/>
            <w:sz w:val="22"/>
            <w:szCs w:val="22"/>
          </w:rPr>
          <w:delText>Configuration Control Process (CCP)</w:delText>
        </w:r>
        <w:r w:rsidRPr="000E4377" w:rsidDel="000E4377">
          <w:rPr>
            <w:rFonts w:ascii="Times New Roman" w:hAnsi="Times New Roman" w:cs="Times New Roman"/>
            <w:b w:val="0"/>
            <w:sz w:val="22"/>
            <w:szCs w:val="22"/>
          </w:rPr>
          <w:delText xml:space="preserve"> </w:delText>
        </w:r>
        <w:r w:rsidR="008E14F3" w:rsidRPr="000E4377" w:rsidDel="000E4377">
          <w:rPr>
            <w:rFonts w:ascii="Times New Roman" w:hAnsi="Times New Roman" w:cs="Times New Roman"/>
            <w:b w:val="0"/>
            <w:noProof/>
            <w:spacing w:val="-4"/>
            <w:sz w:val="22"/>
            <w:szCs w:val="22"/>
          </w:rPr>
          <w:delText>here.</w:delText>
        </w:r>
      </w:del>
      <w:ins w:id="551" w:author="Faulkner, David A. (Accenture Federal Services)" w:date="2019-04-09T13:47:00Z">
        <w:r w:rsidR="000E4377" w:rsidRPr="000E4377">
          <w:rPr>
            <w:rFonts w:ascii="Times New Roman" w:hAnsi="Times New Roman" w:cs="Times New Roman"/>
            <w:b w:val="0"/>
            <w:noProof/>
            <w:spacing w:val="-4"/>
            <w:sz w:val="22"/>
            <w:szCs w:val="22"/>
          </w:rPr>
          <w:t>This is inherited through VAEC</w:t>
        </w:r>
      </w:ins>
    </w:p>
    <w:bookmarkEnd w:id="549"/>
    <w:p w14:paraId="4554CDEA" w14:textId="77777777" w:rsidR="008E14F3" w:rsidRPr="008E14F3" w:rsidRDefault="008E14F3" w:rsidP="008E14F3">
      <w:pPr>
        <w:pStyle w:val="BodyText"/>
      </w:pPr>
    </w:p>
    <w:p w14:paraId="1493B1D3" w14:textId="77777777" w:rsidR="008E14F3" w:rsidRDefault="008E14F3" w:rsidP="009B5B78">
      <w:pPr>
        <w:pStyle w:val="BodyText"/>
      </w:pPr>
    </w:p>
    <w:p w14:paraId="1B2AB364" w14:textId="10611AB2" w:rsidR="00C61FEF" w:rsidRDefault="00C61FEF" w:rsidP="0037191B">
      <w:pPr>
        <w:pStyle w:val="Heading2"/>
        <w:numPr>
          <w:ilvl w:val="0"/>
          <w:numId w:val="0"/>
        </w:numPr>
      </w:pPr>
      <w:bookmarkStart w:id="552" w:name="_Toc528306981"/>
      <w:r w:rsidRPr="00C61FEF">
        <w:t>3.5 Release Management and Version Control</w:t>
      </w:r>
      <w:bookmarkEnd w:id="552"/>
    </w:p>
    <w:p w14:paraId="3AD537A9" w14:textId="77777777" w:rsidR="00C61FEF" w:rsidRDefault="00C61FEF" w:rsidP="00C61FEF">
      <w:pPr>
        <w:spacing w:line="395" w:lineRule="exact"/>
        <w:ind w:left="62"/>
      </w:pPr>
      <w:r>
        <w:rPr>
          <w:noProof/>
          <w:color w:val="000000"/>
          <w:spacing w:val="-3"/>
          <w:sz w:val="24"/>
        </w:rPr>
        <w:t>The</w:t>
      </w:r>
      <w:r>
        <w:rPr>
          <w:rFonts w:ascii="Calibri" w:hAnsi="Calibri" w:cs="Calibri"/>
          <w:noProof/>
          <w:color w:val="000000"/>
          <w:spacing w:val="6"/>
        </w:rPr>
        <w:t> </w:t>
      </w:r>
      <w:r>
        <w:rPr>
          <w:noProof/>
          <w:color w:val="000000"/>
          <w:spacing w:val="-4"/>
        </w:rPr>
        <w:t>VAEC</w:t>
      </w:r>
      <w:r>
        <w:rPr>
          <w:rFonts w:ascii="Calibri" w:hAnsi="Calibri" w:cs="Calibri"/>
          <w:noProof/>
          <w:color w:val="000000"/>
          <w:spacing w:val="2"/>
        </w:rPr>
        <w:t> </w:t>
      </w:r>
      <w:r>
        <w:rPr>
          <w:noProof/>
          <w:color w:val="000000"/>
          <w:spacing w:val="-2"/>
        </w:rPr>
        <w:t>r</w:t>
      </w:r>
      <w:r>
        <w:rPr>
          <w:noProof/>
          <w:color w:val="000000"/>
          <w:spacing w:val="-3"/>
          <w:sz w:val="24"/>
        </w:rPr>
        <w:t>elease</w:t>
      </w:r>
      <w:r>
        <w:rPr>
          <w:rFonts w:ascii="Calibri" w:hAnsi="Calibri" w:cs="Calibri"/>
          <w:noProof/>
          <w:color w:val="000000"/>
          <w:spacing w:val="2"/>
          <w:sz w:val="24"/>
        </w:rPr>
        <w:t> </w:t>
      </w:r>
      <w:r>
        <w:rPr>
          <w:noProof/>
          <w:color w:val="000000"/>
          <w:spacing w:val="-3"/>
          <w:sz w:val="24"/>
        </w:rPr>
        <w:t>management</w:t>
      </w:r>
      <w:r>
        <w:rPr>
          <w:rFonts w:ascii="Calibri" w:hAnsi="Calibri" w:cs="Calibri"/>
          <w:noProof/>
          <w:color w:val="000000"/>
          <w:spacing w:val="3"/>
          <w:sz w:val="24"/>
        </w:rPr>
        <w:t> </w:t>
      </w:r>
      <w:r>
        <w:rPr>
          <w:noProof/>
          <w:color w:val="000000"/>
          <w:spacing w:val="-3"/>
          <w:sz w:val="24"/>
        </w:rPr>
        <w:t>process</w:t>
      </w:r>
      <w:r>
        <w:rPr>
          <w:rFonts w:ascii="Calibri" w:hAnsi="Calibri" w:cs="Calibri"/>
          <w:noProof/>
          <w:color w:val="000000"/>
          <w:spacing w:val="3"/>
          <w:sz w:val="24"/>
        </w:rPr>
        <w:t> </w:t>
      </w:r>
      <w:r>
        <w:rPr>
          <w:noProof/>
          <w:color w:val="000000"/>
          <w:spacing w:val="-2"/>
          <w:sz w:val="24"/>
        </w:rPr>
        <w:t>seeks</w:t>
      </w:r>
      <w:r>
        <w:rPr>
          <w:rFonts w:ascii="Calibri" w:hAnsi="Calibri" w:cs="Calibri"/>
          <w:noProof/>
          <w:color w:val="000000"/>
          <w:spacing w:val="3"/>
          <w:sz w:val="24"/>
        </w:rPr>
        <w:t> </w:t>
      </w:r>
      <w:r>
        <w:rPr>
          <w:noProof/>
          <w:color w:val="000000"/>
          <w:spacing w:val="-2"/>
          <w:sz w:val="24"/>
        </w:rPr>
        <w:t>to</w:t>
      </w:r>
      <w:r>
        <w:rPr>
          <w:rFonts w:ascii="Calibri" w:hAnsi="Calibri" w:cs="Calibri"/>
          <w:noProof/>
          <w:color w:val="000000"/>
          <w:spacing w:val="3"/>
          <w:sz w:val="24"/>
        </w:rPr>
        <w:t> </w:t>
      </w:r>
      <w:r>
        <w:rPr>
          <w:noProof/>
          <w:color w:val="000000"/>
          <w:spacing w:val="-3"/>
          <w:sz w:val="24"/>
        </w:rPr>
        <w:t>manage,</w:t>
      </w:r>
      <w:r>
        <w:rPr>
          <w:rFonts w:ascii="Calibri" w:hAnsi="Calibri" w:cs="Calibri"/>
          <w:noProof/>
          <w:color w:val="000000"/>
          <w:spacing w:val="3"/>
          <w:sz w:val="24"/>
        </w:rPr>
        <w:t> </w:t>
      </w:r>
      <w:r>
        <w:rPr>
          <w:noProof/>
          <w:color w:val="000000"/>
          <w:spacing w:val="-2"/>
          <w:sz w:val="24"/>
        </w:rPr>
        <w:t>plan,</w:t>
      </w:r>
      <w:r>
        <w:rPr>
          <w:rFonts w:ascii="Calibri" w:hAnsi="Calibri" w:cs="Calibri"/>
          <w:noProof/>
          <w:color w:val="000000"/>
          <w:spacing w:val="3"/>
          <w:sz w:val="24"/>
        </w:rPr>
        <w:t> </w:t>
      </w:r>
      <w:r>
        <w:rPr>
          <w:noProof/>
          <w:color w:val="000000"/>
          <w:spacing w:val="-3"/>
          <w:sz w:val="24"/>
        </w:rPr>
        <w:t>schedule</w:t>
      </w:r>
      <w:r>
        <w:rPr>
          <w:rFonts w:ascii="Calibri" w:hAnsi="Calibri" w:cs="Calibri"/>
          <w:noProof/>
          <w:color w:val="000000"/>
          <w:spacing w:val="5"/>
          <w:sz w:val="24"/>
        </w:rPr>
        <w:t> </w:t>
      </w:r>
      <w:r>
        <w:rPr>
          <w:noProof/>
          <w:color w:val="000000"/>
          <w:spacing w:val="-3"/>
          <w:sz w:val="24"/>
        </w:rPr>
        <w:t>and</w:t>
      </w:r>
      <w:r>
        <w:rPr>
          <w:rFonts w:ascii="Calibri" w:hAnsi="Calibri" w:cs="Calibri"/>
          <w:noProof/>
          <w:color w:val="000000"/>
          <w:spacing w:val="3"/>
          <w:sz w:val="24"/>
        </w:rPr>
        <w:t> </w:t>
      </w:r>
      <w:r>
        <w:rPr>
          <w:noProof/>
          <w:color w:val="000000"/>
          <w:spacing w:val="-3"/>
          <w:sz w:val="24"/>
        </w:rPr>
        <w:t>control</w:t>
      </w:r>
      <w:r>
        <w:rPr>
          <w:rFonts w:ascii="Calibri" w:hAnsi="Calibri" w:cs="Calibri"/>
          <w:noProof/>
          <w:color w:val="000000"/>
          <w:spacing w:val="3"/>
          <w:sz w:val="24"/>
        </w:rPr>
        <w:t> </w:t>
      </w:r>
      <w:r>
        <w:rPr>
          <w:noProof/>
          <w:color w:val="000000"/>
          <w:spacing w:val="-3"/>
          <w:sz w:val="24"/>
        </w:rPr>
        <w:t>software</w:t>
      </w:r>
    </w:p>
    <w:p w14:paraId="20C5167A" w14:textId="77777777" w:rsidR="00C61FEF" w:rsidRDefault="00C61FEF" w:rsidP="00C61FEF">
      <w:pPr>
        <w:spacing w:line="276" w:lineRule="exact"/>
        <w:ind w:left="62"/>
      </w:pPr>
      <w:r>
        <w:rPr>
          <w:noProof/>
          <w:color w:val="000000"/>
          <w:spacing w:val="-2"/>
          <w:sz w:val="24"/>
        </w:rPr>
        <w:t>build</w:t>
      </w:r>
      <w:r>
        <w:rPr>
          <w:rFonts w:ascii="Calibri" w:hAnsi="Calibri" w:cs="Calibri"/>
          <w:noProof/>
          <w:color w:val="000000"/>
          <w:spacing w:val="3"/>
          <w:sz w:val="24"/>
        </w:rPr>
        <w:t> </w:t>
      </w:r>
      <w:r>
        <w:rPr>
          <w:noProof/>
          <w:color w:val="000000"/>
          <w:spacing w:val="-3"/>
          <w:sz w:val="24"/>
        </w:rPr>
        <w:t>through</w:t>
      </w:r>
      <w:r>
        <w:rPr>
          <w:rFonts w:ascii="Calibri" w:hAnsi="Calibri" w:cs="Calibri"/>
          <w:noProof/>
          <w:color w:val="000000"/>
          <w:spacing w:val="3"/>
          <w:sz w:val="24"/>
        </w:rPr>
        <w:t> </w:t>
      </w:r>
      <w:r>
        <w:rPr>
          <w:noProof/>
          <w:color w:val="000000"/>
          <w:spacing w:val="-3"/>
          <w:sz w:val="24"/>
        </w:rPr>
        <w:t>different</w:t>
      </w:r>
      <w:r>
        <w:rPr>
          <w:rFonts w:ascii="Calibri" w:hAnsi="Calibri" w:cs="Calibri"/>
          <w:noProof/>
          <w:color w:val="000000"/>
          <w:spacing w:val="3"/>
          <w:sz w:val="24"/>
        </w:rPr>
        <w:t> </w:t>
      </w:r>
      <w:r>
        <w:rPr>
          <w:noProof/>
          <w:color w:val="000000"/>
          <w:spacing w:val="-2"/>
          <w:sz w:val="24"/>
        </w:rPr>
        <w:t>stages</w:t>
      </w:r>
      <w:r>
        <w:rPr>
          <w:rFonts w:ascii="Calibri" w:hAnsi="Calibri" w:cs="Calibri"/>
          <w:noProof/>
          <w:color w:val="000000"/>
          <w:spacing w:val="3"/>
          <w:sz w:val="24"/>
        </w:rPr>
        <w:t> </w:t>
      </w:r>
      <w:r>
        <w:rPr>
          <w:noProof/>
          <w:color w:val="000000"/>
          <w:spacing w:val="-3"/>
          <w:sz w:val="24"/>
        </w:rPr>
        <w:t>from</w:t>
      </w:r>
      <w:r>
        <w:rPr>
          <w:rFonts w:ascii="Calibri" w:hAnsi="Calibri" w:cs="Calibri"/>
          <w:noProof/>
          <w:color w:val="000000"/>
          <w:spacing w:val="3"/>
          <w:sz w:val="24"/>
        </w:rPr>
        <w:t> </w:t>
      </w:r>
      <w:r>
        <w:rPr>
          <w:noProof/>
          <w:color w:val="000000"/>
          <w:spacing w:val="-2"/>
          <w:sz w:val="24"/>
        </w:rPr>
        <w:t>testing</w:t>
      </w:r>
      <w:r>
        <w:rPr>
          <w:rFonts w:ascii="Calibri" w:hAnsi="Calibri" w:cs="Calibri"/>
          <w:noProof/>
          <w:color w:val="000000"/>
          <w:spacing w:val="1"/>
          <w:sz w:val="24"/>
        </w:rPr>
        <w:t> </w:t>
      </w:r>
      <w:r>
        <w:rPr>
          <w:noProof/>
          <w:color w:val="000000"/>
          <w:spacing w:val="-2"/>
          <w:sz w:val="24"/>
        </w:rPr>
        <w:t>to</w:t>
      </w:r>
      <w:r>
        <w:rPr>
          <w:rFonts w:ascii="Calibri" w:hAnsi="Calibri" w:cs="Calibri"/>
          <w:noProof/>
          <w:color w:val="000000"/>
          <w:spacing w:val="3"/>
          <w:sz w:val="24"/>
        </w:rPr>
        <w:t> </w:t>
      </w:r>
      <w:r>
        <w:rPr>
          <w:noProof/>
          <w:color w:val="000000"/>
          <w:spacing w:val="-2"/>
          <w:sz w:val="24"/>
        </w:rPr>
        <w:t>deploying</w:t>
      </w:r>
      <w:r>
        <w:rPr>
          <w:rFonts w:ascii="Calibri" w:hAnsi="Calibri" w:cs="Calibri"/>
          <w:noProof/>
          <w:color w:val="000000"/>
          <w:spacing w:val="4"/>
          <w:sz w:val="24"/>
        </w:rPr>
        <w:t> </w:t>
      </w:r>
      <w:r>
        <w:rPr>
          <w:noProof/>
          <w:color w:val="000000"/>
          <w:spacing w:val="-3"/>
          <w:sz w:val="24"/>
        </w:rPr>
        <w:t>software</w:t>
      </w:r>
      <w:r>
        <w:rPr>
          <w:rFonts w:ascii="Calibri" w:hAnsi="Calibri" w:cs="Calibri"/>
          <w:noProof/>
          <w:color w:val="000000"/>
          <w:spacing w:val="1"/>
          <w:sz w:val="24"/>
        </w:rPr>
        <w:t> </w:t>
      </w:r>
      <w:r>
        <w:rPr>
          <w:noProof/>
          <w:color w:val="000000"/>
          <w:spacing w:val="-2"/>
          <w:sz w:val="24"/>
        </w:rPr>
        <w:t>releases.</w:t>
      </w:r>
      <w:r>
        <w:rPr>
          <w:rFonts w:ascii="Calibri" w:hAnsi="Calibri" w:cs="Calibri"/>
          <w:noProof/>
          <w:color w:val="000000"/>
          <w:w w:val="222"/>
          <w:sz w:val="24"/>
        </w:rPr>
        <w:t> </w:t>
      </w:r>
      <w:r>
        <w:rPr>
          <w:noProof/>
          <w:color w:val="000000"/>
          <w:spacing w:val="-3"/>
          <w:sz w:val="24"/>
        </w:rPr>
        <w:t>GitHub</w:t>
      </w:r>
      <w:r>
        <w:rPr>
          <w:rFonts w:ascii="Calibri" w:hAnsi="Calibri" w:cs="Calibri"/>
          <w:noProof/>
          <w:color w:val="000000"/>
          <w:spacing w:val="3"/>
          <w:sz w:val="24"/>
        </w:rPr>
        <w:t> </w:t>
      </w:r>
      <w:r>
        <w:rPr>
          <w:noProof/>
          <w:color w:val="000000"/>
          <w:spacing w:val="-3"/>
          <w:sz w:val="24"/>
        </w:rPr>
        <w:t>Enterprise</w:t>
      </w:r>
      <w:r>
        <w:rPr>
          <w:rFonts w:ascii="Calibri" w:hAnsi="Calibri" w:cs="Calibri"/>
          <w:noProof/>
          <w:color w:val="000000"/>
          <w:spacing w:val="3"/>
          <w:sz w:val="24"/>
        </w:rPr>
        <w:t> </w:t>
      </w:r>
      <w:r>
        <w:rPr>
          <w:noProof/>
          <w:color w:val="000000"/>
          <w:spacing w:val="-2"/>
          <w:sz w:val="24"/>
        </w:rPr>
        <w:t>is</w:t>
      </w:r>
    </w:p>
    <w:p w14:paraId="43FC161E" w14:textId="77777777" w:rsidR="00C61FEF" w:rsidRDefault="00C61FEF" w:rsidP="00C61FEF">
      <w:pPr>
        <w:spacing w:line="276" w:lineRule="exact"/>
        <w:ind w:left="62"/>
      </w:pPr>
      <w:r>
        <w:rPr>
          <w:noProof/>
          <w:color w:val="000000"/>
          <w:spacing w:val="-3"/>
          <w:sz w:val="24"/>
        </w:rPr>
        <w:t>used</w:t>
      </w:r>
      <w:r>
        <w:rPr>
          <w:rFonts w:ascii="Calibri" w:hAnsi="Calibri" w:cs="Calibri"/>
          <w:noProof/>
          <w:color w:val="000000"/>
          <w:spacing w:val="2"/>
          <w:sz w:val="24"/>
        </w:rPr>
        <w:t> </w:t>
      </w:r>
      <w:r>
        <w:rPr>
          <w:noProof/>
          <w:color w:val="000000"/>
          <w:spacing w:val="-2"/>
          <w:sz w:val="24"/>
        </w:rPr>
        <w:t>for</w:t>
      </w:r>
      <w:r>
        <w:rPr>
          <w:rFonts w:ascii="Calibri" w:hAnsi="Calibri" w:cs="Calibri"/>
          <w:noProof/>
          <w:color w:val="000000"/>
          <w:spacing w:val="2"/>
          <w:sz w:val="24"/>
        </w:rPr>
        <w:t> </w:t>
      </w:r>
      <w:r>
        <w:rPr>
          <w:noProof/>
          <w:color w:val="000000"/>
          <w:spacing w:val="-3"/>
          <w:sz w:val="24"/>
        </w:rPr>
        <w:t>source</w:t>
      </w:r>
      <w:r>
        <w:rPr>
          <w:rFonts w:ascii="Calibri" w:hAnsi="Calibri" w:cs="Calibri"/>
          <w:noProof/>
          <w:color w:val="000000"/>
          <w:spacing w:val="2"/>
          <w:sz w:val="24"/>
        </w:rPr>
        <w:t> </w:t>
      </w:r>
      <w:r>
        <w:rPr>
          <w:noProof/>
          <w:color w:val="000000"/>
          <w:spacing w:val="-3"/>
          <w:sz w:val="24"/>
        </w:rPr>
        <w:t>code</w:t>
      </w:r>
      <w:r>
        <w:rPr>
          <w:rFonts w:ascii="Calibri" w:hAnsi="Calibri" w:cs="Calibri"/>
          <w:noProof/>
          <w:color w:val="000000"/>
          <w:spacing w:val="2"/>
          <w:sz w:val="24"/>
        </w:rPr>
        <w:t> </w:t>
      </w:r>
      <w:r>
        <w:rPr>
          <w:noProof/>
          <w:color w:val="000000"/>
          <w:spacing w:val="-2"/>
          <w:sz w:val="24"/>
        </w:rPr>
        <w:t>repository</w:t>
      </w:r>
      <w:r>
        <w:rPr>
          <w:rFonts w:ascii="Calibri" w:hAnsi="Calibri" w:cs="Calibri"/>
          <w:noProof/>
          <w:color w:val="000000"/>
          <w:spacing w:val="-1"/>
          <w:sz w:val="24"/>
        </w:rPr>
        <w:t> </w:t>
      </w:r>
      <w:r>
        <w:rPr>
          <w:noProof/>
          <w:color w:val="000000"/>
          <w:spacing w:val="-3"/>
          <w:sz w:val="24"/>
        </w:rPr>
        <w:t>and</w:t>
      </w:r>
      <w:r>
        <w:rPr>
          <w:rFonts w:ascii="Calibri" w:hAnsi="Calibri" w:cs="Calibri"/>
          <w:noProof/>
          <w:color w:val="000000"/>
          <w:spacing w:val="3"/>
          <w:sz w:val="24"/>
        </w:rPr>
        <w:t> </w:t>
      </w:r>
      <w:r>
        <w:rPr>
          <w:noProof/>
          <w:color w:val="000000"/>
          <w:spacing w:val="-3"/>
          <w:sz w:val="24"/>
        </w:rPr>
        <w:t>versioning.</w:t>
      </w:r>
      <w:r>
        <w:rPr>
          <w:rFonts w:ascii="Calibri" w:hAnsi="Calibri" w:cs="Calibri"/>
          <w:noProof/>
          <w:color w:val="000000"/>
          <w:w w:val="220"/>
          <w:sz w:val="24"/>
        </w:rPr>
        <w:t> </w:t>
      </w:r>
      <w:r>
        <w:rPr>
          <w:noProof/>
          <w:color w:val="000000"/>
          <w:spacing w:val="-3"/>
          <w:sz w:val="24"/>
        </w:rPr>
        <w:t>GitHub</w:t>
      </w:r>
      <w:r>
        <w:rPr>
          <w:rFonts w:ascii="Calibri" w:hAnsi="Calibri" w:cs="Calibri"/>
          <w:noProof/>
          <w:color w:val="000000"/>
          <w:spacing w:val="3"/>
          <w:sz w:val="24"/>
        </w:rPr>
        <w:t> </w:t>
      </w:r>
      <w:r>
        <w:rPr>
          <w:noProof/>
          <w:color w:val="000000"/>
          <w:spacing w:val="-3"/>
          <w:sz w:val="24"/>
        </w:rPr>
        <w:t>Enterprise</w:t>
      </w:r>
      <w:r>
        <w:rPr>
          <w:rFonts w:ascii="Calibri" w:hAnsi="Calibri" w:cs="Calibri"/>
          <w:noProof/>
          <w:color w:val="000000"/>
          <w:spacing w:val="3"/>
          <w:sz w:val="24"/>
        </w:rPr>
        <w:t> </w:t>
      </w:r>
      <w:r>
        <w:rPr>
          <w:noProof/>
          <w:color w:val="000000"/>
          <w:spacing w:val="-3"/>
          <w:sz w:val="24"/>
        </w:rPr>
        <w:t>provides</w:t>
      </w:r>
      <w:r>
        <w:rPr>
          <w:rFonts w:ascii="Calibri" w:hAnsi="Calibri" w:cs="Calibri"/>
          <w:noProof/>
          <w:color w:val="000000"/>
          <w:spacing w:val="3"/>
          <w:sz w:val="24"/>
        </w:rPr>
        <w:t> </w:t>
      </w:r>
      <w:r>
        <w:rPr>
          <w:noProof/>
          <w:color w:val="000000"/>
          <w:spacing w:val="-3"/>
          <w:sz w:val="24"/>
        </w:rPr>
        <w:t>code</w:t>
      </w:r>
      <w:r>
        <w:rPr>
          <w:rFonts w:ascii="Calibri" w:hAnsi="Calibri" w:cs="Calibri"/>
          <w:noProof/>
          <w:color w:val="000000"/>
          <w:spacing w:val="2"/>
          <w:sz w:val="24"/>
        </w:rPr>
        <w:t> </w:t>
      </w:r>
      <w:r>
        <w:rPr>
          <w:noProof/>
          <w:color w:val="000000"/>
          <w:spacing w:val="-3"/>
          <w:sz w:val="24"/>
        </w:rPr>
        <w:t>collaboration</w:t>
      </w:r>
    </w:p>
    <w:p w14:paraId="38E967E6" w14:textId="79E719D9" w:rsidR="00C61FEF" w:rsidRDefault="00C61FEF" w:rsidP="00C61FEF">
      <w:pPr>
        <w:spacing w:line="276" w:lineRule="exact"/>
        <w:ind w:left="62"/>
        <w:rPr>
          <w:noProof/>
          <w:color w:val="000000"/>
          <w:spacing w:val="-3"/>
          <w:sz w:val="24"/>
        </w:rPr>
      </w:pPr>
      <w:r>
        <w:rPr>
          <w:noProof/>
          <w:color w:val="000000"/>
          <w:spacing w:val="-3"/>
          <w:sz w:val="24"/>
        </w:rPr>
        <w:t>and</w:t>
      </w:r>
      <w:r>
        <w:rPr>
          <w:rFonts w:ascii="Calibri" w:hAnsi="Calibri" w:cs="Calibri"/>
          <w:noProof/>
          <w:color w:val="000000"/>
          <w:spacing w:val="3"/>
          <w:sz w:val="24"/>
        </w:rPr>
        <w:t> </w:t>
      </w:r>
      <w:r>
        <w:rPr>
          <w:noProof/>
          <w:color w:val="000000"/>
          <w:spacing w:val="-3"/>
          <w:sz w:val="24"/>
        </w:rPr>
        <w:t>a</w:t>
      </w:r>
      <w:r>
        <w:rPr>
          <w:rFonts w:ascii="Calibri" w:hAnsi="Calibri" w:cs="Calibri"/>
          <w:noProof/>
          <w:color w:val="000000"/>
          <w:spacing w:val="2"/>
          <w:sz w:val="24"/>
        </w:rPr>
        <w:t> </w:t>
      </w:r>
      <w:r>
        <w:rPr>
          <w:noProof/>
          <w:color w:val="000000"/>
          <w:spacing w:val="-3"/>
          <w:sz w:val="24"/>
        </w:rPr>
        <w:t>secure</w:t>
      </w:r>
      <w:r>
        <w:rPr>
          <w:rFonts w:ascii="Calibri" w:hAnsi="Calibri" w:cs="Calibri"/>
          <w:noProof/>
          <w:color w:val="000000"/>
          <w:spacing w:val="4"/>
          <w:sz w:val="24"/>
        </w:rPr>
        <w:t> </w:t>
      </w:r>
      <w:r>
        <w:rPr>
          <w:noProof/>
          <w:color w:val="000000"/>
          <w:spacing w:val="-3"/>
          <w:sz w:val="24"/>
        </w:rPr>
        <w:t>code</w:t>
      </w:r>
      <w:r>
        <w:rPr>
          <w:rFonts w:ascii="Calibri" w:hAnsi="Calibri" w:cs="Calibri"/>
          <w:noProof/>
          <w:color w:val="000000"/>
          <w:spacing w:val="2"/>
          <w:sz w:val="24"/>
        </w:rPr>
        <w:t> </w:t>
      </w:r>
      <w:r>
        <w:rPr>
          <w:noProof/>
          <w:color w:val="000000"/>
          <w:spacing w:val="-2"/>
          <w:sz w:val="24"/>
        </w:rPr>
        <w:t>repository</w:t>
      </w:r>
      <w:r>
        <w:rPr>
          <w:rFonts w:ascii="Calibri" w:hAnsi="Calibri" w:cs="Calibri"/>
          <w:noProof/>
          <w:color w:val="000000"/>
          <w:sz w:val="24"/>
        </w:rPr>
        <w:t> </w:t>
      </w:r>
      <w:r>
        <w:rPr>
          <w:noProof/>
          <w:color w:val="000000"/>
          <w:spacing w:val="-2"/>
          <w:sz w:val="24"/>
        </w:rPr>
        <w:t>for</w:t>
      </w:r>
      <w:r>
        <w:rPr>
          <w:rFonts w:ascii="Calibri" w:hAnsi="Calibri" w:cs="Calibri"/>
          <w:noProof/>
          <w:color w:val="000000"/>
          <w:spacing w:val="2"/>
          <w:sz w:val="24"/>
        </w:rPr>
        <w:t> </w:t>
      </w:r>
      <w:r>
        <w:rPr>
          <w:noProof/>
          <w:color w:val="000000"/>
          <w:spacing w:val="-3"/>
          <w:sz w:val="24"/>
        </w:rPr>
        <w:t>hosted</w:t>
      </w:r>
      <w:r>
        <w:rPr>
          <w:rFonts w:ascii="Calibri" w:hAnsi="Calibri" w:cs="Calibri"/>
          <w:noProof/>
          <w:color w:val="000000"/>
          <w:spacing w:val="3"/>
          <w:sz w:val="24"/>
        </w:rPr>
        <w:t> </w:t>
      </w:r>
      <w:r>
        <w:rPr>
          <w:noProof/>
          <w:color w:val="000000"/>
          <w:spacing w:val="-2"/>
          <w:sz w:val="24"/>
        </w:rPr>
        <w:t>applications</w:t>
      </w:r>
      <w:r>
        <w:rPr>
          <w:rFonts w:ascii="Calibri" w:hAnsi="Calibri" w:cs="Calibri"/>
          <w:noProof/>
          <w:color w:val="000000"/>
          <w:spacing w:val="3"/>
          <w:sz w:val="24"/>
        </w:rPr>
        <w:t> </w:t>
      </w:r>
      <w:r>
        <w:rPr>
          <w:noProof/>
          <w:color w:val="000000"/>
          <w:spacing w:val="-3"/>
          <w:sz w:val="24"/>
        </w:rPr>
        <w:t>source</w:t>
      </w:r>
      <w:r>
        <w:rPr>
          <w:rFonts w:ascii="Calibri" w:hAnsi="Calibri" w:cs="Calibri"/>
          <w:noProof/>
          <w:color w:val="000000"/>
          <w:spacing w:val="2"/>
          <w:sz w:val="24"/>
        </w:rPr>
        <w:t> </w:t>
      </w:r>
      <w:r>
        <w:rPr>
          <w:noProof/>
          <w:color w:val="000000"/>
          <w:spacing w:val="-3"/>
          <w:sz w:val="24"/>
        </w:rPr>
        <w:t>code.</w:t>
      </w:r>
    </w:p>
    <w:p w14:paraId="296AEF1D" w14:textId="3F914012" w:rsidR="00C61FEF" w:rsidRDefault="00C61FEF" w:rsidP="005E049E">
      <w:pPr>
        <w:spacing w:line="276" w:lineRule="exact"/>
        <w:rPr>
          <w:noProof/>
          <w:color w:val="000000"/>
          <w:spacing w:val="-3"/>
          <w:sz w:val="24"/>
        </w:rPr>
      </w:pPr>
    </w:p>
    <w:p w14:paraId="480AB72C" w14:textId="6751E494" w:rsidR="00C61FEF" w:rsidRPr="004E0A19" w:rsidRDefault="00C61FEF" w:rsidP="004E0A19">
      <w:pPr>
        <w:pStyle w:val="Heading2"/>
        <w:numPr>
          <w:ilvl w:val="0"/>
          <w:numId w:val="0"/>
        </w:numPr>
        <w:ind w:left="62"/>
        <w:rPr>
          <w:sz w:val="28"/>
        </w:rPr>
      </w:pPr>
      <w:bookmarkStart w:id="553" w:name="_Toc528306982"/>
      <w:r w:rsidRPr="00F5248C">
        <w:rPr>
          <w:sz w:val="28"/>
        </w:rPr>
        <w:t>3.5.1 Release Management</w:t>
      </w:r>
      <w:bookmarkEnd w:id="553"/>
    </w:p>
    <w:p w14:paraId="5E21DEF6" w14:textId="77777777" w:rsidR="00C61FEF" w:rsidRPr="00F5248C" w:rsidRDefault="00C61FEF" w:rsidP="00F5248C">
      <w:pPr>
        <w:pStyle w:val="Heading2"/>
        <w:numPr>
          <w:ilvl w:val="0"/>
          <w:numId w:val="0"/>
        </w:numPr>
        <w:ind w:left="62"/>
        <w:rPr>
          <w:sz w:val="24"/>
          <w:szCs w:val="24"/>
        </w:rPr>
      </w:pPr>
      <w:bookmarkStart w:id="554" w:name="_Toc528306983"/>
      <w:r w:rsidRPr="00F5248C">
        <w:rPr>
          <w:sz w:val="24"/>
          <w:szCs w:val="24"/>
        </w:rPr>
        <w:t>3.5.1.1 Release Planning</w:t>
      </w:r>
      <w:bookmarkEnd w:id="554"/>
    </w:p>
    <w:p w14:paraId="54736440" w14:textId="77777777" w:rsidR="00C61FEF" w:rsidRDefault="00C61FEF" w:rsidP="00C61FEF">
      <w:pPr>
        <w:spacing w:line="393" w:lineRule="exact"/>
        <w:ind w:left="62"/>
      </w:pPr>
      <w:r>
        <w:rPr>
          <w:noProof/>
          <w:color w:val="000000"/>
          <w:spacing w:val="-3"/>
          <w:sz w:val="24"/>
        </w:rPr>
        <w:t>Procedures</w:t>
      </w:r>
      <w:r>
        <w:rPr>
          <w:rFonts w:ascii="Calibri" w:hAnsi="Calibri" w:cs="Calibri"/>
          <w:noProof/>
          <w:color w:val="000000"/>
          <w:spacing w:val="6"/>
          <w:sz w:val="24"/>
        </w:rPr>
        <w:t> </w:t>
      </w:r>
      <w:r>
        <w:rPr>
          <w:noProof/>
          <w:color w:val="000000"/>
          <w:spacing w:val="-2"/>
          <w:sz w:val="24"/>
        </w:rPr>
        <w:t>for</w:t>
      </w:r>
      <w:r>
        <w:rPr>
          <w:rFonts w:ascii="Calibri" w:hAnsi="Calibri" w:cs="Calibri"/>
          <w:noProof/>
          <w:color w:val="000000"/>
          <w:spacing w:val="2"/>
          <w:sz w:val="24"/>
        </w:rPr>
        <w:t> </w:t>
      </w:r>
      <w:r>
        <w:rPr>
          <w:noProof/>
          <w:color w:val="000000"/>
          <w:spacing w:val="-3"/>
          <w:sz w:val="24"/>
        </w:rPr>
        <w:t>packaging</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3"/>
          <w:sz w:val="24"/>
        </w:rPr>
        <w:t>releasing</w:t>
      </w:r>
      <w:r>
        <w:rPr>
          <w:rFonts w:ascii="Calibri" w:hAnsi="Calibri" w:cs="Calibri"/>
          <w:noProof/>
          <w:color w:val="000000"/>
          <w:spacing w:val="1"/>
          <w:sz w:val="24"/>
        </w:rPr>
        <w:t> </w:t>
      </w:r>
      <w:r>
        <w:rPr>
          <w:noProof/>
          <w:color w:val="000000"/>
          <w:spacing w:val="-2"/>
          <w:sz w:val="24"/>
        </w:rPr>
        <w:t>software</w:t>
      </w:r>
      <w:r>
        <w:rPr>
          <w:rFonts w:ascii="Calibri" w:hAnsi="Calibri" w:cs="Calibri"/>
          <w:noProof/>
          <w:color w:val="000000"/>
          <w:spacing w:val="2"/>
          <w:sz w:val="24"/>
        </w:rPr>
        <w:t> </w:t>
      </w:r>
      <w:r>
        <w:rPr>
          <w:noProof/>
          <w:color w:val="000000"/>
          <w:spacing w:val="-3"/>
          <w:sz w:val="24"/>
        </w:rPr>
        <w:t>code</w:t>
      </w:r>
      <w:r>
        <w:rPr>
          <w:rFonts w:ascii="Calibri" w:hAnsi="Calibri" w:cs="Calibri"/>
          <w:noProof/>
          <w:color w:val="000000"/>
          <w:spacing w:val="2"/>
          <w:sz w:val="24"/>
        </w:rPr>
        <w:t> </w:t>
      </w:r>
      <w:r>
        <w:rPr>
          <w:noProof/>
          <w:color w:val="000000"/>
          <w:spacing w:val="-3"/>
          <w:sz w:val="24"/>
        </w:rPr>
        <w:t>are</w:t>
      </w:r>
      <w:r>
        <w:rPr>
          <w:rFonts w:ascii="Calibri" w:hAnsi="Calibri" w:cs="Calibri"/>
          <w:noProof/>
          <w:color w:val="000000"/>
          <w:spacing w:val="1"/>
          <w:sz w:val="24"/>
        </w:rPr>
        <w:t> </w:t>
      </w:r>
      <w:r>
        <w:rPr>
          <w:noProof/>
          <w:color w:val="000000"/>
          <w:spacing w:val="-3"/>
          <w:sz w:val="24"/>
        </w:rPr>
        <w:t>documented</w:t>
      </w:r>
      <w:r>
        <w:rPr>
          <w:rFonts w:ascii="Calibri" w:hAnsi="Calibri" w:cs="Calibri"/>
          <w:noProof/>
          <w:color w:val="000000"/>
          <w:spacing w:val="6"/>
          <w:sz w:val="24"/>
        </w:rPr>
        <w:t> </w:t>
      </w:r>
      <w:r>
        <w:rPr>
          <w:noProof/>
          <w:color w:val="000000"/>
          <w:spacing w:val="-2"/>
          <w:sz w:val="24"/>
        </w:rPr>
        <w:t>in</w:t>
      </w:r>
      <w:r>
        <w:rPr>
          <w:rFonts w:ascii="Calibri" w:hAnsi="Calibri" w:cs="Calibri"/>
          <w:noProof/>
          <w:color w:val="000000"/>
          <w:spacing w:val="3"/>
          <w:sz w:val="24"/>
        </w:rPr>
        <w:t> </w:t>
      </w:r>
      <w:r>
        <w:rPr>
          <w:noProof/>
          <w:color w:val="000000"/>
          <w:spacing w:val="-2"/>
          <w:sz w:val="24"/>
        </w:rPr>
        <w:t>the</w:t>
      </w:r>
      <w:r>
        <w:rPr>
          <w:rFonts w:ascii="Calibri" w:hAnsi="Calibri" w:cs="Calibri"/>
          <w:noProof/>
          <w:color w:val="000000"/>
          <w:spacing w:val="3"/>
          <w:sz w:val="24"/>
        </w:rPr>
        <w:t> </w:t>
      </w:r>
      <w:r>
        <w:rPr>
          <w:noProof/>
          <w:color w:val="000000"/>
          <w:spacing w:val="-3"/>
          <w:sz w:val="24"/>
        </w:rPr>
        <w:t>planning</w:t>
      </w:r>
      <w:r>
        <w:rPr>
          <w:rFonts w:ascii="Calibri" w:hAnsi="Calibri" w:cs="Calibri"/>
          <w:noProof/>
          <w:color w:val="000000"/>
          <w:spacing w:val="1"/>
          <w:sz w:val="24"/>
        </w:rPr>
        <w:t> </w:t>
      </w:r>
      <w:r>
        <w:rPr>
          <w:noProof/>
          <w:color w:val="000000"/>
          <w:spacing w:val="-3"/>
          <w:sz w:val="24"/>
        </w:rPr>
        <w:t>phase.</w:t>
      </w:r>
    </w:p>
    <w:p w14:paraId="69D9BFC4" w14:textId="77777777" w:rsidR="00C61FEF" w:rsidRPr="00F5248C" w:rsidRDefault="00C61FEF" w:rsidP="00F5248C">
      <w:pPr>
        <w:pStyle w:val="Heading2"/>
        <w:numPr>
          <w:ilvl w:val="0"/>
          <w:numId w:val="0"/>
        </w:numPr>
        <w:ind w:left="62"/>
        <w:rPr>
          <w:sz w:val="24"/>
          <w:szCs w:val="24"/>
        </w:rPr>
      </w:pPr>
      <w:bookmarkStart w:id="555" w:name="_Toc528306984"/>
      <w:r w:rsidRPr="00F5248C">
        <w:rPr>
          <w:sz w:val="24"/>
          <w:szCs w:val="24"/>
        </w:rPr>
        <w:t>3.5.1.2 Security Impact Assessment</w:t>
      </w:r>
      <w:bookmarkEnd w:id="555"/>
    </w:p>
    <w:p w14:paraId="619EBE35" w14:textId="77777777" w:rsidR="00C61FEF" w:rsidRDefault="00C61FEF" w:rsidP="00C61FEF">
      <w:pPr>
        <w:spacing w:line="393" w:lineRule="exact"/>
        <w:ind w:left="62"/>
      </w:pPr>
      <w:r>
        <w:rPr>
          <w:noProof/>
          <w:color w:val="000000"/>
          <w:spacing w:val="-3"/>
          <w:sz w:val="24"/>
        </w:rPr>
        <w:t>Throughout</w:t>
      </w:r>
      <w:r>
        <w:rPr>
          <w:rFonts w:ascii="Calibri" w:hAnsi="Calibri" w:cs="Calibri"/>
          <w:noProof/>
          <w:color w:val="000000"/>
          <w:spacing w:val="3"/>
          <w:sz w:val="24"/>
        </w:rPr>
        <w:t> </w:t>
      </w:r>
      <w:r>
        <w:rPr>
          <w:noProof/>
          <w:color w:val="000000"/>
          <w:spacing w:val="-2"/>
          <w:sz w:val="24"/>
        </w:rPr>
        <w:t>the</w:t>
      </w:r>
      <w:r>
        <w:rPr>
          <w:rFonts w:ascii="Calibri" w:hAnsi="Calibri" w:cs="Calibri"/>
          <w:noProof/>
          <w:color w:val="000000"/>
          <w:spacing w:val="2"/>
          <w:sz w:val="24"/>
        </w:rPr>
        <w:t> </w:t>
      </w:r>
      <w:r>
        <w:rPr>
          <w:noProof/>
          <w:color w:val="000000"/>
          <w:spacing w:val="-3"/>
          <w:sz w:val="24"/>
        </w:rPr>
        <w:t>SDLC,</w:t>
      </w:r>
      <w:r>
        <w:rPr>
          <w:rFonts w:ascii="Calibri" w:hAnsi="Calibri" w:cs="Calibri"/>
          <w:noProof/>
          <w:color w:val="000000"/>
          <w:spacing w:val="3"/>
          <w:sz w:val="24"/>
        </w:rPr>
        <w:t> </w:t>
      </w:r>
      <w:r>
        <w:rPr>
          <w:noProof/>
          <w:color w:val="000000"/>
          <w:spacing w:val="-2"/>
          <w:sz w:val="24"/>
        </w:rPr>
        <w:t>the</w:t>
      </w:r>
      <w:r>
        <w:rPr>
          <w:rFonts w:ascii="Calibri" w:hAnsi="Calibri" w:cs="Calibri"/>
          <w:noProof/>
          <w:color w:val="000000"/>
          <w:spacing w:val="4"/>
          <w:sz w:val="24"/>
        </w:rPr>
        <w:t> </w:t>
      </w:r>
      <w:r>
        <w:rPr>
          <w:noProof/>
          <w:color w:val="000000"/>
          <w:spacing w:val="-4"/>
          <w:sz w:val="24"/>
        </w:rPr>
        <w:t>ISO</w:t>
      </w:r>
      <w:r>
        <w:rPr>
          <w:rFonts w:ascii="Calibri" w:hAnsi="Calibri" w:cs="Calibri"/>
          <w:noProof/>
          <w:color w:val="000000"/>
          <w:spacing w:val="3"/>
          <w:sz w:val="24"/>
        </w:rPr>
        <w:t> </w:t>
      </w:r>
      <w:r>
        <w:rPr>
          <w:noProof/>
          <w:color w:val="000000"/>
          <w:spacing w:val="-3"/>
          <w:sz w:val="24"/>
        </w:rPr>
        <w:t>conducts</w:t>
      </w:r>
      <w:r>
        <w:rPr>
          <w:rFonts w:ascii="Calibri" w:hAnsi="Calibri" w:cs="Calibri"/>
          <w:noProof/>
          <w:color w:val="000000"/>
          <w:spacing w:val="3"/>
          <w:sz w:val="24"/>
        </w:rPr>
        <w:t> </w:t>
      </w:r>
      <w:r>
        <w:rPr>
          <w:noProof/>
          <w:color w:val="000000"/>
          <w:spacing w:val="-2"/>
          <w:sz w:val="24"/>
        </w:rPr>
        <w:t>security</w:t>
      </w:r>
      <w:r>
        <w:rPr>
          <w:rFonts w:ascii="Calibri" w:hAnsi="Calibri" w:cs="Calibri"/>
          <w:noProof/>
          <w:color w:val="000000"/>
          <w:spacing w:val="1"/>
          <w:sz w:val="24"/>
        </w:rPr>
        <w:t> </w:t>
      </w:r>
      <w:r>
        <w:rPr>
          <w:noProof/>
          <w:color w:val="000000"/>
          <w:spacing w:val="-3"/>
          <w:sz w:val="24"/>
        </w:rPr>
        <w:t>impact</w:t>
      </w:r>
      <w:r>
        <w:rPr>
          <w:rFonts w:ascii="Calibri" w:hAnsi="Calibri" w:cs="Calibri"/>
          <w:noProof/>
          <w:color w:val="000000"/>
          <w:spacing w:val="3"/>
          <w:sz w:val="24"/>
        </w:rPr>
        <w:t> </w:t>
      </w:r>
      <w:r>
        <w:rPr>
          <w:noProof/>
          <w:color w:val="000000"/>
          <w:spacing w:val="-3"/>
          <w:sz w:val="24"/>
        </w:rPr>
        <w:t>assessments</w:t>
      </w:r>
      <w:r>
        <w:rPr>
          <w:rFonts w:ascii="Calibri" w:hAnsi="Calibri" w:cs="Calibri"/>
          <w:noProof/>
          <w:color w:val="000000"/>
          <w:spacing w:val="5"/>
          <w:sz w:val="24"/>
        </w:rPr>
        <w:t> </w:t>
      </w:r>
      <w:r>
        <w:rPr>
          <w:noProof/>
          <w:color w:val="000000"/>
          <w:spacing w:val="-2"/>
          <w:sz w:val="24"/>
        </w:rPr>
        <w:t>(SIA).</w:t>
      </w:r>
      <w:r>
        <w:rPr>
          <w:rFonts w:ascii="Calibri" w:hAnsi="Calibri" w:cs="Calibri"/>
          <w:noProof/>
          <w:color w:val="000000"/>
          <w:w w:val="216"/>
          <w:sz w:val="24"/>
        </w:rPr>
        <w:t> </w:t>
      </w:r>
      <w:r>
        <w:rPr>
          <w:noProof/>
          <w:color w:val="000000"/>
          <w:spacing w:val="-3"/>
          <w:sz w:val="24"/>
        </w:rPr>
        <w:t>The</w:t>
      </w:r>
      <w:r>
        <w:rPr>
          <w:rFonts w:ascii="Calibri" w:hAnsi="Calibri" w:cs="Calibri"/>
          <w:noProof/>
          <w:color w:val="000000"/>
          <w:spacing w:val="2"/>
          <w:sz w:val="24"/>
        </w:rPr>
        <w:t> </w:t>
      </w:r>
      <w:r>
        <w:rPr>
          <w:noProof/>
          <w:color w:val="000000"/>
          <w:spacing w:val="-3"/>
          <w:sz w:val="24"/>
        </w:rPr>
        <w:t>phases</w:t>
      </w:r>
      <w:r>
        <w:rPr>
          <w:rFonts w:ascii="Calibri" w:hAnsi="Calibri" w:cs="Calibri"/>
          <w:noProof/>
          <w:color w:val="000000"/>
          <w:spacing w:val="3"/>
          <w:sz w:val="24"/>
        </w:rPr>
        <w:t> </w:t>
      </w:r>
      <w:r>
        <w:rPr>
          <w:noProof/>
          <w:color w:val="000000"/>
          <w:spacing w:val="-3"/>
          <w:sz w:val="24"/>
        </w:rPr>
        <w:t>include</w:t>
      </w:r>
    </w:p>
    <w:p w14:paraId="21F3E8B3" w14:textId="77777777" w:rsidR="00C61FEF" w:rsidRDefault="00C61FEF" w:rsidP="00C61FEF">
      <w:pPr>
        <w:spacing w:line="276" w:lineRule="exact"/>
        <w:ind w:left="62"/>
      </w:pPr>
      <w:r>
        <w:rPr>
          <w:noProof/>
          <w:color w:val="000000"/>
          <w:spacing w:val="-3"/>
          <w:sz w:val="24"/>
        </w:rPr>
        <w:t>requirement</w:t>
      </w:r>
      <w:r>
        <w:rPr>
          <w:rFonts w:ascii="Calibri" w:hAnsi="Calibri" w:cs="Calibri"/>
          <w:noProof/>
          <w:color w:val="000000"/>
          <w:spacing w:val="3"/>
          <w:sz w:val="24"/>
        </w:rPr>
        <w:t> </w:t>
      </w:r>
      <w:r>
        <w:rPr>
          <w:noProof/>
          <w:color w:val="000000"/>
          <w:spacing w:val="-2"/>
          <w:sz w:val="24"/>
        </w:rPr>
        <w:t>definitions</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3"/>
          <w:sz w:val="24"/>
        </w:rPr>
        <w:t>code</w:t>
      </w:r>
      <w:r>
        <w:rPr>
          <w:rFonts w:ascii="Calibri" w:hAnsi="Calibri" w:cs="Calibri"/>
          <w:noProof/>
          <w:color w:val="000000"/>
          <w:spacing w:val="2"/>
          <w:sz w:val="24"/>
        </w:rPr>
        <w:t> </w:t>
      </w:r>
      <w:r>
        <w:rPr>
          <w:noProof/>
          <w:color w:val="000000"/>
          <w:spacing w:val="-3"/>
          <w:sz w:val="24"/>
        </w:rPr>
        <w:t>release.</w:t>
      </w:r>
      <w:r>
        <w:rPr>
          <w:rFonts w:ascii="Calibri" w:hAnsi="Calibri" w:cs="Calibri"/>
          <w:noProof/>
          <w:color w:val="000000"/>
          <w:w w:val="222"/>
          <w:sz w:val="24"/>
        </w:rPr>
        <w:t> </w:t>
      </w:r>
      <w:r>
        <w:rPr>
          <w:noProof/>
          <w:color w:val="000000"/>
          <w:spacing w:val="-3"/>
          <w:sz w:val="24"/>
        </w:rPr>
        <w:t>During</w:t>
      </w:r>
      <w:r>
        <w:rPr>
          <w:rFonts w:ascii="Calibri" w:hAnsi="Calibri" w:cs="Calibri"/>
          <w:noProof/>
          <w:color w:val="000000"/>
          <w:spacing w:val="3"/>
          <w:sz w:val="24"/>
        </w:rPr>
        <w:t> </w:t>
      </w:r>
      <w:r>
        <w:rPr>
          <w:noProof/>
          <w:color w:val="000000"/>
          <w:spacing w:val="-3"/>
          <w:sz w:val="24"/>
        </w:rPr>
        <w:t>code</w:t>
      </w:r>
      <w:r>
        <w:rPr>
          <w:rFonts w:ascii="Calibri" w:hAnsi="Calibri" w:cs="Calibri"/>
          <w:noProof/>
          <w:color w:val="000000"/>
          <w:spacing w:val="2"/>
          <w:sz w:val="24"/>
        </w:rPr>
        <w:t> </w:t>
      </w:r>
      <w:r>
        <w:rPr>
          <w:noProof/>
          <w:color w:val="000000"/>
          <w:spacing w:val="-3"/>
          <w:sz w:val="24"/>
        </w:rPr>
        <w:t>release</w:t>
      </w:r>
      <w:r>
        <w:rPr>
          <w:rFonts w:ascii="Calibri" w:hAnsi="Calibri" w:cs="Calibri"/>
          <w:noProof/>
          <w:color w:val="000000"/>
          <w:spacing w:val="2"/>
          <w:sz w:val="24"/>
        </w:rPr>
        <w:t> </w:t>
      </w:r>
      <w:r>
        <w:rPr>
          <w:noProof/>
          <w:color w:val="000000"/>
          <w:spacing w:val="-3"/>
          <w:sz w:val="24"/>
        </w:rPr>
        <w:t>planning,</w:t>
      </w:r>
      <w:r>
        <w:rPr>
          <w:rFonts w:ascii="Calibri" w:hAnsi="Calibri" w:cs="Calibri"/>
          <w:noProof/>
          <w:color w:val="000000"/>
          <w:spacing w:val="3"/>
          <w:sz w:val="24"/>
        </w:rPr>
        <w:t> </w:t>
      </w:r>
      <w:r>
        <w:rPr>
          <w:noProof/>
          <w:color w:val="000000"/>
          <w:spacing w:val="-2"/>
          <w:sz w:val="24"/>
        </w:rPr>
        <w:t>the</w:t>
      </w:r>
      <w:r>
        <w:rPr>
          <w:rFonts w:ascii="Calibri" w:hAnsi="Calibri" w:cs="Calibri"/>
          <w:noProof/>
          <w:color w:val="000000"/>
          <w:spacing w:val="4"/>
          <w:sz w:val="24"/>
        </w:rPr>
        <w:t> </w:t>
      </w:r>
      <w:r>
        <w:rPr>
          <w:noProof/>
          <w:color w:val="000000"/>
          <w:spacing w:val="-4"/>
          <w:sz w:val="24"/>
        </w:rPr>
        <w:t>ISO</w:t>
      </w:r>
      <w:r>
        <w:rPr>
          <w:rFonts w:ascii="Calibri" w:hAnsi="Calibri" w:cs="Calibri"/>
          <w:noProof/>
          <w:color w:val="000000"/>
          <w:spacing w:val="3"/>
          <w:sz w:val="24"/>
        </w:rPr>
        <w:t> </w:t>
      </w:r>
      <w:r>
        <w:rPr>
          <w:noProof/>
          <w:color w:val="000000"/>
          <w:spacing w:val="-3"/>
          <w:sz w:val="24"/>
        </w:rPr>
        <w:t>will</w:t>
      </w:r>
      <w:r>
        <w:rPr>
          <w:rFonts w:ascii="Calibri" w:hAnsi="Calibri" w:cs="Calibri"/>
          <w:noProof/>
          <w:color w:val="000000"/>
          <w:spacing w:val="3"/>
          <w:sz w:val="24"/>
        </w:rPr>
        <w:t> </w:t>
      </w:r>
      <w:r>
        <w:rPr>
          <w:noProof/>
          <w:color w:val="000000"/>
          <w:spacing w:val="-3"/>
          <w:sz w:val="24"/>
        </w:rPr>
        <w:t>provide</w:t>
      </w:r>
      <w:r>
        <w:rPr>
          <w:rFonts w:ascii="Calibri" w:hAnsi="Calibri" w:cs="Calibri"/>
          <w:noProof/>
          <w:color w:val="000000"/>
          <w:spacing w:val="5"/>
          <w:sz w:val="24"/>
        </w:rPr>
        <w:t> </w:t>
      </w:r>
      <w:r>
        <w:rPr>
          <w:noProof/>
          <w:color w:val="000000"/>
          <w:spacing w:val="-3"/>
          <w:sz w:val="24"/>
        </w:rPr>
        <w:t>the</w:t>
      </w:r>
    </w:p>
    <w:p w14:paraId="2532CEA8" w14:textId="77777777" w:rsidR="00C61FEF" w:rsidRDefault="00C61FEF" w:rsidP="00C61FEF">
      <w:pPr>
        <w:spacing w:line="276" w:lineRule="exact"/>
        <w:ind w:left="62"/>
      </w:pPr>
      <w:r>
        <w:rPr>
          <w:noProof/>
          <w:color w:val="000000"/>
          <w:spacing w:val="-3"/>
          <w:sz w:val="24"/>
        </w:rPr>
        <w:t>SIA.</w:t>
      </w:r>
    </w:p>
    <w:p w14:paraId="292EBC47" w14:textId="77777777" w:rsidR="00C61FEF" w:rsidRPr="00F5248C" w:rsidRDefault="00C61FEF" w:rsidP="00F5248C">
      <w:pPr>
        <w:pStyle w:val="Heading2"/>
        <w:numPr>
          <w:ilvl w:val="0"/>
          <w:numId w:val="0"/>
        </w:numPr>
        <w:ind w:left="62"/>
        <w:rPr>
          <w:sz w:val="24"/>
          <w:szCs w:val="24"/>
        </w:rPr>
      </w:pPr>
      <w:bookmarkStart w:id="556" w:name="_Toc528306985"/>
      <w:r w:rsidRPr="00F5248C">
        <w:rPr>
          <w:sz w:val="24"/>
          <w:szCs w:val="24"/>
        </w:rPr>
        <w:t>3.5.1.3 Release Building</w:t>
      </w:r>
      <w:bookmarkEnd w:id="556"/>
    </w:p>
    <w:p w14:paraId="00F9C0F2" w14:textId="77777777" w:rsidR="00C61FEF" w:rsidRDefault="00C61FEF" w:rsidP="00C61FEF">
      <w:pPr>
        <w:spacing w:line="393" w:lineRule="exact"/>
        <w:ind w:left="62"/>
      </w:pPr>
      <w:r>
        <w:rPr>
          <w:noProof/>
          <w:color w:val="000000"/>
          <w:spacing w:val="-3"/>
          <w:sz w:val="24"/>
        </w:rPr>
        <w:t>Code</w:t>
      </w:r>
      <w:r>
        <w:rPr>
          <w:rFonts w:ascii="Calibri" w:hAnsi="Calibri" w:cs="Calibri"/>
          <w:noProof/>
          <w:color w:val="000000"/>
          <w:spacing w:val="2"/>
          <w:sz w:val="24"/>
        </w:rPr>
        <w:t> </w:t>
      </w:r>
      <w:r>
        <w:rPr>
          <w:noProof/>
          <w:color w:val="000000"/>
          <w:spacing w:val="-2"/>
          <w:sz w:val="24"/>
        </w:rPr>
        <w:t>is</w:t>
      </w:r>
      <w:r>
        <w:rPr>
          <w:rFonts w:ascii="Calibri" w:hAnsi="Calibri" w:cs="Calibri"/>
          <w:noProof/>
          <w:color w:val="000000"/>
          <w:spacing w:val="3"/>
          <w:sz w:val="24"/>
        </w:rPr>
        <w:t> </w:t>
      </w:r>
      <w:r>
        <w:rPr>
          <w:noProof/>
          <w:color w:val="000000"/>
          <w:spacing w:val="-3"/>
          <w:sz w:val="24"/>
        </w:rPr>
        <w:t>packaged</w:t>
      </w:r>
      <w:r>
        <w:rPr>
          <w:rFonts w:ascii="Calibri" w:hAnsi="Calibri" w:cs="Calibri"/>
          <w:noProof/>
          <w:color w:val="000000"/>
          <w:spacing w:val="5"/>
          <w:sz w:val="24"/>
        </w:rPr>
        <w:t> </w:t>
      </w:r>
      <w:r>
        <w:rPr>
          <w:noProof/>
          <w:color w:val="000000"/>
          <w:spacing w:val="-2"/>
          <w:sz w:val="24"/>
        </w:rPr>
        <w:t>for</w:t>
      </w:r>
      <w:r>
        <w:rPr>
          <w:rFonts w:ascii="Calibri" w:hAnsi="Calibri" w:cs="Calibri"/>
          <w:noProof/>
          <w:color w:val="000000"/>
          <w:spacing w:val="2"/>
          <w:sz w:val="24"/>
        </w:rPr>
        <w:t> </w:t>
      </w:r>
      <w:r>
        <w:rPr>
          <w:noProof/>
          <w:color w:val="000000"/>
          <w:spacing w:val="-2"/>
          <w:sz w:val="24"/>
        </w:rPr>
        <w:t>release</w:t>
      </w:r>
      <w:r>
        <w:rPr>
          <w:rFonts w:ascii="Calibri" w:hAnsi="Calibri" w:cs="Calibri"/>
          <w:noProof/>
          <w:color w:val="000000"/>
          <w:spacing w:val="2"/>
          <w:sz w:val="24"/>
        </w:rPr>
        <w:t> </w:t>
      </w:r>
      <w:r>
        <w:rPr>
          <w:noProof/>
          <w:color w:val="000000"/>
          <w:spacing w:val="-2"/>
          <w:sz w:val="24"/>
        </w:rPr>
        <w:t>in</w:t>
      </w:r>
      <w:r>
        <w:rPr>
          <w:rFonts w:ascii="Calibri" w:hAnsi="Calibri" w:cs="Calibri"/>
          <w:noProof/>
          <w:color w:val="000000"/>
          <w:spacing w:val="3"/>
          <w:sz w:val="24"/>
        </w:rPr>
        <w:t> </w:t>
      </w:r>
      <w:r>
        <w:rPr>
          <w:noProof/>
          <w:color w:val="000000"/>
          <w:spacing w:val="-2"/>
          <w:sz w:val="24"/>
        </w:rPr>
        <w:t>this</w:t>
      </w:r>
      <w:r>
        <w:rPr>
          <w:rFonts w:ascii="Calibri" w:hAnsi="Calibri" w:cs="Calibri"/>
          <w:noProof/>
          <w:color w:val="000000"/>
          <w:spacing w:val="3"/>
          <w:sz w:val="24"/>
        </w:rPr>
        <w:t> </w:t>
      </w:r>
      <w:r>
        <w:rPr>
          <w:noProof/>
          <w:color w:val="000000"/>
          <w:spacing w:val="-3"/>
          <w:sz w:val="24"/>
        </w:rPr>
        <w:t>phase.</w:t>
      </w:r>
      <w:r>
        <w:rPr>
          <w:rFonts w:ascii="Calibri" w:hAnsi="Calibri" w:cs="Calibri"/>
          <w:noProof/>
          <w:color w:val="000000"/>
          <w:w w:val="220"/>
          <w:sz w:val="24"/>
        </w:rPr>
        <w:t> </w:t>
      </w:r>
      <w:r>
        <w:rPr>
          <w:noProof/>
          <w:color w:val="000000"/>
          <w:spacing w:val="-3"/>
          <w:sz w:val="24"/>
        </w:rPr>
        <w:t>The</w:t>
      </w:r>
      <w:r>
        <w:rPr>
          <w:rFonts w:ascii="Calibri" w:hAnsi="Calibri" w:cs="Calibri"/>
          <w:noProof/>
          <w:color w:val="000000"/>
          <w:spacing w:val="2"/>
          <w:sz w:val="24"/>
        </w:rPr>
        <w:t> </w:t>
      </w:r>
      <w:r>
        <w:rPr>
          <w:noProof/>
          <w:color w:val="000000"/>
          <w:spacing w:val="-3"/>
          <w:sz w:val="24"/>
        </w:rPr>
        <w:t>package</w:t>
      </w:r>
      <w:r>
        <w:rPr>
          <w:rFonts w:ascii="Calibri" w:hAnsi="Calibri" w:cs="Calibri"/>
          <w:noProof/>
          <w:color w:val="000000"/>
          <w:spacing w:val="2"/>
          <w:sz w:val="24"/>
        </w:rPr>
        <w:t> </w:t>
      </w:r>
      <w:r>
        <w:rPr>
          <w:noProof/>
          <w:color w:val="000000"/>
          <w:spacing w:val="-2"/>
          <w:sz w:val="24"/>
        </w:rPr>
        <w:t>is</w:t>
      </w:r>
      <w:r>
        <w:rPr>
          <w:rFonts w:ascii="Calibri" w:hAnsi="Calibri" w:cs="Calibri"/>
          <w:noProof/>
          <w:color w:val="000000"/>
          <w:spacing w:val="3"/>
          <w:sz w:val="24"/>
        </w:rPr>
        <w:t> </w:t>
      </w:r>
      <w:r>
        <w:rPr>
          <w:noProof/>
          <w:color w:val="000000"/>
          <w:spacing w:val="-3"/>
          <w:sz w:val="24"/>
        </w:rPr>
        <w:t>then</w:t>
      </w:r>
      <w:r>
        <w:rPr>
          <w:rFonts w:ascii="Calibri" w:hAnsi="Calibri" w:cs="Calibri"/>
          <w:noProof/>
          <w:color w:val="000000"/>
          <w:spacing w:val="3"/>
          <w:sz w:val="24"/>
        </w:rPr>
        <w:t> </w:t>
      </w:r>
      <w:r>
        <w:rPr>
          <w:noProof/>
          <w:color w:val="000000"/>
          <w:spacing w:val="-3"/>
          <w:sz w:val="24"/>
        </w:rPr>
        <w:t>deployed</w:t>
      </w:r>
      <w:r>
        <w:rPr>
          <w:rFonts w:ascii="Calibri" w:hAnsi="Calibri" w:cs="Calibri"/>
          <w:noProof/>
          <w:color w:val="000000"/>
          <w:spacing w:val="3"/>
          <w:sz w:val="24"/>
        </w:rPr>
        <w:t> </w:t>
      </w:r>
      <w:r>
        <w:rPr>
          <w:noProof/>
          <w:color w:val="000000"/>
          <w:spacing w:val="-2"/>
          <w:sz w:val="24"/>
        </w:rPr>
        <w:t>to</w:t>
      </w:r>
      <w:r>
        <w:rPr>
          <w:rFonts w:ascii="Calibri" w:hAnsi="Calibri" w:cs="Calibri"/>
          <w:noProof/>
          <w:color w:val="000000"/>
          <w:spacing w:val="5"/>
          <w:sz w:val="24"/>
        </w:rPr>
        <w:t> </w:t>
      </w:r>
      <w:r>
        <w:rPr>
          <w:noProof/>
          <w:color w:val="000000"/>
          <w:spacing w:val="-3"/>
          <w:sz w:val="24"/>
        </w:rPr>
        <w:t>the</w:t>
      </w:r>
      <w:r>
        <w:rPr>
          <w:rFonts w:ascii="Calibri" w:hAnsi="Calibri" w:cs="Calibri"/>
          <w:noProof/>
          <w:color w:val="000000"/>
          <w:spacing w:val="3"/>
          <w:sz w:val="24"/>
        </w:rPr>
        <w:t> </w:t>
      </w:r>
      <w:r>
        <w:rPr>
          <w:noProof/>
          <w:color w:val="000000"/>
          <w:spacing w:val="-3"/>
          <w:sz w:val="24"/>
        </w:rPr>
        <w:t>test/stage</w:t>
      </w:r>
    </w:p>
    <w:p w14:paraId="086BAC87" w14:textId="77777777" w:rsidR="00C61FEF" w:rsidRDefault="00C61FEF" w:rsidP="00C61FEF">
      <w:pPr>
        <w:spacing w:line="276" w:lineRule="exact"/>
        <w:ind w:left="62"/>
      </w:pPr>
      <w:r>
        <w:rPr>
          <w:noProof/>
          <w:color w:val="000000"/>
          <w:spacing w:val="-3"/>
          <w:sz w:val="24"/>
        </w:rPr>
        <w:t>environment</w:t>
      </w:r>
      <w:r>
        <w:rPr>
          <w:rFonts w:ascii="Calibri" w:hAnsi="Calibri" w:cs="Calibri"/>
          <w:noProof/>
          <w:color w:val="000000"/>
          <w:spacing w:val="3"/>
          <w:sz w:val="24"/>
        </w:rPr>
        <w:t> </w:t>
      </w:r>
      <w:r>
        <w:rPr>
          <w:noProof/>
          <w:color w:val="000000"/>
          <w:spacing w:val="-2"/>
          <w:sz w:val="24"/>
        </w:rPr>
        <w:t>for</w:t>
      </w:r>
      <w:r>
        <w:rPr>
          <w:rFonts w:ascii="Calibri" w:hAnsi="Calibri" w:cs="Calibri"/>
          <w:noProof/>
          <w:color w:val="000000"/>
          <w:spacing w:val="2"/>
          <w:sz w:val="24"/>
        </w:rPr>
        <w:t> </w:t>
      </w:r>
      <w:r>
        <w:rPr>
          <w:noProof/>
          <w:color w:val="000000"/>
          <w:spacing w:val="-2"/>
          <w:sz w:val="24"/>
        </w:rPr>
        <w:t>scanning</w:t>
      </w:r>
      <w:r>
        <w:rPr>
          <w:rFonts w:ascii="Calibri" w:hAnsi="Calibri" w:cs="Calibri"/>
          <w:noProof/>
          <w:color w:val="000000"/>
          <w:spacing w:val="1"/>
          <w:sz w:val="24"/>
        </w:rPr>
        <w:t> </w:t>
      </w:r>
      <w:r>
        <w:rPr>
          <w:noProof/>
          <w:color w:val="000000"/>
          <w:spacing w:val="-3"/>
          <w:sz w:val="24"/>
        </w:rPr>
        <w:t>and</w:t>
      </w:r>
      <w:r>
        <w:rPr>
          <w:rFonts w:ascii="Calibri" w:hAnsi="Calibri" w:cs="Calibri"/>
          <w:noProof/>
          <w:color w:val="000000"/>
          <w:spacing w:val="3"/>
          <w:sz w:val="24"/>
        </w:rPr>
        <w:t> </w:t>
      </w:r>
      <w:r>
        <w:rPr>
          <w:noProof/>
          <w:color w:val="000000"/>
          <w:spacing w:val="-2"/>
          <w:sz w:val="24"/>
        </w:rPr>
        <w:t>testing.</w:t>
      </w:r>
    </w:p>
    <w:p w14:paraId="25C67BC1" w14:textId="77777777" w:rsidR="00C61FEF" w:rsidRPr="00F5248C" w:rsidRDefault="00C61FEF" w:rsidP="00F5248C">
      <w:pPr>
        <w:pStyle w:val="Heading2"/>
        <w:numPr>
          <w:ilvl w:val="0"/>
          <w:numId w:val="0"/>
        </w:numPr>
        <w:ind w:left="62"/>
        <w:rPr>
          <w:sz w:val="24"/>
          <w:szCs w:val="24"/>
        </w:rPr>
      </w:pPr>
      <w:bookmarkStart w:id="557" w:name="_Toc528306986"/>
      <w:r w:rsidRPr="00F5248C">
        <w:rPr>
          <w:sz w:val="24"/>
          <w:szCs w:val="24"/>
        </w:rPr>
        <w:t>3.5.1.4 Vulnerability Scanning</w:t>
      </w:r>
      <w:bookmarkEnd w:id="557"/>
    </w:p>
    <w:p w14:paraId="4A866FBF" w14:textId="77777777" w:rsidR="00C61FEF" w:rsidRDefault="00C61FEF" w:rsidP="00C61FEF">
      <w:pPr>
        <w:spacing w:line="393" w:lineRule="exact"/>
        <w:ind w:left="62"/>
      </w:pPr>
      <w:r>
        <w:rPr>
          <w:noProof/>
          <w:color w:val="000000"/>
          <w:spacing w:val="-4"/>
          <w:sz w:val="24"/>
        </w:rPr>
        <w:t>In</w:t>
      </w:r>
      <w:r>
        <w:rPr>
          <w:rFonts w:ascii="Calibri" w:hAnsi="Calibri" w:cs="Calibri"/>
          <w:noProof/>
          <w:color w:val="000000"/>
          <w:spacing w:val="3"/>
          <w:sz w:val="24"/>
        </w:rPr>
        <w:t> </w:t>
      </w:r>
      <w:r>
        <w:rPr>
          <w:noProof/>
          <w:color w:val="000000"/>
          <w:spacing w:val="-2"/>
          <w:sz w:val="24"/>
        </w:rPr>
        <w:t>this</w:t>
      </w:r>
      <w:r>
        <w:rPr>
          <w:rFonts w:ascii="Calibri" w:hAnsi="Calibri" w:cs="Calibri"/>
          <w:noProof/>
          <w:color w:val="000000"/>
          <w:spacing w:val="3"/>
          <w:sz w:val="24"/>
        </w:rPr>
        <w:t> </w:t>
      </w:r>
      <w:r>
        <w:rPr>
          <w:noProof/>
          <w:color w:val="000000"/>
          <w:spacing w:val="-2"/>
          <w:sz w:val="24"/>
        </w:rPr>
        <w:t>phase,</w:t>
      </w:r>
      <w:r>
        <w:rPr>
          <w:rFonts w:ascii="Calibri" w:hAnsi="Calibri" w:cs="Calibri"/>
          <w:noProof/>
          <w:color w:val="000000"/>
          <w:spacing w:val="3"/>
          <w:sz w:val="24"/>
        </w:rPr>
        <w:t> </w:t>
      </w:r>
      <w:r>
        <w:rPr>
          <w:noProof/>
          <w:color w:val="000000"/>
          <w:spacing w:val="-3"/>
          <w:sz w:val="24"/>
        </w:rPr>
        <w:t>a</w:t>
      </w:r>
      <w:r>
        <w:rPr>
          <w:rFonts w:ascii="Calibri" w:hAnsi="Calibri" w:cs="Calibri"/>
          <w:noProof/>
          <w:color w:val="000000"/>
          <w:spacing w:val="2"/>
          <w:sz w:val="24"/>
        </w:rPr>
        <w:t> </w:t>
      </w:r>
      <w:r>
        <w:rPr>
          <w:noProof/>
          <w:color w:val="000000"/>
          <w:spacing w:val="-3"/>
          <w:sz w:val="24"/>
        </w:rPr>
        <w:t>scan</w:t>
      </w:r>
      <w:r>
        <w:rPr>
          <w:rFonts w:ascii="Calibri" w:hAnsi="Calibri" w:cs="Calibri"/>
          <w:noProof/>
          <w:color w:val="000000"/>
          <w:spacing w:val="3"/>
          <w:sz w:val="24"/>
        </w:rPr>
        <w:t> </w:t>
      </w:r>
      <w:r>
        <w:rPr>
          <w:noProof/>
          <w:color w:val="000000"/>
          <w:spacing w:val="-2"/>
          <w:sz w:val="24"/>
        </w:rPr>
        <w:t>is</w:t>
      </w:r>
      <w:r>
        <w:rPr>
          <w:rFonts w:ascii="Calibri" w:hAnsi="Calibri" w:cs="Calibri"/>
          <w:noProof/>
          <w:color w:val="000000"/>
          <w:spacing w:val="3"/>
          <w:sz w:val="24"/>
        </w:rPr>
        <w:t> </w:t>
      </w:r>
      <w:r>
        <w:rPr>
          <w:noProof/>
          <w:color w:val="000000"/>
          <w:spacing w:val="-3"/>
          <w:sz w:val="24"/>
        </w:rPr>
        <w:t>conducted</w:t>
      </w:r>
      <w:r>
        <w:rPr>
          <w:rFonts w:ascii="Calibri" w:hAnsi="Calibri" w:cs="Calibri"/>
          <w:noProof/>
          <w:color w:val="000000"/>
          <w:spacing w:val="3"/>
          <w:sz w:val="24"/>
        </w:rPr>
        <w:t> </w:t>
      </w:r>
      <w:r>
        <w:rPr>
          <w:noProof/>
          <w:color w:val="000000"/>
          <w:spacing w:val="-2"/>
          <w:sz w:val="24"/>
        </w:rPr>
        <w:t>to</w:t>
      </w:r>
      <w:r>
        <w:rPr>
          <w:rFonts w:ascii="Calibri" w:hAnsi="Calibri" w:cs="Calibri"/>
          <w:noProof/>
          <w:color w:val="000000"/>
          <w:spacing w:val="3"/>
          <w:sz w:val="24"/>
        </w:rPr>
        <w:t> </w:t>
      </w:r>
      <w:r>
        <w:rPr>
          <w:noProof/>
          <w:color w:val="000000"/>
          <w:spacing w:val="-2"/>
          <w:sz w:val="24"/>
        </w:rPr>
        <w:t>identify</w:t>
      </w:r>
      <w:r>
        <w:rPr>
          <w:rFonts w:ascii="Calibri" w:hAnsi="Calibri" w:cs="Calibri"/>
          <w:noProof/>
          <w:color w:val="000000"/>
          <w:spacing w:val="-1"/>
          <w:sz w:val="24"/>
        </w:rPr>
        <w:t> </w:t>
      </w:r>
      <w:r>
        <w:rPr>
          <w:noProof/>
          <w:color w:val="000000"/>
          <w:spacing w:val="-2"/>
          <w:sz w:val="24"/>
        </w:rPr>
        <w:t>vulnerabilities.</w:t>
      </w:r>
      <w:r>
        <w:rPr>
          <w:rFonts w:ascii="Calibri" w:hAnsi="Calibri" w:cs="Calibri"/>
          <w:noProof/>
          <w:color w:val="000000"/>
          <w:w w:val="226"/>
          <w:sz w:val="24"/>
        </w:rPr>
        <w:t> </w:t>
      </w:r>
      <w:r>
        <w:rPr>
          <w:noProof/>
          <w:color w:val="000000"/>
          <w:spacing w:val="-3"/>
          <w:sz w:val="24"/>
        </w:rPr>
        <w:t>Identified</w:t>
      </w:r>
      <w:r>
        <w:rPr>
          <w:rFonts w:ascii="Calibri" w:hAnsi="Calibri" w:cs="Calibri"/>
          <w:noProof/>
          <w:color w:val="000000"/>
          <w:spacing w:val="3"/>
          <w:sz w:val="24"/>
        </w:rPr>
        <w:t> </w:t>
      </w:r>
      <w:r>
        <w:rPr>
          <w:noProof/>
          <w:color w:val="000000"/>
          <w:spacing w:val="-2"/>
          <w:sz w:val="24"/>
        </w:rPr>
        <w:t>vulnerabilities</w:t>
      </w:r>
      <w:r>
        <w:rPr>
          <w:rFonts w:ascii="Calibri" w:hAnsi="Calibri" w:cs="Calibri"/>
          <w:noProof/>
          <w:color w:val="000000"/>
          <w:spacing w:val="3"/>
          <w:sz w:val="24"/>
        </w:rPr>
        <w:t> </w:t>
      </w:r>
      <w:r>
        <w:rPr>
          <w:noProof/>
          <w:color w:val="000000"/>
          <w:spacing w:val="-2"/>
          <w:sz w:val="24"/>
        </w:rPr>
        <w:t>will</w:t>
      </w:r>
      <w:r>
        <w:rPr>
          <w:rFonts w:ascii="Calibri" w:hAnsi="Calibri" w:cs="Calibri"/>
          <w:noProof/>
          <w:color w:val="000000"/>
          <w:spacing w:val="3"/>
          <w:sz w:val="24"/>
        </w:rPr>
        <w:t> </w:t>
      </w:r>
      <w:r>
        <w:rPr>
          <w:noProof/>
          <w:color w:val="000000"/>
          <w:spacing w:val="-3"/>
          <w:sz w:val="24"/>
        </w:rPr>
        <w:t>be</w:t>
      </w:r>
    </w:p>
    <w:p w14:paraId="2279BF4E" w14:textId="77777777" w:rsidR="00C61FEF" w:rsidRDefault="00C61FEF" w:rsidP="00C61FEF">
      <w:pPr>
        <w:spacing w:line="276" w:lineRule="exact"/>
        <w:ind w:left="62"/>
      </w:pPr>
      <w:r>
        <w:rPr>
          <w:noProof/>
          <w:color w:val="000000"/>
          <w:spacing w:val="-3"/>
          <w:sz w:val="24"/>
        </w:rPr>
        <w:t>remediated</w:t>
      </w:r>
      <w:r>
        <w:rPr>
          <w:rFonts w:ascii="Calibri" w:hAnsi="Calibri" w:cs="Calibri"/>
          <w:noProof/>
          <w:color w:val="000000"/>
          <w:spacing w:val="3"/>
          <w:sz w:val="24"/>
        </w:rPr>
        <w:t> </w:t>
      </w:r>
      <w:r>
        <w:rPr>
          <w:noProof/>
          <w:color w:val="000000"/>
          <w:spacing w:val="-2"/>
          <w:sz w:val="24"/>
        </w:rPr>
        <w:t>prior</w:t>
      </w:r>
      <w:r>
        <w:rPr>
          <w:rFonts w:ascii="Calibri" w:hAnsi="Calibri" w:cs="Calibri"/>
          <w:noProof/>
          <w:color w:val="000000"/>
          <w:spacing w:val="2"/>
          <w:sz w:val="24"/>
        </w:rPr>
        <w:t> </w:t>
      </w:r>
      <w:r>
        <w:rPr>
          <w:noProof/>
          <w:color w:val="000000"/>
          <w:spacing w:val="-2"/>
          <w:sz w:val="24"/>
        </w:rPr>
        <w:t>to</w:t>
      </w:r>
      <w:r>
        <w:rPr>
          <w:rFonts w:ascii="Calibri" w:hAnsi="Calibri" w:cs="Calibri"/>
          <w:noProof/>
          <w:color w:val="000000"/>
          <w:spacing w:val="3"/>
          <w:sz w:val="24"/>
        </w:rPr>
        <w:t> </w:t>
      </w:r>
      <w:r>
        <w:rPr>
          <w:noProof/>
          <w:color w:val="000000"/>
          <w:spacing w:val="-2"/>
          <w:sz w:val="24"/>
        </w:rPr>
        <w:t>release.</w:t>
      </w:r>
    </w:p>
    <w:p w14:paraId="33ACC517" w14:textId="77777777" w:rsidR="00C61FEF" w:rsidRPr="00F5248C" w:rsidRDefault="00C61FEF" w:rsidP="00F5248C">
      <w:pPr>
        <w:pStyle w:val="Heading2"/>
        <w:numPr>
          <w:ilvl w:val="0"/>
          <w:numId w:val="0"/>
        </w:numPr>
        <w:ind w:left="62"/>
        <w:rPr>
          <w:sz w:val="24"/>
          <w:szCs w:val="24"/>
        </w:rPr>
      </w:pPr>
      <w:bookmarkStart w:id="558" w:name="_Toc528306987"/>
      <w:r w:rsidRPr="00F5248C">
        <w:rPr>
          <w:sz w:val="24"/>
          <w:szCs w:val="24"/>
        </w:rPr>
        <w:lastRenderedPageBreak/>
        <w:t>3.5.1.5 User Acceptance Testing</w:t>
      </w:r>
      <w:bookmarkEnd w:id="558"/>
    </w:p>
    <w:p w14:paraId="0611CE36" w14:textId="77777777" w:rsidR="00C61FEF" w:rsidRDefault="00C61FEF" w:rsidP="00C61FEF">
      <w:pPr>
        <w:spacing w:line="393" w:lineRule="exact"/>
        <w:ind w:left="62"/>
      </w:pPr>
      <w:r>
        <w:rPr>
          <w:noProof/>
          <w:color w:val="000000"/>
          <w:spacing w:val="-3"/>
          <w:sz w:val="24"/>
        </w:rPr>
        <w:t>Application</w:t>
      </w:r>
      <w:r>
        <w:rPr>
          <w:rFonts w:ascii="Calibri" w:hAnsi="Calibri" w:cs="Calibri"/>
          <w:noProof/>
          <w:color w:val="000000"/>
          <w:spacing w:val="3"/>
          <w:sz w:val="24"/>
        </w:rPr>
        <w:t> </w:t>
      </w:r>
      <w:r>
        <w:rPr>
          <w:noProof/>
          <w:color w:val="000000"/>
          <w:spacing w:val="-2"/>
          <w:sz w:val="24"/>
        </w:rPr>
        <w:t>testing</w:t>
      </w:r>
      <w:r>
        <w:rPr>
          <w:rFonts w:ascii="Calibri" w:hAnsi="Calibri" w:cs="Calibri"/>
          <w:noProof/>
          <w:color w:val="000000"/>
          <w:spacing w:val="1"/>
          <w:sz w:val="24"/>
        </w:rPr>
        <w:t> </w:t>
      </w:r>
      <w:r>
        <w:rPr>
          <w:noProof/>
          <w:color w:val="000000"/>
          <w:spacing w:val="-2"/>
          <w:sz w:val="24"/>
        </w:rPr>
        <w:t>is</w:t>
      </w:r>
      <w:r>
        <w:rPr>
          <w:rFonts w:ascii="Calibri" w:hAnsi="Calibri" w:cs="Calibri"/>
          <w:noProof/>
          <w:color w:val="000000"/>
          <w:spacing w:val="3"/>
          <w:sz w:val="24"/>
        </w:rPr>
        <w:t> </w:t>
      </w:r>
      <w:r>
        <w:rPr>
          <w:noProof/>
          <w:color w:val="000000"/>
          <w:spacing w:val="-3"/>
          <w:sz w:val="24"/>
        </w:rPr>
        <w:t>conducted</w:t>
      </w:r>
      <w:r>
        <w:rPr>
          <w:rFonts w:ascii="Calibri" w:hAnsi="Calibri" w:cs="Calibri"/>
          <w:noProof/>
          <w:color w:val="000000"/>
          <w:spacing w:val="3"/>
          <w:sz w:val="24"/>
        </w:rPr>
        <w:t> </w:t>
      </w:r>
      <w:r>
        <w:rPr>
          <w:noProof/>
          <w:color w:val="000000"/>
          <w:spacing w:val="-1"/>
          <w:sz w:val="24"/>
        </w:rPr>
        <w:t>by</w:t>
      </w:r>
      <w:r>
        <w:rPr>
          <w:rFonts w:ascii="Calibri" w:hAnsi="Calibri" w:cs="Calibri"/>
          <w:noProof/>
          <w:color w:val="000000"/>
          <w:spacing w:val="-1"/>
          <w:sz w:val="24"/>
        </w:rPr>
        <w:t> </w:t>
      </w:r>
      <w:r>
        <w:rPr>
          <w:noProof/>
          <w:color w:val="000000"/>
          <w:spacing w:val="-3"/>
          <w:sz w:val="24"/>
        </w:rPr>
        <w:t>end</w:t>
      </w:r>
      <w:r>
        <w:rPr>
          <w:rFonts w:ascii="Calibri" w:hAnsi="Calibri" w:cs="Calibri"/>
          <w:noProof/>
          <w:color w:val="000000"/>
          <w:spacing w:val="3"/>
          <w:sz w:val="24"/>
        </w:rPr>
        <w:t> </w:t>
      </w:r>
      <w:r>
        <w:rPr>
          <w:noProof/>
          <w:color w:val="000000"/>
          <w:spacing w:val="-2"/>
          <w:sz w:val="24"/>
        </w:rPr>
        <w:t>users.</w:t>
      </w:r>
      <w:r>
        <w:rPr>
          <w:rFonts w:ascii="Calibri" w:hAnsi="Calibri" w:cs="Calibri"/>
          <w:noProof/>
          <w:color w:val="000000"/>
          <w:w w:val="218"/>
          <w:sz w:val="24"/>
        </w:rPr>
        <w:t> </w:t>
      </w:r>
      <w:r>
        <w:rPr>
          <w:noProof/>
          <w:color w:val="000000"/>
          <w:spacing w:val="-3"/>
          <w:sz w:val="24"/>
        </w:rPr>
        <w:t>Feedback</w:t>
      </w:r>
      <w:r>
        <w:rPr>
          <w:rFonts w:ascii="Calibri" w:hAnsi="Calibri" w:cs="Calibri"/>
          <w:noProof/>
          <w:color w:val="000000"/>
          <w:spacing w:val="3"/>
          <w:sz w:val="24"/>
        </w:rPr>
        <w:t> </w:t>
      </w:r>
      <w:r>
        <w:rPr>
          <w:noProof/>
          <w:color w:val="000000"/>
          <w:spacing w:val="-2"/>
          <w:sz w:val="24"/>
        </w:rPr>
        <w:t>is</w:t>
      </w:r>
      <w:r>
        <w:rPr>
          <w:rFonts w:ascii="Calibri" w:hAnsi="Calibri" w:cs="Calibri"/>
          <w:noProof/>
          <w:color w:val="000000"/>
          <w:spacing w:val="3"/>
          <w:sz w:val="24"/>
        </w:rPr>
        <w:t> </w:t>
      </w:r>
      <w:r>
        <w:rPr>
          <w:noProof/>
          <w:color w:val="000000"/>
          <w:spacing w:val="-3"/>
          <w:sz w:val="24"/>
        </w:rPr>
        <w:t>then</w:t>
      </w:r>
      <w:r>
        <w:rPr>
          <w:rFonts w:ascii="Calibri" w:hAnsi="Calibri" w:cs="Calibri"/>
          <w:noProof/>
          <w:color w:val="000000"/>
          <w:spacing w:val="3"/>
          <w:sz w:val="24"/>
        </w:rPr>
        <w:t> </w:t>
      </w:r>
      <w:r>
        <w:rPr>
          <w:noProof/>
          <w:color w:val="000000"/>
          <w:spacing w:val="-3"/>
          <w:sz w:val="24"/>
        </w:rPr>
        <w:t>incorporated</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3"/>
          <w:sz w:val="24"/>
        </w:rPr>
        <w:t> </w:t>
      </w:r>
      <w:r>
        <w:rPr>
          <w:noProof/>
          <w:color w:val="000000"/>
          <w:spacing w:val="-2"/>
          <w:sz w:val="24"/>
        </w:rPr>
        <w:t>necessary</w:t>
      </w:r>
    </w:p>
    <w:p w14:paraId="7420B2B3" w14:textId="77777777" w:rsidR="00C61FEF" w:rsidRDefault="00C61FEF" w:rsidP="00C61FEF">
      <w:pPr>
        <w:spacing w:line="276" w:lineRule="exact"/>
        <w:ind w:left="62"/>
      </w:pPr>
      <w:r>
        <w:rPr>
          <w:noProof/>
          <w:color w:val="000000"/>
          <w:spacing w:val="-3"/>
          <w:sz w:val="24"/>
        </w:rPr>
        <w:t>changes</w:t>
      </w:r>
      <w:r>
        <w:rPr>
          <w:rFonts w:ascii="Calibri" w:hAnsi="Calibri" w:cs="Calibri"/>
          <w:noProof/>
          <w:color w:val="000000"/>
          <w:spacing w:val="3"/>
          <w:sz w:val="24"/>
        </w:rPr>
        <w:t> </w:t>
      </w:r>
      <w:r>
        <w:rPr>
          <w:noProof/>
          <w:color w:val="000000"/>
          <w:spacing w:val="-2"/>
          <w:sz w:val="24"/>
        </w:rPr>
        <w:t>are</w:t>
      </w:r>
      <w:r>
        <w:rPr>
          <w:rFonts w:ascii="Calibri" w:hAnsi="Calibri" w:cs="Calibri"/>
          <w:noProof/>
          <w:color w:val="000000"/>
          <w:spacing w:val="1"/>
          <w:sz w:val="24"/>
        </w:rPr>
        <w:t> </w:t>
      </w:r>
      <w:r>
        <w:rPr>
          <w:noProof/>
          <w:color w:val="000000"/>
          <w:spacing w:val="-3"/>
          <w:sz w:val="24"/>
        </w:rPr>
        <w:t>made</w:t>
      </w:r>
      <w:r>
        <w:rPr>
          <w:rFonts w:ascii="Calibri" w:hAnsi="Calibri" w:cs="Calibri"/>
          <w:noProof/>
          <w:color w:val="000000"/>
          <w:spacing w:val="2"/>
          <w:sz w:val="24"/>
        </w:rPr>
        <w:t> </w:t>
      </w:r>
      <w:r>
        <w:rPr>
          <w:noProof/>
          <w:color w:val="000000"/>
          <w:spacing w:val="-2"/>
          <w:sz w:val="24"/>
        </w:rPr>
        <w:t>prior</w:t>
      </w:r>
      <w:r>
        <w:rPr>
          <w:rFonts w:ascii="Calibri" w:hAnsi="Calibri" w:cs="Calibri"/>
          <w:noProof/>
          <w:color w:val="000000"/>
          <w:spacing w:val="2"/>
          <w:sz w:val="24"/>
        </w:rPr>
        <w:t> </w:t>
      </w:r>
      <w:r>
        <w:rPr>
          <w:noProof/>
          <w:color w:val="000000"/>
          <w:spacing w:val="-1"/>
          <w:sz w:val="24"/>
        </w:rPr>
        <w:t>to</w:t>
      </w:r>
      <w:r>
        <w:rPr>
          <w:rFonts w:ascii="Calibri" w:hAnsi="Calibri" w:cs="Calibri"/>
          <w:noProof/>
          <w:color w:val="000000"/>
          <w:spacing w:val="3"/>
          <w:sz w:val="24"/>
        </w:rPr>
        <w:t> </w:t>
      </w:r>
      <w:r>
        <w:rPr>
          <w:noProof/>
          <w:color w:val="000000"/>
          <w:spacing w:val="-3"/>
          <w:sz w:val="24"/>
        </w:rPr>
        <w:t>release.</w:t>
      </w:r>
    </w:p>
    <w:p w14:paraId="25746900" w14:textId="77777777" w:rsidR="00C61FEF" w:rsidRPr="00F5248C" w:rsidRDefault="00C61FEF" w:rsidP="00F5248C">
      <w:pPr>
        <w:pStyle w:val="Heading2"/>
        <w:numPr>
          <w:ilvl w:val="0"/>
          <w:numId w:val="0"/>
        </w:numPr>
        <w:ind w:left="62"/>
        <w:rPr>
          <w:sz w:val="24"/>
          <w:szCs w:val="24"/>
        </w:rPr>
      </w:pPr>
      <w:bookmarkStart w:id="559" w:name="_Toc528306988"/>
      <w:r w:rsidRPr="00F5248C">
        <w:rPr>
          <w:sz w:val="24"/>
          <w:szCs w:val="24"/>
        </w:rPr>
        <w:t>3.5.1.6 Release Deployment</w:t>
      </w:r>
      <w:bookmarkEnd w:id="559"/>
    </w:p>
    <w:p w14:paraId="7DECF518" w14:textId="77777777" w:rsidR="00C61FEF" w:rsidRDefault="00C61FEF" w:rsidP="00C61FEF">
      <w:pPr>
        <w:spacing w:line="393" w:lineRule="exact"/>
        <w:ind w:left="62"/>
      </w:pPr>
      <w:r>
        <w:rPr>
          <w:noProof/>
          <w:color w:val="000000"/>
          <w:spacing w:val="-3"/>
          <w:sz w:val="24"/>
        </w:rPr>
        <w:t>The</w:t>
      </w:r>
      <w:r>
        <w:rPr>
          <w:rFonts w:ascii="Calibri" w:hAnsi="Calibri" w:cs="Calibri"/>
          <w:noProof/>
          <w:color w:val="000000"/>
          <w:spacing w:val="2"/>
          <w:sz w:val="24"/>
        </w:rPr>
        <w:t> </w:t>
      </w:r>
      <w:r>
        <w:rPr>
          <w:noProof/>
          <w:color w:val="000000"/>
          <w:spacing w:val="-3"/>
          <w:sz w:val="24"/>
        </w:rPr>
        <w:t>release</w:t>
      </w:r>
      <w:r>
        <w:rPr>
          <w:rFonts w:ascii="Calibri" w:hAnsi="Calibri" w:cs="Calibri"/>
          <w:noProof/>
          <w:color w:val="000000"/>
          <w:spacing w:val="2"/>
          <w:sz w:val="24"/>
        </w:rPr>
        <w:t> </w:t>
      </w:r>
      <w:r>
        <w:rPr>
          <w:noProof/>
          <w:color w:val="000000"/>
          <w:spacing w:val="-3"/>
          <w:sz w:val="24"/>
        </w:rPr>
        <w:t>deployment</w:t>
      </w:r>
      <w:r>
        <w:rPr>
          <w:rFonts w:ascii="Calibri" w:hAnsi="Calibri" w:cs="Calibri"/>
          <w:noProof/>
          <w:color w:val="000000"/>
          <w:spacing w:val="3"/>
          <w:sz w:val="24"/>
        </w:rPr>
        <w:t> </w:t>
      </w:r>
      <w:r>
        <w:rPr>
          <w:noProof/>
          <w:color w:val="000000"/>
          <w:spacing w:val="-2"/>
          <w:sz w:val="24"/>
        </w:rPr>
        <w:t>step</w:t>
      </w:r>
      <w:r>
        <w:rPr>
          <w:rFonts w:ascii="Calibri" w:hAnsi="Calibri" w:cs="Calibri"/>
          <w:noProof/>
          <w:color w:val="000000"/>
          <w:spacing w:val="3"/>
          <w:sz w:val="24"/>
        </w:rPr>
        <w:t> </w:t>
      </w:r>
      <w:r>
        <w:rPr>
          <w:noProof/>
          <w:color w:val="000000"/>
          <w:spacing w:val="-2"/>
          <w:sz w:val="24"/>
        </w:rPr>
        <w:t>installs</w:t>
      </w:r>
      <w:r>
        <w:rPr>
          <w:rFonts w:ascii="Calibri" w:hAnsi="Calibri" w:cs="Calibri"/>
          <w:noProof/>
          <w:color w:val="000000"/>
          <w:spacing w:val="3"/>
          <w:sz w:val="24"/>
        </w:rPr>
        <w:t> </w:t>
      </w:r>
      <w:r>
        <w:rPr>
          <w:noProof/>
          <w:color w:val="000000"/>
          <w:spacing w:val="-3"/>
          <w:sz w:val="24"/>
        </w:rPr>
        <w:t>the</w:t>
      </w:r>
      <w:r>
        <w:rPr>
          <w:rFonts w:ascii="Calibri" w:hAnsi="Calibri" w:cs="Calibri"/>
          <w:noProof/>
          <w:color w:val="000000"/>
          <w:spacing w:val="3"/>
          <w:sz w:val="24"/>
        </w:rPr>
        <w:t> </w:t>
      </w:r>
      <w:r>
        <w:rPr>
          <w:noProof/>
          <w:color w:val="000000"/>
          <w:spacing w:val="-3"/>
          <w:sz w:val="24"/>
        </w:rPr>
        <w:t>software</w:t>
      </w:r>
      <w:r>
        <w:rPr>
          <w:rFonts w:ascii="Calibri" w:hAnsi="Calibri" w:cs="Calibri"/>
          <w:noProof/>
          <w:color w:val="000000"/>
          <w:spacing w:val="1"/>
          <w:sz w:val="24"/>
        </w:rPr>
        <w:t> </w:t>
      </w:r>
      <w:r>
        <w:rPr>
          <w:noProof/>
          <w:color w:val="000000"/>
          <w:spacing w:val="-3"/>
          <w:sz w:val="24"/>
        </w:rPr>
        <w:t>release</w:t>
      </w:r>
      <w:r>
        <w:rPr>
          <w:rFonts w:ascii="Calibri" w:hAnsi="Calibri" w:cs="Calibri"/>
          <w:noProof/>
          <w:color w:val="000000"/>
          <w:spacing w:val="2"/>
          <w:sz w:val="24"/>
        </w:rPr>
        <w:t> </w:t>
      </w:r>
      <w:r>
        <w:rPr>
          <w:noProof/>
          <w:color w:val="000000"/>
          <w:spacing w:val="-2"/>
          <w:sz w:val="24"/>
        </w:rPr>
        <w:t>in</w:t>
      </w:r>
      <w:r>
        <w:rPr>
          <w:rFonts w:ascii="Calibri" w:hAnsi="Calibri" w:cs="Calibri"/>
          <w:noProof/>
          <w:color w:val="000000"/>
          <w:spacing w:val="3"/>
          <w:sz w:val="24"/>
        </w:rPr>
        <w:t> </w:t>
      </w:r>
      <w:r>
        <w:rPr>
          <w:noProof/>
          <w:color w:val="000000"/>
          <w:spacing w:val="-2"/>
          <w:sz w:val="24"/>
        </w:rPr>
        <w:t>the</w:t>
      </w:r>
      <w:r>
        <w:rPr>
          <w:rFonts w:ascii="Calibri" w:hAnsi="Calibri" w:cs="Calibri"/>
          <w:noProof/>
          <w:color w:val="000000"/>
          <w:spacing w:val="2"/>
          <w:sz w:val="24"/>
        </w:rPr>
        <w:t> </w:t>
      </w:r>
      <w:r>
        <w:rPr>
          <w:noProof/>
          <w:color w:val="000000"/>
          <w:spacing w:val="-3"/>
          <w:sz w:val="24"/>
        </w:rPr>
        <w:t>production</w:t>
      </w:r>
      <w:r>
        <w:rPr>
          <w:rFonts w:ascii="Calibri" w:hAnsi="Calibri" w:cs="Calibri"/>
          <w:noProof/>
          <w:color w:val="000000"/>
          <w:spacing w:val="3"/>
          <w:sz w:val="24"/>
        </w:rPr>
        <w:t> </w:t>
      </w:r>
      <w:r>
        <w:rPr>
          <w:noProof/>
          <w:color w:val="000000"/>
          <w:spacing w:val="-3"/>
          <w:sz w:val="24"/>
        </w:rPr>
        <w:t>environment.</w:t>
      </w:r>
      <w:r>
        <w:rPr>
          <w:rFonts w:ascii="Calibri" w:hAnsi="Calibri" w:cs="Calibri"/>
          <w:noProof/>
          <w:color w:val="000000"/>
          <w:w w:val="224"/>
          <w:sz w:val="24"/>
        </w:rPr>
        <w:t> </w:t>
      </w:r>
      <w:r>
        <w:rPr>
          <w:noProof/>
          <w:color w:val="000000"/>
          <w:spacing w:val="-3"/>
          <w:sz w:val="24"/>
        </w:rPr>
        <w:t>Testing</w:t>
      </w:r>
    </w:p>
    <w:p w14:paraId="0683A098" w14:textId="77777777" w:rsidR="00C61FEF" w:rsidRDefault="00C61FEF" w:rsidP="00C61FEF">
      <w:pPr>
        <w:spacing w:line="276" w:lineRule="exact"/>
        <w:ind w:left="62"/>
      </w:pPr>
      <w:r>
        <w:rPr>
          <w:noProof/>
          <w:color w:val="000000"/>
          <w:spacing w:val="-2"/>
          <w:sz w:val="24"/>
        </w:rPr>
        <w:t>is</w:t>
      </w:r>
      <w:r>
        <w:rPr>
          <w:rFonts w:ascii="Calibri" w:hAnsi="Calibri" w:cs="Calibri"/>
          <w:noProof/>
          <w:color w:val="000000"/>
          <w:spacing w:val="3"/>
          <w:sz w:val="24"/>
        </w:rPr>
        <w:t> </w:t>
      </w:r>
      <w:r>
        <w:rPr>
          <w:noProof/>
          <w:color w:val="000000"/>
          <w:spacing w:val="-3"/>
          <w:sz w:val="24"/>
        </w:rPr>
        <w:t>conducted</w:t>
      </w:r>
      <w:r>
        <w:rPr>
          <w:rFonts w:ascii="Calibri" w:hAnsi="Calibri" w:cs="Calibri"/>
          <w:noProof/>
          <w:color w:val="000000"/>
          <w:spacing w:val="3"/>
          <w:sz w:val="24"/>
        </w:rPr>
        <w:t> </w:t>
      </w:r>
      <w:r>
        <w:rPr>
          <w:noProof/>
          <w:color w:val="000000"/>
          <w:spacing w:val="-3"/>
          <w:sz w:val="24"/>
        </w:rPr>
        <w:t>subsequently</w:t>
      </w:r>
      <w:r>
        <w:rPr>
          <w:rFonts w:ascii="Calibri" w:hAnsi="Calibri" w:cs="Calibri"/>
          <w:noProof/>
          <w:color w:val="000000"/>
          <w:sz w:val="24"/>
        </w:rPr>
        <w:t> </w:t>
      </w:r>
      <w:r>
        <w:rPr>
          <w:noProof/>
          <w:color w:val="000000"/>
          <w:spacing w:val="-2"/>
          <w:sz w:val="24"/>
        </w:rPr>
        <w:t>to</w:t>
      </w:r>
      <w:r>
        <w:rPr>
          <w:rFonts w:ascii="Calibri" w:hAnsi="Calibri" w:cs="Calibri"/>
          <w:noProof/>
          <w:color w:val="000000"/>
          <w:spacing w:val="3"/>
          <w:sz w:val="24"/>
        </w:rPr>
        <w:t> </w:t>
      </w:r>
      <w:r>
        <w:rPr>
          <w:noProof/>
          <w:color w:val="000000"/>
          <w:spacing w:val="-2"/>
          <w:sz w:val="24"/>
        </w:rPr>
        <w:t>validate</w:t>
      </w:r>
      <w:r>
        <w:rPr>
          <w:rFonts w:ascii="Calibri" w:hAnsi="Calibri" w:cs="Calibri"/>
          <w:noProof/>
          <w:color w:val="000000"/>
          <w:spacing w:val="2"/>
          <w:sz w:val="24"/>
        </w:rPr>
        <w:t> </w:t>
      </w:r>
      <w:r>
        <w:rPr>
          <w:noProof/>
          <w:color w:val="000000"/>
          <w:spacing w:val="-2"/>
          <w:sz w:val="24"/>
        </w:rPr>
        <w:t>installation.</w:t>
      </w:r>
    </w:p>
    <w:p w14:paraId="0CE1BE14" w14:textId="114E1D56" w:rsidR="00C61FEF" w:rsidRDefault="00C61FEF" w:rsidP="00C61FEF">
      <w:pPr>
        <w:spacing w:line="276" w:lineRule="exact"/>
        <w:ind w:left="62"/>
      </w:pPr>
    </w:p>
    <w:p w14:paraId="7C632E6B" w14:textId="23BD2F91" w:rsidR="00C61FEF" w:rsidRPr="004E0A19" w:rsidRDefault="00C61FEF" w:rsidP="004E0A19">
      <w:pPr>
        <w:pStyle w:val="Heading2"/>
        <w:numPr>
          <w:ilvl w:val="0"/>
          <w:numId w:val="0"/>
        </w:numPr>
        <w:ind w:left="62"/>
        <w:rPr>
          <w:sz w:val="28"/>
        </w:rPr>
      </w:pPr>
      <w:bookmarkStart w:id="560" w:name="_Toc528306989"/>
      <w:r w:rsidRPr="00F5248C">
        <w:rPr>
          <w:sz w:val="28"/>
        </w:rPr>
        <w:t>3.5.2 Version Control</w:t>
      </w:r>
      <w:bookmarkEnd w:id="560"/>
    </w:p>
    <w:p w14:paraId="03F8C8E5" w14:textId="77777777" w:rsidR="00C61FEF" w:rsidRPr="00F5248C" w:rsidRDefault="00C61FEF" w:rsidP="00F5248C">
      <w:pPr>
        <w:pStyle w:val="Heading2"/>
        <w:numPr>
          <w:ilvl w:val="0"/>
          <w:numId w:val="0"/>
        </w:numPr>
        <w:ind w:left="62"/>
        <w:rPr>
          <w:sz w:val="24"/>
          <w:szCs w:val="24"/>
        </w:rPr>
      </w:pPr>
      <w:bookmarkStart w:id="561" w:name="_Toc528306990"/>
      <w:r w:rsidRPr="00F5248C">
        <w:rPr>
          <w:sz w:val="24"/>
          <w:szCs w:val="24"/>
        </w:rPr>
        <w:t>3.5.2.1 Versioning of Directories</w:t>
      </w:r>
      <w:bookmarkEnd w:id="561"/>
    </w:p>
    <w:p w14:paraId="7A3F9CC7" w14:textId="227579F3" w:rsidR="00C61FEF" w:rsidRDefault="00C61FEF" w:rsidP="00C61FEF">
      <w:pPr>
        <w:spacing w:line="393" w:lineRule="exact"/>
        <w:ind w:left="62"/>
        <w:rPr>
          <w:noProof/>
          <w:color w:val="000000"/>
          <w:spacing w:val="-3"/>
          <w:sz w:val="24"/>
        </w:rPr>
      </w:pPr>
      <w:r>
        <w:rPr>
          <w:noProof/>
          <w:color w:val="000000"/>
          <w:spacing w:val="-3"/>
          <w:sz w:val="24"/>
        </w:rPr>
        <w:t>GitHub</w:t>
      </w:r>
      <w:r>
        <w:rPr>
          <w:rFonts w:ascii="Calibri" w:hAnsi="Calibri" w:cs="Calibri"/>
          <w:noProof/>
          <w:color w:val="000000"/>
          <w:spacing w:val="3"/>
          <w:sz w:val="24"/>
        </w:rPr>
        <w:t> </w:t>
      </w:r>
      <w:r>
        <w:rPr>
          <w:noProof/>
          <w:color w:val="000000"/>
          <w:spacing w:val="-3"/>
          <w:sz w:val="24"/>
        </w:rPr>
        <w:t>Enterprise</w:t>
      </w:r>
      <w:r>
        <w:rPr>
          <w:rFonts w:ascii="Calibri" w:hAnsi="Calibri" w:cs="Calibri"/>
          <w:noProof/>
          <w:color w:val="000000"/>
          <w:spacing w:val="3"/>
          <w:sz w:val="24"/>
        </w:rPr>
        <w:t> </w:t>
      </w:r>
      <w:r>
        <w:rPr>
          <w:noProof/>
          <w:color w:val="000000"/>
          <w:spacing w:val="-2"/>
          <w:sz w:val="24"/>
        </w:rPr>
        <w:t>versions</w:t>
      </w:r>
      <w:r>
        <w:rPr>
          <w:rFonts w:ascii="Calibri" w:hAnsi="Calibri" w:cs="Calibri"/>
          <w:noProof/>
          <w:color w:val="000000"/>
          <w:spacing w:val="3"/>
          <w:sz w:val="24"/>
        </w:rPr>
        <w:t> </w:t>
      </w:r>
      <w:r>
        <w:rPr>
          <w:noProof/>
          <w:color w:val="000000"/>
          <w:spacing w:val="-3"/>
          <w:sz w:val="24"/>
        </w:rPr>
        <w:t>directories</w:t>
      </w:r>
      <w:r>
        <w:rPr>
          <w:rFonts w:ascii="Calibri" w:hAnsi="Calibri" w:cs="Calibri"/>
          <w:noProof/>
          <w:color w:val="000000"/>
          <w:spacing w:val="3"/>
          <w:sz w:val="24"/>
        </w:rPr>
        <w:t> </w:t>
      </w:r>
      <w:r>
        <w:rPr>
          <w:noProof/>
          <w:color w:val="000000"/>
          <w:spacing w:val="-3"/>
          <w:sz w:val="24"/>
        </w:rPr>
        <w:t>as</w:t>
      </w:r>
      <w:r>
        <w:rPr>
          <w:rFonts w:ascii="Calibri" w:hAnsi="Calibri" w:cs="Calibri"/>
          <w:noProof/>
          <w:color w:val="000000"/>
          <w:spacing w:val="6"/>
          <w:sz w:val="24"/>
        </w:rPr>
        <w:t> </w:t>
      </w:r>
      <w:r>
        <w:rPr>
          <w:noProof/>
          <w:color w:val="000000"/>
          <w:spacing w:val="-2"/>
          <w:sz w:val="24"/>
        </w:rPr>
        <w:t>first-class</w:t>
      </w:r>
      <w:r>
        <w:rPr>
          <w:rFonts w:ascii="Calibri" w:hAnsi="Calibri" w:cs="Calibri"/>
          <w:noProof/>
          <w:color w:val="000000"/>
          <w:spacing w:val="3"/>
          <w:sz w:val="24"/>
        </w:rPr>
        <w:t> </w:t>
      </w:r>
      <w:r>
        <w:rPr>
          <w:noProof/>
          <w:color w:val="000000"/>
          <w:spacing w:val="-3"/>
          <w:sz w:val="24"/>
        </w:rPr>
        <w:t>objects.</w:t>
      </w:r>
    </w:p>
    <w:p w14:paraId="0FD41B60" w14:textId="77777777" w:rsidR="00C61FEF" w:rsidRDefault="00C61FEF" w:rsidP="00C61FEF">
      <w:pPr>
        <w:spacing w:line="393" w:lineRule="exact"/>
        <w:ind w:left="62"/>
      </w:pPr>
    </w:p>
    <w:p w14:paraId="270815B9" w14:textId="77777777" w:rsidR="00C61FEF" w:rsidRDefault="00C61FEF" w:rsidP="000F0E74">
      <w:pPr>
        <w:pStyle w:val="ListParagraph"/>
        <w:numPr>
          <w:ilvl w:val="0"/>
          <w:numId w:val="17"/>
        </w:numPr>
        <w:spacing w:line="293" w:lineRule="exact"/>
      </w:pPr>
      <w:r w:rsidRPr="00C61FEF">
        <w:rPr>
          <w:b/>
          <w:i/>
          <w:noProof/>
          <w:color w:val="000000"/>
          <w:spacing w:val="-3"/>
          <w:w w:val="95"/>
          <w:sz w:val="24"/>
        </w:rPr>
        <w:t>Copying,</w:t>
      </w:r>
      <w:r w:rsidRPr="00C61FEF">
        <w:rPr>
          <w:rFonts w:ascii="Calibri" w:hAnsi="Calibri" w:cs="Calibri"/>
          <w:b/>
          <w:i/>
          <w:noProof/>
          <w:color w:val="000000"/>
          <w:spacing w:val="3"/>
          <w:sz w:val="24"/>
        </w:rPr>
        <w:t> </w:t>
      </w:r>
      <w:r w:rsidRPr="00C61FEF">
        <w:rPr>
          <w:b/>
          <w:i/>
          <w:noProof/>
          <w:color w:val="000000"/>
          <w:spacing w:val="-2"/>
          <w:w w:val="95"/>
          <w:sz w:val="24"/>
        </w:rPr>
        <w:t>deleting,</w:t>
      </w:r>
      <w:r w:rsidRPr="00C61FEF">
        <w:rPr>
          <w:rFonts w:ascii="Calibri" w:hAnsi="Calibri" w:cs="Calibri"/>
          <w:b/>
          <w:i/>
          <w:noProof/>
          <w:color w:val="000000"/>
          <w:spacing w:val="3"/>
          <w:sz w:val="24"/>
        </w:rPr>
        <w:t> </w:t>
      </w:r>
      <w:r w:rsidRPr="00C61FEF">
        <w:rPr>
          <w:b/>
          <w:i/>
          <w:noProof/>
          <w:color w:val="000000"/>
          <w:spacing w:val="-3"/>
          <w:w w:val="95"/>
          <w:sz w:val="24"/>
        </w:rPr>
        <w:t>and</w:t>
      </w:r>
      <w:r w:rsidRPr="00C61FEF">
        <w:rPr>
          <w:rFonts w:ascii="Calibri" w:hAnsi="Calibri" w:cs="Calibri"/>
          <w:b/>
          <w:i/>
          <w:noProof/>
          <w:color w:val="000000"/>
          <w:spacing w:val="3"/>
          <w:sz w:val="24"/>
        </w:rPr>
        <w:t> </w:t>
      </w:r>
      <w:r w:rsidRPr="00C61FEF">
        <w:rPr>
          <w:b/>
          <w:i/>
          <w:noProof/>
          <w:color w:val="000000"/>
          <w:spacing w:val="-3"/>
          <w:w w:val="95"/>
          <w:sz w:val="24"/>
        </w:rPr>
        <w:t>renaming</w:t>
      </w:r>
      <w:r w:rsidRPr="00C61FEF">
        <w:rPr>
          <w:rFonts w:ascii="Calibri" w:hAnsi="Calibri" w:cs="Calibri"/>
          <w:i/>
          <w:noProof/>
          <w:color w:val="000000"/>
          <w:spacing w:val="5"/>
          <w:sz w:val="24"/>
        </w:rPr>
        <w:t> </w:t>
      </w:r>
      <w:r w:rsidRPr="00C61FEF">
        <w:rPr>
          <w:i/>
          <w:noProof/>
          <w:color w:val="000000"/>
          <w:spacing w:val="-3"/>
          <w:sz w:val="24"/>
        </w:rPr>
        <w:t>–</w:t>
      </w:r>
      <w:r w:rsidRPr="00C61FEF">
        <w:rPr>
          <w:rFonts w:ascii="Calibri" w:hAnsi="Calibri" w:cs="Calibri"/>
          <w:noProof/>
          <w:color w:val="000000"/>
          <w:spacing w:val="3"/>
          <w:sz w:val="24"/>
        </w:rPr>
        <w:t> </w:t>
      </w:r>
      <w:r w:rsidRPr="00C61FEF">
        <w:rPr>
          <w:noProof/>
          <w:color w:val="000000"/>
          <w:spacing w:val="-3"/>
          <w:sz w:val="24"/>
        </w:rPr>
        <w:t>Copying,</w:t>
      </w:r>
      <w:r w:rsidRPr="00C61FEF">
        <w:rPr>
          <w:rFonts w:ascii="Calibri" w:hAnsi="Calibri" w:cs="Calibri"/>
          <w:noProof/>
          <w:color w:val="000000"/>
          <w:spacing w:val="3"/>
          <w:sz w:val="24"/>
        </w:rPr>
        <w:t> </w:t>
      </w:r>
      <w:r w:rsidRPr="00C61FEF">
        <w:rPr>
          <w:noProof/>
          <w:color w:val="000000"/>
          <w:spacing w:val="-2"/>
          <w:sz w:val="24"/>
        </w:rPr>
        <w:t>deleting,</w:t>
      </w:r>
      <w:r w:rsidRPr="00C61FEF">
        <w:rPr>
          <w:rFonts w:ascii="Calibri" w:hAnsi="Calibri" w:cs="Calibri"/>
          <w:noProof/>
          <w:color w:val="000000"/>
          <w:spacing w:val="3"/>
          <w:sz w:val="24"/>
        </w:rPr>
        <w:t> </w:t>
      </w:r>
      <w:r w:rsidRPr="00C61FEF">
        <w:rPr>
          <w:noProof/>
          <w:color w:val="000000"/>
          <w:spacing w:val="-3"/>
          <w:sz w:val="24"/>
        </w:rPr>
        <w:t>and</w:t>
      </w:r>
      <w:r w:rsidRPr="00C61FEF">
        <w:rPr>
          <w:rFonts w:ascii="Calibri" w:hAnsi="Calibri" w:cs="Calibri"/>
          <w:noProof/>
          <w:color w:val="000000"/>
          <w:spacing w:val="3"/>
          <w:sz w:val="24"/>
        </w:rPr>
        <w:t> </w:t>
      </w:r>
      <w:r w:rsidRPr="00C61FEF">
        <w:rPr>
          <w:noProof/>
          <w:color w:val="000000"/>
          <w:spacing w:val="-3"/>
          <w:sz w:val="24"/>
        </w:rPr>
        <w:t>renaming</w:t>
      </w:r>
      <w:r w:rsidRPr="00C61FEF">
        <w:rPr>
          <w:rFonts w:ascii="Calibri" w:hAnsi="Calibri" w:cs="Calibri"/>
          <w:noProof/>
          <w:color w:val="000000"/>
          <w:spacing w:val="1"/>
          <w:sz w:val="24"/>
        </w:rPr>
        <w:t> </w:t>
      </w:r>
      <w:r w:rsidRPr="00C61FEF">
        <w:rPr>
          <w:noProof/>
          <w:color w:val="000000"/>
          <w:spacing w:val="-2"/>
          <w:sz w:val="24"/>
        </w:rPr>
        <w:t>are</w:t>
      </w:r>
      <w:r w:rsidRPr="00C61FEF">
        <w:rPr>
          <w:rFonts w:ascii="Calibri" w:hAnsi="Calibri" w:cs="Calibri"/>
          <w:noProof/>
          <w:color w:val="000000"/>
          <w:spacing w:val="2"/>
          <w:sz w:val="24"/>
        </w:rPr>
        <w:t> </w:t>
      </w:r>
      <w:r w:rsidRPr="00C61FEF">
        <w:rPr>
          <w:noProof/>
          <w:color w:val="000000"/>
          <w:spacing w:val="-3"/>
          <w:sz w:val="24"/>
        </w:rPr>
        <w:t>versioned</w:t>
      </w:r>
    </w:p>
    <w:p w14:paraId="7C3634CB" w14:textId="77777777" w:rsidR="00C61FEF" w:rsidRDefault="00C61FEF" w:rsidP="00C61FEF">
      <w:pPr>
        <w:spacing w:line="276" w:lineRule="exact"/>
        <w:ind w:firstLine="360"/>
      </w:pPr>
      <w:r>
        <w:rPr>
          <w:noProof/>
          <w:color w:val="000000"/>
          <w:spacing w:val="-3"/>
          <w:sz w:val="24"/>
        </w:rPr>
        <w:t>operations.</w:t>
      </w:r>
    </w:p>
    <w:p w14:paraId="7CC82110" w14:textId="0D4CCC60" w:rsidR="00C61FEF" w:rsidRDefault="00C61FEF" w:rsidP="00C61FEF">
      <w:pPr>
        <w:spacing w:line="276" w:lineRule="exact"/>
        <w:ind w:left="62"/>
      </w:pPr>
    </w:p>
    <w:p w14:paraId="36260AA9" w14:textId="77777777" w:rsidR="00C61FEF" w:rsidRDefault="00C61FEF" w:rsidP="000F0E74">
      <w:pPr>
        <w:pStyle w:val="ListParagraph"/>
        <w:numPr>
          <w:ilvl w:val="0"/>
          <w:numId w:val="17"/>
        </w:numPr>
        <w:spacing w:line="307" w:lineRule="exact"/>
      </w:pPr>
      <w:r w:rsidRPr="00C61FEF">
        <w:rPr>
          <w:b/>
          <w:i/>
          <w:noProof/>
          <w:color w:val="000000"/>
          <w:spacing w:val="-3"/>
          <w:w w:val="95"/>
          <w:sz w:val="24"/>
        </w:rPr>
        <w:t>Free-form</w:t>
      </w:r>
      <w:r w:rsidRPr="00C61FEF">
        <w:rPr>
          <w:rFonts w:ascii="Calibri" w:hAnsi="Calibri" w:cs="Calibri"/>
          <w:b/>
          <w:i/>
          <w:noProof/>
          <w:color w:val="000000"/>
          <w:spacing w:val="5"/>
          <w:sz w:val="24"/>
        </w:rPr>
        <w:t> </w:t>
      </w:r>
      <w:r w:rsidRPr="00C61FEF">
        <w:rPr>
          <w:b/>
          <w:i/>
          <w:noProof/>
          <w:color w:val="000000"/>
          <w:spacing w:val="-3"/>
          <w:w w:val="95"/>
          <w:sz w:val="24"/>
        </w:rPr>
        <w:t>versioned</w:t>
      </w:r>
      <w:r w:rsidRPr="00C61FEF">
        <w:rPr>
          <w:rFonts w:ascii="Calibri" w:hAnsi="Calibri" w:cs="Calibri"/>
          <w:b/>
          <w:i/>
          <w:noProof/>
          <w:color w:val="000000"/>
          <w:spacing w:val="3"/>
          <w:sz w:val="24"/>
        </w:rPr>
        <w:t> </w:t>
      </w:r>
      <w:r w:rsidRPr="00C61FEF">
        <w:rPr>
          <w:b/>
          <w:i/>
          <w:noProof/>
          <w:color w:val="000000"/>
          <w:spacing w:val="-3"/>
          <w:w w:val="95"/>
          <w:sz w:val="24"/>
        </w:rPr>
        <w:t>metadata</w:t>
      </w:r>
      <w:r w:rsidRPr="00C61FEF">
        <w:rPr>
          <w:rFonts w:ascii="Calibri" w:hAnsi="Calibri" w:cs="Calibri"/>
          <w:b/>
          <w:i/>
          <w:noProof/>
          <w:color w:val="000000"/>
          <w:spacing w:val="3"/>
          <w:sz w:val="24"/>
        </w:rPr>
        <w:t> </w:t>
      </w:r>
      <w:r w:rsidRPr="00C61FEF">
        <w:rPr>
          <w:b/>
          <w:i/>
          <w:noProof/>
          <w:color w:val="000000"/>
          <w:spacing w:val="-3"/>
          <w:w w:val="95"/>
          <w:sz w:val="24"/>
        </w:rPr>
        <w:t>("properties</w:t>
      </w:r>
      <w:r w:rsidRPr="00C61FEF">
        <w:rPr>
          <w:noProof/>
          <w:color w:val="000000"/>
          <w:spacing w:val="-3"/>
          <w:sz w:val="24"/>
        </w:rPr>
        <w:t>")</w:t>
      </w:r>
      <w:r w:rsidRPr="00C61FEF">
        <w:rPr>
          <w:rFonts w:ascii="Calibri" w:hAnsi="Calibri" w:cs="Calibri"/>
          <w:noProof/>
          <w:color w:val="000000"/>
          <w:spacing w:val="2"/>
          <w:sz w:val="24"/>
        </w:rPr>
        <w:t> </w:t>
      </w:r>
      <w:r w:rsidRPr="00C61FEF">
        <w:rPr>
          <w:noProof/>
          <w:color w:val="000000"/>
          <w:spacing w:val="-3"/>
          <w:sz w:val="24"/>
        </w:rPr>
        <w:t>–</w:t>
      </w:r>
      <w:r w:rsidRPr="00C61FEF">
        <w:rPr>
          <w:rFonts w:ascii="Calibri" w:hAnsi="Calibri" w:cs="Calibri"/>
          <w:noProof/>
          <w:color w:val="000000"/>
          <w:spacing w:val="3"/>
          <w:sz w:val="24"/>
        </w:rPr>
        <w:t> </w:t>
      </w:r>
      <w:r w:rsidRPr="00C61FEF">
        <w:rPr>
          <w:noProof/>
          <w:color w:val="000000"/>
          <w:spacing w:val="-3"/>
          <w:sz w:val="24"/>
        </w:rPr>
        <w:t>GitHub</w:t>
      </w:r>
      <w:r w:rsidRPr="00C61FEF">
        <w:rPr>
          <w:rFonts w:ascii="Calibri" w:hAnsi="Calibri" w:cs="Calibri"/>
          <w:noProof/>
          <w:color w:val="000000"/>
          <w:spacing w:val="3"/>
          <w:sz w:val="24"/>
        </w:rPr>
        <w:t> </w:t>
      </w:r>
      <w:r w:rsidRPr="00C61FEF">
        <w:rPr>
          <w:noProof/>
          <w:color w:val="000000"/>
          <w:spacing w:val="-3"/>
          <w:sz w:val="24"/>
        </w:rPr>
        <w:t>allows</w:t>
      </w:r>
      <w:r w:rsidRPr="00C61FEF">
        <w:rPr>
          <w:rFonts w:ascii="Calibri" w:hAnsi="Calibri" w:cs="Calibri"/>
          <w:noProof/>
          <w:color w:val="000000"/>
          <w:spacing w:val="3"/>
          <w:sz w:val="24"/>
        </w:rPr>
        <w:t> </w:t>
      </w:r>
      <w:r w:rsidRPr="00C61FEF">
        <w:rPr>
          <w:noProof/>
          <w:color w:val="000000"/>
          <w:spacing w:val="-2"/>
          <w:sz w:val="24"/>
        </w:rPr>
        <w:t>arbitrary</w:t>
      </w:r>
      <w:r w:rsidRPr="00C61FEF">
        <w:rPr>
          <w:rFonts w:ascii="Calibri" w:hAnsi="Calibri" w:cs="Calibri"/>
          <w:noProof/>
          <w:color w:val="000000"/>
          <w:spacing w:val="-1"/>
          <w:sz w:val="24"/>
        </w:rPr>
        <w:t> </w:t>
      </w:r>
      <w:r w:rsidRPr="00C61FEF">
        <w:rPr>
          <w:noProof/>
          <w:color w:val="000000"/>
          <w:spacing w:val="-3"/>
          <w:sz w:val="24"/>
        </w:rPr>
        <w:t>metadata</w:t>
      </w:r>
    </w:p>
    <w:p w14:paraId="6C73C1BE" w14:textId="3053E6B4" w:rsidR="00C61FEF" w:rsidRDefault="00C61FEF" w:rsidP="00C61FEF">
      <w:pPr>
        <w:spacing w:line="274" w:lineRule="exact"/>
        <w:ind w:left="360"/>
      </w:pPr>
      <w:r>
        <w:rPr>
          <w:noProof/>
          <w:color w:val="000000"/>
          <w:spacing w:val="-3"/>
          <w:sz w:val="24"/>
        </w:rPr>
        <w:t>("properties")</w:t>
      </w:r>
      <w:r>
        <w:rPr>
          <w:rFonts w:ascii="Calibri" w:hAnsi="Calibri" w:cs="Calibri"/>
          <w:noProof/>
          <w:color w:val="000000"/>
          <w:spacing w:val="3"/>
          <w:sz w:val="24"/>
        </w:rPr>
        <w:t> </w:t>
      </w:r>
      <w:r>
        <w:rPr>
          <w:noProof/>
          <w:color w:val="000000"/>
          <w:spacing w:val="-2"/>
          <w:sz w:val="24"/>
        </w:rPr>
        <w:t>to</w:t>
      </w:r>
      <w:r>
        <w:rPr>
          <w:rFonts w:ascii="Calibri" w:hAnsi="Calibri" w:cs="Calibri"/>
          <w:noProof/>
          <w:color w:val="000000"/>
          <w:spacing w:val="3"/>
          <w:sz w:val="24"/>
        </w:rPr>
        <w:t> </w:t>
      </w:r>
      <w:r>
        <w:rPr>
          <w:noProof/>
          <w:color w:val="000000"/>
          <w:spacing w:val="-3"/>
          <w:sz w:val="24"/>
        </w:rPr>
        <w:t>be</w:t>
      </w:r>
      <w:r>
        <w:rPr>
          <w:rFonts w:ascii="Calibri" w:hAnsi="Calibri" w:cs="Calibri"/>
          <w:noProof/>
          <w:color w:val="000000"/>
          <w:spacing w:val="4"/>
          <w:sz w:val="24"/>
        </w:rPr>
        <w:t> </w:t>
      </w:r>
      <w:r>
        <w:rPr>
          <w:noProof/>
          <w:color w:val="000000"/>
          <w:spacing w:val="-3"/>
          <w:sz w:val="24"/>
        </w:rPr>
        <w:t>attached</w:t>
      </w:r>
      <w:r>
        <w:rPr>
          <w:rFonts w:ascii="Calibri" w:hAnsi="Calibri" w:cs="Calibri"/>
          <w:noProof/>
          <w:color w:val="000000"/>
          <w:spacing w:val="3"/>
          <w:sz w:val="24"/>
        </w:rPr>
        <w:t> </w:t>
      </w:r>
      <w:r>
        <w:rPr>
          <w:noProof/>
          <w:color w:val="000000"/>
          <w:spacing w:val="-2"/>
          <w:sz w:val="24"/>
        </w:rPr>
        <w:t>to</w:t>
      </w:r>
      <w:r>
        <w:rPr>
          <w:rFonts w:ascii="Calibri" w:hAnsi="Calibri" w:cs="Calibri"/>
          <w:noProof/>
          <w:color w:val="000000"/>
          <w:spacing w:val="3"/>
          <w:sz w:val="24"/>
        </w:rPr>
        <w:t> </w:t>
      </w:r>
      <w:r>
        <w:rPr>
          <w:noProof/>
          <w:color w:val="000000"/>
          <w:spacing w:val="-2"/>
          <w:sz w:val="24"/>
        </w:rPr>
        <w:t>any</w:t>
      </w:r>
      <w:r>
        <w:rPr>
          <w:rFonts w:ascii="Calibri" w:hAnsi="Calibri" w:cs="Calibri"/>
          <w:noProof/>
          <w:color w:val="000000"/>
          <w:spacing w:val="-1"/>
          <w:sz w:val="24"/>
        </w:rPr>
        <w:t> </w:t>
      </w:r>
      <w:r>
        <w:rPr>
          <w:noProof/>
          <w:color w:val="000000"/>
          <w:spacing w:val="-2"/>
          <w:sz w:val="24"/>
        </w:rPr>
        <w:t>file</w:t>
      </w:r>
      <w:r>
        <w:rPr>
          <w:rFonts w:ascii="Calibri" w:hAnsi="Calibri" w:cs="Calibri"/>
          <w:noProof/>
          <w:color w:val="000000"/>
          <w:spacing w:val="2"/>
          <w:sz w:val="24"/>
        </w:rPr>
        <w:t> </w:t>
      </w:r>
      <w:r>
        <w:rPr>
          <w:noProof/>
          <w:color w:val="000000"/>
          <w:spacing w:val="-3"/>
          <w:sz w:val="24"/>
        </w:rPr>
        <w:t>or</w:t>
      </w:r>
      <w:r>
        <w:rPr>
          <w:rFonts w:ascii="Calibri" w:hAnsi="Calibri" w:cs="Calibri"/>
          <w:noProof/>
          <w:color w:val="000000"/>
          <w:spacing w:val="3"/>
          <w:sz w:val="24"/>
        </w:rPr>
        <w:t> </w:t>
      </w:r>
      <w:r>
        <w:rPr>
          <w:noProof/>
          <w:color w:val="000000"/>
          <w:spacing w:val="-3"/>
          <w:sz w:val="24"/>
        </w:rPr>
        <w:t>directory.</w:t>
      </w:r>
      <w:r>
        <w:rPr>
          <w:rFonts w:ascii="Calibri" w:hAnsi="Calibri" w:cs="Calibri"/>
          <w:noProof/>
          <w:color w:val="000000"/>
          <w:w w:val="226"/>
          <w:sz w:val="24"/>
        </w:rPr>
        <w:t> </w:t>
      </w:r>
      <w:r>
        <w:rPr>
          <w:noProof/>
          <w:color w:val="000000"/>
          <w:spacing w:val="-3"/>
          <w:sz w:val="24"/>
        </w:rPr>
        <w:t>These</w:t>
      </w:r>
      <w:r>
        <w:rPr>
          <w:rFonts w:ascii="Calibri" w:hAnsi="Calibri" w:cs="Calibri"/>
          <w:noProof/>
          <w:color w:val="000000"/>
          <w:spacing w:val="2"/>
          <w:sz w:val="24"/>
        </w:rPr>
        <w:t> </w:t>
      </w:r>
      <w:r>
        <w:rPr>
          <w:noProof/>
          <w:color w:val="000000"/>
          <w:spacing w:val="-2"/>
          <w:sz w:val="24"/>
        </w:rPr>
        <w:t>properties</w:t>
      </w:r>
      <w:r>
        <w:rPr>
          <w:rFonts w:ascii="Calibri" w:hAnsi="Calibri" w:cs="Calibri"/>
          <w:noProof/>
          <w:color w:val="000000"/>
          <w:spacing w:val="3"/>
          <w:sz w:val="24"/>
        </w:rPr>
        <w:t> </w:t>
      </w:r>
      <w:r>
        <w:rPr>
          <w:noProof/>
          <w:color w:val="000000"/>
          <w:spacing w:val="-3"/>
          <w:sz w:val="24"/>
        </w:rPr>
        <w:t>are</w:t>
      </w:r>
      <w:r>
        <w:rPr>
          <w:rFonts w:ascii="Calibri" w:hAnsi="Calibri" w:cs="Calibri"/>
          <w:noProof/>
          <w:color w:val="000000"/>
          <w:spacing w:val="2"/>
          <w:sz w:val="24"/>
        </w:rPr>
        <w:t> </w:t>
      </w:r>
      <w:r>
        <w:rPr>
          <w:noProof/>
          <w:color w:val="000000"/>
          <w:spacing w:val="-3"/>
          <w:sz w:val="24"/>
        </w:rPr>
        <w:t>key/value</w:t>
      </w:r>
      <w:r>
        <w:rPr>
          <w:rFonts w:ascii="Calibri" w:hAnsi="Calibri" w:cs="Calibri"/>
          <w:noProof/>
          <w:color w:val="000000"/>
          <w:spacing w:val="3"/>
          <w:sz w:val="24"/>
        </w:rPr>
        <w:t> </w:t>
      </w:r>
      <w:r>
        <w:rPr>
          <w:noProof/>
          <w:color w:val="000000"/>
          <w:spacing w:val="-3"/>
          <w:sz w:val="24"/>
        </w:rPr>
        <w:t>pairs, and</w:t>
      </w:r>
      <w:r>
        <w:rPr>
          <w:rFonts w:ascii="Calibri" w:hAnsi="Calibri" w:cs="Calibri"/>
          <w:noProof/>
          <w:color w:val="000000"/>
          <w:spacing w:val="3"/>
          <w:sz w:val="24"/>
        </w:rPr>
        <w:t> </w:t>
      </w:r>
      <w:r>
        <w:rPr>
          <w:noProof/>
          <w:color w:val="000000"/>
          <w:spacing w:val="-3"/>
          <w:sz w:val="24"/>
        </w:rPr>
        <w:t>are</w:t>
      </w:r>
      <w:r>
        <w:rPr>
          <w:rFonts w:ascii="Calibri" w:hAnsi="Calibri" w:cs="Calibri"/>
          <w:noProof/>
          <w:color w:val="000000"/>
          <w:spacing w:val="1"/>
          <w:sz w:val="24"/>
        </w:rPr>
        <w:t> </w:t>
      </w:r>
      <w:r>
        <w:rPr>
          <w:noProof/>
          <w:color w:val="000000"/>
          <w:spacing w:val="-3"/>
          <w:sz w:val="24"/>
        </w:rPr>
        <w:t>versioned</w:t>
      </w:r>
      <w:r>
        <w:rPr>
          <w:rFonts w:ascii="Calibri" w:hAnsi="Calibri" w:cs="Calibri"/>
          <w:noProof/>
          <w:color w:val="000000"/>
          <w:spacing w:val="3"/>
          <w:sz w:val="24"/>
        </w:rPr>
        <w:t> </w:t>
      </w:r>
      <w:r>
        <w:rPr>
          <w:noProof/>
          <w:color w:val="000000"/>
          <w:spacing w:val="-2"/>
          <w:sz w:val="24"/>
        </w:rPr>
        <w:t>just</w:t>
      </w:r>
      <w:r>
        <w:rPr>
          <w:rFonts w:ascii="Calibri" w:hAnsi="Calibri" w:cs="Calibri"/>
          <w:noProof/>
          <w:color w:val="000000"/>
          <w:spacing w:val="4"/>
          <w:sz w:val="24"/>
        </w:rPr>
        <w:t> </w:t>
      </w:r>
      <w:r>
        <w:rPr>
          <w:noProof/>
          <w:color w:val="000000"/>
          <w:spacing w:val="-2"/>
          <w:sz w:val="24"/>
        </w:rPr>
        <w:t>like</w:t>
      </w:r>
      <w:r>
        <w:rPr>
          <w:rFonts w:ascii="Calibri" w:hAnsi="Calibri" w:cs="Calibri"/>
          <w:noProof/>
          <w:color w:val="000000"/>
          <w:spacing w:val="2"/>
          <w:sz w:val="24"/>
        </w:rPr>
        <w:t> </w:t>
      </w:r>
      <w:r>
        <w:rPr>
          <w:noProof/>
          <w:color w:val="000000"/>
          <w:spacing w:val="-3"/>
          <w:sz w:val="24"/>
        </w:rPr>
        <w:t>the</w:t>
      </w:r>
      <w:r>
        <w:rPr>
          <w:rFonts w:ascii="Calibri" w:hAnsi="Calibri" w:cs="Calibri"/>
          <w:noProof/>
          <w:color w:val="000000"/>
          <w:spacing w:val="3"/>
          <w:sz w:val="24"/>
        </w:rPr>
        <w:t> </w:t>
      </w:r>
      <w:r>
        <w:rPr>
          <w:noProof/>
          <w:color w:val="000000"/>
          <w:spacing w:val="-3"/>
          <w:sz w:val="24"/>
        </w:rPr>
        <w:t>objects</w:t>
      </w:r>
      <w:r>
        <w:rPr>
          <w:rFonts w:ascii="Calibri" w:hAnsi="Calibri" w:cs="Calibri"/>
          <w:noProof/>
          <w:color w:val="000000"/>
          <w:spacing w:val="3"/>
          <w:sz w:val="24"/>
        </w:rPr>
        <w:t> </w:t>
      </w:r>
      <w:r>
        <w:rPr>
          <w:noProof/>
          <w:color w:val="000000"/>
          <w:spacing w:val="-2"/>
          <w:sz w:val="24"/>
        </w:rPr>
        <w:t>they</w:t>
      </w:r>
      <w:r>
        <w:rPr>
          <w:rFonts w:ascii="Calibri" w:hAnsi="Calibri" w:cs="Calibri"/>
          <w:noProof/>
          <w:color w:val="000000"/>
          <w:spacing w:val="-1"/>
          <w:sz w:val="24"/>
        </w:rPr>
        <w:t> </w:t>
      </w:r>
      <w:r>
        <w:rPr>
          <w:noProof/>
          <w:color w:val="000000"/>
          <w:spacing w:val="-2"/>
          <w:sz w:val="24"/>
        </w:rPr>
        <w:t>are</w:t>
      </w:r>
      <w:r>
        <w:rPr>
          <w:rFonts w:ascii="Calibri" w:hAnsi="Calibri" w:cs="Calibri"/>
          <w:noProof/>
          <w:color w:val="000000"/>
          <w:spacing w:val="1"/>
          <w:sz w:val="24"/>
        </w:rPr>
        <w:t> </w:t>
      </w:r>
      <w:r>
        <w:rPr>
          <w:noProof/>
          <w:color w:val="000000"/>
          <w:spacing w:val="-3"/>
          <w:sz w:val="24"/>
        </w:rPr>
        <w:t>attached</w:t>
      </w:r>
      <w:r>
        <w:rPr>
          <w:rFonts w:ascii="Calibri" w:hAnsi="Calibri" w:cs="Calibri"/>
          <w:noProof/>
          <w:color w:val="000000"/>
          <w:spacing w:val="3"/>
          <w:sz w:val="24"/>
        </w:rPr>
        <w:t> </w:t>
      </w:r>
      <w:r>
        <w:rPr>
          <w:noProof/>
          <w:color w:val="000000"/>
          <w:spacing w:val="-2"/>
          <w:sz w:val="24"/>
        </w:rPr>
        <w:t>to.</w:t>
      </w:r>
    </w:p>
    <w:p w14:paraId="56493C9D" w14:textId="77777777" w:rsidR="00C61FEF" w:rsidRDefault="00C61FEF" w:rsidP="00C61FEF">
      <w:pPr>
        <w:spacing w:line="276" w:lineRule="exact"/>
        <w:ind w:left="62"/>
      </w:pPr>
    </w:p>
    <w:p w14:paraId="2BC2E91E" w14:textId="77777777" w:rsidR="00C61FEF" w:rsidRDefault="00C61FEF" w:rsidP="000F0E74">
      <w:pPr>
        <w:pStyle w:val="ListParagraph"/>
        <w:numPr>
          <w:ilvl w:val="0"/>
          <w:numId w:val="17"/>
        </w:numPr>
        <w:spacing w:line="308" w:lineRule="exact"/>
      </w:pPr>
      <w:r w:rsidRPr="00C61FEF">
        <w:rPr>
          <w:b/>
          <w:i/>
          <w:noProof/>
          <w:color w:val="000000"/>
          <w:spacing w:val="-3"/>
          <w:w w:val="95"/>
          <w:sz w:val="24"/>
        </w:rPr>
        <w:t>Atomic</w:t>
      </w:r>
      <w:r w:rsidRPr="00C61FEF">
        <w:rPr>
          <w:rFonts w:ascii="Calibri" w:hAnsi="Calibri" w:cs="Calibri"/>
          <w:b/>
          <w:i/>
          <w:noProof/>
          <w:color w:val="000000"/>
          <w:spacing w:val="3"/>
          <w:sz w:val="24"/>
        </w:rPr>
        <w:t> </w:t>
      </w:r>
      <w:r w:rsidRPr="00C61FEF">
        <w:rPr>
          <w:b/>
          <w:i/>
          <w:noProof/>
          <w:color w:val="000000"/>
          <w:spacing w:val="-3"/>
          <w:w w:val="95"/>
          <w:sz w:val="24"/>
        </w:rPr>
        <w:t>commits</w:t>
      </w:r>
      <w:r w:rsidRPr="00C61FEF">
        <w:rPr>
          <w:rFonts w:ascii="Calibri" w:hAnsi="Calibri" w:cs="Calibri"/>
          <w:noProof/>
          <w:color w:val="000000"/>
          <w:spacing w:val="4"/>
          <w:sz w:val="24"/>
        </w:rPr>
        <w:t> </w:t>
      </w:r>
      <w:r w:rsidRPr="00C61FEF">
        <w:rPr>
          <w:noProof/>
          <w:color w:val="000000"/>
          <w:spacing w:val="-3"/>
          <w:sz w:val="24"/>
        </w:rPr>
        <w:t>–</w:t>
      </w:r>
      <w:r w:rsidRPr="00C61FEF">
        <w:rPr>
          <w:rFonts w:ascii="Calibri" w:hAnsi="Calibri" w:cs="Calibri"/>
          <w:noProof/>
          <w:color w:val="000000"/>
          <w:spacing w:val="4"/>
          <w:sz w:val="24"/>
        </w:rPr>
        <w:t> </w:t>
      </w:r>
      <w:r w:rsidRPr="00C61FEF">
        <w:rPr>
          <w:noProof/>
          <w:color w:val="000000"/>
          <w:spacing w:val="-4"/>
          <w:sz w:val="24"/>
        </w:rPr>
        <w:t>No</w:t>
      </w:r>
      <w:r w:rsidRPr="00C61FEF">
        <w:rPr>
          <w:rFonts w:ascii="Calibri" w:hAnsi="Calibri" w:cs="Calibri"/>
          <w:noProof/>
          <w:color w:val="000000"/>
          <w:spacing w:val="3"/>
          <w:sz w:val="24"/>
        </w:rPr>
        <w:t> </w:t>
      </w:r>
      <w:r w:rsidRPr="00C61FEF">
        <w:rPr>
          <w:noProof/>
          <w:color w:val="000000"/>
          <w:spacing w:val="-3"/>
          <w:sz w:val="24"/>
        </w:rPr>
        <w:t>part</w:t>
      </w:r>
      <w:r w:rsidRPr="00C61FEF">
        <w:rPr>
          <w:rFonts w:ascii="Calibri" w:hAnsi="Calibri" w:cs="Calibri"/>
          <w:noProof/>
          <w:color w:val="000000"/>
          <w:spacing w:val="3"/>
          <w:sz w:val="24"/>
        </w:rPr>
        <w:t> </w:t>
      </w:r>
      <w:r w:rsidRPr="00C61FEF">
        <w:rPr>
          <w:noProof/>
          <w:color w:val="000000"/>
          <w:spacing w:val="-3"/>
          <w:sz w:val="24"/>
        </w:rPr>
        <w:t>of</w:t>
      </w:r>
      <w:r w:rsidRPr="00C61FEF">
        <w:rPr>
          <w:rFonts w:ascii="Calibri" w:hAnsi="Calibri" w:cs="Calibri"/>
          <w:noProof/>
          <w:color w:val="000000"/>
          <w:spacing w:val="2"/>
          <w:sz w:val="24"/>
        </w:rPr>
        <w:t> </w:t>
      </w:r>
      <w:r w:rsidRPr="00C61FEF">
        <w:rPr>
          <w:noProof/>
          <w:color w:val="000000"/>
          <w:spacing w:val="-3"/>
          <w:sz w:val="24"/>
        </w:rPr>
        <w:t>a</w:t>
      </w:r>
      <w:r w:rsidRPr="00C61FEF">
        <w:rPr>
          <w:rFonts w:ascii="Calibri" w:hAnsi="Calibri" w:cs="Calibri"/>
          <w:noProof/>
          <w:color w:val="000000"/>
          <w:spacing w:val="2"/>
          <w:sz w:val="24"/>
        </w:rPr>
        <w:t> </w:t>
      </w:r>
      <w:r w:rsidRPr="00C61FEF">
        <w:rPr>
          <w:noProof/>
          <w:color w:val="000000"/>
          <w:spacing w:val="-3"/>
          <w:sz w:val="24"/>
        </w:rPr>
        <w:t>commit</w:t>
      </w:r>
      <w:r w:rsidRPr="00C61FEF">
        <w:rPr>
          <w:rFonts w:ascii="Calibri" w:hAnsi="Calibri" w:cs="Calibri"/>
          <w:noProof/>
          <w:color w:val="000000"/>
          <w:spacing w:val="4"/>
          <w:sz w:val="24"/>
        </w:rPr>
        <w:t> </w:t>
      </w:r>
      <w:r w:rsidRPr="00C61FEF">
        <w:rPr>
          <w:noProof/>
          <w:color w:val="000000"/>
          <w:spacing w:val="-3"/>
          <w:sz w:val="24"/>
        </w:rPr>
        <w:t>takes</w:t>
      </w:r>
      <w:r w:rsidRPr="00C61FEF">
        <w:rPr>
          <w:rFonts w:ascii="Calibri" w:hAnsi="Calibri" w:cs="Calibri"/>
          <w:noProof/>
          <w:color w:val="000000"/>
          <w:spacing w:val="3"/>
          <w:sz w:val="24"/>
        </w:rPr>
        <w:t> </w:t>
      </w:r>
      <w:r w:rsidRPr="00C61FEF">
        <w:rPr>
          <w:noProof/>
          <w:color w:val="000000"/>
          <w:spacing w:val="-2"/>
          <w:sz w:val="24"/>
        </w:rPr>
        <w:t>effect</w:t>
      </w:r>
      <w:r w:rsidRPr="00C61FEF">
        <w:rPr>
          <w:rFonts w:ascii="Calibri" w:hAnsi="Calibri" w:cs="Calibri"/>
          <w:noProof/>
          <w:color w:val="000000"/>
          <w:spacing w:val="3"/>
          <w:sz w:val="24"/>
        </w:rPr>
        <w:t> </w:t>
      </w:r>
      <w:r w:rsidRPr="00C61FEF">
        <w:rPr>
          <w:noProof/>
          <w:color w:val="000000"/>
          <w:spacing w:val="-2"/>
          <w:sz w:val="24"/>
        </w:rPr>
        <w:t>until</w:t>
      </w:r>
      <w:r w:rsidRPr="00C61FEF">
        <w:rPr>
          <w:rFonts w:ascii="Calibri" w:hAnsi="Calibri" w:cs="Calibri"/>
          <w:noProof/>
          <w:color w:val="000000"/>
          <w:spacing w:val="4"/>
          <w:sz w:val="24"/>
        </w:rPr>
        <w:t> </w:t>
      </w:r>
      <w:r w:rsidRPr="00C61FEF">
        <w:rPr>
          <w:noProof/>
          <w:color w:val="000000"/>
          <w:spacing w:val="-3"/>
          <w:sz w:val="24"/>
        </w:rPr>
        <w:t>the</w:t>
      </w:r>
      <w:r w:rsidRPr="00C61FEF">
        <w:rPr>
          <w:rFonts w:ascii="Calibri" w:hAnsi="Calibri" w:cs="Calibri"/>
          <w:noProof/>
          <w:color w:val="000000"/>
          <w:spacing w:val="3"/>
          <w:sz w:val="24"/>
        </w:rPr>
        <w:t> </w:t>
      </w:r>
      <w:r w:rsidRPr="00C61FEF">
        <w:rPr>
          <w:noProof/>
          <w:color w:val="000000"/>
          <w:spacing w:val="-3"/>
          <w:sz w:val="24"/>
        </w:rPr>
        <w:t>entire</w:t>
      </w:r>
      <w:r w:rsidRPr="00C61FEF">
        <w:rPr>
          <w:rFonts w:ascii="Calibri" w:hAnsi="Calibri" w:cs="Calibri"/>
          <w:noProof/>
          <w:color w:val="000000"/>
          <w:spacing w:val="1"/>
          <w:sz w:val="24"/>
        </w:rPr>
        <w:t> </w:t>
      </w:r>
      <w:r w:rsidRPr="00C61FEF">
        <w:rPr>
          <w:noProof/>
          <w:color w:val="000000"/>
          <w:spacing w:val="-3"/>
          <w:sz w:val="24"/>
        </w:rPr>
        <w:t>commit</w:t>
      </w:r>
      <w:r w:rsidRPr="00C61FEF">
        <w:rPr>
          <w:rFonts w:ascii="Calibri" w:hAnsi="Calibri" w:cs="Calibri"/>
          <w:noProof/>
          <w:color w:val="000000"/>
          <w:spacing w:val="4"/>
          <w:sz w:val="24"/>
        </w:rPr>
        <w:t> </w:t>
      </w:r>
      <w:r w:rsidRPr="00C61FEF">
        <w:rPr>
          <w:noProof/>
          <w:color w:val="000000"/>
          <w:spacing w:val="-3"/>
          <w:sz w:val="24"/>
        </w:rPr>
        <w:t>has</w:t>
      </w:r>
    </w:p>
    <w:p w14:paraId="6F75E29C" w14:textId="77777777" w:rsidR="00C61FEF" w:rsidRDefault="00C61FEF" w:rsidP="00C61FEF">
      <w:pPr>
        <w:spacing w:line="276" w:lineRule="exact"/>
        <w:ind w:firstLine="360"/>
      </w:pPr>
      <w:r>
        <w:rPr>
          <w:noProof/>
          <w:color w:val="000000"/>
          <w:spacing w:val="-3"/>
          <w:sz w:val="24"/>
        </w:rPr>
        <w:t>succeeded.</w:t>
      </w:r>
      <w:r>
        <w:rPr>
          <w:rFonts w:ascii="Calibri" w:hAnsi="Calibri" w:cs="Calibri"/>
          <w:noProof/>
          <w:color w:val="000000"/>
          <w:w w:val="217"/>
          <w:sz w:val="24"/>
        </w:rPr>
        <w:t> </w:t>
      </w:r>
      <w:r>
        <w:rPr>
          <w:noProof/>
          <w:color w:val="000000"/>
          <w:spacing w:val="-3"/>
          <w:sz w:val="24"/>
        </w:rPr>
        <w:t>Revision</w:t>
      </w:r>
      <w:r>
        <w:rPr>
          <w:rFonts w:ascii="Calibri" w:hAnsi="Calibri" w:cs="Calibri"/>
          <w:noProof/>
          <w:color w:val="000000"/>
          <w:spacing w:val="3"/>
          <w:sz w:val="24"/>
        </w:rPr>
        <w:t> </w:t>
      </w:r>
      <w:r>
        <w:rPr>
          <w:noProof/>
          <w:color w:val="000000"/>
          <w:spacing w:val="-3"/>
          <w:sz w:val="24"/>
        </w:rPr>
        <w:t>numbers</w:t>
      </w:r>
      <w:r>
        <w:rPr>
          <w:rFonts w:ascii="Calibri" w:hAnsi="Calibri" w:cs="Calibri"/>
          <w:noProof/>
          <w:color w:val="000000"/>
          <w:spacing w:val="3"/>
          <w:sz w:val="24"/>
        </w:rPr>
        <w:t> </w:t>
      </w:r>
      <w:r>
        <w:rPr>
          <w:noProof/>
          <w:color w:val="000000"/>
          <w:spacing w:val="-3"/>
          <w:sz w:val="24"/>
        </w:rPr>
        <w:t>are</w:t>
      </w:r>
      <w:r>
        <w:rPr>
          <w:rFonts w:ascii="Calibri" w:hAnsi="Calibri" w:cs="Calibri"/>
          <w:noProof/>
          <w:color w:val="000000"/>
          <w:spacing w:val="2"/>
          <w:sz w:val="24"/>
        </w:rPr>
        <w:t> </w:t>
      </w:r>
      <w:r>
        <w:rPr>
          <w:noProof/>
          <w:color w:val="000000"/>
          <w:spacing w:val="-2"/>
          <w:sz w:val="24"/>
        </w:rPr>
        <w:t>per-commit,</w:t>
      </w:r>
      <w:r>
        <w:rPr>
          <w:rFonts w:ascii="Calibri" w:hAnsi="Calibri" w:cs="Calibri"/>
          <w:noProof/>
          <w:color w:val="000000"/>
          <w:spacing w:val="3"/>
          <w:sz w:val="24"/>
        </w:rPr>
        <w:t> </w:t>
      </w:r>
      <w:r>
        <w:rPr>
          <w:noProof/>
          <w:color w:val="000000"/>
          <w:spacing w:val="-3"/>
          <w:sz w:val="24"/>
        </w:rPr>
        <w:t>not</w:t>
      </w:r>
      <w:r>
        <w:rPr>
          <w:rFonts w:ascii="Calibri" w:hAnsi="Calibri" w:cs="Calibri"/>
          <w:noProof/>
          <w:color w:val="000000"/>
          <w:spacing w:val="3"/>
          <w:sz w:val="24"/>
        </w:rPr>
        <w:t> </w:t>
      </w:r>
      <w:r>
        <w:rPr>
          <w:noProof/>
          <w:color w:val="000000"/>
          <w:spacing w:val="-2"/>
          <w:sz w:val="24"/>
        </w:rPr>
        <w:t>per-file,</w:t>
      </w:r>
      <w:r>
        <w:rPr>
          <w:rFonts w:ascii="Calibri" w:hAnsi="Calibri" w:cs="Calibri"/>
          <w:noProof/>
          <w:color w:val="000000"/>
          <w:spacing w:val="3"/>
          <w:sz w:val="24"/>
        </w:rPr>
        <w:t> </w:t>
      </w:r>
      <w:r>
        <w:rPr>
          <w:noProof/>
          <w:color w:val="000000"/>
          <w:spacing w:val="-3"/>
          <w:sz w:val="24"/>
        </w:rPr>
        <w:t>and</w:t>
      </w:r>
      <w:r>
        <w:rPr>
          <w:rFonts w:ascii="Calibri" w:hAnsi="Calibri" w:cs="Calibri"/>
          <w:noProof/>
          <w:color w:val="000000"/>
          <w:spacing w:val="5"/>
          <w:sz w:val="24"/>
        </w:rPr>
        <w:t> </w:t>
      </w:r>
      <w:r>
        <w:rPr>
          <w:noProof/>
          <w:color w:val="000000"/>
          <w:spacing w:val="-3"/>
          <w:sz w:val="24"/>
        </w:rPr>
        <w:t>commit's</w:t>
      </w:r>
      <w:r>
        <w:rPr>
          <w:rFonts w:ascii="Calibri" w:hAnsi="Calibri" w:cs="Calibri"/>
          <w:noProof/>
          <w:color w:val="000000"/>
          <w:spacing w:val="6"/>
          <w:sz w:val="24"/>
        </w:rPr>
        <w:t> </w:t>
      </w:r>
      <w:r>
        <w:rPr>
          <w:noProof/>
          <w:color w:val="000000"/>
          <w:spacing w:val="-3"/>
          <w:sz w:val="24"/>
        </w:rPr>
        <w:t>log</w:t>
      </w:r>
      <w:r>
        <w:rPr>
          <w:rFonts w:ascii="Calibri" w:hAnsi="Calibri" w:cs="Calibri"/>
          <w:noProof/>
          <w:color w:val="000000"/>
          <w:spacing w:val="3"/>
          <w:sz w:val="24"/>
        </w:rPr>
        <w:t> </w:t>
      </w:r>
      <w:r>
        <w:rPr>
          <w:noProof/>
          <w:color w:val="000000"/>
          <w:spacing w:val="-3"/>
          <w:sz w:val="24"/>
        </w:rPr>
        <w:t>message</w:t>
      </w:r>
      <w:r>
        <w:rPr>
          <w:rFonts w:ascii="Calibri" w:hAnsi="Calibri" w:cs="Calibri"/>
          <w:noProof/>
          <w:color w:val="000000"/>
          <w:spacing w:val="2"/>
          <w:sz w:val="24"/>
        </w:rPr>
        <w:t> </w:t>
      </w:r>
      <w:r>
        <w:rPr>
          <w:noProof/>
          <w:color w:val="000000"/>
          <w:spacing w:val="-2"/>
          <w:sz w:val="24"/>
        </w:rPr>
        <w:t>is</w:t>
      </w:r>
    </w:p>
    <w:p w14:paraId="18837C27" w14:textId="77777777" w:rsidR="00C61FEF" w:rsidRDefault="00C61FEF" w:rsidP="00C61FEF">
      <w:pPr>
        <w:spacing w:line="276" w:lineRule="exact"/>
        <w:ind w:firstLine="360"/>
      </w:pPr>
      <w:r>
        <w:rPr>
          <w:noProof/>
          <w:color w:val="000000"/>
          <w:spacing w:val="-3"/>
          <w:sz w:val="24"/>
        </w:rPr>
        <w:t>attached</w:t>
      </w:r>
      <w:r>
        <w:rPr>
          <w:rFonts w:ascii="Calibri" w:hAnsi="Calibri" w:cs="Calibri"/>
          <w:noProof/>
          <w:color w:val="000000"/>
          <w:spacing w:val="3"/>
          <w:sz w:val="24"/>
        </w:rPr>
        <w:t> </w:t>
      </w:r>
      <w:r>
        <w:rPr>
          <w:noProof/>
          <w:color w:val="000000"/>
          <w:spacing w:val="-2"/>
          <w:sz w:val="24"/>
        </w:rPr>
        <w:t>to</w:t>
      </w:r>
      <w:r>
        <w:rPr>
          <w:rFonts w:ascii="Calibri" w:hAnsi="Calibri" w:cs="Calibri"/>
          <w:noProof/>
          <w:color w:val="000000"/>
          <w:spacing w:val="3"/>
          <w:sz w:val="24"/>
        </w:rPr>
        <w:t> </w:t>
      </w:r>
      <w:r>
        <w:rPr>
          <w:noProof/>
          <w:color w:val="000000"/>
          <w:spacing w:val="-2"/>
          <w:sz w:val="24"/>
        </w:rPr>
        <w:t>its</w:t>
      </w:r>
      <w:r>
        <w:rPr>
          <w:rFonts w:ascii="Calibri" w:hAnsi="Calibri" w:cs="Calibri"/>
          <w:noProof/>
          <w:color w:val="000000"/>
          <w:spacing w:val="3"/>
          <w:sz w:val="24"/>
        </w:rPr>
        <w:t> </w:t>
      </w:r>
      <w:r>
        <w:rPr>
          <w:noProof/>
          <w:color w:val="000000"/>
          <w:spacing w:val="-2"/>
          <w:sz w:val="24"/>
        </w:rPr>
        <w:t>revision,</w:t>
      </w:r>
      <w:r>
        <w:rPr>
          <w:rFonts w:ascii="Calibri" w:hAnsi="Calibri" w:cs="Calibri"/>
          <w:noProof/>
          <w:color w:val="000000"/>
          <w:spacing w:val="3"/>
          <w:sz w:val="24"/>
        </w:rPr>
        <w:t> </w:t>
      </w:r>
      <w:r>
        <w:rPr>
          <w:noProof/>
          <w:color w:val="000000"/>
          <w:spacing w:val="-2"/>
          <w:sz w:val="24"/>
        </w:rPr>
        <w:t>not</w:t>
      </w:r>
      <w:r>
        <w:rPr>
          <w:rFonts w:ascii="Calibri" w:hAnsi="Calibri" w:cs="Calibri"/>
          <w:noProof/>
          <w:color w:val="000000"/>
          <w:spacing w:val="3"/>
          <w:sz w:val="24"/>
        </w:rPr>
        <w:t> </w:t>
      </w:r>
      <w:r>
        <w:rPr>
          <w:noProof/>
          <w:color w:val="000000"/>
          <w:spacing w:val="-3"/>
          <w:sz w:val="24"/>
        </w:rPr>
        <w:t>stored</w:t>
      </w:r>
      <w:r>
        <w:rPr>
          <w:rFonts w:ascii="Calibri" w:hAnsi="Calibri" w:cs="Calibri"/>
          <w:noProof/>
          <w:color w:val="000000"/>
          <w:spacing w:val="3"/>
          <w:sz w:val="24"/>
        </w:rPr>
        <w:t> </w:t>
      </w:r>
      <w:r>
        <w:rPr>
          <w:noProof/>
          <w:color w:val="000000"/>
          <w:spacing w:val="-2"/>
          <w:sz w:val="24"/>
        </w:rPr>
        <w:t>redundantly</w:t>
      </w:r>
      <w:r>
        <w:rPr>
          <w:rFonts w:ascii="Calibri" w:hAnsi="Calibri" w:cs="Calibri"/>
          <w:noProof/>
          <w:color w:val="000000"/>
          <w:spacing w:val="-1"/>
          <w:sz w:val="24"/>
        </w:rPr>
        <w:t> </w:t>
      </w:r>
      <w:r>
        <w:rPr>
          <w:noProof/>
          <w:color w:val="000000"/>
          <w:spacing w:val="-2"/>
          <w:sz w:val="24"/>
        </w:rPr>
        <w:t>in</w:t>
      </w:r>
      <w:r>
        <w:rPr>
          <w:rFonts w:ascii="Calibri" w:hAnsi="Calibri" w:cs="Calibri"/>
          <w:noProof/>
          <w:color w:val="000000"/>
          <w:spacing w:val="3"/>
          <w:sz w:val="24"/>
        </w:rPr>
        <w:t> </w:t>
      </w:r>
      <w:r>
        <w:rPr>
          <w:noProof/>
          <w:color w:val="000000"/>
          <w:spacing w:val="-2"/>
          <w:sz w:val="24"/>
        </w:rPr>
        <w:t>all</w:t>
      </w:r>
      <w:r>
        <w:rPr>
          <w:rFonts w:ascii="Calibri" w:hAnsi="Calibri" w:cs="Calibri"/>
          <w:noProof/>
          <w:color w:val="000000"/>
          <w:spacing w:val="4"/>
          <w:sz w:val="24"/>
        </w:rPr>
        <w:t> </w:t>
      </w:r>
      <w:r>
        <w:rPr>
          <w:noProof/>
          <w:color w:val="000000"/>
          <w:spacing w:val="-3"/>
          <w:sz w:val="24"/>
        </w:rPr>
        <w:t>the</w:t>
      </w:r>
      <w:r>
        <w:rPr>
          <w:rFonts w:ascii="Calibri" w:hAnsi="Calibri" w:cs="Calibri"/>
          <w:noProof/>
          <w:color w:val="000000"/>
          <w:spacing w:val="3"/>
          <w:sz w:val="24"/>
        </w:rPr>
        <w:t> </w:t>
      </w:r>
      <w:r>
        <w:rPr>
          <w:noProof/>
          <w:color w:val="000000"/>
          <w:spacing w:val="-3"/>
          <w:sz w:val="24"/>
        </w:rPr>
        <w:t>files</w:t>
      </w:r>
      <w:r>
        <w:rPr>
          <w:rFonts w:ascii="Calibri" w:hAnsi="Calibri" w:cs="Calibri"/>
          <w:noProof/>
          <w:color w:val="000000"/>
          <w:spacing w:val="3"/>
          <w:sz w:val="24"/>
        </w:rPr>
        <w:t> </w:t>
      </w:r>
      <w:r>
        <w:rPr>
          <w:noProof/>
          <w:color w:val="000000"/>
          <w:spacing w:val="-3"/>
          <w:sz w:val="24"/>
        </w:rPr>
        <w:t>affected</w:t>
      </w:r>
      <w:r>
        <w:rPr>
          <w:rFonts w:ascii="Calibri" w:hAnsi="Calibri" w:cs="Calibri"/>
          <w:noProof/>
          <w:color w:val="000000"/>
          <w:spacing w:val="3"/>
          <w:sz w:val="24"/>
        </w:rPr>
        <w:t> </w:t>
      </w:r>
      <w:r>
        <w:rPr>
          <w:noProof/>
          <w:color w:val="000000"/>
          <w:spacing w:val="-1"/>
          <w:sz w:val="24"/>
        </w:rPr>
        <w:t>by</w:t>
      </w:r>
      <w:r>
        <w:rPr>
          <w:rFonts w:ascii="Calibri" w:hAnsi="Calibri" w:cs="Calibri"/>
          <w:noProof/>
          <w:color w:val="000000"/>
          <w:spacing w:val="-1"/>
          <w:sz w:val="24"/>
        </w:rPr>
        <w:t> </w:t>
      </w:r>
      <w:r>
        <w:rPr>
          <w:noProof/>
          <w:color w:val="000000"/>
          <w:spacing w:val="-2"/>
          <w:sz w:val="24"/>
        </w:rPr>
        <w:t>that</w:t>
      </w:r>
      <w:r>
        <w:rPr>
          <w:rFonts w:ascii="Calibri" w:hAnsi="Calibri" w:cs="Calibri"/>
          <w:noProof/>
          <w:color w:val="000000"/>
          <w:spacing w:val="3"/>
          <w:sz w:val="24"/>
        </w:rPr>
        <w:t> </w:t>
      </w:r>
      <w:r>
        <w:rPr>
          <w:noProof/>
          <w:color w:val="000000"/>
          <w:spacing w:val="-3"/>
          <w:sz w:val="24"/>
        </w:rPr>
        <w:t>commit.</w:t>
      </w:r>
    </w:p>
    <w:p w14:paraId="5D35C755" w14:textId="77777777" w:rsidR="00C61FEF" w:rsidRDefault="00C61FEF" w:rsidP="00C61FEF">
      <w:pPr>
        <w:pStyle w:val="Default"/>
      </w:pPr>
    </w:p>
    <w:p w14:paraId="732CF3C6" w14:textId="0EDC199E" w:rsidR="00C61FEF" w:rsidRDefault="00C61FEF" w:rsidP="000F0E74">
      <w:pPr>
        <w:pStyle w:val="Default"/>
        <w:numPr>
          <w:ilvl w:val="0"/>
          <w:numId w:val="17"/>
        </w:numPr>
      </w:pPr>
      <w:r>
        <w:rPr>
          <w:b/>
          <w:bCs/>
          <w:i/>
          <w:iCs/>
          <w:sz w:val="23"/>
          <w:szCs w:val="23"/>
        </w:rPr>
        <w:t xml:space="preserve">Merge tracking </w:t>
      </w:r>
      <w:r>
        <w:rPr>
          <w:sz w:val="23"/>
          <w:szCs w:val="23"/>
        </w:rPr>
        <w:t xml:space="preserve">– </w:t>
      </w:r>
      <w:r w:rsidRPr="0021550B">
        <w:t>Provides automated assistance with managing the flow of chang</w:t>
      </w:r>
      <w:r w:rsidR="0021550B">
        <w:t>es between lines of development</w:t>
      </w:r>
      <w:r w:rsidRPr="0021550B">
        <w:t xml:space="preserve"> and with the merging of branches back into their sources. </w:t>
      </w:r>
    </w:p>
    <w:p w14:paraId="79366E8A" w14:textId="7160291D" w:rsidR="00F63386" w:rsidRPr="00E746A7" w:rsidRDefault="00F63386" w:rsidP="00F63386">
      <w:pPr>
        <w:pStyle w:val="Heading2"/>
        <w:numPr>
          <w:ilvl w:val="0"/>
          <w:numId w:val="0"/>
        </w:numPr>
        <w:rPr>
          <w:rFonts w:asciiTheme="minorHAnsi" w:hAnsiTheme="minorHAnsi"/>
          <w:b w:val="0"/>
          <w:color w:val="0070C0"/>
          <w:sz w:val="22"/>
          <w:szCs w:val="22"/>
        </w:rPr>
      </w:pPr>
      <w:r>
        <w:rPr>
          <w:rFonts w:ascii="Times New Roman" w:hAnsi="Times New Roman" w:cs="Times New Roman"/>
          <w:i/>
          <w:color w:val="000000"/>
          <w:kern w:val="0"/>
          <w:sz w:val="23"/>
          <w:szCs w:val="23"/>
        </w:rPr>
        <w:tab/>
      </w:r>
      <w:ins w:id="562" w:author="Faulkner, David A. (Accenture Federal Services)" w:date="2019-04-09T13:48:00Z">
        <w:r w:rsidR="000E4377" w:rsidRPr="000E4377">
          <w:rPr>
            <w:rFonts w:ascii="Times New Roman" w:hAnsi="Times New Roman" w:cs="Times New Roman"/>
            <w:i/>
            <w:color w:val="000000"/>
            <w:kern w:val="0"/>
            <w:sz w:val="23"/>
            <w:szCs w:val="23"/>
          </w:rPr>
          <w:t>This is inherited through VAEC</w:t>
        </w:r>
      </w:ins>
      <w:del w:id="563" w:author="Faulkner, David A. (Accenture Federal Services)" w:date="2019-04-09T13:48:00Z">
        <w:r w:rsidR="00F43441" w:rsidDel="000E4377">
          <w:rPr>
            <w:rFonts w:asciiTheme="minorHAnsi" w:hAnsiTheme="minorHAnsi"/>
            <w:b w:val="0"/>
            <w:noProof/>
            <w:color w:val="0070C0"/>
            <w:spacing w:val="-4"/>
            <w:sz w:val="22"/>
            <w:szCs w:val="22"/>
          </w:rPr>
          <w:delText>Enter</w:delText>
        </w:r>
        <w:r w:rsidRPr="00E746A7" w:rsidDel="000E4377">
          <w:rPr>
            <w:rFonts w:asciiTheme="minorHAnsi" w:hAnsiTheme="minorHAnsi"/>
            <w:b w:val="0"/>
            <w:noProof/>
            <w:color w:val="0070C0"/>
            <w:spacing w:val="-4"/>
            <w:sz w:val="22"/>
            <w:szCs w:val="22"/>
          </w:rPr>
          <w:delText xml:space="preserve"> your organization </w:delText>
        </w:r>
        <w:r w:rsidRPr="00E746A7" w:rsidDel="000E4377">
          <w:rPr>
            <w:rFonts w:asciiTheme="minorHAnsi" w:hAnsiTheme="minorHAnsi"/>
            <w:b w:val="0"/>
            <w:color w:val="0070C0"/>
            <w:sz w:val="22"/>
            <w:szCs w:val="22"/>
          </w:rPr>
          <w:delText>Release Management and Version Control</w:delText>
        </w:r>
        <w:r w:rsidRPr="00E746A7" w:rsidDel="000E4377">
          <w:rPr>
            <w:rFonts w:asciiTheme="minorHAnsi" w:hAnsiTheme="minorHAnsi"/>
            <w:b w:val="0"/>
            <w:noProof/>
            <w:color w:val="0070C0"/>
            <w:spacing w:val="-4"/>
            <w:sz w:val="22"/>
            <w:szCs w:val="22"/>
          </w:rPr>
          <w:delText xml:space="preserve"> here.</w:delText>
        </w:r>
      </w:del>
    </w:p>
    <w:p w14:paraId="6BFE9C75" w14:textId="77777777" w:rsidR="00F63386" w:rsidRPr="0021550B" w:rsidRDefault="00F63386" w:rsidP="00F63386">
      <w:pPr>
        <w:pStyle w:val="Default"/>
        <w:ind w:left="360"/>
      </w:pPr>
    </w:p>
    <w:p w14:paraId="315FF570" w14:textId="3C5C2A09" w:rsidR="00F5248C" w:rsidRDefault="00F5248C" w:rsidP="00AD62ED">
      <w:pPr>
        <w:pStyle w:val="BodyText"/>
      </w:pPr>
    </w:p>
    <w:p w14:paraId="0820EC04" w14:textId="1092071B" w:rsidR="00AD62ED" w:rsidRDefault="00C61FEF" w:rsidP="0037191B">
      <w:pPr>
        <w:pStyle w:val="Heading2"/>
        <w:numPr>
          <w:ilvl w:val="0"/>
          <w:numId w:val="0"/>
        </w:numPr>
      </w:pPr>
      <w:bookmarkStart w:id="564" w:name="_Toc528306991"/>
      <w:r>
        <w:t xml:space="preserve">3.6 </w:t>
      </w:r>
      <w:r w:rsidR="00AD62ED">
        <w:t>Configuration Management Resources</w:t>
      </w:r>
      <w:bookmarkEnd w:id="564"/>
    </w:p>
    <w:p w14:paraId="46BC6472" w14:textId="77777777" w:rsidR="003B287D" w:rsidRPr="003B287D" w:rsidRDefault="003B287D" w:rsidP="003B287D">
      <w:pPr>
        <w:pStyle w:val="Default"/>
      </w:pPr>
      <w:r w:rsidRPr="003B287D">
        <w:t xml:space="preserve">The following tools ensure that appropriate control is in place to manage the configuration items in accordance with VA Handbook 6500 Configuration Management controls. </w:t>
      </w:r>
    </w:p>
    <w:p w14:paraId="096C7275" w14:textId="5B412DCF" w:rsidR="003B287D" w:rsidRDefault="003B287D" w:rsidP="003B287D">
      <w:pPr>
        <w:pStyle w:val="Default"/>
        <w:rPr>
          <w:b/>
          <w:bCs/>
          <w:sz w:val="23"/>
          <w:szCs w:val="23"/>
        </w:rPr>
      </w:pPr>
    </w:p>
    <w:p w14:paraId="44664C9F" w14:textId="5F6A3B29" w:rsidR="003B287D" w:rsidRPr="003B287D" w:rsidRDefault="003B287D" w:rsidP="003B287D">
      <w:pPr>
        <w:pStyle w:val="Default"/>
      </w:pPr>
      <w:r w:rsidRPr="003B287D">
        <w:rPr>
          <w:b/>
          <w:bCs/>
        </w:rPr>
        <w:t xml:space="preserve">GitHub Enterprise </w:t>
      </w:r>
    </w:p>
    <w:p w14:paraId="2396361F" w14:textId="39431E04" w:rsidR="003B287D" w:rsidRPr="003B287D" w:rsidRDefault="003B287D" w:rsidP="003B287D">
      <w:pPr>
        <w:pStyle w:val="Default"/>
      </w:pPr>
      <w:r w:rsidRPr="003B287D">
        <w:t xml:space="preserve">GitHub Enterprise will be used as a centralized distributed version control system/repository that securely stores application code and configuration items, as well as audit history. </w:t>
      </w:r>
      <w:r w:rsidR="0021550B">
        <w:t xml:space="preserve"> </w:t>
      </w:r>
      <w:r w:rsidRPr="003B287D">
        <w:t xml:space="preserve">The VAEC will retain three (3) versions of code baseline configuration: Legacy, Pre-Production, and Production. </w:t>
      </w:r>
    </w:p>
    <w:p w14:paraId="7A313812" w14:textId="77777777" w:rsidR="003B287D" w:rsidRPr="003B287D" w:rsidRDefault="003B287D" w:rsidP="003B287D">
      <w:pPr>
        <w:pStyle w:val="Default"/>
      </w:pPr>
    </w:p>
    <w:p w14:paraId="54A70C3E" w14:textId="77777777" w:rsidR="003B287D" w:rsidRPr="003B287D" w:rsidRDefault="003B287D" w:rsidP="003B287D">
      <w:pPr>
        <w:pStyle w:val="Default"/>
      </w:pPr>
      <w:r w:rsidRPr="003B287D">
        <w:rPr>
          <w:b/>
          <w:bCs/>
        </w:rPr>
        <w:lastRenderedPageBreak/>
        <w:t xml:space="preserve">Ansible Tower </w:t>
      </w:r>
    </w:p>
    <w:p w14:paraId="278D7D38" w14:textId="0CB21387" w:rsidR="003B287D" w:rsidRPr="003B287D" w:rsidRDefault="003B287D" w:rsidP="003B287D">
      <w:pPr>
        <w:pStyle w:val="Default"/>
      </w:pPr>
      <w:r w:rsidRPr="003B287D">
        <w:t xml:space="preserve">A scripting framework for deploying configuration item changes. </w:t>
      </w:r>
      <w:r w:rsidR="0021550B">
        <w:t xml:space="preserve"> </w:t>
      </w:r>
      <w:r w:rsidRPr="003B287D">
        <w:t xml:space="preserve">The VAEC will utilize a gold image for initial baseline configuration. The gold image baseline configuration settings will be based on DISA STIGs and VA Continuous Readiness in Information Security Program (CRISP) Guidelines. Ansible Tower will be used to develop and deploy the VAEC gold image configuration and </w:t>
      </w:r>
      <w:proofErr w:type="gramStart"/>
      <w:r w:rsidRPr="003B287D">
        <w:t>other</w:t>
      </w:r>
      <w:proofErr w:type="gramEnd"/>
      <w:r w:rsidRPr="003B287D">
        <w:t xml:space="preserve"> server configuration. </w:t>
      </w:r>
    </w:p>
    <w:p w14:paraId="7A0986E3" w14:textId="5E0C46C3" w:rsidR="003B287D" w:rsidRPr="003B287D" w:rsidRDefault="003B287D" w:rsidP="003B287D">
      <w:pPr>
        <w:pStyle w:val="Default"/>
      </w:pPr>
      <w:r w:rsidRPr="003B287D">
        <w:t xml:space="preserve">Ansible playbooks are stored in GitHub. It also provides an enterprise framework for controlling, securing and managing the Ansible automation with a UI and RESTful API. </w:t>
      </w:r>
    </w:p>
    <w:p w14:paraId="1803955D" w14:textId="77777777" w:rsidR="003B287D" w:rsidRPr="003B287D" w:rsidRDefault="003B287D" w:rsidP="003B287D">
      <w:pPr>
        <w:pStyle w:val="Default"/>
      </w:pPr>
    </w:p>
    <w:p w14:paraId="5A7936FC" w14:textId="77777777" w:rsidR="000F724B" w:rsidRPr="000F724B" w:rsidRDefault="000F724B" w:rsidP="000F724B">
      <w:pPr>
        <w:pStyle w:val="Default"/>
      </w:pPr>
      <w:r w:rsidRPr="000F724B">
        <w:rPr>
          <w:b/>
          <w:bCs/>
        </w:rPr>
        <w:t xml:space="preserve">AWS Cloud Formation </w:t>
      </w:r>
    </w:p>
    <w:p w14:paraId="62ECCEB0" w14:textId="0D3C7CB9" w:rsidR="003B287D" w:rsidRPr="000F724B" w:rsidRDefault="000F724B" w:rsidP="000F724B">
      <w:pPr>
        <w:pStyle w:val="Default"/>
      </w:pPr>
      <w:r w:rsidRPr="000F724B">
        <w:t>AWS CloudFormation is a service that helps organizations model and set up their Amazon Web Services resources so that less time is spent managing resources. A CloudFormation template is simply a JSON (JavaScript Object Notation) or YAML-formatted text file that describes the AWS infrastructure needed to run an application or service along with any interconnection between them. Organizations create a template that describes all the AWS resources that they require and CloudFormation takes care of provisioning, dependencies and configuration of the resources.</w:t>
      </w:r>
    </w:p>
    <w:p w14:paraId="64897B14" w14:textId="77777777" w:rsidR="000F724B" w:rsidRPr="000F724B" w:rsidRDefault="000F724B" w:rsidP="000F724B">
      <w:pPr>
        <w:pStyle w:val="Default"/>
      </w:pPr>
    </w:p>
    <w:p w14:paraId="563C96BB" w14:textId="77777777" w:rsidR="000F724B" w:rsidRPr="000F724B" w:rsidRDefault="000F724B" w:rsidP="000F724B">
      <w:pPr>
        <w:pStyle w:val="Default"/>
      </w:pPr>
      <w:r w:rsidRPr="000F724B">
        <w:rPr>
          <w:b/>
          <w:bCs/>
        </w:rPr>
        <w:t xml:space="preserve">AWS </w:t>
      </w:r>
      <w:proofErr w:type="spellStart"/>
      <w:r w:rsidRPr="000F724B">
        <w:rPr>
          <w:b/>
          <w:bCs/>
        </w:rPr>
        <w:t>OpsWorks</w:t>
      </w:r>
      <w:proofErr w:type="spellEnd"/>
      <w:r w:rsidRPr="000F724B">
        <w:rPr>
          <w:b/>
          <w:bCs/>
        </w:rPr>
        <w:t xml:space="preserve"> </w:t>
      </w:r>
    </w:p>
    <w:p w14:paraId="69F97308" w14:textId="1E7F1E4E" w:rsidR="00431956" w:rsidRPr="000F724B" w:rsidRDefault="000F724B" w:rsidP="000F724B">
      <w:pPr>
        <w:pStyle w:val="Default"/>
      </w:pPr>
      <w:r w:rsidRPr="000F724B">
        <w:t xml:space="preserve">AWS </w:t>
      </w:r>
      <w:proofErr w:type="spellStart"/>
      <w:r w:rsidRPr="000F724B">
        <w:t>OpsWorks</w:t>
      </w:r>
      <w:proofErr w:type="spellEnd"/>
      <w:r w:rsidRPr="000F724B">
        <w:t xml:space="preserve"> is a configuration management service that uses Chef, an automation platform that treats server configurations as code. </w:t>
      </w:r>
      <w:proofErr w:type="spellStart"/>
      <w:r w:rsidRPr="000F724B">
        <w:t>OpsWorks</w:t>
      </w:r>
      <w:proofErr w:type="spellEnd"/>
      <w:r w:rsidRPr="000F724B">
        <w:t xml:space="preserve"> uses Chef to automate how servers are configured, deployed, and managed across your Amazon Elastic Compute Cloud (Amazon EC2) instances or on-premises compute environments. AWS </w:t>
      </w:r>
      <w:proofErr w:type="spellStart"/>
      <w:r w:rsidRPr="000F724B">
        <w:t>OpsWorks</w:t>
      </w:r>
      <w:proofErr w:type="spellEnd"/>
      <w:r w:rsidRPr="000F724B">
        <w:t xml:space="preserve"> is an automation tool that gives the user workflow automation for continuous deployment, automated testing for compliance and security. </w:t>
      </w:r>
      <w:proofErr w:type="spellStart"/>
      <w:r w:rsidRPr="000F724B">
        <w:t>OpsWorks</w:t>
      </w:r>
      <w:proofErr w:type="spellEnd"/>
      <w:r w:rsidRPr="000F724B">
        <w:t xml:space="preserve"> gives the user full stack automation by handling operational tasks such as software and operating system configurations, package installations, database setups, and more.</w:t>
      </w:r>
    </w:p>
    <w:p w14:paraId="0DBA4924" w14:textId="77777777" w:rsidR="000F724B" w:rsidRPr="0021550B" w:rsidRDefault="000F724B" w:rsidP="000F724B">
      <w:pPr>
        <w:pStyle w:val="Default"/>
      </w:pPr>
    </w:p>
    <w:p w14:paraId="011A3C34" w14:textId="2E9D36BD" w:rsidR="00431956" w:rsidRPr="00431956" w:rsidRDefault="00C74FAF" w:rsidP="00431956">
      <w:pPr>
        <w:pStyle w:val="Default"/>
      </w:pPr>
      <w:r>
        <w:rPr>
          <w:b/>
          <w:bCs/>
        </w:rPr>
        <w:t>IBM</w:t>
      </w:r>
      <w:r w:rsidR="00431956" w:rsidRPr="00431956">
        <w:rPr>
          <w:b/>
          <w:bCs/>
        </w:rPr>
        <w:t xml:space="preserve"> BigFix </w:t>
      </w:r>
    </w:p>
    <w:p w14:paraId="6156EB5D" w14:textId="3098630B" w:rsidR="00431956" w:rsidRDefault="00C74FAF" w:rsidP="00431956">
      <w:pPr>
        <w:pStyle w:val="Default"/>
      </w:pPr>
      <w:r>
        <w:t>IBM</w:t>
      </w:r>
      <w:r w:rsidR="00431956" w:rsidRPr="00431956">
        <w:t xml:space="preserve"> BigFix will be used to centrally manage, apply, monitor, and verify server configuration settings in accordance with VA CRISP Guidelines. It is an endpoint security and management platform that provides real-time visibility and control across endpoint</w:t>
      </w:r>
      <w:r w:rsidR="00B542D8">
        <w:t>s, however they are connected.</w:t>
      </w:r>
      <w:r w:rsidR="00B542D8" w:rsidRPr="00B542D8">
        <w:t xml:space="preserve"> The VAEC will employ IBM BigFix to automatically maintain an up-to-date, complete, accurate, and readily available server baseline configuration. The VAEC retains three (3) versions of server baseline configurations: Legacy, Pre-Production, and Production. IBM BigFix is also employed to identify and audit for unauthorized configuration changes to operational systems.  An alert will be sent to system engineers/administrators from BigFix if an unauthorized change occurs.  The VA OI&amp;T SDE and NSOC will employ automated mechanisms (SCCM, BigFix, etc.) to continuously detect the presence of unauthorized hardware, software, and firmware components within the information system (as a series of dashboards).  The VAEC will maintain an online real-time inventory of system components utilizing IBM BigFix and a CASB.  The inventory includes network-based components and cloud services implemented.  The real-time inventory list provides a level of granularity deemed necessary for tracking and reporting.</w:t>
      </w:r>
    </w:p>
    <w:p w14:paraId="611C7470" w14:textId="77777777" w:rsidR="00B542D8" w:rsidRPr="00431956" w:rsidRDefault="00B542D8" w:rsidP="00431956">
      <w:pPr>
        <w:pStyle w:val="Default"/>
      </w:pPr>
    </w:p>
    <w:p w14:paraId="3E4AF6A3" w14:textId="77777777" w:rsidR="00431956" w:rsidRPr="00431956" w:rsidRDefault="00431956" w:rsidP="00431956">
      <w:pPr>
        <w:pStyle w:val="Default"/>
      </w:pPr>
      <w:r w:rsidRPr="00431956">
        <w:rPr>
          <w:b/>
          <w:bCs/>
        </w:rPr>
        <w:t xml:space="preserve">Tenable Nessus </w:t>
      </w:r>
    </w:p>
    <w:p w14:paraId="585AA32C" w14:textId="77777777" w:rsidR="0021550B" w:rsidRDefault="00431956" w:rsidP="00431956">
      <w:pPr>
        <w:pStyle w:val="Default"/>
      </w:pPr>
      <w:r w:rsidRPr="00431956">
        <w:lastRenderedPageBreak/>
        <w:t xml:space="preserve">The Tenable Nessus scanner will be used to provide vulnerability management detection and auditing of assets within VAEC. </w:t>
      </w:r>
    </w:p>
    <w:p w14:paraId="7DF4BBEA" w14:textId="77777777" w:rsidR="0021550B" w:rsidRDefault="0021550B" w:rsidP="00431956">
      <w:pPr>
        <w:pStyle w:val="Default"/>
      </w:pPr>
    </w:p>
    <w:p w14:paraId="3D9C0A8D" w14:textId="396A6898" w:rsidR="0021550B" w:rsidRPr="00AC5371" w:rsidRDefault="0021550B" w:rsidP="00431956">
      <w:pPr>
        <w:pStyle w:val="Default"/>
        <w:rPr>
          <w:b/>
        </w:rPr>
      </w:pPr>
      <w:r w:rsidRPr="00AC5371">
        <w:rPr>
          <w:b/>
        </w:rPr>
        <w:t>BigFix SCCD</w:t>
      </w:r>
    </w:p>
    <w:p w14:paraId="258FA456" w14:textId="247E5A4F" w:rsidR="0021550B" w:rsidRPr="00AC5371" w:rsidRDefault="0021550B" w:rsidP="0021550B">
      <w:r w:rsidRPr="00AC5371">
        <w:t xml:space="preserve">BigFix SCCD scans will be used to identify </w:t>
      </w:r>
      <w:r w:rsidR="00431956" w:rsidRPr="00AC5371">
        <w:t>policy-violating configurations</w:t>
      </w:r>
      <w:r w:rsidR="006054B3" w:rsidRPr="00AC5371">
        <w:t xml:space="preserve"> (STIGS)</w:t>
      </w:r>
      <w:r w:rsidRPr="00AC5371">
        <w:t>.</w:t>
      </w:r>
    </w:p>
    <w:p w14:paraId="0FCEB195" w14:textId="12BC3312" w:rsidR="0021550B" w:rsidRPr="00AC5371" w:rsidRDefault="0021550B" w:rsidP="00431956">
      <w:pPr>
        <w:pStyle w:val="Default"/>
      </w:pPr>
    </w:p>
    <w:p w14:paraId="58FFE346" w14:textId="4527F21A" w:rsidR="006054B3" w:rsidRPr="00AC5371" w:rsidRDefault="006054B3" w:rsidP="00431956">
      <w:pPr>
        <w:pStyle w:val="Default"/>
        <w:rPr>
          <w:b/>
        </w:rPr>
      </w:pPr>
      <w:r w:rsidRPr="00AC5371">
        <w:rPr>
          <w:b/>
        </w:rPr>
        <w:t>McAfee VSE</w:t>
      </w:r>
    </w:p>
    <w:p w14:paraId="5CE4A667" w14:textId="4BC51359" w:rsidR="00431956" w:rsidRDefault="006054B3" w:rsidP="00431956">
      <w:pPr>
        <w:pStyle w:val="Default"/>
      </w:pPr>
      <w:r w:rsidRPr="00AC5371">
        <w:t>McAfee VSE active and full system scans will used to detect malware and potential attackers attempting to</w:t>
      </w:r>
      <w:r w:rsidR="00431956" w:rsidRPr="00AC5371">
        <w:t xml:space="preserve"> </w:t>
      </w:r>
      <w:r w:rsidRPr="00AC5371">
        <w:t>compromise</w:t>
      </w:r>
      <w:r w:rsidR="00431956" w:rsidRPr="00AC5371">
        <w:t xml:space="preserve"> the VAEC. </w:t>
      </w:r>
    </w:p>
    <w:p w14:paraId="5AC77959" w14:textId="3C3AA44E" w:rsidR="00431956" w:rsidRPr="00431956" w:rsidRDefault="00431956" w:rsidP="00431956">
      <w:pPr>
        <w:pStyle w:val="Default"/>
      </w:pPr>
    </w:p>
    <w:p w14:paraId="4AD0996E" w14:textId="77777777" w:rsidR="00431956" w:rsidRPr="00431956" w:rsidRDefault="00431956" w:rsidP="00431956">
      <w:pPr>
        <w:pStyle w:val="Default"/>
      </w:pPr>
      <w:r w:rsidRPr="00431956">
        <w:rPr>
          <w:b/>
          <w:bCs/>
        </w:rPr>
        <w:t xml:space="preserve">Hewlett Packard Enterprise (HPE) Fortify </w:t>
      </w:r>
    </w:p>
    <w:p w14:paraId="2A008BE4" w14:textId="555577F5" w:rsidR="00431956" w:rsidRPr="00431956" w:rsidRDefault="00431956" w:rsidP="00431956">
      <w:pPr>
        <w:pStyle w:val="Default"/>
      </w:pPr>
      <w:r w:rsidRPr="00431956">
        <w:t>Fortify Static Code Analyzer (SCA) identifies security vulnerabilities in source code early in the software development lifecycle (SDLC) and provides best practices so developers can code more securely. The HPE Fortify SCA is used by development groups and security professionals to analyze the source code of an application for security issues. The SCA identifies root causes of software security vulnerabilities, and delivers accurate, risk-ranked results with line-of-code remediation guidance, making it easy to address serious issues first.</w:t>
      </w:r>
    </w:p>
    <w:p w14:paraId="4AE7C373" w14:textId="33FFE6BD" w:rsidR="00431956" w:rsidRPr="00431956" w:rsidRDefault="00431956" w:rsidP="00431956">
      <w:pPr>
        <w:pStyle w:val="Default"/>
      </w:pPr>
    </w:p>
    <w:p w14:paraId="7E4612C2" w14:textId="77777777" w:rsidR="00431956" w:rsidRPr="00431956" w:rsidRDefault="00431956" w:rsidP="00431956">
      <w:pPr>
        <w:pStyle w:val="Default"/>
      </w:pPr>
      <w:r w:rsidRPr="00431956">
        <w:rPr>
          <w:b/>
          <w:bCs/>
        </w:rPr>
        <w:t xml:space="preserve">IBM Security </w:t>
      </w:r>
      <w:proofErr w:type="spellStart"/>
      <w:r w:rsidRPr="00431956">
        <w:rPr>
          <w:b/>
          <w:bCs/>
        </w:rPr>
        <w:t>AppScan</w:t>
      </w:r>
      <w:proofErr w:type="spellEnd"/>
      <w:r w:rsidRPr="00431956">
        <w:rPr>
          <w:b/>
          <w:bCs/>
        </w:rPr>
        <w:t xml:space="preserve"> Enterprise </w:t>
      </w:r>
    </w:p>
    <w:p w14:paraId="614A8620" w14:textId="45F19C13" w:rsidR="00431956" w:rsidRDefault="00431956" w:rsidP="00431956">
      <w:pPr>
        <w:pStyle w:val="Default"/>
      </w:pPr>
      <w:r w:rsidRPr="00431956">
        <w:t xml:space="preserve">The IBM Security </w:t>
      </w:r>
      <w:proofErr w:type="spellStart"/>
      <w:r w:rsidRPr="00431956">
        <w:t>AppScan</w:t>
      </w:r>
      <w:proofErr w:type="spellEnd"/>
      <w:r w:rsidRPr="00431956">
        <w:t xml:space="preserve"> enables organizations to </w:t>
      </w:r>
      <w:proofErr w:type="spellStart"/>
      <w:r w:rsidRPr="00431956">
        <w:t>miti</w:t>
      </w:r>
      <w:proofErr w:type="spellEnd"/>
      <w:r w:rsidR="00F473B4">
        <w:t>\\\</w:t>
      </w:r>
      <w:r w:rsidRPr="00431956">
        <w:t xml:space="preserve">gate application security risk, strengthen application security program management initiatives and achieve regulatory compliance. Security and development teams can collaborate, establish policies and scale testing throughout the application lifecycle. Enterprise dashboards classify and prioritize application assets based on business impact and identify high-risk areas, allowing to maximize remediation efforts. Performance metrics are provided that help monitor the progress of application security programs. </w:t>
      </w:r>
    </w:p>
    <w:p w14:paraId="2A8736A6" w14:textId="77777777" w:rsidR="00431956" w:rsidRPr="00431956" w:rsidRDefault="00431956" w:rsidP="00431956">
      <w:pPr>
        <w:pStyle w:val="Default"/>
      </w:pPr>
    </w:p>
    <w:p w14:paraId="030857F7" w14:textId="77777777" w:rsidR="00431956" w:rsidRPr="00431956" w:rsidRDefault="00431956" w:rsidP="00431956">
      <w:pPr>
        <w:pStyle w:val="Default"/>
      </w:pPr>
      <w:r w:rsidRPr="00431956">
        <w:t xml:space="preserve">The IBM Security </w:t>
      </w:r>
      <w:proofErr w:type="spellStart"/>
      <w:r w:rsidRPr="00431956">
        <w:t>AppScan</w:t>
      </w:r>
      <w:proofErr w:type="spellEnd"/>
      <w:r w:rsidRPr="00431956">
        <w:t xml:space="preserve"> Enterprise delivers: </w:t>
      </w:r>
    </w:p>
    <w:p w14:paraId="72234624" w14:textId="266FFB9B" w:rsidR="00431956" w:rsidRPr="00431956" w:rsidRDefault="00431956" w:rsidP="000F0E74">
      <w:pPr>
        <w:pStyle w:val="Default"/>
        <w:numPr>
          <w:ilvl w:val="0"/>
          <w:numId w:val="17"/>
        </w:numPr>
        <w:spacing w:after="164"/>
      </w:pPr>
      <w:r w:rsidRPr="00431956">
        <w:rPr>
          <w:b/>
          <w:bCs/>
        </w:rPr>
        <w:t xml:space="preserve">Scalable application security testing </w:t>
      </w:r>
      <w:r w:rsidRPr="00431956">
        <w:t xml:space="preserve">using a variety of testing techniques. </w:t>
      </w:r>
    </w:p>
    <w:p w14:paraId="4E46C1C0" w14:textId="57B40179" w:rsidR="00431956" w:rsidRPr="00431956" w:rsidRDefault="00431956" w:rsidP="000F0E74">
      <w:pPr>
        <w:pStyle w:val="Default"/>
        <w:numPr>
          <w:ilvl w:val="0"/>
          <w:numId w:val="17"/>
        </w:numPr>
        <w:spacing w:after="164"/>
      </w:pPr>
      <w:r w:rsidRPr="00431956">
        <w:rPr>
          <w:b/>
          <w:bCs/>
        </w:rPr>
        <w:t xml:space="preserve">Test policies, scan templates and vulnerability remediation advisories </w:t>
      </w:r>
      <w:r w:rsidRPr="00431956">
        <w:t xml:space="preserve">to help implement application security programs. </w:t>
      </w:r>
    </w:p>
    <w:p w14:paraId="0B83B819" w14:textId="02840751" w:rsidR="00431956" w:rsidRDefault="00431956" w:rsidP="000F0E74">
      <w:pPr>
        <w:pStyle w:val="Default"/>
        <w:numPr>
          <w:ilvl w:val="0"/>
          <w:numId w:val="17"/>
        </w:numPr>
        <w:rPr>
          <w:sz w:val="23"/>
          <w:szCs w:val="23"/>
        </w:rPr>
      </w:pPr>
      <w:r w:rsidRPr="00431956">
        <w:rPr>
          <w:b/>
          <w:bCs/>
        </w:rPr>
        <w:t xml:space="preserve">Detailed security reports and enterprise level dashboards </w:t>
      </w:r>
      <w:r w:rsidRPr="00431956">
        <w:t>to provide visibility of risk and compliance.</w:t>
      </w:r>
      <w:r>
        <w:rPr>
          <w:sz w:val="23"/>
          <w:szCs w:val="23"/>
        </w:rPr>
        <w:t xml:space="preserve"> </w:t>
      </w:r>
    </w:p>
    <w:p w14:paraId="7B43ADE9" w14:textId="77777777" w:rsidR="00431956" w:rsidRPr="003B287D" w:rsidRDefault="00431956" w:rsidP="00431956">
      <w:pPr>
        <w:pStyle w:val="Default"/>
      </w:pPr>
    </w:p>
    <w:p w14:paraId="0820EC09" w14:textId="77777777" w:rsidR="005A76C3" w:rsidRPr="004E418B" w:rsidRDefault="00345180" w:rsidP="005A76C3">
      <w:pPr>
        <w:pStyle w:val="Appendix1"/>
        <w:numPr>
          <w:ilvl w:val="0"/>
          <w:numId w:val="0"/>
        </w:numPr>
        <w:rPr>
          <w:sz w:val="28"/>
          <w:szCs w:val="28"/>
        </w:rPr>
      </w:pPr>
      <w:bookmarkStart w:id="565" w:name="_Toc528306992"/>
      <w:r w:rsidRPr="004E418B">
        <w:rPr>
          <w:sz w:val="28"/>
          <w:szCs w:val="28"/>
        </w:rPr>
        <w:lastRenderedPageBreak/>
        <w:t>APPENDIX A: C</w:t>
      </w:r>
      <w:r w:rsidR="004E418B" w:rsidRPr="004E418B">
        <w:rPr>
          <w:sz w:val="28"/>
          <w:szCs w:val="28"/>
        </w:rPr>
        <w:t xml:space="preserve">ONFIGURATION </w:t>
      </w:r>
      <w:r w:rsidRPr="004E418B">
        <w:rPr>
          <w:sz w:val="28"/>
          <w:szCs w:val="28"/>
        </w:rPr>
        <w:t>M</w:t>
      </w:r>
      <w:r w:rsidR="004E418B" w:rsidRPr="004E418B">
        <w:rPr>
          <w:sz w:val="28"/>
          <w:szCs w:val="28"/>
        </w:rPr>
        <w:t xml:space="preserve">ANAGEMENT </w:t>
      </w:r>
      <w:r w:rsidRPr="004E418B">
        <w:rPr>
          <w:sz w:val="28"/>
          <w:szCs w:val="28"/>
        </w:rPr>
        <w:t>P</w:t>
      </w:r>
      <w:r w:rsidR="004E418B" w:rsidRPr="004E418B">
        <w:rPr>
          <w:sz w:val="28"/>
          <w:szCs w:val="28"/>
        </w:rPr>
        <w:t>LAN</w:t>
      </w:r>
      <w:r w:rsidRPr="004E418B">
        <w:rPr>
          <w:sz w:val="28"/>
          <w:szCs w:val="28"/>
        </w:rPr>
        <w:t xml:space="preserve"> </w:t>
      </w:r>
      <w:r w:rsidR="005A76C3" w:rsidRPr="004E418B">
        <w:rPr>
          <w:sz w:val="28"/>
          <w:szCs w:val="28"/>
        </w:rPr>
        <w:t>A</w:t>
      </w:r>
      <w:r w:rsidR="004E418B" w:rsidRPr="004E418B">
        <w:rPr>
          <w:sz w:val="28"/>
          <w:szCs w:val="28"/>
        </w:rPr>
        <w:t>PPROVAL</w:t>
      </w:r>
      <w:bookmarkEnd w:id="565"/>
    </w:p>
    <w:p w14:paraId="0820EC0A" w14:textId="77777777" w:rsidR="004E418B" w:rsidRDefault="004E418B" w:rsidP="005A76C3">
      <w:pPr>
        <w:pStyle w:val="BodyText"/>
      </w:pPr>
    </w:p>
    <w:p w14:paraId="0820EC0B" w14:textId="1A98B01A" w:rsidR="005A76C3" w:rsidRDefault="005A76C3" w:rsidP="005A76C3">
      <w:pPr>
        <w:pStyle w:val="BodyText"/>
      </w:pPr>
      <w:r>
        <w:t xml:space="preserve">The undersigned acknowledge that they have reviewed the </w:t>
      </w:r>
      <w:r w:rsidR="00431956" w:rsidRPr="00431956">
        <w:rPr>
          <w:b/>
          <w:i/>
          <w:iCs/>
          <w:sz w:val="23"/>
          <w:szCs w:val="23"/>
        </w:rPr>
        <w:t xml:space="preserve">VAEC </w:t>
      </w:r>
      <w:r w:rsidR="00C47A66">
        <w:rPr>
          <w:b/>
          <w:i/>
          <w:iCs/>
          <w:sz w:val="23"/>
          <w:szCs w:val="23"/>
        </w:rPr>
        <w:t>AWS GovCloud High</w:t>
      </w:r>
      <w:r w:rsidR="00431956" w:rsidRPr="00A2699C">
        <w:rPr>
          <w:b/>
        </w:rPr>
        <w:t xml:space="preserve"> </w:t>
      </w:r>
      <w:r w:rsidRPr="00A2699C">
        <w:rPr>
          <w:b/>
        </w:rPr>
        <w:t>Configuration Management Plan</w:t>
      </w:r>
      <w:r>
        <w:t xml:space="preserve"> and agree with the information presented within this document. Changes to this </w:t>
      </w:r>
      <w:r w:rsidRPr="00A2699C">
        <w:rPr>
          <w:b/>
        </w:rPr>
        <w:t>Configuration Management Plan</w:t>
      </w:r>
      <w:r>
        <w:t xml:space="preserve"> will be coordinated with, and approved by, the undersigned, or their designated representatives.</w:t>
      </w:r>
    </w:p>
    <w:p w14:paraId="6045A9B9" w14:textId="77777777" w:rsidR="00D353DC" w:rsidRDefault="00D353DC" w:rsidP="005A76C3">
      <w:pPr>
        <w:pStyle w:val="BodyText"/>
      </w:pPr>
    </w:p>
    <w:p w14:paraId="0820EC0D" w14:textId="52261F71" w:rsidR="005A76C3" w:rsidRPr="001E13C3" w:rsidRDefault="001E13C3" w:rsidP="001E13C3">
      <w:pPr>
        <w:pStyle w:val="BodyCopy"/>
        <w:spacing w:after="0"/>
        <w:rPr>
          <w:rFonts w:ascii="Verdana" w:hAnsi="Verdana"/>
          <w:b/>
        </w:rPr>
      </w:pPr>
      <w:r w:rsidRPr="00684A2D">
        <w:rPr>
          <w:rFonts w:ascii="Verdana" w:hAnsi="Verdana"/>
          <w:b/>
        </w:rPr>
        <w:t>SIGNATURE IN FILE AT ECSO</w:t>
      </w:r>
    </w:p>
    <w:p w14:paraId="0820EC0E" w14:textId="77777777" w:rsidR="005A76C3" w:rsidRDefault="005A76C3" w:rsidP="005A76C3">
      <w:pPr>
        <w:pStyle w:val="BodyText"/>
      </w:pPr>
      <w:r>
        <w:t>______________________________________________________________________________</w:t>
      </w:r>
    </w:p>
    <w:p w14:paraId="0820EC0F" w14:textId="77777777" w:rsidR="005A76C3" w:rsidRPr="00D353DC" w:rsidRDefault="005A76C3" w:rsidP="005A76C3">
      <w:pPr>
        <w:pStyle w:val="BodyText"/>
        <w:tabs>
          <w:tab w:val="left" w:pos="7920"/>
        </w:tabs>
        <w:rPr>
          <w:szCs w:val="24"/>
        </w:rPr>
      </w:pPr>
      <w:r w:rsidRPr="00D353DC">
        <w:rPr>
          <w:szCs w:val="24"/>
        </w:rPr>
        <w:t>Signature:</w:t>
      </w:r>
      <w:r w:rsidRPr="00D353DC">
        <w:rPr>
          <w:szCs w:val="24"/>
        </w:rPr>
        <w:tab/>
        <w:t>Date:</w:t>
      </w:r>
      <w:r w:rsidRPr="00D353DC">
        <w:rPr>
          <w:szCs w:val="24"/>
        </w:rPr>
        <w:tab/>
      </w:r>
    </w:p>
    <w:p w14:paraId="0820EC10" w14:textId="267C82CE" w:rsidR="005A76C3" w:rsidRPr="00D353DC" w:rsidRDefault="005A76C3" w:rsidP="005A76C3">
      <w:pPr>
        <w:pStyle w:val="BodyText"/>
        <w:rPr>
          <w:szCs w:val="24"/>
        </w:rPr>
      </w:pPr>
      <w:r w:rsidRPr="00D353DC">
        <w:rPr>
          <w:szCs w:val="24"/>
        </w:rPr>
        <w:t>Print Name:</w:t>
      </w:r>
      <w:r w:rsidR="0082683C" w:rsidRPr="00D353DC">
        <w:rPr>
          <w:szCs w:val="24"/>
        </w:rPr>
        <w:t xml:space="preserve"> </w:t>
      </w:r>
      <w:ins w:id="566" w:author="Faulkner, David A. (Accenture Federal Services)" w:date="2019-04-08T16:10:00Z">
        <w:r w:rsidR="00456DF8">
          <w:rPr>
            <w:szCs w:val="24"/>
          </w:rPr>
          <w:t>Christopher Brown</w:t>
        </w:r>
      </w:ins>
      <w:del w:id="567" w:author="Faulkner, David A. (Accenture Federal Services)" w:date="2019-04-08T16:10:00Z">
        <w:r w:rsidR="000D0E67" w:rsidRPr="00D353DC" w:rsidDel="00456DF8">
          <w:rPr>
            <w:szCs w:val="24"/>
          </w:rPr>
          <w:delText>David Catanoso</w:delText>
        </w:r>
      </w:del>
    </w:p>
    <w:p w14:paraId="0820EC11" w14:textId="6FB2CC86" w:rsidR="005A76C3" w:rsidRPr="00D353DC" w:rsidRDefault="005A76C3" w:rsidP="005A76C3">
      <w:pPr>
        <w:pStyle w:val="BodyText"/>
        <w:rPr>
          <w:szCs w:val="24"/>
        </w:rPr>
      </w:pPr>
      <w:r w:rsidRPr="00D353DC">
        <w:rPr>
          <w:szCs w:val="24"/>
        </w:rPr>
        <w:t>Title:</w:t>
      </w:r>
      <w:r w:rsidR="000D0E67" w:rsidRPr="00D353DC">
        <w:rPr>
          <w:szCs w:val="24"/>
        </w:rPr>
        <w:t xml:space="preserve"> Director, Enterprise Cloud Solutions Office</w:t>
      </w:r>
      <w:r w:rsidR="0082683C" w:rsidRPr="00D353DC">
        <w:rPr>
          <w:szCs w:val="24"/>
        </w:rPr>
        <w:t xml:space="preserve"> </w:t>
      </w:r>
    </w:p>
    <w:p w14:paraId="0820EC12" w14:textId="280D295A" w:rsidR="005A76C3" w:rsidRPr="00D353DC" w:rsidRDefault="0082683C" w:rsidP="005A76C3">
      <w:pPr>
        <w:pStyle w:val="BodyText"/>
        <w:rPr>
          <w:szCs w:val="24"/>
        </w:rPr>
      </w:pPr>
      <w:r w:rsidRPr="00D353DC">
        <w:rPr>
          <w:szCs w:val="24"/>
        </w:rPr>
        <w:t xml:space="preserve">Role: </w:t>
      </w:r>
      <w:r w:rsidR="000D0E67" w:rsidRPr="00D353DC">
        <w:rPr>
          <w:szCs w:val="24"/>
        </w:rPr>
        <w:t>System Owner</w:t>
      </w:r>
    </w:p>
    <w:p w14:paraId="0820EC13" w14:textId="7B25733B" w:rsidR="005A76C3" w:rsidRDefault="005A76C3" w:rsidP="005A76C3">
      <w:pPr>
        <w:pStyle w:val="BodyText"/>
      </w:pPr>
    </w:p>
    <w:p w14:paraId="66C2A9CC" w14:textId="77777777" w:rsidR="00D353DC" w:rsidRDefault="00D353DC" w:rsidP="005A76C3">
      <w:pPr>
        <w:pStyle w:val="BodyText"/>
      </w:pPr>
    </w:p>
    <w:p w14:paraId="4DA29CCA" w14:textId="71A33A53" w:rsidR="001E13C3" w:rsidRPr="00684A2D" w:rsidRDefault="001E13C3" w:rsidP="001E13C3">
      <w:pPr>
        <w:pStyle w:val="BodyCopy"/>
        <w:spacing w:after="0"/>
        <w:rPr>
          <w:rFonts w:ascii="Verdana" w:hAnsi="Verdana"/>
          <w:b/>
        </w:rPr>
      </w:pPr>
      <w:r w:rsidRPr="00684A2D">
        <w:rPr>
          <w:rFonts w:ascii="Verdana" w:hAnsi="Verdana"/>
          <w:b/>
        </w:rPr>
        <w:t>SIGNATURE IN FILE AT ECSO</w:t>
      </w:r>
    </w:p>
    <w:p w14:paraId="0820EC14" w14:textId="77777777" w:rsidR="005A76C3" w:rsidRPr="002823A0" w:rsidRDefault="005A76C3" w:rsidP="005A76C3">
      <w:pPr>
        <w:spacing w:before="120" w:after="120"/>
        <w:rPr>
          <w:color w:val="auto"/>
          <w:sz w:val="24"/>
          <w:szCs w:val="20"/>
        </w:rPr>
      </w:pPr>
      <w:r w:rsidRPr="002823A0">
        <w:rPr>
          <w:color w:val="auto"/>
          <w:sz w:val="24"/>
          <w:szCs w:val="20"/>
        </w:rPr>
        <w:t>___________________________________________________________________________</w:t>
      </w:r>
    </w:p>
    <w:p w14:paraId="29087F3A" w14:textId="77777777" w:rsidR="001D21F7" w:rsidRPr="00D353DC" w:rsidRDefault="005A76C3" w:rsidP="005A76C3">
      <w:pPr>
        <w:tabs>
          <w:tab w:val="left" w:pos="7920"/>
        </w:tabs>
        <w:spacing w:before="120" w:after="120"/>
        <w:rPr>
          <w:color w:val="auto"/>
          <w:sz w:val="24"/>
        </w:rPr>
      </w:pPr>
      <w:r w:rsidRPr="00D353DC">
        <w:rPr>
          <w:color w:val="auto"/>
          <w:sz w:val="24"/>
        </w:rPr>
        <w:t>Signature:</w:t>
      </w:r>
    </w:p>
    <w:p w14:paraId="0820EC15" w14:textId="71876305" w:rsidR="005A76C3" w:rsidRPr="00D353DC" w:rsidRDefault="001D21F7" w:rsidP="005A76C3">
      <w:pPr>
        <w:tabs>
          <w:tab w:val="left" w:pos="7920"/>
        </w:tabs>
        <w:spacing w:before="120" w:after="120"/>
        <w:rPr>
          <w:color w:val="auto"/>
          <w:sz w:val="24"/>
        </w:rPr>
      </w:pPr>
      <w:r w:rsidRPr="00D353DC">
        <w:rPr>
          <w:sz w:val="24"/>
        </w:rPr>
        <w:t>Print Name:</w:t>
      </w:r>
      <w:r w:rsidR="007A2F3F" w:rsidRPr="00D353DC">
        <w:rPr>
          <w:sz w:val="24"/>
        </w:rPr>
        <w:t xml:space="preserve"> </w:t>
      </w:r>
      <w:ins w:id="568" w:author="Faulkner, David A. (Accenture Federal Services)" w:date="2019-04-08T16:09:00Z">
        <w:r w:rsidR="00456DF8">
          <w:rPr>
            <w:sz w:val="23"/>
            <w:szCs w:val="23"/>
          </w:rPr>
          <w:t>Bobbi Begay</w:t>
        </w:r>
      </w:ins>
      <w:del w:id="569" w:author="Faulkner, David A. (Accenture Federal Services)" w:date="2019-04-08T16:09:00Z">
        <w:r w:rsidR="00FD09F2" w:rsidDel="00456DF8">
          <w:rPr>
            <w:sz w:val="23"/>
            <w:szCs w:val="23"/>
          </w:rPr>
          <w:delText>Charles Solomon-Jackson</w:delText>
        </w:r>
      </w:del>
      <w:r w:rsidR="005A76C3" w:rsidRPr="00D353DC">
        <w:rPr>
          <w:color w:val="auto"/>
          <w:sz w:val="24"/>
        </w:rPr>
        <w:tab/>
        <w:t>Date:</w:t>
      </w:r>
      <w:r w:rsidR="005A76C3" w:rsidRPr="00D353DC">
        <w:rPr>
          <w:color w:val="auto"/>
          <w:sz w:val="24"/>
        </w:rPr>
        <w:tab/>
      </w:r>
    </w:p>
    <w:p w14:paraId="0820EC16" w14:textId="7CEDAF86" w:rsidR="005A76C3" w:rsidRPr="00D353DC" w:rsidRDefault="005A76C3" w:rsidP="005A76C3">
      <w:pPr>
        <w:pStyle w:val="BodyText"/>
        <w:rPr>
          <w:szCs w:val="24"/>
        </w:rPr>
      </w:pPr>
      <w:r w:rsidRPr="00D353DC">
        <w:rPr>
          <w:szCs w:val="24"/>
        </w:rPr>
        <w:t>Title:</w:t>
      </w:r>
      <w:r w:rsidR="0082683C" w:rsidRPr="00D353DC">
        <w:rPr>
          <w:szCs w:val="24"/>
        </w:rPr>
        <w:t xml:space="preserve"> </w:t>
      </w:r>
      <w:r w:rsidR="00D353DC" w:rsidRPr="00D353DC">
        <w:rPr>
          <w:szCs w:val="24"/>
        </w:rPr>
        <w:t>Information Security Officer</w:t>
      </w:r>
    </w:p>
    <w:p w14:paraId="0820EC17" w14:textId="31FF899C" w:rsidR="005A76C3" w:rsidRPr="00D353DC" w:rsidRDefault="0082683C" w:rsidP="005A76C3">
      <w:pPr>
        <w:pStyle w:val="BodyText"/>
        <w:rPr>
          <w:szCs w:val="24"/>
        </w:rPr>
      </w:pPr>
      <w:r w:rsidRPr="00D353DC">
        <w:rPr>
          <w:szCs w:val="24"/>
        </w:rPr>
        <w:t xml:space="preserve">Role: </w:t>
      </w:r>
      <w:r w:rsidR="00D42669" w:rsidRPr="00D353DC">
        <w:rPr>
          <w:szCs w:val="24"/>
        </w:rPr>
        <w:t>ISO</w:t>
      </w:r>
    </w:p>
    <w:p w14:paraId="0820EC18" w14:textId="77777777" w:rsidR="005A76C3" w:rsidRDefault="005A76C3" w:rsidP="005A76C3">
      <w:pPr>
        <w:pStyle w:val="BodyText"/>
      </w:pPr>
    </w:p>
    <w:p w14:paraId="1795A2FB" w14:textId="265EF7E4" w:rsidR="00BC7AC6" w:rsidRDefault="00BC7AC6" w:rsidP="00BC7AC6">
      <w:pPr>
        <w:pStyle w:val="BodyText"/>
      </w:pPr>
      <w:r>
        <w:t>The undersigned acknowledge that they have reviewed the</w:t>
      </w:r>
      <w:r w:rsidRPr="00431956">
        <w:rPr>
          <w:b/>
          <w:i/>
          <w:iCs/>
          <w:sz w:val="23"/>
          <w:szCs w:val="23"/>
        </w:rPr>
        <w:t xml:space="preserve"> </w:t>
      </w:r>
      <w:bookmarkStart w:id="570" w:name="_Hlk530585006"/>
      <w:ins w:id="571" w:author="Faulkner, David A. (Accenture Federal Services)" w:date="2019-04-08T16:09:00Z">
        <w:r w:rsidR="00456DF8">
          <w:rPr>
            <w:color w:val="FF0000"/>
          </w:rPr>
          <w:t>VAM</w:t>
        </w:r>
      </w:ins>
      <w:del w:id="572" w:author="Faulkner, David A. (Accenture Federal Services)" w:date="2019-04-08T16:09:00Z">
        <w:r w:rsidRPr="00E332BC" w:rsidDel="00456DF8">
          <w:rPr>
            <w:color w:val="FF0000"/>
          </w:rPr>
          <w:delText>[Organization 2</w:delText>
        </w:r>
        <w:r w:rsidDel="00456DF8">
          <w:rPr>
            <w:color w:val="FF0000"/>
          </w:rPr>
          <w:delText xml:space="preserve"> name/acronym</w:delText>
        </w:r>
        <w:r w:rsidRPr="00E332BC" w:rsidDel="00456DF8">
          <w:rPr>
            <w:color w:val="FF0000"/>
          </w:rPr>
          <w:delText>]</w:delText>
        </w:r>
        <w:r w:rsidDel="00456DF8">
          <w:delText xml:space="preserve"> </w:delText>
        </w:r>
        <w:r w:rsidRPr="00F3556F" w:rsidDel="00456DF8">
          <w:rPr>
            <w:color w:val="FF0000"/>
          </w:rPr>
          <w:delText>[GRC Boundary Alignment]</w:delText>
        </w:r>
      </w:del>
      <w:r w:rsidRPr="00F3556F">
        <w:rPr>
          <w:color w:val="FF0000"/>
        </w:rPr>
        <w:t xml:space="preserve"> </w:t>
      </w:r>
      <w:r w:rsidRPr="00DD3FAA">
        <w:rPr>
          <w:color w:val="FF0000"/>
        </w:rPr>
        <w:t>[Security Categorization</w:t>
      </w:r>
      <w:ins w:id="573" w:author="Faulkner, David A. (Accenture Federal Services)" w:date="2019-04-08T16:09:00Z">
        <w:r w:rsidR="00456DF8">
          <w:rPr>
            <w:color w:val="FF0000"/>
          </w:rPr>
          <w:t xml:space="preserve"> - High</w:t>
        </w:r>
      </w:ins>
      <w:r w:rsidRPr="00DD3FAA">
        <w:rPr>
          <w:color w:val="FF0000"/>
        </w:rPr>
        <w:t xml:space="preserve">] </w:t>
      </w:r>
      <w:bookmarkEnd w:id="570"/>
      <w:r w:rsidRPr="00A2699C">
        <w:rPr>
          <w:b/>
        </w:rPr>
        <w:t>Configuration Management Plan</w:t>
      </w:r>
      <w:r>
        <w:t xml:space="preserve"> and agree with the information presented within this document. Changes to this </w:t>
      </w:r>
      <w:r w:rsidRPr="00A2699C">
        <w:rPr>
          <w:b/>
        </w:rPr>
        <w:t>Configuration Management Plan</w:t>
      </w:r>
      <w:r>
        <w:t xml:space="preserve"> will be coordinated with, and approved by, the undersigned, or their designated representatives.</w:t>
      </w:r>
    </w:p>
    <w:p w14:paraId="629A3273" w14:textId="77777777" w:rsidR="00BC7AC6" w:rsidRDefault="00BC7AC6" w:rsidP="00BC7AC6">
      <w:pPr>
        <w:pStyle w:val="BodyText"/>
      </w:pPr>
    </w:p>
    <w:p w14:paraId="508E599E" w14:textId="77777777" w:rsidR="00BC7AC6" w:rsidRDefault="00BC7AC6" w:rsidP="00BC7AC6">
      <w:pPr>
        <w:pStyle w:val="BodyText"/>
      </w:pPr>
    </w:p>
    <w:p w14:paraId="0010D533" w14:textId="77777777" w:rsidR="00BC7AC6" w:rsidRDefault="00BC7AC6" w:rsidP="00BC7AC6">
      <w:pPr>
        <w:pStyle w:val="BodyText"/>
      </w:pPr>
      <w:r>
        <w:t>______________________________________________________________________________</w:t>
      </w:r>
    </w:p>
    <w:p w14:paraId="20CFADFE" w14:textId="77777777" w:rsidR="00BC7AC6" w:rsidRPr="00D353DC" w:rsidRDefault="00BC7AC6" w:rsidP="00BC7AC6">
      <w:pPr>
        <w:pStyle w:val="BodyText"/>
        <w:tabs>
          <w:tab w:val="left" w:pos="7920"/>
        </w:tabs>
        <w:rPr>
          <w:szCs w:val="24"/>
        </w:rPr>
      </w:pPr>
      <w:r w:rsidRPr="00D353DC">
        <w:rPr>
          <w:szCs w:val="24"/>
        </w:rPr>
        <w:t>Signature:</w:t>
      </w:r>
      <w:r w:rsidRPr="00D353DC">
        <w:rPr>
          <w:szCs w:val="24"/>
        </w:rPr>
        <w:tab/>
        <w:t>Date:</w:t>
      </w:r>
      <w:r w:rsidRPr="00D353DC">
        <w:rPr>
          <w:szCs w:val="24"/>
        </w:rPr>
        <w:tab/>
      </w:r>
    </w:p>
    <w:p w14:paraId="5A52A00C" w14:textId="3203DB1F" w:rsidR="00BC7AC6" w:rsidRPr="00D353DC" w:rsidRDefault="00BC7AC6" w:rsidP="00BC7AC6">
      <w:pPr>
        <w:pStyle w:val="BodyText"/>
        <w:rPr>
          <w:szCs w:val="24"/>
        </w:rPr>
      </w:pPr>
      <w:r w:rsidRPr="00D353DC">
        <w:rPr>
          <w:szCs w:val="24"/>
        </w:rPr>
        <w:t xml:space="preserve">Print Name: </w:t>
      </w:r>
      <w:ins w:id="574" w:author="Faulkner, David A. (Accenture Federal Services)" w:date="2019-04-09T13:50:00Z">
        <w:r w:rsidR="000E4377">
          <w:rPr>
            <w:szCs w:val="24"/>
          </w:rPr>
          <w:t>Cheryl Owsley</w:t>
        </w:r>
      </w:ins>
    </w:p>
    <w:p w14:paraId="2ED2CB5F" w14:textId="0925ED6D" w:rsidR="00BC7AC6" w:rsidRPr="00D353DC" w:rsidRDefault="00BC7AC6" w:rsidP="00BC7AC6">
      <w:pPr>
        <w:pStyle w:val="BodyText"/>
        <w:rPr>
          <w:szCs w:val="24"/>
        </w:rPr>
      </w:pPr>
      <w:r w:rsidRPr="00D353DC">
        <w:rPr>
          <w:szCs w:val="24"/>
        </w:rPr>
        <w:t>Title:</w:t>
      </w:r>
      <w:r>
        <w:rPr>
          <w:szCs w:val="24"/>
        </w:rPr>
        <w:t xml:space="preserve"> </w:t>
      </w:r>
      <w:ins w:id="575" w:author="Faulkner, David A. (Accenture Federal Services)" w:date="2019-04-09T13:50:00Z">
        <w:r w:rsidR="000E4377">
          <w:rPr>
            <w:szCs w:val="24"/>
          </w:rPr>
          <w:t>Program Manager</w:t>
        </w:r>
      </w:ins>
      <w:del w:id="576" w:author="Faulkner, David A. (Accenture Federal Services)" w:date="2019-04-09T13:50:00Z">
        <w:r w:rsidDel="000E4377">
          <w:rPr>
            <w:szCs w:val="24"/>
          </w:rPr>
          <w:delText xml:space="preserve">Director, </w:delText>
        </w:r>
      </w:del>
    </w:p>
    <w:p w14:paraId="67D0BB46" w14:textId="4858A544" w:rsidR="00BC7AC6" w:rsidRPr="00D353DC" w:rsidRDefault="00BC7AC6" w:rsidP="00BC7AC6">
      <w:pPr>
        <w:pStyle w:val="BodyText"/>
        <w:rPr>
          <w:szCs w:val="24"/>
        </w:rPr>
      </w:pPr>
      <w:r w:rsidRPr="00D353DC">
        <w:rPr>
          <w:szCs w:val="24"/>
        </w:rPr>
        <w:t xml:space="preserve">Role: </w:t>
      </w:r>
      <w:ins w:id="577" w:author="Faulkner, David A. (Accenture Federal Services)" w:date="2019-04-09T13:50:00Z">
        <w:r w:rsidR="000E4377">
          <w:rPr>
            <w:szCs w:val="24"/>
          </w:rPr>
          <w:t xml:space="preserve">Program Manager </w:t>
        </w:r>
      </w:ins>
    </w:p>
    <w:p w14:paraId="4DAD5C5F" w14:textId="77777777" w:rsidR="00BC7AC6" w:rsidRDefault="00BC7AC6" w:rsidP="00BC7AC6">
      <w:pPr>
        <w:pStyle w:val="BodyText"/>
      </w:pPr>
    </w:p>
    <w:p w14:paraId="0EBD9097" w14:textId="77777777" w:rsidR="00BC7AC6" w:rsidRDefault="00BC7AC6" w:rsidP="00BC7AC6">
      <w:pPr>
        <w:pStyle w:val="BodyText"/>
      </w:pPr>
    </w:p>
    <w:p w14:paraId="1960AFCC" w14:textId="77777777" w:rsidR="00BC7AC6" w:rsidRPr="002823A0" w:rsidRDefault="00BC7AC6" w:rsidP="00BC7AC6">
      <w:pPr>
        <w:spacing w:before="120" w:after="120"/>
        <w:rPr>
          <w:color w:val="auto"/>
          <w:sz w:val="24"/>
          <w:szCs w:val="20"/>
        </w:rPr>
      </w:pPr>
      <w:r w:rsidRPr="002823A0">
        <w:rPr>
          <w:color w:val="auto"/>
          <w:sz w:val="24"/>
          <w:szCs w:val="20"/>
        </w:rPr>
        <w:t>______________________________________________________________________________</w:t>
      </w:r>
    </w:p>
    <w:p w14:paraId="2D44EEC4" w14:textId="77777777" w:rsidR="00BC7AC6" w:rsidRPr="00D353DC" w:rsidRDefault="00BC7AC6" w:rsidP="00BC7AC6">
      <w:pPr>
        <w:tabs>
          <w:tab w:val="left" w:pos="7920"/>
        </w:tabs>
        <w:spacing w:before="120" w:after="120"/>
        <w:rPr>
          <w:color w:val="auto"/>
          <w:sz w:val="24"/>
        </w:rPr>
      </w:pPr>
      <w:r w:rsidRPr="00D353DC">
        <w:rPr>
          <w:color w:val="auto"/>
          <w:sz w:val="24"/>
        </w:rPr>
        <w:t>Signature:</w:t>
      </w:r>
    </w:p>
    <w:p w14:paraId="48889DE2" w14:textId="77777777" w:rsidR="00BC7AC6" w:rsidRPr="00D353DC" w:rsidRDefault="00BC7AC6" w:rsidP="00BC7AC6">
      <w:pPr>
        <w:tabs>
          <w:tab w:val="left" w:pos="7920"/>
        </w:tabs>
        <w:spacing w:before="120" w:after="120"/>
        <w:rPr>
          <w:color w:val="auto"/>
          <w:sz w:val="24"/>
        </w:rPr>
      </w:pPr>
      <w:commentRangeStart w:id="578"/>
      <w:r w:rsidRPr="00D353DC">
        <w:rPr>
          <w:sz w:val="24"/>
        </w:rPr>
        <w:t>Print Name:</w:t>
      </w:r>
      <w:r w:rsidRPr="00D353DC">
        <w:rPr>
          <w:color w:val="auto"/>
          <w:sz w:val="24"/>
        </w:rPr>
        <w:tab/>
        <w:t>Date:</w:t>
      </w:r>
      <w:r w:rsidRPr="00D353DC">
        <w:rPr>
          <w:color w:val="auto"/>
          <w:sz w:val="24"/>
        </w:rPr>
        <w:tab/>
      </w:r>
    </w:p>
    <w:p w14:paraId="3C1DC849" w14:textId="77777777" w:rsidR="00BC7AC6" w:rsidRPr="00D353DC" w:rsidRDefault="00BC7AC6" w:rsidP="00BC7AC6">
      <w:pPr>
        <w:pStyle w:val="BodyText"/>
        <w:rPr>
          <w:szCs w:val="24"/>
        </w:rPr>
      </w:pPr>
      <w:r w:rsidRPr="00D353DC">
        <w:rPr>
          <w:szCs w:val="24"/>
        </w:rPr>
        <w:t xml:space="preserve">Title: </w:t>
      </w:r>
    </w:p>
    <w:p w14:paraId="5D99628C" w14:textId="77777777" w:rsidR="00BC7AC6" w:rsidRPr="00D353DC" w:rsidRDefault="00BC7AC6" w:rsidP="00BC7AC6">
      <w:pPr>
        <w:pStyle w:val="BodyText"/>
        <w:rPr>
          <w:szCs w:val="24"/>
        </w:rPr>
      </w:pPr>
      <w:r>
        <w:rPr>
          <w:szCs w:val="24"/>
        </w:rPr>
        <w:t>Role:</w:t>
      </w:r>
      <w:commentRangeEnd w:id="578"/>
      <w:r w:rsidR="00456DF8">
        <w:rPr>
          <w:rStyle w:val="CommentReference"/>
          <w:color w:val="000000" w:themeColor="text1"/>
        </w:rPr>
        <w:commentReference w:id="578"/>
      </w:r>
    </w:p>
    <w:p w14:paraId="0820EC1E" w14:textId="77777777" w:rsidR="005A76C3" w:rsidRDefault="005A76C3" w:rsidP="005A76C3">
      <w:pPr>
        <w:pStyle w:val="BodyText"/>
      </w:pPr>
    </w:p>
    <w:p w14:paraId="0820EC1F" w14:textId="77777777" w:rsidR="005A76C3" w:rsidRDefault="005A76C3" w:rsidP="005A76C3">
      <w:pPr>
        <w:pStyle w:val="Appendix1"/>
        <w:numPr>
          <w:ilvl w:val="0"/>
          <w:numId w:val="0"/>
        </w:numPr>
        <w:ind w:left="720" w:hanging="720"/>
      </w:pPr>
      <w:bookmarkStart w:id="579" w:name="_Toc528306993"/>
      <w:r>
        <w:lastRenderedPageBreak/>
        <w:t>Appendix B: References</w:t>
      </w:r>
      <w:bookmarkEnd w:id="579"/>
    </w:p>
    <w:p w14:paraId="0820EC21" w14:textId="77777777" w:rsidR="005A76C3" w:rsidRDefault="005A76C3" w:rsidP="005A76C3">
      <w:pPr>
        <w:pStyle w:val="BodyText"/>
      </w:pPr>
      <w:r>
        <w:t>The following table summarizes the documents referenced in this document.</w:t>
      </w:r>
    </w:p>
    <w:p w14:paraId="0820EC22" w14:textId="77777777" w:rsidR="005A76C3" w:rsidRDefault="005A76C3" w:rsidP="005A76C3">
      <w:pPr>
        <w:pStyle w:val="BodyText"/>
      </w:pPr>
      <w:r>
        <w:t xml:space="preserve"> </w:t>
      </w:r>
    </w:p>
    <w:tbl>
      <w:tblPr>
        <w:tblW w:w="54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Description w:val="Name, version number, description, and physical location of any documents referenced in this document."/>
      </w:tblPr>
      <w:tblGrid>
        <w:gridCol w:w="1337"/>
        <w:gridCol w:w="1337"/>
        <w:gridCol w:w="7512"/>
      </w:tblGrid>
      <w:tr w:rsidR="002F1DB7" w:rsidRPr="000859BA" w14:paraId="0820EC26" w14:textId="77777777" w:rsidTr="00F5248C">
        <w:trPr>
          <w:cantSplit/>
          <w:trHeight w:val="70"/>
          <w:tblHeader/>
          <w:jc w:val="center"/>
        </w:trPr>
        <w:tc>
          <w:tcPr>
            <w:tcW w:w="656" w:type="pct"/>
            <w:shd w:val="clear" w:color="auto" w:fill="F2F2F2" w:themeFill="background1" w:themeFillShade="F2"/>
          </w:tcPr>
          <w:p w14:paraId="0820EC23" w14:textId="77777777" w:rsidR="002F1DB7" w:rsidRPr="000859BA" w:rsidRDefault="002F1DB7" w:rsidP="002C7AF1">
            <w:pPr>
              <w:pStyle w:val="TableHeading"/>
            </w:pPr>
            <w:r w:rsidRPr="000859BA">
              <w:t>Document Name</w:t>
            </w:r>
          </w:p>
        </w:tc>
        <w:tc>
          <w:tcPr>
            <w:tcW w:w="656" w:type="pct"/>
            <w:shd w:val="clear" w:color="auto" w:fill="F2F2F2" w:themeFill="background1" w:themeFillShade="F2"/>
          </w:tcPr>
          <w:p w14:paraId="0820EC24" w14:textId="77777777" w:rsidR="002F1DB7" w:rsidRPr="000859BA" w:rsidRDefault="002F1DB7" w:rsidP="002C7AF1">
            <w:pPr>
              <w:pStyle w:val="TableHeading"/>
            </w:pPr>
            <w:r w:rsidRPr="000859BA">
              <w:t>Description</w:t>
            </w:r>
          </w:p>
        </w:tc>
        <w:tc>
          <w:tcPr>
            <w:tcW w:w="3687" w:type="pct"/>
            <w:shd w:val="clear" w:color="auto" w:fill="F2F2F2" w:themeFill="background1" w:themeFillShade="F2"/>
          </w:tcPr>
          <w:p w14:paraId="0820EC25" w14:textId="77777777" w:rsidR="002F1DB7" w:rsidRPr="000859BA" w:rsidRDefault="002F1DB7" w:rsidP="002C7AF1">
            <w:pPr>
              <w:pStyle w:val="TableHeading"/>
            </w:pPr>
            <w:r w:rsidRPr="000859BA">
              <w:t>Location</w:t>
            </w:r>
          </w:p>
        </w:tc>
      </w:tr>
      <w:tr w:rsidR="002F1DB7" w:rsidRPr="000859BA" w14:paraId="0820EC2E" w14:textId="77777777" w:rsidTr="00F5248C">
        <w:trPr>
          <w:cantSplit/>
          <w:trHeight w:val="70"/>
          <w:jc w:val="center"/>
        </w:trPr>
        <w:tc>
          <w:tcPr>
            <w:tcW w:w="656" w:type="pct"/>
          </w:tcPr>
          <w:p w14:paraId="0820EC2B" w14:textId="77777777" w:rsidR="002F1DB7" w:rsidRPr="000859BA" w:rsidRDefault="002F1DB7" w:rsidP="002C7AF1">
            <w:pPr>
              <w:pStyle w:val="TableText"/>
            </w:pPr>
            <w:r w:rsidRPr="000859BA">
              <w:t>VA Directive 6500</w:t>
            </w:r>
          </w:p>
        </w:tc>
        <w:tc>
          <w:tcPr>
            <w:tcW w:w="656" w:type="pct"/>
          </w:tcPr>
          <w:p w14:paraId="0820EC2C" w14:textId="77777777" w:rsidR="002F1DB7" w:rsidRPr="000859BA" w:rsidRDefault="002F1DB7" w:rsidP="002C7AF1">
            <w:pPr>
              <w:pStyle w:val="TableText"/>
            </w:pPr>
            <w:r w:rsidRPr="000859BA">
              <w:t>Managing Information Security Risk: VA Information Security Program</w:t>
            </w:r>
          </w:p>
        </w:tc>
        <w:tc>
          <w:tcPr>
            <w:tcW w:w="3687" w:type="pct"/>
          </w:tcPr>
          <w:p w14:paraId="0820EC2D" w14:textId="77777777" w:rsidR="002F1DB7" w:rsidRPr="000859BA" w:rsidRDefault="00BD5F65" w:rsidP="002C7AF1">
            <w:pPr>
              <w:pStyle w:val="TableText"/>
              <w:rPr>
                <w:color w:val="0000FF"/>
              </w:rPr>
            </w:pPr>
            <w:hyperlink r:id="rId20" w:tooltip="VA Publications" w:history="1">
              <w:r w:rsidR="002F1DB7" w:rsidRPr="000859BA">
                <w:rPr>
                  <w:color w:val="0000FF"/>
                  <w:u w:val="single"/>
                </w:rPr>
                <w:t>http://www.va.gov/vapubs/landing2_relatedlinks.cfm</w:t>
              </w:r>
            </w:hyperlink>
          </w:p>
        </w:tc>
      </w:tr>
      <w:tr w:rsidR="002F1DB7" w:rsidRPr="000859BA" w14:paraId="0820EC34" w14:textId="77777777" w:rsidTr="00F5248C">
        <w:trPr>
          <w:cantSplit/>
          <w:trHeight w:val="70"/>
          <w:jc w:val="center"/>
        </w:trPr>
        <w:tc>
          <w:tcPr>
            <w:tcW w:w="656" w:type="pct"/>
          </w:tcPr>
          <w:p w14:paraId="0820EC2F" w14:textId="77777777" w:rsidR="002F1DB7" w:rsidRPr="000859BA" w:rsidRDefault="002F1DB7" w:rsidP="002C7AF1">
            <w:pPr>
              <w:pStyle w:val="TableText"/>
            </w:pPr>
            <w:r w:rsidRPr="000859BA">
              <w:t>VA Handbook 6500</w:t>
            </w:r>
          </w:p>
        </w:tc>
        <w:tc>
          <w:tcPr>
            <w:tcW w:w="656" w:type="pct"/>
          </w:tcPr>
          <w:p w14:paraId="0820EC30" w14:textId="77777777" w:rsidR="002F1DB7" w:rsidRPr="000859BA" w:rsidRDefault="002F1DB7" w:rsidP="002C7AF1">
            <w:pPr>
              <w:pStyle w:val="TableText"/>
            </w:pPr>
            <w:r w:rsidRPr="000859BA">
              <w:t>Risk Management Framework for VA Information Systems – Tier 3: VA Information Security Program</w:t>
            </w:r>
          </w:p>
        </w:tc>
        <w:tc>
          <w:tcPr>
            <w:tcW w:w="3687" w:type="pct"/>
          </w:tcPr>
          <w:p w14:paraId="0820EC31" w14:textId="77777777" w:rsidR="002F1DB7" w:rsidRPr="000859BA" w:rsidRDefault="00BD5F65" w:rsidP="002C7AF1">
            <w:pPr>
              <w:pStyle w:val="TableText"/>
              <w:rPr>
                <w:color w:val="0000FF"/>
                <w:u w:val="single"/>
              </w:rPr>
            </w:pPr>
            <w:hyperlink r:id="rId21" w:tooltip="VA Publications" w:history="1">
              <w:r w:rsidR="002F1DB7" w:rsidRPr="000859BA">
                <w:rPr>
                  <w:color w:val="0000FF"/>
                  <w:u w:val="single"/>
                </w:rPr>
                <w:t>http://www.va.gov/vapubs/landing2_relatedlinks.cfm</w:t>
              </w:r>
            </w:hyperlink>
          </w:p>
          <w:p w14:paraId="0820EC32" w14:textId="77777777" w:rsidR="002F1DB7" w:rsidRPr="000859BA" w:rsidRDefault="002F1DB7" w:rsidP="002C7AF1">
            <w:pPr>
              <w:pStyle w:val="TableText"/>
              <w:rPr>
                <w:color w:val="0000FF"/>
                <w:u w:val="single"/>
              </w:rPr>
            </w:pPr>
          </w:p>
          <w:p w14:paraId="0820EC33" w14:textId="77777777" w:rsidR="002F1DB7" w:rsidRPr="000859BA" w:rsidRDefault="002F1DB7" w:rsidP="002C7AF1">
            <w:pPr>
              <w:pStyle w:val="TableText"/>
              <w:rPr>
                <w:color w:val="0000FF"/>
              </w:rPr>
            </w:pPr>
          </w:p>
        </w:tc>
      </w:tr>
      <w:tr w:rsidR="002F1DB7" w:rsidRPr="000859BA" w14:paraId="0820EC3B" w14:textId="77777777" w:rsidTr="00F5248C">
        <w:trPr>
          <w:cantSplit/>
          <w:trHeight w:val="70"/>
          <w:jc w:val="center"/>
        </w:trPr>
        <w:tc>
          <w:tcPr>
            <w:tcW w:w="656" w:type="pct"/>
          </w:tcPr>
          <w:p w14:paraId="0820EC35" w14:textId="77777777" w:rsidR="002F1DB7" w:rsidRPr="000859BA" w:rsidRDefault="002F1DB7" w:rsidP="002C7AF1">
            <w:pPr>
              <w:pStyle w:val="TableText"/>
            </w:pPr>
            <w:r w:rsidRPr="000859BA">
              <w:t>OIT Configuration Management Process</w:t>
            </w:r>
          </w:p>
        </w:tc>
        <w:tc>
          <w:tcPr>
            <w:tcW w:w="656" w:type="pct"/>
          </w:tcPr>
          <w:p w14:paraId="0820EC36" w14:textId="77777777" w:rsidR="002F1DB7" w:rsidRPr="000859BA" w:rsidRDefault="002F1DB7" w:rsidP="002C7AF1">
            <w:pPr>
              <w:pStyle w:val="TableText"/>
            </w:pPr>
            <w:r w:rsidRPr="000859BA">
              <w:t xml:space="preserve">OIT Configuration Management </w:t>
            </w:r>
            <w:proofErr w:type="spellStart"/>
            <w:r w:rsidRPr="000859BA">
              <w:t>ProPath</w:t>
            </w:r>
            <w:proofErr w:type="spellEnd"/>
            <w:r w:rsidRPr="000859BA">
              <w:t xml:space="preserve"> defined process and supporting document</w:t>
            </w:r>
          </w:p>
        </w:tc>
        <w:tc>
          <w:tcPr>
            <w:tcW w:w="3687" w:type="pct"/>
          </w:tcPr>
          <w:p w14:paraId="0820EC37" w14:textId="77777777" w:rsidR="002F1DB7" w:rsidRPr="000859BA" w:rsidRDefault="00BD5F65" w:rsidP="002C7AF1">
            <w:pPr>
              <w:pStyle w:val="TableText"/>
              <w:rPr>
                <w:color w:val="000FFF"/>
                <w:u w:val="single"/>
              </w:rPr>
            </w:pPr>
            <w:hyperlink r:id="rId22" w:history="1">
              <w:r w:rsidR="002F1DB7" w:rsidRPr="000859BA">
                <w:rPr>
                  <w:color w:val="000FFF"/>
                  <w:u w:val="single"/>
                </w:rPr>
                <w:t>https://vaww.sde.portal.va.gov/</w:t>
              </w:r>
            </w:hyperlink>
          </w:p>
          <w:p w14:paraId="0820EC38" w14:textId="77777777" w:rsidR="002F1DB7" w:rsidRPr="000859BA" w:rsidRDefault="00BD5F65" w:rsidP="002C7AF1">
            <w:pPr>
              <w:pStyle w:val="TableText"/>
              <w:rPr>
                <w:color w:val="000FFF"/>
                <w:u w:val="single"/>
              </w:rPr>
            </w:pPr>
            <w:hyperlink r:id="rId23" w:tooltip="OIT Configuration Management Process" w:history="1">
              <w:r w:rsidR="002F1DB7" w:rsidRPr="000859BA">
                <w:rPr>
                  <w:color w:val="000FFF"/>
                  <w:u w:val="single"/>
                </w:rPr>
                <w:t>sites/</w:t>
              </w:r>
              <w:proofErr w:type="spellStart"/>
              <w:r w:rsidR="002F1DB7" w:rsidRPr="000859BA">
                <w:rPr>
                  <w:color w:val="000FFF"/>
                  <w:u w:val="single"/>
                </w:rPr>
                <w:t>fo</w:t>
              </w:r>
              <w:proofErr w:type="spellEnd"/>
              <w:r w:rsidR="002F1DB7" w:rsidRPr="000859BA">
                <w:rPr>
                  <w:color w:val="000FFF"/>
                  <w:u w:val="single"/>
                </w:rPr>
                <w:t>/committees/</w:t>
              </w:r>
              <w:proofErr w:type="spellStart"/>
              <w:r w:rsidR="002F1DB7" w:rsidRPr="000859BA">
                <w:rPr>
                  <w:color w:val="000FFF"/>
                  <w:u w:val="single"/>
                </w:rPr>
                <w:t>ccb</w:t>
              </w:r>
              <w:proofErr w:type="spellEnd"/>
              <w:r w:rsidR="002F1DB7" w:rsidRPr="000859BA">
                <w:rPr>
                  <w:color w:val="000FFF"/>
                  <w:u w:val="single"/>
                </w:rPr>
                <w:t>/CMDB/</w:t>
              </w:r>
            </w:hyperlink>
          </w:p>
          <w:p w14:paraId="0820EC39" w14:textId="77777777" w:rsidR="002F1DB7" w:rsidRPr="000859BA" w:rsidRDefault="00BD5F65" w:rsidP="002C7AF1">
            <w:pPr>
              <w:pStyle w:val="TableText"/>
              <w:rPr>
                <w:color w:val="000FFF"/>
                <w:u w:val="single"/>
              </w:rPr>
            </w:pPr>
            <w:hyperlink r:id="rId24" w:history="1">
              <w:r w:rsidR="002F1DB7" w:rsidRPr="000859BA">
                <w:rPr>
                  <w:color w:val="000FFF"/>
                  <w:u w:val="single"/>
                </w:rPr>
                <w:t>Definitive%20Document%20Storage/</w:t>
              </w:r>
            </w:hyperlink>
          </w:p>
          <w:p w14:paraId="0820EC3A" w14:textId="77777777" w:rsidR="002F1DB7" w:rsidRPr="000859BA" w:rsidRDefault="00BD5F65" w:rsidP="002C7AF1">
            <w:pPr>
              <w:pStyle w:val="TableText"/>
              <w:rPr>
                <w:color w:val="0000FF"/>
                <w:u w:val="single"/>
              </w:rPr>
            </w:pPr>
            <w:hyperlink r:id="rId25" w:history="1">
              <w:r w:rsidR="002F1DB7" w:rsidRPr="000859BA">
                <w:rPr>
                  <w:color w:val="000FFF"/>
                  <w:u w:val="single"/>
                </w:rPr>
                <w:t>oit_configuration_management_process</w:t>
              </w:r>
            </w:hyperlink>
            <w:r w:rsidR="002F1DB7" w:rsidRPr="000859BA">
              <w:rPr>
                <w:color w:val="0000FF"/>
              </w:rPr>
              <w:t>_document.pdf</w:t>
            </w:r>
          </w:p>
        </w:tc>
      </w:tr>
      <w:tr w:rsidR="002F1DB7" w:rsidRPr="000859BA" w14:paraId="0820EC42" w14:textId="77777777" w:rsidTr="00F5248C">
        <w:trPr>
          <w:cantSplit/>
          <w:trHeight w:val="70"/>
          <w:jc w:val="center"/>
        </w:trPr>
        <w:tc>
          <w:tcPr>
            <w:tcW w:w="656" w:type="pct"/>
          </w:tcPr>
          <w:p w14:paraId="0820EC3C" w14:textId="77777777" w:rsidR="002F1DB7" w:rsidRPr="000859BA" w:rsidRDefault="002F1DB7" w:rsidP="002C7AF1">
            <w:pPr>
              <w:pStyle w:val="TableText"/>
            </w:pPr>
            <w:r w:rsidRPr="000859BA">
              <w:t>OIT Change Management Process Document</w:t>
            </w:r>
          </w:p>
        </w:tc>
        <w:tc>
          <w:tcPr>
            <w:tcW w:w="656" w:type="pct"/>
          </w:tcPr>
          <w:p w14:paraId="0820EC3D" w14:textId="77777777" w:rsidR="002F1DB7" w:rsidRPr="000859BA" w:rsidRDefault="002F1DB7" w:rsidP="002C7AF1">
            <w:pPr>
              <w:pStyle w:val="TableText"/>
            </w:pPr>
            <w:r w:rsidRPr="000859BA">
              <w:t xml:space="preserve">OIT Change Management </w:t>
            </w:r>
            <w:proofErr w:type="spellStart"/>
            <w:r w:rsidRPr="000859BA">
              <w:t>ProPath</w:t>
            </w:r>
            <w:proofErr w:type="spellEnd"/>
            <w:r w:rsidRPr="000859BA">
              <w:t xml:space="preserve"> defined process and supporting document</w:t>
            </w:r>
          </w:p>
        </w:tc>
        <w:tc>
          <w:tcPr>
            <w:tcW w:w="3687" w:type="pct"/>
          </w:tcPr>
          <w:p w14:paraId="0820EC3E" w14:textId="77777777" w:rsidR="002F1DB7" w:rsidRPr="000859BA" w:rsidRDefault="00BD5F65" w:rsidP="002C7AF1">
            <w:pPr>
              <w:pStyle w:val="TableText"/>
              <w:rPr>
                <w:color w:val="000FFF"/>
                <w:u w:val="single"/>
              </w:rPr>
            </w:pPr>
            <w:hyperlink r:id="rId26" w:history="1">
              <w:r w:rsidR="002F1DB7" w:rsidRPr="000859BA">
                <w:rPr>
                  <w:color w:val="000FFF"/>
                  <w:u w:val="single"/>
                </w:rPr>
                <w:t>https://vaww.sde.portal.va.gov/</w:t>
              </w:r>
            </w:hyperlink>
          </w:p>
          <w:p w14:paraId="0820EC3F" w14:textId="77777777" w:rsidR="002F1DB7" w:rsidRPr="000859BA" w:rsidRDefault="00BD5F65" w:rsidP="002C7AF1">
            <w:pPr>
              <w:pStyle w:val="TableText"/>
              <w:rPr>
                <w:color w:val="000FFF"/>
                <w:u w:val="single"/>
              </w:rPr>
            </w:pPr>
            <w:hyperlink r:id="rId27" w:tooltip="OIT Change Management Process Document" w:history="1">
              <w:r w:rsidR="002F1DB7" w:rsidRPr="000859BA">
                <w:rPr>
                  <w:color w:val="000FFF"/>
                  <w:u w:val="single"/>
                </w:rPr>
                <w:t>sites/</w:t>
              </w:r>
              <w:proofErr w:type="spellStart"/>
              <w:r w:rsidR="002F1DB7" w:rsidRPr="000859BA">
                <w:rPr>
                  <w:color w:val="000FFF"/>
                  <w:u w:val="single"/>
                </w:rPr>
                <w:t>fo</w:t>
              </w:r>
              <w:proofErr w:type="spellEnd"/>
              <w:r w:rsidR="002F1DB7" w:rsidRPr="000859BA">
                <w:rPr>
                  <w:color w:val="000FFF"/>
                  <w:u w:val="single"/>
                </w:rPr>
                <w:t>/committees/</w:t>
              </w:r>
              <w:proofErr w:type="spellStart"/>
              <w:r w:rsidR="002F1DB7" w:rsidRPr="000859BA">
                <w:rPr>
                  <w:color w:val="000FFF"/>
                  <w:u w:val="single"/>
                </w:rPr>
                <w:t>ccb</w:t>
              </w:r>
              <w:proofErr w:type="spellEnd"/>
              <w:r w:rsidR="002F1DB7" w:rsidRPr="000859BA">
                <w:rPr>
                  <w:color w:val="000FFF"/>
                  <w:u w:val="single"/>
                </w:rPr>
                <w:t>/CMDB/</w:t>
              </w:r>
            </w:hyperlink>
          </w:p>
          <w:p w14:paraId="0820EC40" w14:textId="77777777" w:rsidR="002F1DB7" w:rsidRPr="000859BA" w:rsidRDefault="00BD5F65" w:rsidP="002C7AF1">
            <w:pPr>
              <w:pStyle w:val="TableText"/>
              <w:rPr>
                <w:color w:val="000FFF"/>
                <w:u w:val="single"/>
              </w:rPr>
            </w:pPr>
            <w:hyperlink r:id="rId28" w:tooltip="OIT Change Management Process Document" w:history="1">
              <w:r w:rsidR="002F1DB7" w:rsidRPr="000859BA">
                <w:rPr>
                  <w:color w:val="000FFF"/>
                  <w:u w:val="single"/>
                </w:rPr>
                <w:t>Definitive%20Document%20Storage/</w:t>
              </w:r>
            </w:hyperlink>
          </w:p>
          <w:p w14:paraId="0820EC41" w14:textId="77777777" w:rsidR="002F1DB7" w:rsidRPr="000859BA" w:rsidRDefault="00BD5F65" w:rsidP="002C7AF1">
            <w:pPr>
              <w:pStyle w:val="TableText"/>
              <w:rPr>
                <w:color w:val="0000FF"/>
                <w:u w:val="single"/>
              </w:rPr>
            </w:pPr>
            <w:hyperlink r:id="rId29" w:history="1">
              <w:r w:rsidR="002F1DB7" w:rsidRPr="000859BA">
                <w:rPr>
                  <w:color w:val="000FFF"/>
                  <w:u w:val="single"/>
                </w:rPr>
                <w:t>oit_change_management_process_document.pdf</w:t>
              </w:r>
            </w:hyperlink>
          </w:p>
        </w:tc>
      </w:tr>
      <w:tr w:rsidR="002F1DB7" w:rsidRPr="000859BA" w14:paraId="0820EC49" w14:textId="77777777" w:rsidTr="00F5248C">
        <w:trPr>
          <w:cantSplit/>
          <w:trHeight w:val="70"/>
          <w:jc w:val="center"/>
        </w:trPr>
        <w:tc>
          <w:tcPr>
            <w:tcW w:w="656" w:type="pct"/>
          </w:tcPr>
          <w:p w14:paraId="0820EC43" w14:textId="77777777" w:rsidR="002F1DB7" w:rsidRPr="00FC62AF" w:rsidRDefault="002F1DB7" w:rsidP="002C7AF1">
            <w:pPr>
              <w:pStyle w:val="TableText"/>
            </w:pPr>
            <w:r w:rsidRPr="00FC62AF">
              <w:t>SDE Change Management SOP</w:t>
            </w:r>
          </w:p>
        </w:tc>
        <w:tc>
          <w:tcPr>
            <w:tcW w:w="656" w:type="pct"/>
          </w:tcPr>
          <w:p w14:paraId="0820EC44" w14:textId="77777777" w:rsidR="002F1DB7" w:rsidRPr="00FC62AF" w:rsidRDefault="002F1DB7" w:rsidP="002C7AF1">
            <w:pPr>
              <w:pStyle w:val="TableText"/>
            </w:pPr>
            <w:r w:rsidRPr="00FC62AF">
              <w:t>SDE Change Management Standard Operation Procedure</w:t>
            </w:r>
          </w:p>
        </w:tc>
        <w:tc>
          <w:tcPr>
            <w:tcW w:w="3687" w:type="pct"/>
          </w:tcPr>
          <w:p w14:paraId="0820EC45" w14:textId="77777777" w:rsidR="002F1DB7" w:rsidRPr="00FC62AF" w:rsidRDefault="00BD5F65" w:rsidP="002C7AF1">
            <w:pPr>
              <w:pStyle w:val="TableText"/>
              <w:rPr>
                <w:color w:val="000FFF"/>
                <w:u w:val="single"/>
              </w:rPr>
            </w:pPr>
            <w:hyperlink r:id="rId30" w:history="1">
              <w:r w:rsidR="002F1DB7" w:rsidRPr="00FC62AF">
                <w:rPr>
                  <w:color w:val="000FFF"/>
                  <w:u w:val="single"/>
                </w:rPr>
                <w:t>https://vaww.sde.portal.va.gov/</w:t>
              </w:r>
            </w:hyperlink>
          </w:p>
          <w:p w14:paraId="0820EC46" w14:textId="77777777" w:rsidR="002F1DB7" w:rsidRPr="00FC62AF" w:rsidRDefault="00BD5F65" w:rsidP="002C7AF1">
            <w:pPr>
              <w:pStyle w:val="TableText"/>
              <w:rPr>
                <w:color w:val="000FFF"/>
                <w:u w:val="single"/>
              </w:rPr>
            </w:pPr>
            <w:hyperlink r:id="rId31" w:history="1">
              <w:r w:rsidR="002F1DB7" w:rsidRPr="00FC62AF">
                <w:rPr>
                  <w:color w:val="000FFF"/>
                  <w:u w:val="single"/>
                </w:rPr>
                <w:t>sites/</w:t>
              </w:r>
              <w:proofErr w:type="spellStart"/>
              <w:r w:rsidR="002F1DB7" w:rsidRPr="00FC62AF">
                <w:rPr>
                  <w:color w:val="000FFF"/>
                  <w:u w:val="single"/>
                </w:rPr>
                <w:t>fo</w:t>
              </w:r>
              <w:proofErr w:type="spellEnd"/>
              <w:r w:rsidR="002F1DB7" w:rsidRPr="00FC62AF">
                <w:rPr>
                  <w:color w:val="000FFF"/>
                  <w:u w:val="single"/>
                </w:rPr>
                <w:t>/committees/</w:t>
              </w:r>
              <w:proofErr w:type="spellStart"/>
              <w:r w:rsidR="002F1DB7" w:rsidRPr="00FC62AF">
                <w:rPr>
                  <w:color w:val="000FFF"/>
                  <w:u w:val="single"/>
                </w:rPr>
                <w:t>ccb</w:t>
              </w:r>
              <w:proofErr w:type="spellEnd"/>
              <w:r w:rsidR="002F1DB7" w:rsidRPr="00FC62AF">
                <w:rPr>
                  <w:color w:val="000FFF"/>
                  <w:u w:val="single"/>
                </w:rPr>
                <w:t>/CMDB/</w:t>
              </w:r>
            </w:hyperlink>
          </w:p>
          <w:p w14:paraId="0820EC47" w14:textId="77777777" w:rsidR="002F1DB7" w:rsidRPr="00FC62AF" w:rsidRDefault="00BD5F65" w:rsidP="002C7AF1">
            <w:pPr>
              <w:pStyle w:val="TableText"/>
              <w:rPr>
                <w:color w:val="000FFF"/>
                <w:u w:val="single"/>
              </w:rPr>
            </w:pPr>
            <w:hyperlink r:id="rId32" w:tooltip="SDE Change Management SOP" w:history="1">
              <w:r w:rsidR="002F1DB7" w:rsidRPr="00FC62AF">
                <w:rPr>
                  <w:color w:val="000FFF"/>
                  <w:u w:val="single"/>
                </w:rPr>
                <w:t>Definitive%20Document%20Storage/</w:t>
              </w:r>
            </w:hyperlink>
          </w:p>
          <w:p w14:paraId="0820EC48" w14:textId="77777777" w:rsidR="002F1DB7" w:rsidRPr="00FC62AF" w:rsidRDefault="00BD5F65" w:rsidP="002C7AF1">
            <w:pPr>
              <w:pStyle w:val="TableText"/>
              <w:rPr>
                <w:color w:val="0000FF"/>
                <w:u w:val="single"/>
              </w:rPr>
            </w:pPr>
            <w:hyperlink r:id="rId33" w:history="1">
              <w:r w:rsidR="002F1DB7" w:rsidRPr="00FC62AF">
                <w:rPr>
                  <w:color w:val="000FFF"/>
                  <w:u w:val="single"/>
                </w:rPr>
                <w:t>National%20ChM%20Process%20SOP.pdf</w:t>
              </w:r>
            </w:hyperlink>
          </w:p>
        </w:tc>
      </w:tr>
      <w:tr w:rsidR="002F1DB7" w:rsidRPr="000859BA" w14:paraId="0820EC4E" w14:textId="77777777" w:rsidTr="00F5248C">
        <w:trPr>
          <w:cantSplit/>
          <w:trHeight w:val="70"/>
          <w:jc w:val="center"/>
        </w:trPr>
        <w:tc>
          <w:tcPr>
            <w:tcW w:w="656" w:type="pct"/>
          </w:tcPr>
          <w:p w14:paraId="0820EC4A" w14:textId="77777777" w:rsidR="002F1DB7" w:rsidRPr="000859BA" w:rsidRDefault="002F1DB7" w:rsidP="002C7AF1">
            <w:pPr>
              <w:pStyle w:val="TableText"/>
            </w:pPr>
            <w:r w:rsidRPr="000859BA">
              <w:t>Master Test Plan</w:t>
            </w:r>
          </w:p>
        </w:tc>
        <w:tc>
          <w:tcPr>
            <w:tcW w:w="656" w:type="pct"/>
          </w:tcPr>
          <w:p w14:paraId="0820EC4B" w14:textId="77777777" w:rsidR="002F1DB7" w:rsidRPr="000859BA" w:rsidRDefault="002F1DB7" w:rsidP="002C7AF1">
            <w:pPr>
              <w:pStyle w:val="TableText"/>
            </w:pPr>
            <w:r w:rsidRPr="000859BA">
              <w:t>Master Test Plan Template</w:t>
            </w:r>
          </w:p>
        </w:tc>
        <w:tc>
          <w:tcPr>
            <w:tcW w:w="3687" w:type="pct"/>
          </w:tcPr>
          <w:p w14:paraId="0820EC4C" w14:textId="77777777" w:rsidR="002F1DB7" w:rsidRDefault="00BD5F65" w:rsidP="002C7AF1">
            <w:pPr>
              <w:pStyle w:val="TableText"/>
              <w:rPr>
                <w:color w:val="0000FF"/>
                <w:u w:val="single"/>
              </w:rPr>
            </w:pPr>
            <w:hyperlink r:id="rId34" w:tooltip="Master Test Plan" w:history="1">
              <w:r w:rsidR="002F1DB7" w:rsidRPr="00B371C5">
                <w:rPr>
                  <w:rStyle w:val="Hyperlink"/>
                </w:rPr>
                <w:t>http://vaww.oed.wss.va.gov/process/Library/master_test_plan_template.docx</w:t>
              </w:r>
            </w:hyperlink>
          </w:p>
          <w:p w14:paraId="0820EC4D" w14:textId="77777777" w:rsidR="002F1DB7" w:rsidRPr="000859BA" w:rsidRDefault="002F1DB7" w:rsidP="002C7AF1">
            <w:pPr>
              <w:pStyle w:val="TableText"/>
              <w:rPr>
                <w:color w:val="0000FF"/>
                <w:u w:val="single"/>
              </w:rPr>
            </w:pPr>
          </w:p>
        </w:tc>
      </w:tr>
    </w:tbl>
    <w:p w14:paraId="0820EC51" w14:textId="77777777" w:rsidR="002F1DB7" w:rsidRDefault="002F1DB7" w:rsidP="00897EBE">
      <w:pPr>
        <w:pStyle w:val="Appendix1"/>
        <w:numPr>
          <w:ilvl w:val="0"/>
          <w:numId w:val="0"/>
        </w:numPr>
      </w:pPr>
      <w:bookmarkStart w:id="580" w:name="_Toc422495080"/>
      <w:bookmarkStart w:id="581" w:name="_Toc528306994"/>
      <w:r>
        <w:lastRenderedPageBreak/>
        <w:t>Appendix C: Key Terms</w:t>
      </w:r>
      <w:bookmarkEnd w:id="580"/>
      <w:bookmarkEnd w:id="581"/>
    </w:p>
    <w:p w14:paraId="0820EC52" w14:textId="391CF911" w:rsidR="002F1DB7" w:rsidRDefault="002F1DB7" w:rsidP="002F1DB7">
      <w:pPr>
        <w:pStyle w:val="BodyText"/>
      </w:pPr>
      <w:r>
        <w:t>The following table provides definitions and explanations for terms and acronyms relevant to the content presented within this document.</w:t>
      </w:r>
    </w:p>
    <w:p w14:paraId="278BDE50" w14:textId="5BA6383D" w:rsidR="00F06686" w:rsidRPr="00F06686" w:rsidRDefault="00F06686" w:rsidP="002F1DB7">
      <w:pPr>
        <w:pStyle w:val="BodyText"/>
        <w:rPr>
          <w:rFonts w:asciiTheme="minorHAnsi" w:hAnsiTheme="minorHAnsi"/>
          <w:color w:val="0070C0"/>
          <w:sz w:val="22"/>
          <w:szCs w:val="22"/>
        </w:rPr>
      </w:pPr>
      <w:r w:rsidRPr="001F6429">
        <w:rPr>
          <w:rFonts w:asciiTheme="minorHAnsi" w:hAnsiTheme="minorHAnsi"/>
          <w:color w:val="0070C0"/>
          <w:sz w:val="22"/>
          <w:szCs w:val="22"/>
        </w:rPr>
        <w:t>Enter additional</w:t>
      </w:r>
      <w:r w:rsidR="00CA3241">
        <w:rPr>
          <w:rFonts w:asciiTheme="minorHAnsi" w:hAnsiTheme="minorHAnsi"/>
          <w:color w:val="0070C0"/>
          <w:sz w:val="22"/>
          <w:szCs w:val="22"/>
        </w:rPr>
        <w:t xml:space="preserve"> key</w:t>
      </w:r>
      <w:r w:rsidRPr="001F6429">
        <w:rPr>
          <w:rFonts w:asciiTheme="minorHAnsi" w:hAnsiTheme="minorHAnsi"/>
          <w:color w:val="0070C0"/>
          <w:sz w:val="22"/>
          <w:szCs w:val="22"/>
        </w:rPr>
        <w:t xml:space="preserve"> terms used in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Description w:val="Key terms and their definitions."/>
      </w:tblPr>
      <w:tblGrid>
        <w:gridCol w:w="2524"/>
        <w:gridCol w:w="6826"/>
      </w:tblGrid>
      <w:tr w:rsidR="00C760AF" w:rsidRPr="00C760AF" w14:paraId="0820EC55" w14:textId="77777777" w:rsidTr="00F179EE">
        <w:trPr>
          <w:cantSplit/>
          <w:tblHeader/>
        </w:trPr>
        <w:tc>
          <w:tcPr>
            <w:tcW w:w="1350" w:type="pct"/>
            <w:shd w:val="clear" w:color="auto" w:fill="F3F3F3"/>
          </w:tcPr>
          <w:p w14:paraId="0820EC53" w14:textId="77777777" w:rsidR="00C760AF" w:rsidRPr="00C760AF" w:rsidRDefault="00C760AF" w:rsidP="00C760AF">
            <w:pPr>
              <w:pStyle w:val="TableHeading"/>
            </w:pPr>
            <w:bookmarkStart w:id="582" w:name="ColumnTitle_03"/>
            <w:bookmarkEnd w:id="582"/>
            <w:r w:rsidRPr="00C760AF">
              <w:t>Term</w:t>
            </w:r>
          </w:p>
        </w:tc>
        <w:tc>
          <w:tcPr>
            <w:tcW w:w="3650" w:type="pct"/>
            <w:shd w:val="clear" w:color="auto" w:fill="F3F3F3"/>
          </w:tcPr>
          <w:p w14:paraId="0820EC54" w14:textId="77777777" w:rsidR="00C760AF" w:rsidRPr="00C760AF" w:rsidRDefault="00C760AF" w:rsidP="00C760AF">
            <w:pPr>
              <w:pStyle w:val="TableHeading"/>
            </w:pPr>
            <w:r w:rsidRPr="00C760AF">
              <w:t>Definition</w:t>
            </w:r>
          </w:p>
        </w:tc>
      </w:tr>
      <w:tr w:rsidR="00C760AF" w:rsidRPr="00C760AF" w14:paraId="0820EC58" w14:textId="77777777" w:rsidTr="00C760AF">
        <w:trPr>
          <w:cantSplit/>
          <w:trHeight w:val="70"/>
        </w:trPr>
        <w:tc>
          <w:tcPr>
            <w:tcW w:w="1350" w:type="pct"/>
          </w:tcPr>
          <w:p w14:paraId="0820EC56" w14:textId="77777777" w:rsidR="00C760AF" w:rsidRPr="00C760AF" w:rsidRDefault="00C760AF" w:rsidP="00C760AF">
            <w:pPr>
              <w:pStyle w:val="TableText"/>
            </w:pPr>
            <w:r w:rsidRPr="00C760AF">
              <w:t>[Insert Term]</w:t>
            </w:r>
          </w:p>
        </w:tc>
        <w:tc>
          <w:tcPr>
            <w:tcW w:w="3650" w:type="pct"/>
          </w:tcPr>
          <w:p w14:paraId="0820EC57" w14:textId="77777777" w:rsidR="00C760AF" w:rsidRPr="00C760AF" w:rsidRDefault="00C760AF" w:rsidP="00C760AF">
            <w:pPr>
              <w:pStyle w:val="TableText"/>
            </w:pPr>
            <w:r w:rsidRPr="00C760AF">
              <w:t>&lt;Provide definition of term and acronyms used in this document.&gt;</w:t>
            </w:r>
          </w:p>
        </w:tc>
      </w:tr>
      <w:tr w:rsidR="00C760AF" w:rsidRPr="00C760AF" w14:paraId="0820EC5B" w14:textId="77777777" w:rsidTr="00C760AF">
        <w:trPr>
          <w:cantSplit/>
          <w:trHeight w:val="70"/>
        </w:trPr>
        <w:tc>
          <w:tcPr>
            <w:tcW w:w="1350" w:type="pct"/>
          </w:tcPr>
          <w:p w14:paraId="0820EC59" w14:textId="77777777" w:rsidR="00C760AF" w:rsidRPr="00C760AF" w:rsidRDefault="00C760AF" w:rsidP="00C760AF">
            <w:pPr>
              <w:pStyle w:val="TableText"/>
            </w:pPr>
            <w:r w:rsidRPr="00C760AF">
              <w:t>ACL</w:t>
            </w:r>
          </w:p>
        </w:tc>
        <w:tc>
          <w:tcPr>
            <w:tcW w:w="3650" w:type="pct"/>
          </w:tcPr>
          <w:p w14:paraId="0820EC5A" w14:textId="77777777" w:rsidR="00C760AF" w:rsidRPr="00C760AF" w:rsidRDefault="00C760AF" w:rsidP="00C760AF">
            <w:pPr>
              <w:pStyle w:val="TableText"/>
            </w:pPr>
            <w:r w:rsidRPr="00C760AF">
              <w:t>Access Control List</w:t>
            </w:r>
          </w:p>
        </w:tc>
      </w:tr>
      <w:tr w:rsidR="00C760AF" w:rsidRPr="00C760AF" w14:paraId="0820EC5E" w14:textId="77777777" w:rsidTr="00C760AF">
        <w:trPr>
          <w:cantSplit/>
          <w:trHeight w:val="70"/>
        </w:trPr>
        <w:tc>
          <w:tcPr>
            <w:tcW w:w="1350" w:type="pct"/>
          </w:tcPr>
          <w:p w14:paraId="0820EC5C" w14:textId="77777777" w:rsidR="00C760AF" w:rsidRPr="00C760AF" w:rsidRDefault="00C760AF" w:rsidP="00C760AF">
            <w:pPr>
              <w:pStyle w:val="TableText"/>
            </w:pPr>
            <w:r w:rsidRPr="00C760AF">
              <w:t>AO</w:t>
            </w:r>
          </w:p>
        </w:tc>
        <w:tc>
          <w:tcPr>
            <w:tcW w:w="3650" w:type="pct"/>
          </w:tcPr>
          <w:p w14:paraId="0820EC5D" w14:textId="77777777" w:rsidR="00C760AF" w:rsidRPr="00C760AF" w:rsidRDefault="00C760AF" w:rsidP="00C760AF">
            <w:pPr>
              <w:pStyle w:val="TableText"/>
            </w:pPr>
            <w:r w:rsidRPr="00C760AF">
              <w:t>Authorizing Official</w:t>
            </w:r>
          </w:p>
        </w:tc>
      </w:tr>
      <w:tr w:rsidR="00C760AF" w:rsidRPr="00C760AF" w14:paraId="0820EC61" w14:textId="77777777" w:rsidTr="00C760AF">
        <w:trPr>
          <w:cantSplit/>
          <w:trHeight w:val="70"/>
        </w:trPr>
        <w:tc>
          <w:tcPr>
            <w:tcW w:w="1350" w:type="pct"/>
          </w:tcPr>
          <w:p w14:paraId="0820EC5F" w14:textId="77777777" w:rsidR="00C760AF" w:rsidRPr="00C760AF" w:rsidRDefault="00C760AF" w:rsidP="00C760AF">
            <w:pPr>
              <w:pStyle w:val="TableText"/>
            </w:pPr>
            <w:r w:rsidRPr="00C760AF">
              <w:t>CAB</w:t>
            </w:r>
          </w:p>
        </w:tc>
        <w:tc>
          <w:tcPr>
            <w:tcW w:w="3650" w:type="pct"/>
          </w:tcPr>
          <w:p w14:paraId="0820EC60" w14:textId="77777777" w:rsidR="00C760AF" w:rsidRPr="00C760AF" w:rsidRDefault="00C760AF" w:rsidP="00C760AF">
            <w:pPr>
              <w:pStyle w:val="TableText"/>
            </w:pPr>
            <w:r w:rsidRPr="00C760AF">
              <w:t>Change Advisory Board</w:t>
            </w:r>
          </w:p>
        </w:tc>
      </w:tr>
      <w:tr w:rsidR="00C760AF" w:rsidRPr="00C760AF" w14:paraId="0820EC64" w14:textId="77777777" w:rsidTr="00C760AF">
        <w:trPr>
          <w:cantSplit/>
          <w:trHeight w:val="70"/>
        </w:trPr>
        <w:tc>
          <w:tcPr>
            <w:tcW w:w="1350" w:type="pct"/>
          </w:tcPr>
          <w:p w14:paraId="0820EC62" w14:textId="77777777" w:rsidR="00C760AF" w:rsidRPr="00C760AF" w:rsidRDefault="00C760AF" w:rsidP="00C760AF">
            <w:pPr>
              <w:pStyle w:val="TableText"/>
            </w:pPr>
            <w:r w:rsidRPr="00C760AF">
              <w:t>CCP</w:t>
            </w:r>
          </w:p>
        </w:tc>
        <w:tc>
          <w:tcPr>
            <w:tcW w:w="3650" w:type="pct"/>
          </w:tcPr>
          <w:p w14:paraId="0820EC63" w14:textId="77777777" w:rsidR="00C760AF" w:rsidRPr="00C760AF" w:rsidRDefault="00C760AF" w:rsidP="00C760AF">
            <w:pPr>
              <w:pStyle w:val="TableText"/>
            </w:pPr>
            <w:r w:rsidRPr="00C760AF">
              <w:t>Configuration Control Process</w:t>
            </w:r>
          </w:p>
        </w:tc>
      </w:tr>
      <w:tr w:rsidR="00C760AF" w:rsidRPr="00C760AF" w14:paraId="0820EC67" w14:textId="77777777" w:rsidTr="00C760AF">
        <w:trPr>
          <w:cantSplit/>
          <w:trHeight w:val="70"/>
        </w:trPr>
        <w:tc>
          <w:tcPr>
            <w:tcW w:w="1350" w:type="pct"/>
          </w:tcPr>
          <w:p w14:paraId="0820EC65" w14:textId="77777777" w:rsidR="00C760AF" w:rsidRPr="00C760AF" w:rsidRDefault="00C760AF" w:rsidP="00C760AF">
            <w:pPr>
              <w:pStyle w:val="TableText"/>
            </w:pPr>
            <w:r w:rsidRPr="00C760AF">
              <w:t>CI</w:t>
            </w:r>
          </w:p>
        </w:tc>
        <w:tc>
          <w:tcPr>
            <w:tcW w:w="3650" w:type="pct"/>
          </w:tcPr>
          <w:p w14:paraId="0820EC66" w14:textId="77777777" w:rsidR="00C760AF" w:rsidRPr="00C760AF" w:rsidRDefault="00C760AF" w:rsidP="00C760AF">
            <w:pPr>
              <w:pStyle w:val="TableText"/>
            </w:pPr>
            <w:r w:rsidRPr="00C760AF">
              <w:t>Configuration Item</w:t>
            </w:r>
          </w:p>
        </w:tc>
      </w:tr>
      <w:tr w:rsidR="00C760AF" w:rsidRPr="00C760AF" w14:paraId="0820EC6A" w14:textId="77777777" w:rsidTr="00C760AF">
        <w:trPr>
          <w:cantSplit/>
          <w:trHeight w:val="70"/>
        </w:trPr>
        <w:tc>
          <w:tcPr>
            <w:tcW w:w="1350" w:type="pct"/>
          </w:tcPr>
          <w:p w14:paraId="0820EC68" w14:textId="77777777" w:rsidR="00C760AF" w:rsidRPr="00C760AF" w:rsidRDefault="00C760AF" w:rsidP="00C760AF">
            <w:pPr>
              <w:pStyle w:val="TableText"/>
            </w:pPr>
            <w:r w:rsidRPr="00C760AF">
              <w:t>CM</w:t>
            </w:r>
          </w:p>
        </w:tc>
        <w:tc>
          <w:tcPr>
            <w:tcW w:w="3650" w:type="pct"/>
          </w:tcPr>
          <w:p w14:paraId="0820EC69" w14:textId="77777777" w:rsidR="00C760AF" w:rsidRPr="00C760AF" w:rsidRDefault="00C760AF" w:rsidP="00C760AF">
            <w:pPr>
              <w:pStyle w:val="TableText"/>
            </w:pPr>
            <w:r w:rsidRPr="00C760AF">
              <w:t>Configuration Management</w:t>
            </w:r>
          </w:p>
        </w:tc>
      </w:tr>
      <w:tr w:rsidR="00C760AF" w:rsidRPr="00C760AF" w14:paraId="0820EC6D" w14:textId="77777777" w:rsidTr="00C760AF">
        <w:trPr>
          <w:cantSplit/>
          <w:trHeight w:val="70"/>
        </w:trPr>
        <w:tc>
          <w:tcPr>
            <w:tcW w:w="1350" w:type="pct"/>
          </w:tcPr>
          <w:p w14:paraId="0820EC6B" w14:textId="77777777" w:rsidR="00C760AF" w:rsidRPr="00C760AF" w:rsidRDefault="00C760AF" w:rsidP="00C760AF">
            <w:pPr>
              <w:pStyle w:val="TableText"/>
            </w:pPr>
            <w:r w:rsidRPr="00C760AF">
              <w:t>ChM</w:t>
            </w:r>
          </w:p>
        </w:tc>
        <w:tc>
          <w:tcPr>
            <w:tcW w:w="3650" w:type="pct"/>
          </w:tcPr>
          <w:p w14:paraId="0820EC6C" w14:textId="77777777" w:rsidR="00C760AF" w:rsidRPr="00C760AF" w:rsidRDefault="00C760AF" w:rsidP="00C760AF">
            <w:pPr>
              <w:pStyle w:val="TableText"/>
            </w:pPr>
            <w:r w:rsidRPr="00C760AF">
              <w:t>Change Management</w:t>
            </w:r>
          </w:p>
        </w:tc>
      </w:tr>
      <w:tr w:rsidR="00C760AF" w:rsidRPr="00C760AF" w14:paraId="0820EC70" w14:textId="77777777" w:rsidTr="00C760AF">
        <w:trPr>
          <w:cantSplit/>
          <w:trHeight w:val="70"/>
        </w:trPr>
        <w:tc>
          <w:tcPr>
            <w:tcW w:w="1350" w:type="pct"/>
            <w:tcBorders>
              <w:top w:val="single" w:sz="4" w:space="0" w:color="auto"/>
              <w:left w:val="single" w:sz="4" w:space="0" w:color="auto"/>
              <w:bottom w:val="single" w:sz="4" w:space="0" w:color="auto"/>
              <w:right w:val="single" w:sz="4" w:space="0" w:color="auto"/>
            </w:tcBorders>
          </w:tcPr>
          <w:p w14:paraId="0820EC6E" w14:textId="77777777" w:rsidR="00C760AF" w:rsidRPr="00C760AF" w:rsidRDefault="00C760AF" w:rsidP="00C760AF">
            <w:pPr>
              <w:pStyle w:val="TableText"/>
            </w:pPr>
            <w:r w:rsidRPr="00C760AF">
              <w:t>CMDB</w:t>
            </w:r>
          </w:p>
        </w:tc>
        <w:tc>
          <w:tcPr>
            <w:tcW w:w="3650" w:type="pct"/>
            <w:tcBorders>
              <w:top w:val="single" w:sz="4" w:space="0" w:color="auto"/>
              <w:left w:val="single" w:sz="4" w:space="0" w:color="auto"/>
              <w:bottom w:val="single" w:sz="4" w:space="0" w:color="auto"/>
              <w:right w:val="single" w:sz="4" w:space="0" w:color="auto"/>
            </w:tcBorders>
          </w:tcPr>
          <w:p w14:paraId="0820EC6F" w14:textId="77777777" w:rsidR="00C760AF" w:rsidRPr="00C760AF" w:rsidRDefault="00C760AF" w:rsidP="00C760AF">
            <w:pPr>
              <w:pStyle w:val="TableText"/>
            </w:pPr>
            <w:r w:rsidRPr="00C760AF">
              <w:t>Configuration Management Database</w:t>
            </w:r>
          </w:p>
        </w:tc>
      </w:tr>
      <w:tr w:rsidR="00C760AF" w:rsidRPr="00C760AF" w14:paraId="0820EC73" w14:textId="77777777" w:rsidTr="00C760AF">
        <w:trPr>
          <w:cantSplit/>
          <w:trHeight w:val="70"/>
        </w:trPr>
        <w:tc>
          <w:tcPr>
            <w:tcW w:w="1350" w:type="pct"/>
          </w:tcPr>
          <w:p w14:paraId="0820EC71" w14:textId="77777777" w:rsidR="00C760AF" w:rsidRPr="00C760AF" w:rsidRDefault="00C760AF" w:rsidP="00C760AF">
            <w:pPr>
              <w:pStyle w:val="TableText"/>
            </w:pPr>
            <w:r w:rsidRPr="00C760AF">
              <w:t>CMP</w:t>
            </w:r>
          </w:p>
        </w:tc>
        <w:tc>
          <w:tcPr>
            <w:tcW w:w="3650" w:type="pct"/>
          </w:tcPr>
          <w:p w14:paraId="0820EC72" w14:textId="77777777" w:rsidR="00C760AF" w:rsidRPr="00C760AF" w:rsidRDefault="00C760AF" w:rsidP="00C760AF">
            <w:pPr>
              <w:pStyle w:val="TableText"/>
            </w:pPr>
            <w:r w:rsidRPr="00C760AF">
              <w:t>Configuration Management Plan</w:t>
            </w:r>
          </w:p>
        </w:tc>
      </w:tr>
      <w:tr w:rsidR="00C760AF" w:rsidRPr="00C760AF" w14:paraId="0820EC76" w14:textId="77777777" w:rsidTr="00C760AF">
        <w:trPr>
          <w:cantSplit/>
          <w:trHeight w:val="70"/>
        </w:trPr>
        <w:tc>
          <w:tcPr>
            <w:tcW w:w="1350" w:type="pct"/>
          </w:tcPr>
          <w:p w14:paraId="0820EC74" w14:textId="77777777" w:rsidR="00C760AF" w:rsidRPr="00C760AF" w:rsidRDefault="00C760AF" w:rsidP="00C760AF">
            <w:pPr>
              <w:pStyle w:val="TableText"/>
            </w:pPr>
            <w:r w:rsidRPr="00C760AF">
              <w:t>CMS</w:t>
            </w:r>
          </w:p>
        </w:tc>
        <w:tc>
          <w:tcPr>
            <w:tcW w:w="3650" w:type="pct"/>
          </w:tcPr>
          <w:p w14:paraId="0820EC75" w14:textId="77777777" w:rsidR="00C760AF" w:rsidRPr="00C760AF" w:rsidRDefault="00C760AF" w:rsidP="00C760AF">
            <w:pPr>
              <w:pStyle w:val="TableText"/>
            </w:pPr>
            <w:r w:rsidRPr="00C760AF">
              <w:t>Change Management System</w:t>
            </w:r>
          </w:p>
        </w:tc>
      </w:tr>
      <w:tr w:rsidR="00C760AF" w:rsidRPr="00C760AF" w14:paraId="0820EC79" w14:textId="77777777" w:rsidTr="00C760AF">
        <w:trPr>
          <w:cantSplit/>
          <w:trHeight w:val="70"/>
        </w:trPr>
        <w:tc>
          <w:tcPr>
            <w:tcW w:w="1350" w:type="pct"/>
          </w:tcPr>
          <w:p w14:paraId="0820EC77" w14:textId="77777777" w:rsidR="00C760AF" w:rsidRPr="00C760AF" w:rsidRDefault="00C760AF" w:rsidP="00C760AF">
            <w:pPr>
              <w:pStyle w:val="TableText"/>
            </w:pPr>
            <w:r w:rsidRPr="00C760AF">
              <w:t>COR</w:t>
            </w:r>
          </w:p>
        </w:tc>
        <w:tc>
          <w:tcPr>
            <w:tcW w:w="3650" w:type="pct"/>
          </w:tcPr>
          <w:p w14:paraId="0820EC78" w14:textId="77777777" w:rsidR="00C760AF" w:rsidRPr="00C760AF" w:rsidRDefault="00C760AF" w:rsidP="00C760AF">
            <w:pPr>
              <w:pStyle w:val="TableText"/>
            </w:pPr>
            <w:r w:rsidRPr="00C760AF">
              <w:t>Contracting Officer Representative</w:t>
            </w:r>
          </w:p>
        </w:tc>
      </w:tr>
      <w:tr w:rsidR="00C760AF" w:rsidRPr="00C760AF" w14:paraId="0820EC7C" w14:textId="77777777" w:rsidTr="00C760AF">
        <w:trPr>
          <w:cantSplit/>
          <w:trHeight w:val="70"/>
        </w:trPr>
        <w:tc>
          <w:tcPr>
            <w:tcW w:w="1350" w:type="pct"/>
          </w:tcPr>
          <w:p w14:paraId="0820EC7A" w14:textId="77777777" w:rsidR="00C760AF" w:rsidRPr="00C760AF" w:rsidRDefault="00C760AF" w:rsidP="00C760AF">
            <w:pPr>
              <w:pStyle w:val="TableText"/>
            </w:pPr>
            <w:r w:rsidRPr="00C760AF">
              <w:t>CP</w:t>
            </w:r>
          </w:p>
        </w:tc>
        <w:tc>
          <w:tcPr>
            <w:tcW w:w="3650" w:type="pct"/>
          </w:tcPr>
          <w:p w14:paraId="0820EC7B" w14:textId="77777777" w:rsidR="00C760AF" w:rsidRPr="00C760AF" w:rsidRDefault="00C760AF" w:rsidP="00C760AF">
            <w:pPr>
              <w:pStyle w:val="TableText"/>
            </w:pPr>
            <w:r w:rsidRPr="00C760AF">
              <w:t>Contingency Plan</w:t>
            </w:r>
          </w:p>
        </w:tc>
      </w:tr>
      <w:tr w:rsidR="00C760AF" w:rsidRPr="00C760AF" w14:paraId="0820EC7F" w14:textId="77777777" w:rsidTr="00C760AF">
        <w:trPr>
          <w:cantSplit/>
          <w:trHeight w:val="70"/>
        </w:trPr>
        <w:tc>
          <w:tcPr>
            <w:tcW w:w="1350" w:type="pct"/>
          </w:tcPr>
          <w:p w14:paraId="0820EC7D" w14:textId="77777777" w:rsidR="00C760AF" w:rsidRPr="00C760AF" w:rsidRDefault="00C760AF" w:rsidP="00C760AF">
            <w:pPr>
              <w:pStyle w:val="TableText"/>
            </w:pPr>
            <w:r w:rsidRPr="00C760AF">
              <w:t>CTO</w:t>
            </w:r>
          </w:p>
        </w:tc>
        <w:tc>
          <w:tcPr>
            <w:tcW w:w="3650" w:type="pct"/>
          </w:tcPr>
          <w:p w14:paraId="0820EC7E" w14:textId="77777777" w:rsidR="00C760AF" w:rsidRPr="00C760AF" w:rsidRDefault="00C760AF" w:rsidP="00C760AF">
            <w:pPr>
              <w:pStyle w:val="TableText"/>
            </w:pPr>
            <w:r w:rsidRPr="00C760AF">
              <w:t>Chief Technology Officer</w:t>
            </w:r>
          </w:p>
        </w:tc>
      </w:tr>
      <w:tr w:rsidR="00C760AF" w:rsidRPr="00C760AF" w14:paraId="0820EC82" w14:textId="77777777" w:rsidTr="00C760AF">
        <w:trPr>
          <w:cantSplit/>
          <w:trHeight w:val="70"/>
        </w:trPr>
        <w:tc>
          <w:tcPr>
            <w:tcW w:w="1350" w:type="pct"/>
          </w:tcPr>
          <w:p w14:paraId="0820EC80" w14:textId="77777777" w:rsidR="00C760AF" w:rsidRPr="00C760AF" w:rsidRDefault="00C760AF" w:rsidP="00C760AF">
            <w:pPr>
              <w:pStyle w:val="TableText"/>
            </w:pPr>
            <w:r w:rsidRPr="00C760AF">
              <w:t>DRP</w:t>
            </w:r>
          </w:p>
        </w:tc>
        <w:tc>
          <w:tcPr>
            <w:tcW w:w="3650" w:type="pct"/>
          </w:tcPr>
          <w:p w14:paraId="0820EC81" w14:textId="77777777" w:rsidR="00C760AF" w:rsidRPr="00C760AF" w:rsidRDefault="00C760AF" w:rsidP="00C760AF">
            <w:pPr>
              <w:pStyle w:val="TableText"/>
            </w:pPr>
            <w:r w:rsidRPr="00C760AF">
              <w:t>Disaster Recovery Plan</w:t>
            </w:r>
          </w:p>
        </w:tc>
      </w:tr>
      <w:tr w:rsidR="00C760AF" w:rsidRPr="00C760AF" w14:paraId="0820EC85" w14:textId="77777777" w:rsidTr="00C760AF">
        <w:trPr>
          <w:cantSplit/>
          <w:trHeight w:val="70"/>
        </w:trPr>
        <w:tc>
          <w:tcPr>
            <w:tcW w:w="1350" w:type="pct"/>
          </w:tcPr>
          <w:p w14:paraId="0820EC83" w14:textId="77777777" w:rsidR="00C760AF" w:rsidRPr="00C760AF" w:rsidRDefault="00C760AF" w:rsidP="00C760AF">
            <w:pPr>
              <w:pStyle w:val="TableText"/>
            </w:pPr>
            <w:r w:rsidRPr="00C760AF">
              <w:t>ESE</w:t>
            </w:r>
          </w:p>
        </w:tc>
        <w:tc>
          <w:tcPr>
            <w:tcW w:w="3650" w:type="pct"/>
          </w:tcPr>
          <w:p w14:paraId="0820EC84" w14:textId="77777777" w:rsidR="00C760AF" w:rsidRPr="00C760AF" w:rsidRDefault="00C760AF" w:rsidP="00C760AF">
            <w:pPr>
              <w:pStyle w:val="TableText"/>
            </w:pPr>
            <w:r w:rsidRPr="00C760AF">
              <w:t>Enterprise System Engineering</w:t>
            </w:r>
          </w:p>
        </w:tc>
      </w:tr>
      <w:tr w:rsidR="00C760AF" w:rsidRPr="00C760AF" w14:paraId="0820EC88" w14:textId="77777777" w:rsidTr="00C760AF">
        <w:trPr>
          <w:cantSplit/>
          <w:trHeight w:val="70"/>
        </w:trPr>
        <w:tc>
          <w:tcPr>
            <w:tcW w:w="1350" w:type="pct"/>
          </w:tcPr>
          <w:p w14:paraId="0820EC86" w14:textId="77777777" w:rsidR="00C760AF" w:rsidRPr="00C760AF" w:rsidRDefault="00C760AF" w:rsidP="00C760AF">
            <w:pPr>
              <w:pStyle w:val="TableText"/>
            </w:pPr>
            <w:r w:rsidRPr="00C760AF">
              <w:t>FCIO</w:t>
            </w:r>
          </w:p>
        </w:tc>
        <w:tc>
          <w:tcPr>
            <w:tcW w:w="3650" w:type="pct"/>
          </w:tcPr>
          <w:p w14:paraId="0820EC87" w14:textId="77777777" w:rsidR="00C760AF" w:rsidRPr="00C760AF" w:rsidRDefault="00C760AF" w:rsidP="00C760AF">
            <w:pPr>
              <w:pStyle w:val="TableText"/>
            </w:pPr>
            <w:r w:rsidRPr="00C760AF">
              <w:t>Facility, Chief Information Officer</w:t>
            </w:r>
          </w:p>
        </w:tc>
      </w:tr>
      <w:tr w:rsidR="00C760AF" w:rsidRPr="00C760AF" w14:paraId="0820EC8B" w14:textId="77777777" w:rsidTr="00C760AF">
        <w:trPr>
          <w:cantSplit/>
          <w:trHeight w:val="70"/>
        </w:trPr>
        <w:tc>
          <w:tcPr>
            <w:tcW w:w="1350" w:type="pct"/>
          </w:tcPr>
          <w:p w14:paraId="0820EC89" w14:textId="77777777" w:rsidR="00C760AF" w:rsidRPr="00C760AF" w:rsidRDefault="00C760AF" w:rsidP="00C760AF">
            <w:pPr>
              <w:pStyle w:val="TableText"/>
            </w:pPr>
            <w:r w:rsidRPr="00C760AF">
              <w:t>FDCC</w:t>
            </w:r>
          </w:p>
        </w:tc>
        <w:tc>
          <w:tcPr>
            <w:tcW w:w="3650" w:type="pct"/>
          </w:tcPr>
          <w:p w14:paraId="0820EC8A" w14:textId="77777777" w:rsidR="00C760AF" w:rsidRPr="00C760AF" w:rsidRDefault="00C760AF" w:rsidP="00C760AF">
            <w:pPr>
              <w:pStyle w:val="TableText"/>
            </w:pPr>
            <w:r w:rsidRPr="00C760AF">
              <w:t>Federal Desktop Core Configuration</w:t>
            </w:r>
          </w:p>
        </w:tc>
      </w:tr>
      <w:tr w:rsidR="00C760AF" w:rsidRPr="00C760AF" w14:paraId="0820EC8E" w14:textId="77777777" w:rsidTr="00C760AF">
        <w:trPr>
          <w:cantSplit/>
          <w:trHeight w:val="70"/>
        </w:trPr>
        <w:tc>
          <w:tcPr>
            <w:tcW w:w="1350" w:type="pct"/>
          </w:tcPr>
          <w:p w14:paraId="0820EC8C" w14:textId="77777777" w:rsidR="00C760AF" w:rsidRPr="00C760AF" w:rsidRDefault="00C760AF" w:rsidP="00C760AF">
            <w:pPr>
              <w:pStyle w:val="TableText"/>
            </w:pPr>
            <w:r w:rsidRPr="00C760AF">
              <w:t>GPO</w:t>
            </w:r>
          </w:p>
        </w:tc>
        <w:tc>
          <w:tcPr>
            <w:tcW w:w="3650" w:type="pct"/>
          </w:tcPr>
          <w:p w14:paraId="0820EC8D" w14:textId="77777777" w:rsidR="00C760AF" w:rsidRPr="00C760AF" w:rsidRDefault="00C760AF" w:rsidP="00C760AF">
            <w:pPr>
              <w:pStyle w:val="TableText"/>
            </w:pPr>
            <w:r w:rsidRPr="00C760AF">
              <w:t>Group Policy Object</w:t>
            </w:r>
          </w:p>
        </w:tc>
      </w:tr>
      <w:tr w:rsidR="00C760AF" w:rsidRPr="00C760AF" w14:paraId="0820EC91" w14:textId="77777777" w:rsidTr="00C760AF">
        <w:trPr>
          <w:cantSplit/>
          <w:trHeight w:val="70"/>
        </w:trPr>
        <w:tc>
          <w:tcPr>
            <w:tcW w:w="1350" w:type="pct"/>
          </w:tcPr>
          <w:p w14:paraId="0820EC8F" w14:textId="77777777" w:rsidR="00C760AF" w:rsidRPr="00C760AF" w:rsidRDefault="00C760AF" w:rsidP="00C760AF">
            <w:pPr>
              <w:pStyle w:val="TableText"/>
            </w:pPr>
            <w:r w:rsidRPr="00C760AF">
              <w:t>GRC</w:t>
            </w:r>
          </w:p>
        </w:tc>
        <w:tc>
          <w:tcPr>
            <w:tcW w:w="3650" w:type="pct"/>
          </w:tcPr>
          <w:p w14:paraId="0820EC90" w14:textId="77777777" w:rsidR="00C760AF" w:rsidRPr="00C760AF" w:rsidRDefault="00C760AF" w:rsidP="00C760AF">
            <w:pPr>
              <w:pStyle w:val="TableText"/>
            </w:pPr>
            <w:proofErr w:type="spellStart"/>
            <w:r w:rsidRPr="00C760AF">
              <w:t>RiskVision</w:t>
            </w:r>
            <w:proofErr w:type="spellEnd"/>
            <w:r w:rsidRPr="00C760AF">
              <w:t xml:space="preserve"> Tool</w:t>
            </w:r>
          </w:p>
        </w:tc>
      </w:tr>
      <w:tr w:rsidR="00C760AF" w:rsidRPr="00C760AF" w14:paraId="0820EC94" w14:textId="77777777" w:rsidTr="00C760AF">
        <w:trPr>
          <w:cantSplit/>
          <w:trHeight w:val="70"/>
        </w:trPr>
        <w:tc>
          <w:tcPr>
            <w:tcW w:w="1350" w:type="pct"/>
          </w:tcPr>
          <w:p w14:paraId="0820EC92" w14:textId="77777777" w:rsidR="00C760AF" w:rsidRPr="00C760AF" w:rsidRDefault="00C760AF" w:rsidP="00C760AF">
            <w:pPr>
              <w:pStyle w:val="TableText"/>
            </w:pPr>
            <w:r w:rsidRPr="00C760AF">
              <w:t>GSS</w:t>
            </w:r>
          </w:p>
        </w:tc>
        <w:tc>
          <w:tcPr>
            <w:tcW w:w="3650" w:type="pct"/>
          </w:tcPr>
          <w:p w14:paraId="0820EC93" w14:textId="77777777" w:rsidR="00C760AF" w:rsidRPr="00C760AF" w:rsidRDefault="00C760AF" w:rsidP="00C760AF">
            <w:pPr>
              <w:pStyle w:val="TableText"/>
            </w:pPr>
            <w:r w:rsidRPr="00C760AF">
              <w:t>General Support System</w:t>
            </w:r>
          </w:p>
        </w:tc>
      </w:tr>
      <w:tr w:rsidR="00C760AF" w:rsidRPr="00C760AF" w14:paraId="0820EC97" w14:textId="77777777" w:rsidTr="00C760AF">
        <w:trPr>
          <w:cantSplit/>
          <w:trHeight w:val="70"/>
        </w:trPr>
        <w:tc>
          <w:tcPr>
            <w:tcW w:w="1350" w:type="pct"/>
          </w:tcPr>
          <w:p w14:paraId="0820EC95" w14:textId="77777777" w:rsidR="00C760AF" w:rsidRPr="00C760AF" w:rsidRDefault="00C760AF" w:rsidP="00C760AF">
            <w:pPr>
              <w:pStyle w:val="TableText"/>
            </w:pPr>
            <w:r w:rsidRPr="00C760AF">
              <w:t>ISCPA</w:t>
            </w:r>
          </w:p>
        </w:tc>
        <w:tc>
          <w:tcPr>
            <w:tcW w:w="3650" w:type="pct"/>
          </w:tcPr>
          <w:p w14:paraId="0820EC96" w14:textId="77777777" w:rsidR="00C760AF" w:rsidRPr="00C760AF" w:rsidRDefault="00C760AF" w:rsidP="00C760AF">
            <w:pPr>
              <w:pStyle w:val="TableText"/>
            </w:pPr>
            <w:r w:rsidRPr="00C760AF">
              <w:t>Information System Contingency Plan Assessment</w:t>
            </w:r>
          </w:p>
        </w:tc>
      </w:tr>
      <w:tr w:rsidR="00C760AF" w:rsidRPr="00C760AF" w14:paraId="0820EC9A" w14:textId="77777777" w:rsidTr="00C760AF">
        <w:trPr>
          <w:cantSplit/>
          <w:trHeight w:val="70"/>
        </w:trPr>
        <w:tc>
          <w:tcPr>
            <w:tcW w:w="1350" w:type="pct"/>
          </w:tcPr>
          <w:p w14:paraId="0820EC98" w14:textId="77777777" w:rsidR="00C760AF" w:rsidRPr="00C760AF" w:rsidRDefault="00C760AF" w:rsidP="00C760AF">
            <w:pPr>
              <w:pStyle w:val="TableText"/>
            </w:pPr>
            <w:r w:rsidRPr="00C760AF">
              <w:t>IT</w:t>
            </w:r>
          </w:p>
        </w:tc>
        <w:tc>
          <w:tcPr>
            <w:tcW w:w="3650" w:type="pct"/>
          </w:tcPr>
          <w:p w14:paraId="0820EC99" w14:textId="77777777" w:rsidR="00C760AF" w:rsidRPr="00C760AF" w:rsidRDefault="00C760AF" w:rsidP="00C760AF">
            <w:pPr>
              <w:pStyle w:val="TableText"/>
            </w:pPr>
            <w:r w:rsidRPr="00C760AF">
              <w:t>Information Technology</w:t>
            </w:r>
          </w:p>
        </w:tc>
      </w:tr>
      <w:tr w:rsidR="00C760AF" w:rsidRPr="00C760AF" w14:paraId="0820EC9D" w14:textId="77777777" w:rsidTr="00C760AF">
        <w:trPr>
          <w:cantSplit/>
          <w:trHeight w:val="70"/>
        </w:trPr>
        <w:tc>
          <w:tcPr>
            <w:tcW w:w="1350" w:type="pct"/>
          </w:tcPr>
          <w:p w14:paraId="0820EC9B" w14:textId="77777777" w:rsidR="00C760AF" w:rsidRPr="00C760AF" w:rsidRDefault="00C760AF" w:rsidP="00C760AF">
            <w:pPr>
              <w:pStyle w:val="TableText"/>
            </w:pPr>
            <w:r w:rsidRPr="00C760AF">
              <w:t>OIT</w:t>
            </w:r>
          </w:p>
        </w:tc>
        <w:tc>
          <w:tcPr>
            <w:tcW w:w="3650" w:type="pct"/>
          </w:tcPr>
          <w:p w14:paraId="0820EC9C" w14:textId="77777777" w:rsidR="00C760AF" w:rsidRPr="00C760AF" w:rsidRDefault="00C760AF" w:rsidP="00C760AF">
            <w:pPr>
              <w:pStyle w:val="TableText"/>
            </w:pPr>
            <w:r w:rsidRPr="00C760AF">
              <w:t>Office of Information &amp; Technology</w:t>
            </w:r>
          </w:p>
        </w:tc>
      </w:tr>
      <w:tr w:rsidR="00C760AF" w:rsidRPr="00C760AF" w14:paraId="0820ECA0" w14:textId="77777777" w:rsidTr="00C760AF">
        <w:trPr>
          <w:cantSplit/>
          <w:trHeight w:val="70"/>
        </w:trPr>
        <w:tc>
          <w:tcPr>
            <w:tcW w:w="1350" w:type="pct"/>
          </w:tcPr>
          <w:p w14:paraId="0820EC9E" w14:textId="77777777" w:rsidR="00C760AF" w:rsidRPr="00C760AF" w:rsidRDefault="00C760AF" w:rsidP="00C760AF">
            <w:pPr>
              <w:pStyle w:val="TableText"/>
            </w:pPr>
            <w:r w:rsidRPr="00C760AF">
              <w:t>LAN</w:t>
            </w:r>
          </w:p>
        </w:tc>
        <w:tc>
          <w:tcPr>
            <w:tcW w:w="3650" w:type="pct"/>
          </w:tcPr>
          <w:p w14:paraId="0820EC9F" w14:textId="77777777" w:rsidR="00C760AF" w:rsidRPr="00C760AF" w:rsidRDefault="00C760AF" w:rsidP="00C760AF">
            <w:pPr>
              <w:pStyle w:val="TableText"/>
            </w:pPr>
            <w:r w:rsidRPr="00C760AF">
              <w:t>Local Area Network</w:t>
            </w:r>
          </w:p>
        </w:tc>
      </w:tr>
      <w:tr w:rsidR="00C760AF" w:rsidRPr="00C760AF" w14:paraId="0820ECA3" w14:textId="77777777" w:rsidTr="00C760AF">
        <w:trPr>
          <w:cantSplit/>
          <w:trHeight w:val="70"/>
        </w:trPr>
        <w:tc>
          <w:tcPr>
            <w:tcW w:w="1350" w:type="pct"/>
          </w:tcPr>
          <w:p w14:paraId="0820ECA1" w14:textId="77777777" w:rsidR="00C760AF" w:rsidRPr="00C760AF" w:rsidRDefault="00C760AF" w:rsidP="00C760AF">
            <w:pPr>
              <w:pStyle w:val="TableText"/>
            </w:pPr>
            <w:r w:rsidRPr="00C760AF">
              <w:t>MA</w:t>
            </w:r>
          </w:p>
        </w:tc>
        <w:tc>
          <w:tcPr>
            <w:tcW w:w="3650" w:type="pct"/>
          </w:tcPr>
          <w:p w14:paraId="0820ECA2" w14:textId="77777777" w:rsidR="00C760AF" w:rsidRPr="00C760AF" w:rsidRDefault="00C760AF" w:rsidP="00C760AF">
            <w:pPr>
              <w:pStyle w:val="TableText"/>
            </w:pPr>
            <w:r w:rsidRPr="00C760AF">
              <w:t>Major Application</w:t>
            </w:r>
          </w:p>
        </w:tc>
      </w:tr>
      <w:tr w:rsidR="00C760AF" w:rsidRPr="00C760AF" w14:paraId="0820ECA6" w14:textId="77777777" w:rsidTr="00C760AF">
        <w:trPr>
          <w:cantSplit/>
          <w:trHeight w:val="70"/>
        </w:trPr>
        <w:tc>
          <w:tcPr>
            <w:tcW w:w="1350" w:type="pct"/>
          </w:tcPr>
          <w:p w14:paraId="0820ECA4" w14:textId="77777777" w:rsidR="00C760AF" w:rsidRPr="00C760AF" w:rsidRDefault="00C760AF" w:rsidP="00C760AF">
            <w:pPr>
              <w:pStyle w:val="TableText"/>
            </w:pPr>
            <w:r w:rsidRPr="00C760AF">
              <w:t>MDIA</w:t>
            </w:r>
          </w:p>
        </w:tc>
        <w:tc>
          <w:tcPr>
            <w:tcW w:w="3650" w:type="pct"/>
          </w:tcPr>
          <w:p w14:paraId="0820ECA5" w14:textId="77777777" w:rsidR="00C760AF" w:rsidRPr="00C760AF" w:rsidRDefault="00C760AF" w:rsidP="00C760AF">
            <w:pPr>
              <w:pStyle w:val="TableText"/>
            </w:pPr>
            <w:r w:rsidRPr="00C760AF">
              <w:t>Medical Device Isolation Architecture</w:t>
            </w:r>
          </w:p>
        </w:tc>
      </w:tr>
      <w:tr w:rsidR="00C760AF" w:rsidRPr="00C760AF" w14:paraId="0820ECA9" w14:textId="77777777" w:rsidTr="00C760AF">
        <w:trPr>
          <w:cantSplit/>
          <w:trHeight w:val="70"/>
        </w:trPr>
        <w:tc>
          <w:tcPr>
            <w:tcW w:w="1350" w:type="pct"/>
          </w:tcPr>
          <w:p w14:paraId="0820ECA7" w14:textId="77777777" w:rsidR="00C760AF" w:rsidRPr="00C760AF" w:rsidRDefault="00C760AF" w:rsidP="00C760AF">
            <w:pPr>
              <w:pStyle w:val="TableText"/>
            </w:pPr>
            <w:r w:rsidRPr="00C760AF">
              <w:t>NCIO</w:t>
            </w:r>
          </w:p>
        </w:tc>
        <w:tc>
          <w:tcPr>
            <w:tcW w:w="3650" w:type="pct"/>
          </w:tcPr>
          <w:p w14:paraId="0820ECA8" w14:textId="77777777" w:rsidR="00C760AF" w:rsidRPr="00C760AF" w:rsidRDefault="00C760AF" w:rsidP="00C760AF">
            <w:pPr>
              <w:pStyle w:val="TableText"/>
            </w:pPr>
            <w:r w:rsidRPr="00C760AF">
              <w:t>Network, Chief Information Officer</w:t>
            </w:r>
          </w:p>
        </w:tc>
      </w:tr>
      <w:tr w:rsidR="00C760AF" w:rsidRPr="00C760AF" w14:paraId="0820ECAC" w14:textId="77777777" w:rsidTr="00C760AF">
        <w:trPr>
          <w:cantSplit/>
          <w:trHeight w:val="70"/>
        </w:trPr>
        <w:tc>
          <w:tcPr>
            <w:tcW w:w="1350" w:type="pct"/>
          </w:tcPr>
          <w:p w14:paraId="0820ECAA" w14:textId="77777777" w:rsidR="00C760AF" w:rsidRPr="00C760AF" w:rsidRDefault="00C760AF" w:rsidP="00C760AF">
            <w:pPr>
              <w:pStyle w:val="TableText"/>
            </w:pPr>
            <w:r w:rsidRPr="00C760AF">
              <w:lastRenderedPageBreak/>
              <w:t>RCCB</w:t>
            </w:r>
          </w:p>
        </w:tc>
        <w:tc>
          <w:tcPr>
            <w:tcW w:w="3650" w:type="pct"/>
          </w:tcPr>
          <w:p w14:paraId="0820ECAB" w14:textId="77777777" w:rsidR="00C760AF" w:rsidRPr="00C760AF" w:rsidRDefault="00C760AF" w:rsidP="00C760AF">
            <w:pPr>
              <w:pStyle w:val="TableText"/>
            </w:pPr>
            <w:r w:rsidRPr="00C760AF">
              <w:t>Region Change Control Board</w:t>
            </w:r>
          </w:p>
        </w:tc>
      </w:tr>
      <w:tr w:rsidR="00C760AF" w:rsidRPr="00C760AF" w14:paraId="0820ECAF" w14:textId="77777777" w:rsidTr="00C760AF">
        <w:trPr>
          <w:cantSplit/>
          <w:trHeight w:val="70"/>
        </w:trPr>
        <w:tc>
          <w:tcPr>
            <w:tcW w:w="1350" w:type="pct"/>
          </w:tcPr>
          <w:p w14:paraId="0820ECAD" w14:textId="77777777" w:rsidR="00C760AF" w:rsidRPr="00C760AF" w:rsidRDefault="00C760AF" w:rsidP="00C760AF">
            <w:pPr>
              <w:pStyle w:val="TableText"/>
            </w:pPr>
            <w:r w:rsidRPr="00C760AF">
              <w:t>RFC</w:t>
            </w:r>
          </w:p>
        </w:tc>
        <w:tc>
          <w:tcPr>
            <w:tcW w:w="3650" w:type="pct"/>
          </w:tcPr>
          <w:p w14:paraId="0820ECAE" w14:textId="77777777" w:rsidR="00C760AF" w:rsidRPr="00C760AF" w:rsidRDefault="00C760AF" w:rsidP="00C760AF">
            <w:pPr>
              <w:pStyle w:val="TableText"/>
            </w:pPr>
            <w:r w:rsidRPr="00C760AF">
              <w:t>Request for Change</w:t>
            </w:r>
          </w:p>
        </w:tc>
      </w:tr>
      <w:tr w:rsidR="00C760AF" w:rsidRPr="00C760AF" w14:paraId="0820ECB2" w14:textId="77777777" w:rsidTr="00C760AF">
        <w:trPr>
          <w:cantSplit/>
          <w:trHeight w:val="70"/>
        </w:trPr>
        <w:tc>
          <w:tcPr>
            <w:tcW w:w="1350" w:type="pct"/>
          </w:tcPr>
          <w:p w14:paraId="0820ECB0" w14:textId="77777777" w:rsidR="00C760AF" w:rsidRPr="00C760AF" w:rsidRDefault="00C760AF" w:rsidP="00C760AF">
            <w:pPr>
              <w:pStyle w:val="TableText"/>
            </w:pPr>
            <w:r w:rsidRPr="00C760AF">
              <w:t>SCCM</w:t>
            </w:r>
          </w:p>
        </w:tc>
        <w:tc>
          <w:tcPr>
            <w:tcW w:w="3650" w:type="pct"/>
          </w:tcPr>
          <w:p w14:paraId="0820ECB1" w14:textId="77777777" w:rsidR="00C760AF" w:rsidRPr="00C760AF" w:rsidRDefault="00C760AF" w:rsidP="00C760AF">
            <w:pPr>
              <w:pStyle w:val="TableText"/>
            </w:pPr>
            <w:r w:rsidRPr="00C760AF">
              <w:t>System Center Configuration Manager</w:t>
            </w:r>
          </w:p>
        </w:tc>
      </w:tr>
      <w:tr w:rsidR="00C760AF" w:rsidRPr="00C760AF" w14:paraId="0820ECB5" w14:textId="77777777" w:rsidTr="00C760AF">
        <w:trPr>
          <w:cantSplit/>
          <w:trHeight w:val="70"/>
        </w:trPr>
        <w:tc>
          <w:tcPr>
            <w:tcW w:w="1350" w:type="pct"/>
          </w:tcPr>
          <w:p w14:paraId="0820ECB3" w14:textId="77777777" w:rsidR="00C760AF" w:rsidRPr="00C760AF" w:rsidRDefault="00C760AF" w:rsidP="00C760AF">
            <w:pPr>
              <w:pStyle w:val="TableText"/>
            </w:pPr>
            <w:r w:rsidRPr="00C760AF">
              <w:t>SDE</w:t>
            </w:r>
          </w:p>
        </w:tc>
        <w:tc>
          <w:tcPr>
            <w:tcW w:w="3650" w:type="pct"/>
          </w:tcPr>
          <w:p w14:paraId="0820ECB4" w14:textId="77777777" w:rsidR="00C760AF" w:rsidRPr="00C760AF" w:rsidRDefault="00C760AF" w:rsidP="00C760AF">
            <w:pPr>
              <w:pStyle w:val="TableText"/>
            </w:pPr>
            <w:r w:rsidRPr="00C760AF">
              <w:t>Service Delivery and Engineering</w:t>
            </w:r>
          </w:p>
        </w:tc>
      </w:tr>
      <w:tr w:rsidR="00C760AF" w:rsidRPr="00C760AF" w14:paraId="0820ECB8" w14:textId="77777777" w:rsidTr="00C760AF">
        <w:trPr>
          <w:cantSplit/>
          <w:trHeight w:val="70"/>
        </w:trPr>
        <w:tc>
          <w:tcPr>
            <w:tcW w:w="1350" w:type="pct"/>
          </w:tcPr>
          <w:p w14:paraId="0820ECB6" w14:textId="77777777" w:rsidR="00C760AF" w:rsidRPr="00C760AF" w:rsidRDefault="00C760AF" w:rsidP="00C760AF">
            <w:pPr>
              <w:pStyle w:val="TableText"/>
            </w:pPr>
            <w:r w:rsidRPr="00C760AF">
              <w:t>SLM</w:t>
            </w:r>
          </w:p>
        </w:tc>
        <w:tc>
          <w:tcPr>
            <w:tcW w:w="3650" w:type="pct"/>
          </w:tcPr>
          <w:p w14:paraId="0820ECB7" w14:textId="77777777" w:rsidR="00C760AF" w:rsidRPr="00C760AF" w:rsidRDefault="00C760AF" w:rsidP="00C760AF">
            <w:pPr>
              <w:pStyle w:val="TableText"/>
            </w:pPr>
            <w:r w:rsidRPr="00C760AF">
              <w:t>Service Line Manager</w:t>
            </w:r>
          </w:p>
        </w:tc>
      </w:tr>
      <w:tr w:rsidR="00C760AF" w:rsidRPr="00C760AF" w14:paraId="0820ECBB" w14:textId="77777777" w:rsidTr="00C760AF">
        <w:trPr>
          <w:cantSplit/>
          <w:trHeight w:val="70"/>
        </w:trPr>
        <w:tc>
          <w:tcPr>
            <w:tcW w:w="1350" w:type="pct"/>
          </w:tcPr>
          <w:p w14:paraId="0820ECB9" w14:textId="77777777" w:rsidR="00C760AF" w:rsidRPr="00C760AF" w:rsidRDefault="00C760AF" w:rsidP="00C760AF">
            <w:pPr>
              <w:pStyle w:val="TableText"/>
            </w:pPr>
            <w:r w:rsidRPr="00C760AF">
              <w:t>SOP</w:t>
            </w:r>
          </w:p>
        </w:tc>
        <w:tc>
          <w:tcPr>
            <w:tcW w:w="3650" w:type="pct"/>
          </w:tcPr>
          <w:p w14:paraId="0820ECBA" w14:textId="77777777" w:rsidR="00C760AF" w:rsidRPr="00C760AF" w:rsidRDefault="00C760AF" w:rsidP="00C760AF">
            <w:pPr>
              <w:pStyle w:val="TableText"/>
            </w:pPr>
            <w:r w:rsidRPr="00C760AF">
              <w:t>Standard Operating Procedure</w:t>
            </w:r>
          </w:p>
        </w:tc>
      </w:tr>
      <w:tr w:rsidR="00C760AF" w:rsidRPr="00C760AF" w14:paraId="0820ECBE" w14:textId="77777777" w:rsidTr="00C760AF">
        <w:trPr>
          <w:cantSplit/>
          <w:trHeight w:val="70"/>
        </w:trPr>
        <w:tc>
          <w:tcPr>
            <w:tcW w:w="1350" w:type="pct"/>
          </w:tcPr>
          <w:p w14:paraId="0820ECBC" w14:textId="77777777" w:rsidR="00C760AF" w:rsidRPr="00C760AF" w:rsidRDefault="00C760AF" w:rsidP="00C760AF">
            <w:pPr>
              <w:pStyle w:val="TableText"/>
            </w:pPr>
            <w:r w:rsidRPr="00C760AF">
              <w:t>SSP</w:t>
            </w:r>
          </w:p>
        </w:tc>
        <w:tc>
          <w:tcPr>
            <w:tcW w:w="3650" w:type="pct"/>
          </w:tcPr>
          <w:p w14:paraId="0820ECBD" w14:textId="77777777" w:rsidR="00C760AF" w:rsidRPr="00C760AF" w:rsidRDefault="00C760AF" w:rsidP="00C760AF">
            <w:pPr>
              <w:pStyle w:val="TableText"/>
            </w:pPr>
            <w:r w:rsidRPr="00C760AF">
              <w:t>System Security Plan</w:t>
            </w:r>
          </w:p>
        </w:tc>
      </w:tr>
      <w:tr w:rsidR="00C760AF" w:rsidRPr="00C760AF" w14:paraId="0820ECC1" w14:textId="77777777" w:rsidTr="00C760AF">
        <w:trPr>
          <w:cantSplit/>
          <w:trHeight w:val="70"/>
        </w:trPr>
        <w:tc>
          <w:tcPr>
            <w:tcW w:w="1350" w:type="pct"/>
          </w:tcPr>
          <w:p w14:paraId="0820ECBF" w14:textId="77777777" w:rsidR="00C760AF" w:rsidRPr="00C760AF" w:rsidRDefault="00C760AF" w:rsidP="00C760AF">
            <w:pPr>
              <w:pStyle w:val="TableText"/>
            </w:pPr>
            <w:r w:rsidRPr="00C760AF">
              <w:t>TRM</w:t>
            </w:r>
          </w:p>
        </w:tc>
        <w:tc>
          <w:tcPr>
            <w:tcW w:w="3650" w:type="pct"/>
          </w:tcPr>
          <w:p w14:paraId="0820ECC0" w14:textId="77777777" w:rsidR="00C760AF" w:rsidRPr="00C760AF" w:rsidRDefault="00C760AF" w:rsidP="00C760AF">
            <w:pPr>
              <w:pStyle w:val="TableText"/>
            </w:pPr>
            <w:r w:rsidRPr="00C760AF">
              <w:t>Technical Reference Model</w:t>
            </w:r>
          </w:p>
        </w:tc>
      </w:tr>
      <w:tr w:rsidR="00C760AF" w:rsidRPr="00C760AF" w14:paraId="0820ECC4" w14:textId="77777777" w:rsidTr="00C760AF">
        <w:trPr>
          <w:cantSplit/>
          <w:trHeight w:val="70"/>
        </w:trPr>
        <w:tc>
          <w:tcPr>
            <w:tcW w:w="1350" w:type="pct"/>
          </w:tcPr>
          <w:p w14:paraId="0820ECC2" w14:textId="77777777" w:rsidR="00C760AF" w:rsidRPr="00C760AF" w:rsidRDefault="00C760AF" w:rsidP="00C760AF">
            <w:pPr>
              <w:pStyle w:val="TableText"/>
            </w:pPr>
            <w:r w:rsidRPr="00C760AF">
              <w:t>VA</w:t>
            </w:r>
          </w:p>
        </w:tc>
        <w:tc>
          <w:tcPr>
            <w:tcW w:w="3650" w:type="pct"/>
          </w:tcPr>
          <w:p w14:paraId="0820ECC3" w14:textId="77777777" w:rsidR="00C760AF" w:rsidRPr="00C760AF" w:rsidRDefault="00C760AF" w:rsidP="00C760AF">
            <w:pPr>
              <w:pStyle w:val="TableText"/>
            </w:pPr>
            <w:r w:rsidRPr="00C760AF">
              <w:t>Veterans Affairs</w:t>
            </w:r>
          </w:p>
        </w:tc>
      </w:tr>
      <w:tr w:rsidR="00C760AF" w:rsidRPr="00C760AF" w14:paraId="0820ECC7" w14:textId="77777777" w:rsidTr="00C760AF">
        <w:trPr>
          <w:cantSplit/>
          <w:trHeight w:val="70"/>
        </w:trPr>
        <w:tc>
          <w:tcPr>
            <w:tcW w:w="1350" w:type="pct"/>
          </w:tcPr>
          <w:p w14:paraId="0820ECC5" w14:textId="77777777" w:rsidR="00C760AF" w:rsidRPr="00C760AF" w:rsidRDefault="00C760AF" w:rsidP="00C760AF">
            <w:pPr>
              <w:pStyle w:val="TableText"/>
            </w:pPr>
            <w:r w:rsidRPr="00C760AF">
              <w:t>VISN</w:t>
            </w:r>
          </w:p>
        </w:tc>
        <w:tc>
          <w:tcPr>
            <w:tcW w:w="3650" w:type="pct"/>
          </w:tcPr>
          <w:p w14:paraId="0820ECC6" w14:textId="77777777" w:rsidR="00C760AF" w:rsidRPr="00C760AF" w:rsidRDefault="00C760AF" w:rsidP="00C760AF">
            <w:pPr>
              <w:pStyle w:val="TableText"/>
            </w:pPr>
            <w:r w:rsidRPr="00C760AF">
              <w:t>Veterans Integrated Service Network</w:t>
            </w:r>
          </w:p>
        </w:tc>
      </w:tr>
      <w:tr w:rsidR="00C760AF" w:rsidRPr="00C760AF" w14:paraId="0820ECCA" w14:textId="77777777" w:rsidTr="00C760AF">
        <w:trPr>
          <w:cantSplit/>
          <w:trHeight w:val="70"/>
        </w:trPr>
        <w:tc>
          <w:tcPr>
            <w:tcW w:w="1350" w:type="pct"/>
          </w:tcPr>
          <w:p w14:paraId="0820ECC8" w14:textId="77777777" w:rsidR="00C760AF" w:rsidRPr="00C760AF" w:rsidRDefault="00C760AF" w:rsidP="00C760AF">
            <w:pPr>
              <w:pStyle w:val="TableText"/>
            </w:pPr>
            <w:r w:rsidRPr="00C760AF">
              <w:t>WAN</w:t>
            </w:r>
          </w:p>
        </w:tc>
        <w:tc>
          <w:tcPr>
            <w:tcW w:w="3650" w:type="pct"/>
          </w:tcPr>
          <w:p w14:paraId="0820ECC9" w14:textId="77777777" w:rsidR="00C760AF" w:rsidRPr="00C760AF" w:rsidRDefault="00C760AF" w:rsidP="00C760AF">
            <w:pPr>
              <w:pStyle w:val="TableText"/>
            </w:pPr>
            <w:r w:rsidRPr="00C760AF">
              <w:t>Wide Area Network</w:t>
            </w:r>
          </w:p>
        </w:tc>
      </w:tr>
      <w:tr w:rsidR="00C760AF" w:rsidRPr="00C760AF" w14:paraId="0820ECCD" w14:textId="77777777" w:rsidTr="00C760AF">
        <w:trPr>
          <w:cantSplit/>
          <w:trHeight w:val="70"/>
        </w:trPr>
        <w:tc>
          <w:tcPr>
            <w:tcW w:w="1350" w:type="pct"/>
          </w:tcPr>
          <w:p w14:paraId="0820ECCB" w14:textId="77777777" w:rsidR="00C760AF" w:rsidRPr="00C760AF" w:rsidRDefault="00C760AF" w:rsidP="00C760AF">
            <w:pPr>
              <w:pStyle w:val="TableText"/>
            </w:pPr>
            <w:r w:rsidRPr="00C760AF">
              <w:t>WLAN</w:t>
            </w:r>
          </w:p>
        </w:tc>
        <w:tc>
          <w:tcPr>
            <w:tcW w:w="3650" w:type="pct"/>
          </w:tcPr>
          <w:p w14:paraId="0820ECCC" w14:textId="77777777" w:rsidR="00C760AF" w:rsidRPr="00C760AF" w:rsidRDefault="00C760AF" w:rsidP="00C760AF">
            <w:pPr>
              <w:pStyle w:val="TableText"/>
            </w:pPr>
            <w:r w:rsidRPr="00C760AF">
              <w:t>Wireless Local Area Network</w:t>
            </w:r>
          </w:p>
        </w:tc>
      </w:tr>
    </w:tbl>
    <w:p w14:paraId="0820ECCE" w14:textId="77777777" w:rsidR="002E7770" w:rsidRDefault="007168BB" w:rsidP="002E7770">
      <w:pPr>
        <w:pStyle w:val="Appendix1"/>
        <w:numPr>
          <w:ilvl w:val="0"/>
          <w:numId w:val="0"/>
        </w:numPr>
        <w:ind w:left="720" w:hanging="720"/>
      </w:pPr>
      <w:bookmarkStart w:id="583" w:name="_Toc528306995"/>
      <w:r>
        <w:lastRenderedPageBreak/>
        <w:t>Appendix D: Suggested Configuration Items Data Elements</w:t>
      </w:r>
      <w:bookmarkEnd w:id="583"/>
    </w:p>
    <w:p w14:paraId="0820ECCF" w14:textId="77777777" w:rsidR="002F1DB7" w:rsidRDefault="002E7770" w:rsidP="002E7770">
      <w:pPr>
        <w:pStyle w:val="BodyText"/>
      </w:pPr>
      <w:r>
        <w:t>Suggested standard data elements (Data Type and CI Type) and what type of data would be collected and how it would be used.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Description w:val="Confiuration Itmes data elements include field name, data type, CI type, and description."/>
      </w:tblPr>
      <w:tblGrid>
        <w:gridCol w:w="1821"/>
        <w:gridCol w:w="1244"/>
        <w:gridCol w:w="1249"/>
        <w:gridCol w:w="5036"/>
      </w:tblGrid>
      <w:tr w:rsidR="001F30F0" w:rsidRPr="001F30F0" w14:paraId="0820ECD4" w14:textId="77777777" w:rsidTr="001F30F0">
        <w:trPr>
          <w:cantSplit/>
          <w:tblHeader/>
        </w:trPr>
        <w:tc>
          <w:tcPr>
            <w:tcW w:w="974" w:type="pct"/>
            <w:shd w:val="clear" w:color="auto" w:fill="F2F2F2" w:themeFill="background1" w:themeFillShade="F2"/>
          </w:tcPr>
          <w:p w14:paraId="0820ECD0" w14:textId="77777777" w:rsidR="001F30F0" w:rsidRPr="001F30F0" w:rsidRDefault="001F30F0" w:rsidP="001F30F0">
            <w:pPr>
              <w:pStyle w:val="TableHeading"/>
              <w:rPr>
                <w:rFonts w:eastAsia="Calibri"/>
              </w:rPr>
            </w:pPr>
            <w:bookmarkStart w:id="584" w:name="ColumnTitle_04"/>
            <w:bookmarkEnd w:id="584"/>
            <w:r w:rsidRPr="001F30F0">
              <w:rPr>
                <w:rFonts w:eastAsia="Calibri"/>
              </w:rPr>
              <w:t>Field Name</w:t>
            </w:r>
          </w:p>
        </w:tc>
        <w:tc>
          <w:tcPr>
            <w:tcW w:w="665" w:type="pct"/>
            <w:shd w:val="clear" w:color="auto" w:fill="F2F2F2" w:themeFill="background1" w:themeFillShade="F2"/>
          </w:tcPr>
          <w:p w14:paraId="0820ECD1" w14:textId="77777777" w:rsidR="001F30F0" w:rsidRPr="001F30F0" w:rsidRDefault="001F30F0" w:rsidP="001F30F0">
            <w:pPr>
              <w:pStyle w:val="TableHeading"/>
              <w:rPr>
                <w:rFonts w:eastAsia="Calibri"/>
              </w:rPr>
            </w:pPr>
            <w:r w:rsidRPr="001F30F0">
              <w:rPr>
                <w:rFonts w:eastAsia="Calibri"/>
              </w:rPr>
              <w:t>Data Type</w:t>
            </w:r>
          </w:p>
        </w:tc>
        <w:tc>
          <w:tcPr>
            <w:tcW w:w="668" w:type="pct"/>
            <w:shd w:val="clear" w:color="auto" w:fill="F2F2F2" w:themeFill="background1" w:themeFillShade="F2"/>
          </w:tcPr>
          <w:p w14:paraId="0820ECD2" w14:textId="77777777" w:rsidR="001F30F0" w:rsidRPr="001F30F0" w:rsidRDefault="001F30F0" w:rsidP="001F30F0">
            <w:pPr>
              <w:pStyle w:val="TableHeading"/>
              <w:rPr>
                <w:rFonts w:eastAsia="Calibri"/>
              </w:rPr>
            </w:pPr>
            <w:r w:rsidRPr="001F30F0">
              <w:rPr>
                <w:rFonts w:eastAsia="Calibri"/>
              </w:rPr>
              <w:t>CI Type</w:t>
            </w:r>
          </w:p>
        </w:tc>
        <w:tc>
          <w:tcPr>
            <w:tcW w:w="2692" w:type="pct"/>
            <w:shd w:val="clear" w:color="auto" w:fill="F2F2F2" w:themeFill="background1" w:themeFillShade="F2"/>
          </w:tcPr>
          <w:p w14:paraId="0820ECD3" w14:textId="77777777" w:rsidR="001F30F0" w:rsidRPr="001F30F0" w:rsidRDefault="001F30F0" w:rsidP="001F30F0">
            <w:pPr>
              <w:pStyle w:val="TableHeading"/>
              <w:rPr>
                <w:rFonts w:eastAsia="Calibri"/>
              </w:rPr>
            </w:pPr>
            <w:r w:rsidRPr="001F30F0">
              <w:rPr>
                <w:rFonts w:eastAsia="Calibri"/>
              </w:rPr>
              <w:t>Description</w:t>
            </w:r>
          </w:p>
        </w:tc>
      </w:tr>
      <w:tr w:rsidR="001F30F0" w:rsidRPr="001F30F0" w14:paraId="0820ECD9" w14:textId="77777777" w:rsidTr="001F30F0">
        <w:trPr>
          <w:cantSplit/>
        </w:trPr>
        <w:tc>
          <w:tcPr>
            <w:tcW w:w="974" w:type="pct"/>
            <w:shd w:val="clear" w:color="auto" w:fill="auto"/>
          </w:tcPr>
          <w:p w14:paraId="0820ECD5" w14:textId="77777777" w:rsidR="001F30F0" w:rsidRPr="001F30F0" w:rsidRDefault="001F30F0" w:rsidP="001F30F0">
            <w:pPr>
              <w:pStyle w:val="TableText"/>
              <w:rPr>
                <w:rFonts w:eastAsia="Calibri"/>
              </w:rPr>
            </w:pPr>
            <w:r w:rsidRPr="001F30F0">
              <w:rPr>
                <w:rFonts w:eastAsia="Calibri"/>
              </w:rPr>
              <w:t>Resource Name</w:t>
            </w:r>
          </w:p>
        </w:tc>
        <w:tc>
          <w:tcPr>
            <w:tcW w:w="665" w:type="pct"/>
            <w:shd w:val="clear" w:color="auto" w:fill="auto"/>
          </w:tcPr>
          <w:p w14:paraId="0820ECD6" w14:textId="77777777" w:rsidR="001F30F0" w:rsidRPr="001F30F0" w:rsidRDefault="001F30F0" w:rsidP="001F30F0">
            <w:pPr>
              <w:pStyle w:val="TableText"/>
              <w:rPr>
                <w:rFonts w:eastAsia="Calibri"/>
              </w:rPr>
            </w:pPr>
            <w:r w:rsidRPr="001F30F0">
              <w:rPr>
                <w:rFonts w:eastAsia="Calibri"/>
                <w:i/>
              </w:rPr>
              <w:t>Indexed Text</w:t>
            </w:r>
          </w:p>
        </w:tc>
        <w:tc>
          <w:tcPr>
            <w:tcW w:w="668" w:type="pct"/>
            <w:shd w:val="clear" w:color="auto" w:fill="auto"/>
          </w:tcPr>
          <w:p w14:paraId="0820ECD7" w14:textId="77777777" w:rsidR="001F30F0" w:rsidRPr="001F30F0" w:rsidRDefault="001F30F0" w:rsidP="001F30F0">
            <w:pPr>
              <w:pStyle w:val="TableText"/>
              <w:rPr>
                <w:rFonts w:eastAsia="Calibri"/>
              </w:rPr>
            </w:pPr>
            <w:r w:rsidRPr="001F30F0">
              <w:rPr>
                <w:rFonts w:eastAsia="Calibri"/>
                <w:i/>
              </w:rPr>
              <w:t>Hardware / Software / Service / Document</w:t>
            </w:r>
          </w:p>
        </w:tc>
        <w:tc>
          <w:tcPr>
            <w:tcW w:w="2692" w:type="pct"/>
            <w:shd w:val="clear" w:color="auto" w:fill="auto"/>
          </w:tcPr>
          <w:p w14:paraId="0820ECD8" w14:textId="77777777" w:rsidR="001F30F0" w:rsidRPr="001F30F0" w:rsidRDefault="001F30F0" w:rsidP="001F30F0">
            <w:pPr>
              <w:pStyle w:val="TableText"/>
              <w:rPr>
                <w:rFonts w:eastAsia="Calibri"/>
              </w:rPr>
            </w:pPr>
            <w:r w:rsidRPr="001F30F0">
              <w:rPr>
                <w:rFonts w:eastAsia="Calibri"/>
              </w:rPr>
              <w:t>A unique name of the Configuration Item (CI).  A name that represents the Resource and is easy to identify what it is</w:t>
            </w:r>
            <w:r w:rsidR="00F865D5">
              <w:rPr>
                <w:rFonts w:eastAsia="Calibri"/>
              </w:rPr>
              <w:t>; a</w:t>
            </w:r>
            <w:r w:rsidRPr="001F30F0">
              <w:rPr>
                <w:rFonts w:eastAsia="Calibri"/>
              </w:rPr>
              <w:t xml:space="preserve"> key search field within the Configuration Management </w:t>
            </w:r>
            <w:r w:rsidR="00A573DE" w:rsidRPr="001F30F0">
              <w:rPr>
                <w:rFonts w:eastAsia="Calibri"/>
              </w:rPr>
              <w:t>Database (</w:t>
            </w:r>
            <w:r w:rsidRPr="001F30F0">
              <w:rPr>
                <w:rFonts w:eastAsia="Calibri"/>
              </w:rPr>
              <w:t>CMDB).</w:t>
            </w:r>
          </w:p>
        </w:tc>
      </w:tr>
      <w:tr w:rsidR="001F30F0" w:rsidRPr="001F30F0" w14:paraId="0820ECDE" w14:textId="77777777" w:rsidTr="001F30F0">
        <w:trPr>
          <w:cantSplit/>
        </w:trPr>
        <w:tc>
          <w:tcPr>
            <w:tcW w:w="974" w:type="pct"/>
            <w:shd w:val="clear" w:color="auto" w:fill="auto"/>
          </w:tcPr>
          <w:p w14:paraId="0820ECDA" w14:textId="77777777" w:rsidR="001F30F0" w:rsidRPr="001F30F0" w:rsidRDefault="001F30F0" w:rsidP="001F30F0">
            <w:pPr>
              <w:pStyle w:val="TableText"/>
              <w:rPr>
                <w:rFonts w:eastAsia="Calibri"/>
              </w:rPr>
            </w:pPr>
            <w:r w:rsidRPr="001F30F0">
              <w:rPr>
                <w:rFonts w:eastAsia="Calibri"/>
              </w:rPr>
              <w:t>DNS Name</w:t>
            </w:r>
          </w:p>
        </w:tc>
        <w:tc>
          <w:tcPr>
            <w:tcW w:w="665" w:type="pct"/>
            <w:shd w:val="clear" w:color="auto" w:fill="auto"/>
          </w:tcPr>
          <w:p w14:paraId="0820ECDB" w14:textId="77777777" w:rsidR="001F30F0" w:rsidRPr="001F30F0" w:rsidRDefault="001F30F0" w:rsidP="001F30F0">
            <w:pPr>
              <w:pStyle w:val="TableText"/>
              <w:rPr>
                <w:rFonts w:eastAsia="Calibri"/>
                <w:i/>
              </w:rPr>
            </w:pPr>
            <w:r w:rsidRPr="001F30F0">
              <w:rPr>
                <w:rFonts w:eastAsia="Calibri"/>
                <w:i/>
              </w:rPr>
              <w:t>Indexed Text</w:t>
            </w:r>
          </w:p>
        </w:tc>
        <w:tc>
          <w:tcPr>
            <w:tcW w:w="668" w:type="pct"/>
            <w:shd w:val="clear" w:color="auto" w:fill="auto"/>
          </w:tcPr>
          <w:p w14:paraId="0820ECDC" w14:textId="77777777" w:rsidR="001F30F0" w:rsidRPr="001F30F0" w:rsidRDefault="001F30F0" w:rsidP="001F30F0">
            <w:pPr>
              <w:pStyle w:val="TableText"/>
              <w:rPr>
                <w:rFonts w:eastAsia="Calibri"/>
                <w:i/>
              </w:rPr>
            </w:pPr>
            <w:r w:rsidRPr="001F30F0">
              <w:rPr>
                <w:rFonts w:eastAsia="Calibri"/>
                <w:i/>
              </w:rPr>
              <w:t>Hardware</w:t>
            </w:r>
          </w:p>
        </w:tc>
        <w:tc>
          <w:tcPr>
            <w:tcW w:w="2692" w:type="pct"/>
            <w:shd w:val="clear" w:color="auto" w:fill="auto"/>
          </w:tcPr>
          <w:p w14:paraId="0820ECDD" w14:textId="77777777" w:rsidR="001F30F0" w:rsidRPr="001F30F0" w:rsidRDefault="001F30F0" w:rsidP="001F30F0">
            <w:pPr>
              <w:pStyle w:val="TableText"/>
              <w:rPr>
                <w:rFonts w:eastAsia="Calibri"/>
              </w:rPr>
            </w:pPr>
            <w:r w:rsidRPr="001F30F0">
              <w:rPr>
                <w:rFonts w:eastAsia="Calibri"/>
              </w:rPr>
              <w:t>The name of the CI as identified within your Domain Name Service (DNS)</w:t>
            </w:r>
            <w:r w:rsidR="00F865D5">
              <w:rPr>
                <w:rFonts w:eastAsia="Calibri"/>
              </w:rPr>
              <w:t>;</w:t>
            </w:r>
            <w:r w:rsidRPr="001F30F0">
              <w:rPr>
                <w:rFonts w:eastAsia="Calibri"/>
              </w:rPr>
              <w:t xml:space="preserve"> this helps with association of services or servers to a CI.</w:t>
            </w:r>
          </w:p>
        </w:tc>
      </w:tr>
      <w:tr w:rsidR="001F30F0" w:rsidRPr="001F30F0" w14:paraId="0820ECE3" w14:textId="77777777" w:rsidTr="001F30F0">
        <w:trPr>
          <w:cantSplit/>
        </w:trPr>
        <w:tc>
          <w:tcPr>
            <w:tcW w:w="974" w:type="pct"/>
            <w:shd w:val="clear" w:color="auto" w:fill="auto"/>
          </w:tcPr>
          <w:p w14:paraId="0820ECDF" w14:textId="77777777" w:rsidR="001F30F0" w:rsidRPr="001F30F0" w:rsidRDefault="001F30F0" w:rsidP="001F30F0">
            <w:pPr>
              <w:pStyle w:val="TableText"/>
              <w:rPr>
                <w:rFonts w:eastAsia="Calibri"/>
              </w:rPr>
            </w:pPr>
            <w:r w:rsidRPr="001F30F0">
              <w:rPr>
                <w:rFonts w:eastAsia="Calibri"/>
              </w:rPr>
              <w:t>Status</w:t>
            </w:r>
          </w:p>
        </w:tc>
        <w:tc>
          <w:tcPr>
            <w:tcW w:w="665" w:type="pct"/>
            <w:shd w:val="clear" w:color="auto" w:fill="auto"/>
          </w:tcPr>
          <w:p w14:paraId="0820ECE0"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CE1"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CE2" w14:textId="77777777" w:rsidR="001F30F0" w:rsidRPr="001F30F0" w:rsidRDefault="00F865D5" w:rsidP="00F865D5">
            <w:pPr>
              <w:pStyle w:val="TableText"/>
              <w:rPr>
                <w:rFonts w:eastAsia="Calibri"/>
              </w:rPr>
            </w:pPr>
            <w:r>
              <w:rPr>
                <w:rFonts w:eastAsia="Calibri"/>
              </w:rPr>
              <w:t>T</w:t>
            </w:r>
            <w:r w:rsidR="001F30F0" w:rsidRPr="001F30F0">
              <w:rPr>
                <w:rFonts w:eastAsia="Calibri"/>
              </w:rPr>
              <w:t xml:space="preserve">he </w:t>
            </w:r>
            <w:proofErr w:type="gramStart"/>
            <w:r w:rsidR="001F30F0" w:rsidRPr="001F30F0">
              <w:rPr>
                <w:rFonts w:eastAsia="Calibri"/>
              </w:rPr>
              <w:t>current status</w:t>
            </w:r>
            <w:proofErr w:type="gramEnd"/>
            <w:r w:rsidR="001F30F0" w:rsidRPr="001F30F0">
              <w:rPr>
                <w:rFonts w:eastAsia="Calibri"/>
              </w:rPr>
              <w:t xml:space="preserve"> of the CI</w:t>
            </w:r>
            <w:r>
              <w:rPr>
                <w:rFonts w:eastAsia="Calibri"/>
              </w:rPr>
              <w:t>.</w:t>
            </w:r>
            <w:r w:rsidR="001F30F0" w:rsidRPr="001F30F0">
              <w:rPr>
                <w:rFonts w:eastAsia="Calibri"/>
              </w:rPr>
              <w:t xml:space="preserve"> </w:t>
            </w:r>
            <w:r>
              <w:rPr>
                <w:rFonts w:eastAsia="Calibri"/>
              </w:rPr>
              <w:t>F</w:t>
            </w:r>
            <w:r w:rsidRPr="001F30F0">
              <w:rPr>
                <w:rFonts w:eastAsia="Calibri"/>
              </w:rPr>
              <w:t xml:space="preserve">or </w:t>
            </w:r>
            <w:r w:rsidR="001F30F0" w:rsidRPr="001F30F0">
              <w:rPr>
                <w:rFonts w:eastAsia="Calibri"/>
              </w:rPr>
              <w:t>example: when first added to the CMDB</w:t>
            </w:r>
            <w:r>
              <w:rPr>
                <w:rFonts w:eastAsia="Calibri"/>
              </w:rPr>
              <w:t>,</w:t>
            </w:r>
            <w:r w:rsidR="001F30F0" w:rsidRPr="001F30F0">
              <w:rPr>
                <w:rFonts w:eastAsia="Calibri"/>
              </w:rPr>
              <w:t xml:space="preserve"> </w:t>
            </w:r>
            <w:r>
              <w:rPr>
                <w:rFonts w:eastAsia="Calibri"/>
              </w:rPr>
              <w:t>the CI</w:t>
            </w:r>
            <w:r w:rsidRPr="001F30F0">
              <w:rPr>
                <w:rFonts w:eastAsia="Calibri"/>
              </w:rPr>
              <w:t xml:space="preserve"> </w:t>
            </w:r>
            <w:r w:rsidR="001F30F0" w:rsidRPr="001F30F0">
              <w:rPr>
                <w:rFonts w:eastAsia="Calibri"/>
              </w:rPr>
              <w:t>may be in a status of Registered, then later it may be Accepted. This identifies how the record moves through the status/lifecycle</w:t>
            </w:r>
            <w:r>
              <w:rPr>
                <w:rFonts w:eastAsia="Calibri"/>
              </w:rPr>
              <w:t>;</w:t>
            </w:r>
            <w:r w:rsidR="001F30F0" w:rsidRPr="001F30F0">
              <w:rPr>
                <w:rFonts w:eastAsia="Calibri"/>
              </w:rPr>
              <w:t xml:space="preserve"> if a change is being performed on the CI the status would be changed to Change in Progress</w:t>
            </w:r>
            <w:r>
              <w:rPr>
                <w:rFonts w:eastAsia="Calibri"/>
              </w:rPr>
              <w:t>,</w:t>
            </w:r>
            <w:r w:rsidR="001F30F0" w:rsidRPr="001F30F0">
              <w:rPr>
                <w:rFonts w:eastAsia="Calibri"/>
              </w:rPr>
              <w:t xml:space="preserve"> thus identifying CI’s that are currently undergoing some form of a change.</w:t>
            </w:r>
          </w:p>
        </w:tc>
      </w:tr>
      <w:tr w:rsidR="001F30F0" w:rsidRPr="001F30F0" w14:paraId="0820ECE8" w14:textId="77777777" w:rsidTr="001F30F0">
        <w:trPr>
          <w:cantSplit/>
        </w:trPr>
        <w:tc>
          <w:tcPr>
            <w:tcW w:w="974" w:type="pct"/>
            <w:shd w:val="clear" w:color="auto" w:fill="auto"/>
          </w:tcPr>
          <w:p w14:paraId="0820ECE4" w14:textId="77777777" w:rsidR="001F30F0" w:rsidRPr="001F30F0" w:rsidRDefault="001F30F0" w:rsidP="001F30F0">
            <w:pPr>
              <w:pStyle w:val="TableText"/>
              <w:rPr>
                <w:rFonts w:eastAsia="Calibri"/>
                <w:szCs w:val="22"/>
              </w:rPr>
            </w:pPr>
            <w:r w:rsidRPr="001F30F0">
              <w:rPr>
                <w:rFonts w:eastAsia="Calibri"/>
              </w:rPr>
              <w:t>Description</w:t>
            </w:r>
          </w:p>
        </w:tc>
        <w:tc>
          <w:tcPr>
            <w:tcW w:w="665" w:type="pct"/>
            <w:shd w:val="clear" w:color="auto" w:fill="auto"/>
          </w:tcPr>
          <w:p w14:paraId="0820ECE5" w14:textId="77777777" w:rsidR="001F30F0" w:rsidRPr="001F30F0" w:rsidRDefault="001F30F0" w:rsidP="001F30F0">
            <w:pPr>
              <w:pStyle w:val="TableText"/>
              <w:rPr>
                <w:rFonts w:eastAsia="Calibri"/>
                <w:i/>
              </w:rPr>
            </w:pPr>
            <w:r w:rsidRPr="001F30F0">
              <w:rPr>
                <w:rFonts w:eastAsia="Calibri"/>
                <w:i/>
              </w:rPr>
              <w:t>Free Text Multiple Lines</w:t>
            </w:r>
          </w:p>
        </w:tc>
        <w:tc>
          <w:tcPr>
            <w:tcW w:w="668" w:type="pct"/>
            <w:shd w:val="clear" w:color="auto" w:fill="auto"/>
          </w:tcPr>
          <w:p w14:paraId="0820ECE6"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CE7" w14:textId="77777777" w:rsidR="001F30F0" w:rsidRPr="001F30F0" w:rsidRDefault="001F30F0" w:rsidP="001F30F0">
            <w:pPr>
              <w:pStyle w:val="TableText"/>
              <w:rPr>
                <w:rFonts w:eastAsia="Calibri"/>
              </w:rPr>
            </w:pPr>
            <w:r w:rsidRPr="001F30F0">
              <w:rPr>
                <w:rFonts w:eastAsia="Calibri"/>
              </w:rPr>
              <w:t>A short description that will provide additional feedback to the end user when looking up the CI.</w:t>
            </w:r>
          </w:p>
        </w:tc>
      </w:tr>
      <w:tr w:rsidR="001F30F0" w:rsidRPr="001F30F0" w14:paraId="0820ECED" w14:textId="77777777" w:rsidTr="001F30F0">
        <w:trPr>
          <w:cantSplit/>
        </w:trPr>
        <w:tc>
          <w:tcPr>
            <w:tcW w:w="974" w:type="pct"/>
            <w:shd w:val="clear" w:color="auto" w:fill="auto"/>
          </w:tcPr>
          <w:p w14:paraId="0820ECE9" w14:textId="77777777" w:rsidR="001F30F0" w:rsidRPr="001F30F0" w:rsidRDefault="001F30F0" w:rsidP="001F30F0">
            <w:pPr>
              <w:pStyle w:val="TableText"/>
              <w:rPr>
                <w:rFonts w:eastAsia="Calibri"/>
              </w:rPr>
            </w:pPr>
            <w:r w:rsidRPr="001F30F0">
              <w:rPr>
                <w:rFonts w:eastAsia="Calibri"/>
              </w:rPr>
              <w:t>CI Type</w:t>
            </w:r>
          </w:p>
        </w:tc>
        <w:tc>
          <w:tcPr>
            <w:tcW w:w="665" w:type="pct"/>
            <w:shd w:val="clear" w:color="auto" w:fill="auto"/>
          </w:tcPr>
          <w:p w14:paraId="0820ECEA"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CEB"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CEC" w14:textId="77777777" w:rsidR="001F30F0" w:rsidRPr="001F30F0" w:rsidRDefault="001F30F0" w:rsidP="00F865D5">
            <w:pPr>
              <w:pStyle w:val="TableText"/>
              <w:rPr>
                <w:rFonts w:eastAsia="Calibri"/>
              </w:rPr>
            </w:pPr>
            <w:r w:rsidRPr="001F30F0">
              <w:rPr>
                <w:rFonts w:eastAsia="Calibri"/>
              </w:rPr>
              <w:t>This is the type that the CI belongs to</w:t>
            </w:r>
            <w:r w:rsidR="00F865D5">
              <w:rPr>
                <w:rFonts w:eastAsia="Calibri"/>
              </w:rPr>
              <w:t>.</w:t>
            </w:r>
            <w:r w:rsidRPr="001F30F0">
              <w:rPr>
                <w:rFonts w:eastAsia="Calibri"/>
              </w:rPr>
              <w:t xml:space="preserve"> </w:t>
            </w:r>
            <w:r w:rsidR="00F865D5">
              <w:rPr>
                <w:rFonts w:eastAsia="Calibri"/>
              </w:rPr>
              <w:t>S</w:t>
            </w:r>
            <w:r w:rsidR="00F865D5" w:rsidRPr="001F30F0">
              <w:rPr>
                <w:rFonts w:eastAsia="Calibri"/>
              </w:rPr>
              <w:t xml:space="preserve">ee </w:t>
            </w:r>
            <w:r w:rsidRPr="001F30F0">
              <w:rPr>
                <w:rFonts w:eastAsia="Calibri"/>
              </w:rPr>
              <w:t>list of suggested family types.</w:t>
            </w:r>
          </w:p>
        </w:tc>
      </w:tr>
      <w:tr w:rsidR="001F30F0" w:rsidRPr="001F30F0" w14:paraId="0820ECF2" w14:textId="77777777" w:rsidTr="001F30F0">
        <w:trPr>
          <w:cantSplit/>
        </w:trPr>
        <w:tc>
          <w:tcPr>
            <w:tcW w:w="974" w:type="pct"/>
            <w:shd w:val="clear" w:color="auto" w:fill="auto"/>
          </w:tcPr>
          <w:p w14:paraId="0820ECEE" w14:textId="77777777" w:rsidR="001F30F0" w:rsidRPr="001F30F0" w:rsidRDefault="001F30F0" w:rsidP="001F30F0">
            <w:pPr>
              <w:pStyle w:val="TableText"/>
              <w:rPr>
                <w:rFonts w:eastAsia="Calibri"/>
              </w:rPr>
            </w:pPr>
            <w:r w:rsidRPr="001F30F0">
              <w:rPr>
                <w:rFonts w:eastAsia="Calibri"/>
              </w:rPr>
              <w:t>Asset Class</w:t>
            </w:r>
          </w:p>
        </w:tc>
        <w:tc>
          <w:tcPr>
            <w:tcW w:w="665" w:type="pct"/>
            <w:shd w:val="clear" w:color="auto" w:fill="auto"/>
          </w:tcPr>
          <w:p w14:paraId="0820ECEF"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CF0"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CF1" w14:textId="77777777" w:rsidR="001F30F0" w:rsidRPr="001F30F0" w:rsidRDefault="001F30F0" w:rsidP="00F865D5">
            <w:pPr>
              <w:pStyle w:val="TableText"/>
              <w:rPr>
                <w:rFonts w:eastAsia="Calibri"/>
              </w:rPr>
            </w:pPr>
            <w:r w:rsidRPr="001F30F0">
              <w:rPr>
                <w:rFonts w:eastAsia="Calibri"/>
              </w:rPr>
              <w:t xml:space="preserve">This is the classification of the configuration item; it is related to the </w:t>
            </w:r>
            <w:proofErr w:type="gramStart"/>
            <w:r w:rsidRPr="001F30F0">
              <w:rPr>
                <w:rFonts w:eastAsia="Calibri"/>
              </w:rPr>
              <w:t>family, but</w:t>
            </w:r>
            <w:proofErr w:type="gramEnd"/>
            <w:r w:rsidRPr="001F30F0">
              <w:rPr>
                <w:rFonts w:eastAsia="Calibri"/>
              </w:rPr>
              <w:t xml:space="preserve"> </w:t>
            </w:r>
            <w:r w:rsidR="00F865D5">
              <w:rPr>
                <w:rFonts w:eastAsia="Calibri"/>
              </w:rPr>
              <w:t xml:space="preserve">is </w:t>
            </w:r>
            <w:r w:rsidRPr="001F30F0">
              <w:rPr>
                <w:rFonts w:eastAsia="Calibri"/>
              </w:rPr>
              <w:t>a more specific classification of an asset. This is the sub</w:t>
            </w:r>
            <w:r w:rsidR="00F865D5">
              <w:rPr>
                <w:rFonts w:eastAsia="Calibri"/>
              </w:rPr>
              <w:t>-</w:t>
            </w:r>
            <w:r w:rsidRPr="001F30F0">
              <w:rPr>
                <w:rFonts w:eastAsia="Calibri"/>
              </w:rPr>
              <w:t xml:space="preserve">type that the CI belongs to; </w:t>
            </w:r>
            <w:r w:rsidR="00F865D5">
              <w:rPr>
                <w:rFonts w:eastAsia="Calibri"/>
              </w:rPr>
              <w:t>it</w:t>
            </w:r>
            <w:r w:rsidR="00F865D5" w:rsidRPr="001F30F0">
              <w:rPr>
                <w:rFonts w:eastAsia="Calibri"/>
              </w:rPr>
              <w:t xml:space="preserve"> </w:t>
            </w:r>
            <w:r w:rsidRPr="001F30F0">
              <w:rPr>
                <w:rFonts w:eastAsia="Calibri"/>
              </w:rPr>
              <w:t>is used to group common types on configuration items. An example would be “Laptop”</w:t>
            </w:r>
            <w:r w:rsidR="00F865D5">
              <w:rPr>
                <w:rFonts w:eastAsia="Calibri"/>
              </w:rPr>
              <w:t>;</w:t>
            </w:r>
            <w:r w:rsidRPr="001F30F0">
              <w:rPr>
                <w:rFonts w:eastAsia="Calibri"/>
              </w:rPr>
              <w:t xml:space="preserve"> the “Laptop” Class is within the hardware Type.</w:t>
            </w:r>
          </w:p>
        </w:tc>
      </w:tr>
      <w:tr w:rsidR="001F30F0" w:rsidRPr="001F30F0" w14:paraId="0820ECF7" w14:textId="77777777" w:rsidTr="001F30F0">
        <w:trPr>
          <w:cantSplit/>
        </w:trPr>
        <w:tc>
          <w:tcPr>
            <w:tcW w:w="974" w:type="pct"/>
            <w:shd w:val="clear" w:color="auto" w:fill="auto"/>
          </w:tcPr>
          <w:p w14:paraId="0820ECF3" w14:textId="77777777" w:rsidR="001F30F0" w:rsidRPr="001F30F0" w:rsidRDefault="001F30F0" w:rsidP="001F30F0">
            <w:pPr>
              <w:pStyle w:val="TableText"/>
              <w:rPr>
                <w:rFonts w:eastAsia="Calibri"/>
                <w:szCs w:val="22"/>
              </w:rPr>
            </w:pPr>
            <w:r w:rsidRPr="001F30F0">
              <w:rPr>
                <w:rFonts w:eastAsia="Calibri"/>
              </w:rPr>
              <w:t>Comments</w:t>
            </w:r>
          </w:p>
        </w:tc>
        <w:tc>
          <w:tcPr>
            <w:tcW w:w="665" w:type="pct"/>
            <w:shd w:val="clear" w:color="auto" w:fill="auto"/>
          </w:tcPr>
          <w:p w14:paraId="0820ECF4" w14:textId="77777777" w:rsidR="001F30F0" w:rsidRPr="001F30F0" w:rsidRDefault="001F30F0" w:rsidP="001F30F0">
            <w:pPr>
              <w:pStyle w:val="TableText"/>
              <w:rPr>
                <w:rFonts w:eastAsia="Calibri"/>
                <w:i/>
              </w:rPr>
            </w:pPr>
            <w:r w:rsidRPr="001F30F0">
              <w:rPr>
                <w:rFonts w:eastAsia="Calibri"/>
                <w:i/>
              </w:rPr>
              <w:t>Free Text Multiple Lines</w:t>
            </w:r>
          </w:p>
        </w:tc>
        <w:tc>
          <w:tcPr>
            <w:tcW w:w="668" w:type="pct"/>
            <w:shd w:val="clear" w:color="auto" w:fill="auto"/>
          </w:tcPr>
          <w:p w14:paraId="0820ECF5"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CF6" w14:textId="77777777" w:rsidR="001F30F0" w:rsidRPr="001F30F0" w:rsidRDefault="001F30F0" w:rsidP="001F30F0">
            <w:pPr>
              <w:pStyle w:val="TableText"/>
              <w:rPr>
                <w:rFonts w:eastAsia="Calibri"/>
              </w:rPr>
            </w:pPr>
            <w:r w:rsidRPr="001F30F0">
              <w:rPr>
                <w:rFonts w:eastAsia="Calibri"/>
              </w:rPr>
              <w:t>Comments regarding the specific CI</w:t>
            </w:r>
            <w:r w:rsidR="00F865D5">
              <w:rPr>
                <w:rFonts w:eastAsia="Calibri"/>
              </w:rPr>
              <w:t>;</w:t>
            </w:r>
            <w:r w:rsidRPr="001F30F0">
              <w:rPr>
                <w:rFonts w:eastAsia="Calibri"/>
              </w:rPr>
              <w:t xml:space="preserve"> notes that need to be part of the record history but are not within the Description of the CI.</w:t>
            </w:r>
          </w:p>
        </w:tc>
      </w:tr>
      <w:tr w:rsidR="001F30F0" w:rsidRPr="001F30F0" w14:paraId="0820ECFC" w14:textId="77777777" w:rsidTr="001F30F0">
        <w:trPr>
          <w:cantSplit/>
        </w:trPr>
        <w:tc>
          <w:tcPr>
            <w:tcW w:w="974" w:type="pct"/>
            <w:shd w:val="clear" w:color="auto" w:fill="auto"/>
          </w:tcPr>
          <w:p w14:paraId="0820ECF8" w14:textId="77777777" w:rsidR="001F30F0" w:rsidRPr="001F30F0" w:rsidRDefault="001F30F0" w:rsidP="001F30F0">
            <w:pPr>
              <w:pStyle w:val="TableText"/>
              <w:rPr>
                <w:rFonts w:eastAsia="Calibri"/>
              </w:rPr>
            </w:pPr>
            <w:r w:rsidRPr="001F30F0">
              <w:rPr>
                <w:rFonts w:eastAsia="Calibri"/>
              </w:rPr>
              <w:t>COR</w:t>
            </w:r>
          </w:p>
        </w:tc>
        <w:tc>
          <w:tcPr>
            <w:tcW w:w="665" w:type="pct"/>
            <w:shd w:val="clear" w:color="auto" w:fill="auto"/>
          </w:tcPr>
          <w:p w14:paraId="0820ECF9" w14:textId="77777777" w:rsidR="001F30F0" w:rsidRPr="001F30F0" w:rsidRDefault="001F30F0" w:rsidP="001F30F0">
            <w:pPr>
              <w:pStyle w:val="TableText"/>
              <w:rPr>
                <w:rFonts w:eastAsia="Calibri"/>
                <w:i/>
              </w:rPr>
            </w:pPr>
            <w:r w:rsidRPr="001F30F0">
              <w:rPr>
                <w:rFonts w:eastAsia="Calibri"/>
                <w:i/>
              </w:rPr>
              <w:t>Contact Table Lookup</w:t>
            </w:r>
          </w:p>
        </w:tc>
        <w:tc>
          <w:tcPr>
            <w:tcW w:w="668" w:type="pct"/>
            <w:shd w:val="clear" w:color="auto" w:fill="auto"/>
          </w:tcPr>
          <w:p w14:paraId="0820ECFA" w14:textId="77777777" w:rsidR="001F30F0" w:rsidRPr="001F30F0" w:rsidRDefault="001F30F0" w:rsidP="001F30F0">
            <w:pPr>
              <w:pStyle w:val="TableText"/>
              <w:rPr>
                <w:rFonts w:eastAsia="Calibri"/>
                <w:i/>
              </w:rPr>
            </w:pPr>
            <w:r w:rsidRPr="001F30F0">
              <w:rPr>
                <w:rFonts w:eastAsia="Calibri"/>
                <w:i/>
              </w:rPr>
              <w:t>Hardware / Software / Service</w:t>
            </w:r>
          </w:p>
        </w:tc>
        <w:tc>
          <w:tcPr>
            <w:tcW w:w="2692" w:type="pct"/>
            <w:shd w:val="clear" w:color="auto" w:fill="auto"/>
          </w:tcPr>
          <w:p w14:paraId="0820ECFB" w14:textId="77777777" w:rsidR="001F30F0" w:rsidRPr="001F30F0" w:rsidRDefault="001F30F0" w:rsidP="001F30F0">
            <w:pPr>
              <w:pStyle w:val="TableText"/>
              <w:rPr>
                <w:rFonts w:eastAsia="Calibri"/>
              </w:rPr>
            </w:pPr>
            <w:r w:rsidRPr="001F30F0">
              <w:rPr>
                <w:rFonts w:eastAsia="Calibri"/>
              </w:rPr>
              <w:t xml:space="preserve">Contracting Officer Representative (COR) associated with this </w:t>
            </w:r>
            <w:proofErr w:type="gramStart"/>
            <w:r w:rsidRPr="001F30F0">
              <w:rPr>
                <w:rFonts w:eastAsia="Calibri"/>
              </w:rPr>
              <w:t>particular purchase</w:t>
            </w:r>
            <w:proofErr w:type="gramEnd"/>
            <w:r w:rsidRPr="001F30F0">
              <w:rPr>
                <w:rFonts w:eastAsia="Calibri"/>
              </w:rPr>
              <w:t xml:space="preserve"> or CI.</w:t>
            </w:r>
          </w:p>
        </w:tc>
      </w:tr>
      <w:tr w:rsidR="001F30F0" w:rsidRPr="001F30F0" w14:paraId="0820ED01" w14:textId="77777777" w:rsidTr="001F30F0">
        <w:trPr>
          <w:cantSplit/>
        </w:trPr>
        <w:tc>
          <w:tcPr>
            <w:tcW w:w="974" w:type="pct"/>
            <w:shd w:val="clear" w:color="auto" w:fill="auto"/>
          </w:tcPr>
          <w:p w14:paraId="0820ECFD" w14:textId="77777777" w:rsidR="001F30F0" w:rsidRPr="001F30F0" w:rsidRDefault="001F30F0" w:rsidP="001F30F0">
            <w:pPr>
              <w:pStyle w:val="TableText"/>
              <w:rPr>
                <w:rFonts w:eastAsia="Calibri"/>
              </w:rPr>
            </w:pPr>
            <w:r w:rsidRPr="001F30F0">
              <w:rPr>
                <w:rFonts w:eastAsia="Calibri"/>
              </w:rPr>
              <w:lastRenderedPageBreak/>
              <w:t>Customer Name</w:t>
            </w:r>
          </w:p>
        </w:tc>
        <w:tc>
          <w:tcPr>
            <w:tcW w:w="665" w:type="pct"/>
            <w:shd w:val="clear" w:color="auto" w:fill="auto"/>
          </w:tcPr>
          <w:p w14:paraId="0820ECFE" w14:textId="77777777" w:rsidR="001F30F0" w:rsidRPr="001F30F0" w:rsidRDefault="001F30F0" w:rsidP="001F30F0">
            <w:pPr>
              <w:pStyle w:val="TableText"/>
              <w:rPr>
                <w:rFonts w:eastAsia="Calibri"/>
                <w:i/>
              </w:rPr>
            </w:pPr>
            <w:r w:rsidRPr="001F30F0">
              <w:rPr>
                <w:rFonts w:eastAsia="Calibri"/>
                <w:i/>
              </w:rPr>
              <w:t>Contact Table Lookup</w:t>
            </w:r>
          </w:p>
        </w:tc>
        <w:tc>
          <w:tcPr>
            <w:tcW w:w="668" w:type="pct"/>
            <w:shd w:val="clear" w:color="auto" w:fill="auto"/>
          </w:tcPr>
          <w:p w14:paraId="0820ECFF"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00" w14:textId="77777777" w:rsidR="001F30F0" w:rsidRPr="001F30F0" w:rsidRDefault="001F30F0" w:rsidP="001F30F0">
            <w:pPr>
              <w:pStyle w:val="TableText"/>
              <w:rPr>
                <w:rFonts w:eastAsia="Calibri"/>
              </w:rPr>
            </w:pPr>
            <w:r w:rsidRPr="001F30F0">
              <w:rPr>
                <w:rFonts w:eastAsia="Calibri"/>
              </w:rPr>
              <w:t>Name of the Customer point of contact for issues with the CI. This person or group is the primary focus point when issues or changes are related to the CI.</w:t>
            </w:r>
          </w:p>
        </w:tc>
      </w:tr>
      <w:tr w:rsidR="001F30F0" w:rsidRPr="001F30F0" w14:paraId="0820ED06" w14:textId="77777777" w:rsidTr="001F30F0">
        <w:trPr>
          <w:cantSplit/>
        </w:trPr>
        <w:tc>
          <w:tcPr>
            <w:tcW w:w="974" w:type="pct"/>
            <w:shd w:val="clear" w:color="auto" w:fill="auto"/>
          </w:tcPr>
          <w:p w14:paraId="0820ED02" w14:textId="77777777" w:rsidR="001F30F0" w:rsidRPr="001F30F0" w:rsidRDefault="001F30F0" w:rsidP="001F30F0">
            <w:pPr>
              <w:pStyle w:val="TableText"/>
              <w:rPr>
                <w:rFonts w:eastAsia="Calibri"/>
              </w:rPr>
            </w:pPr>
            <w:r w:rsidRPr="001F30F0">
              <w:rPr>
                <w:rFonts w:eastAsia="Calibri"/>
              </w:rPr>
              <w:t>Customer Organization</w:t>
            </w:r>
          </w:p>
        </w:tc>
        <w:tc>
          <w:tcPr>
            <w:tcW w:w="665" w:type="pct"/>
            <w:shd w:val="clear" w:color="auto" w:fill="auto"/>
          </w:tcPr>
          <w:p w14:paraId="0820ED03"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04"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05" w14:textId="77777777" w:rsidR="001F30F0" w:rsidRPr="001F30F0" w:rsidRDefault="001F30F0" w:rsidP="003869D6">
            <w:pPr>
              <w:pStyle w:val="TableText"/>
              <w:rPr>
                <w:rFonts w:eastAsia="Calibri"/>
              </w:rPr>
            </w:pPr>
            <w:r w:rsidRPr="001F30F0">
              <w:rPr>
                <w:rFonts w:eastAsia="Calibri"/>
              </w:rPr>
              <w:t>Name of the Organization that the customer belongs to. Provides reporting information about what CI’s are associated to a specific organization.</w:t>
            </w:r>
          </w:p>
        </w:tc>
      </w:tr>
      <w:tr w:rsidR="001F30F0" w:rsidRPr="001F30F0" w14:paraId="0820ED0B" w14:textId="77777777" w:rsidTr="001F30F0">
        <w:trPr>
          <w:cantSplit/>
        </w:trPr>
        <w:tc>
          <w:tcPr>
            <w:tcW w:w="974" w:type="pct"/>
            <w:shd w:val="clear" w:color="auto" w:fill="auto"/>
          </w:tcPr>
          <w:p w14:paraId="0820ED07" w14:textId="77777777" w:rsidR="001F30F0" w:rsidRPr="001F30F0" w:rsidRDefault="001F30F0" w:rsidP="001F30F0">
            <w:pPr>
              <w:pStyle w:val="TableText"/>
              <w:rPr>
                <w:rFonts w:eastAsia="Calibri"/>
                <w:szCs w:val="22"/>
              </w:rPr>
            </w:pPr>
            <w:r w:rsidRPr="001F30F0">
              <w:rPr>
                <w:rFonts w:eastAsia="Calibri"/>
              </w:rPr>
              <w:t>Deployed Date</w:t>
            </w:r>
          </w:p>
        </w:tc>
        <w:tc>
          <w:tcPr>
            <w:tcW w:w="665" w:type="pct"/>
            <w:shd w:val="clear" w:color="auto" w:fill="auto"/>
          </w:tcPr>
          <w:p w14:paraId="0820ED08" w14:textId="77777777" w:rsidR="001F30F0" w:rsidRPr="001F30F0" w:rsidRDefault="001F30F0" w:rsidP="001F30F0">
            <w:pPr>
              <w:pStyle w:val="TableText"/>
              <w:rPr>
                <w:rFonts w:eastAsia="Calibri"/>
                <w:i/>
              </w:rPr>
            </w:pPr>
            <w:r w:rsidRPr="001F30F0">
              <w:rPr>
                <w:rFonts w:eastAsia="Calibri"/>
                <w:i/>
              </w:rPr>
              <w:t>Date</w:t>
            </w:r>
          </w:p>
        </w:tc>
        <w:tc>
          <w:tcPr>
            <w:tcW w:w="668" w:type="pct"/>
            <w:shd w:val="clear" w:color="auto" w:fill="auto"/>
          </w:tcPr>
          <w:p w14:paraId="0820ED09"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0A" w14:textId="77777777" w:rsidR="001F30F0" w:rsidRPr="001F30F0" w:rsidRDefault="001F30F0" w:rsidP="001F30F0">
            <w:pPr>
              <w:pStyle w:val="TableText"/>
              <w:rPr>
                <w:rFonts w:eastAsia="Calibri"/>
              </w:rPr>
            </w:pPr>
            <w:r w:rsidRPr="001F30F0">
              <w:rPr>
                <w:rFonts w:eastAsia="Calibri"/>
              </w:rPr>
              <w:t>The date that a service, system, etc. was deployed to the production environment.</w:t>
            </w:r>
          </w:p>
        </w:tc>
      </w:tr>
      <w:tr w:rsidR="001F30F0" w:rsidRPr="001F30F0" w14:paraId="0820ED10" w14:textId="77777777" w:rsidTr="001F30F0">
        <w:trPr>
          <w:cantSplit/>
        </w:trPr>
        <w:tc>
          <w:tcPr>
            <w:tcW w:w="974" w:type="pct"/>
            <w:shd w:val="clear" w:color="auto" w:fill="auto"/>
          </w:tcPr>
          <w:p w14:paraId="0820ED0C" w14:textId="77777777" w:rsidR="001F30F0" w:rsidRPr="001F30F0" w:rsidRDefault="001F30F0" w:rsidP="001F30F0">
            <w:pPr>
              <w:pStyle w:val="TableText"/>
              <w:rPr>
                <w:rFonts w:eastAsia="Calibri"/>
                <w:szCs w:val="22"/>
              </w:rPr>
            </w:pPr>
            <w:r w:rsidRPr="001F30F0">
              <w:rPr>
                <w:rFonts w:eastAsia="Calibri"/>
              </w:rPr>
              <w:t>Financial Reference</w:t>
            </w:r>
          </w:p>
        </w:tc>
        <w:tc>
          <w:tcPr>
            <w:tcW w:w="665" w:type="pct"/>
            <w:shd w:val="clear" w:color="auto" w:fill="auto"/>
          </w:tcPr>
          <w:p w14:paraId="0820ED0D" w14:textId="77777777" w:rsidR="001F30F0" w:rsidRPr="001F30F0" w:rsidRDefault="001F30F0" w:rsidP="001F30F0">
            <w:pPr>
              <w:pStyle w:val="TableText"/>
              <w:rPr>
                <w:rFonts w:eastAsia="Calibri"/>
                <w:i/>
              </w:rPr>
            </w:pPr>
            <w:r w:rsidRPr="001F30F0">
              <w:rPr>
                <w:rFonts w:eastAsia="Calibri"/>
                <w:i/>
              </w:rPr>
              <w:t>Free Text</w:t>
            </w:r>
          </w:p>
        </w:tc>
        <w:tc>
          <w:tcPr>
            <w:tcW w:w="668" w:type="pct"/>
            <w:shd w:val="clear" w:color="auto" w:fill="auto"/>
          </w:tcPr>
          <w:p w14:paraId="0820ED0E" w14:textId="77777777" w:rsidR="001F30F0" w:rsidRPr="001F30F0" w:rsidRDefault="001F30F0" w:rsidP="001F30F0">
            <w:pPr>
              <w:pStyle w:val="TableText"/>
              <w:rPr>
                <w:rFonts w:eastAsia="Calibri"/>
                <w:i/>
              </w:rPr>
            </w:pPr>
            <w:r w:rsidRPr="001F30F0">
              <w:rPr>
                <w:rFonts w:eastAsia="Calibri"/>
                <w:i/>
              </w:rPr>
              <w:t>Hardware / Software</w:t>
            </w:r>
          </w:p>
        </w:tc>
        <w:tc>
          <w:tcPr>
            <w:tcW w:w="2692" w:type="pct"/>
            <w:shd w:val="clear" w:color="auto" w:fill="auto"/>
          </w:tcPr>
          <w:p w14:paraId="0820ED0F" w14:textId="77777777" w:rsidR="001F30F0" w:rsidRPr="001F30F0" w:rsidRDefault="001F30F0" w:rsidP="003869D6">
            <w:pPr>
              <w:pStyle w:val="TableText"/>
              <w:rPr>
                <w:rFonts w:eastAsia="Calibri"/>
              </w:rPr>
            </w:pPr>
            <w:r w:rsidRPr="001F30F0">
              <w:rPr>
                <w:rFonts w:eastAsia="Calibri"/>
              </w:rPr>
              <w:t>A Purchase Order that was used to obtain the hardware or software. It is useful when looking up other information that may be found in related databases like the Asset Management system.</w:t>
            </w:r>
          </w:p>
        </w:tc>
      </w:tr>
      <w:tr w:rsidR="001F30F0" w:rsidRPr="001F30F0" w14:paraId="0820ED15" w14:textId="77777777" w:rsidTr="001F30F0">
        <w:trPr>
          <w:cantSplit/>
        </w:trPr>
        <w:tc>
          <w:tcPr>
            <w:tcW w:w="974" w:type="pct"/>
            <w:shd w:val="clear" w:color="auto" w:fill="auto"/>
          </w:tcPr>
          <w:p w14:paraId="0820ED11" w14:textId="77777777" w:rsidR="001F30F0" w:rsidRPr="001F30F0" w:rsidRDefault="001F30F0" w:rsidP="001F30F0">
            <w:pPr>
              <w:pStyle w:val="TableText"/>
              <w:rPr>
                <w:rFonts w:eastAsia="Calibri"/>
              </w:rPr>
            </w:pPr>
            <w:r w:rsidRPr="001F30F0">
              <w:rPr>
                <w:rFonts w:eastAsia="Calibri"/>
              </w:rPr>
              <w:t>Function</w:t>
            </w:r>
          </w:p>
        </w:tc>
        <w:tc>
          <w:tcPr>
            <w:tcW w:w="665" w:type="pct"/>
            <w:shd w:val="clear" w:color="auto" w:fill="auto"/>
          </w:tcPr>
          <w:p w14:paraId="0820ED12"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13" w14:textId="77777777" w:rsidR="001F30F0" w:rsidRPr="001F30F0" w:rsidRDefault="001F30F0" w:rsidP="001F30F0">
            <w:pPr>
              <w:pStyle w:val="TableText"/>
              <w:rPr>
                <w:rFonts w:eastAsia="Calibri"/>
                <w:i/>
              </w:rPr>
            </w:pPr>
            <w:r w:rsidRPr="001F30F0">
              <w:rPr>
                <w:rFonts w:eastAsia="Calibri"/>
                <w:i/>
              </w:rPr>
              <w:t>Hardware</w:t>
            </w:r>
          </w:p>
        </w:tc>
        <w:tc>
          <w:tcPr>
            <w:tcW w:w="2692" w:type="pct"/>
            <w:shd w:val="clear" w:color="auto" w:fill="auto"/>
          </w:tcPr>
          <w:p w14:paraId="0820ED14" w14:textId="77777777" w:rsidR="001F30F0" w:rsidRPr="001F30F0" w:rsidRDefault="00191787" w:rsidP="00191787">
            <w:pPr>
              <w:pStyle w:val="TableText"/>
              <w:rPr>
                <w:rFonts w:eastAsia="Calibri"/>
              </w:rPr>
            </w:pPr>
            <w:r>
              <w:rPr>
                <w:rFonts w:eastAsia="Calibri"/>
              </w:rPr>
              <w:t>The</w:t>
            </w:r>
            <w:r w:rsidR="001F30F0" w:rsidRPr="001F30F0">
              <w:rPr>
                <w:rFonts w:eastAsia="Calibri"/>
              </w:rPr>
              <w:t xml:space="preserve"> function or purpose that the hardware Configuration Item serves</w:t>
            </w:r>
            <w:r>
              <w:rPr>
                <w:rFonts w:eastAsia="Calibri"/>
              </w:rPr>
              <w:t>.</w:t>
            </w:r>
          </w:p>
        </w:tc>
      </w:tr>
      <w:tr w:rsidR="001F30F0" w:rsidRPr="001F30F0" w14:paraId="0820ED1A" w14:textId="77777777" w:rsidTr="001F30F0">
        <w:trPr>
          <w:cantSplit/>
        </w:trPr>
        <w:tc>
          <w:tcPr>
            <w:tcW w:w="974" w:type="pct"/>
            <w:shd w:val="clear" w:color="auto" w:fill="auto"/>
          </w:tcPr>
          <w:p w14:paraId="0820ED16" w14:textId="77777777" w:rsidR="001F30F0" w:rsidRPr="001F30F0" w:rsidRDefault="001F30F0" w:rsidP="001F30F0">
            <w:pPr>
              <w:pStyle w:val="TableText"/>
              <w:rPr>
                <w:rFonts w:eastAsia="Calibri"/>
                <w:szCs w:val="22"/>
              </w:rPr>
            </w:pPr>
            <w:r w:rsidRPr="001F30F0">
              <w:rPr>
                <w:rFonts w:eastAsia="Calibri"/>
              </w:rPr>
              <w:t>Host Name</w:t>
            </w:r>
          </w:p>
        </w:tc>
        <w:tc>
          <w:tcPr>
            <w:tcW w:w="665" w:type="pct"/>
            <w:shd w:val="clear" w:color="auto" w:fill="auto"/>
          </w:tcPr>
          <w:p w14:paraId="0820ED17" w14:textId="77777777" w:rsidR="001F30F0" w:rsidRPr="001F30F0" w:rsidRDefault="001F30F0" w:rsidP="001F30F0">
            <w:pPr>
              <w:pStyle w:val="TableText"/>
              <w:rPr>
                <w:rFonts w:eastAsia="Calibri"/>
                <w:i/>
              </w:rPr>
            </w:pPr>
            <w:r w:rsidRPr="001F30F0">
              <w:rPr>
                <w:rFonts w:eastAsia="Calibri"/>
                <w:i/>
              </w:rPr>
              <w:t>Free Text</w:t>
            </w:r>
          </w:p>
        </w:tc>
        <w:tc>
          <w:tcPr>
            <w:tcW w:w="668" w:type="pct"/>
            <w:shd w:val="clear" w:color="auto" w:fill="auto"/>
          </w:tcPr>
          <w:p w14:paraId="0820ED18" w14:textId="77777777" w:rsidR="001F30F0" w:rsidRPr="001F30F0" w:rsidRDefault="001F30F0" w:rsidP="001F30F0">
            <w:pPr>
              <w:pStyle w:val="TableText"/>
              <w:rPr>
                <w:rFonts w:eastAsia="Calibri"/>
                <w:i/>
              </w:rPr>
            </w:pPr>
            <w:r w:rsidRPr="001F30F0">
              <w:rPr>
                <w:rFonts w:eastAsia="Calibri"/>
                <w:i/>
              </w:rPr>
              <w:t>Hardware</w:t>
            </w:r>
          </w:p>
        </w:tc>
        <w:tc>
          <w:tcPr>
            <w:tcW w:w="2692" w:type="pct"/>
            <w:shd w:val="clear" w:color="auto" w:fill="auto"/>
          </w:tcPr>
          <w:p w14:paraId="0820ED19" w14:textId="77777777" w:rsidR="001F30F0" w:rsidRPr="001F30F0" w:rsidRDefault="001F30F0" w:rsidP="001F30F0">
            <w:pPr>
              <w:pStyle w:val="TableText"/>
              <w:rPr>
                <w:rFonts w:eastAsia="Calibri"/>
              </w:rPr>
            </w:pPr>
            <w:r w:rsidRPr="001F30F0">
              <w:rPr>
                <w:rFonts w:eastAsia="Calibri"/>
              </w:rPr>
              <w:t>In some cases, like UNIX, there is a purpose to identify the host name</w:t>
            </w:r>
            <w:r w:rsidR="00191787">
              <w:rPr>
                <w:rFonts w:eastAsia="Calibri"/>
              </w:rPr>
              <w:t>;</w:t>
            </w:r>
            <w:r w:rsidRPr="001F30F0">
              <w:rPr>
                <w:rFonts w:eastAsia="Calibri"/>
              </w:rPr>
              <w:t xml:space="preserve"> this is on the same as DNS Name.</w:t>
            </w:r>
          </w:p>
        </w:tc>
      </w:tr>
      <w:tr w:rsidR="001F30F0" w:rsidRPr="001F30F0" w14:paraId="0820ED1F" w14:textId="77777777" w:rsidTr="001F30F0">
        <w:trPr>
          <w:cantSplit/>
        </w:trPr>
        <w:tc>
          <w:tcPr>
            <w:tcW w:w="974" w:type="pct"/>
            <w:shd w:val="clear" w:color="auto" w:fill="auto"/>
          </w:tcPr>
          <w:p w14:paraId="0820ED1B" w14:textId="77777777" w:rsidR="001F30F0" w:rsidRPr="001F30F0" w:rsidRDefault="001F30F0" w:rsidP="001F30F0">
            <w:pPr>
              <w:pStyle w:val="TableText"/>
              <w:rPr>
                <w:rFonts w:eastAsia="Calibri"/>
              </w:rPr>
            </w:pPr>
            <w:r w:rsidRPr="001F30F0">
              <w:rPr>
                <w:rFonts w:eastAsia="Calibri"/>
              </w:rPr>
              <w:t>License Count</w:t>
            </w:r>
          </w:p>
        </w:tc>
        <w:tc>
          <w:tcPr>
            <w:tcW w:w="665" w:type="pct"/>
            <w:shd w:val="clear" w:color="auto" w:fill="auto"/>
          </w:tcPr>
          <w:p w14:paraId="0820ED1C" w14:textId="77777777" w:rsidR="001F30F0" w:rsidRPr="001F30F0" w:rsidRDefault="001F30F0" w:rsidP="001F30F0">
            <w:pPr>
              <w:pStyle w:val="TableText"/>
              <w:rPr>
                <w:rFonts w:eastAsia="Calibri"/>
                <w:i/>
              </w:rPr>
            </w:pPr>
            <w:r w:rsidRPr="001F30F0">
              <w:rPr>
                <w:rFonts w:eastAsia="Calibri"/>
                <w:i/>
              </w:rPr>
              <w:t>Numeric</w:t>
            </w:r>
          </w:p>
        </w:tc>
        <w:tc>
          <w:tcPr>
            <w:tcW w:w="668" w:type="pct"/>
            <w:shd w:val="clear" w:color="auto" w:fill="auto"/>
          </w:tcPr>
          <w:p w14:paraId="0820ED1D" w14:textId="77777777" w:rsidR="001F30F0" w:rsidRPr="001F30F0" w:rsidRDefault="001F30F0" w:rsidP="001F30F0">
            <w:pPr>
              <w:pStyle w:val="TableText"/>
              <w:rPr>
                <w:rFonts w:eastAsia="Calibri"/>
                <w:i/>
              </w:rPr>
            </w:pPr>
            <w:r w:rsidRPr="001F30F0">
              <w:rPr>
                <w:rFonts w:eastAsia="Calibri"/>
                <w:i/>
              </w:rPr>
              <w:t>Software</w:t>
            </w:r>
          </w:p>
        </w:tc>
        <w:tc>
          <w:tcPr>
            <w:tcW w:w="2692" w:type="pct"/>
            <w:shd w:val="clear" w:color="auto" w:fill="auto"/>
          </w:tcPr>
          <w:p w14:paraId="0820ED1E" w14:textId="77777777" w:rsidR="001F30F0" w:rsidRPr="001F30F0" w:rsidRDefault="001F30F0" w:rsidP="001268E5">
            <w:pPr>
              <w:pStyle w:val="TableText"/>
              <w:rPr>
                <w:rFonts w:eastAsia="Calibri"/>
              </w:rPr>
            </w:pPr>
            <w:proofErr w:type="gramStart"/>
            <w:r w:rsidRPr="001F30F0">
              <w:rPr>
                <w:rFonts w:eastAsia="Calibri"/>
              </w:rPr>
              <w:t>A number of</w:t>
            </w:r>
            <w:proofErr w:type="gramEnd"/>
            <w:r w:rsidRPr="001F30F0">
              <w:rPr>
                <w:rFonts w:eastAsia="Calibri"/>
              </w:rPr>
              <w:t xml:space="preserve"> copies that a particular license allows the owner to distribute</w:t>
            </w:r>
            <w:r w:rsidR="001268E5">
              <w:rPr>
                <w:rFonts w:eastAsia="Calibri"/>
              </w:rPr>
              <w:t>.</w:t>
            </w:r>
            <w:r w:rsidRPr="001F30F0">
              <w:rPr>
                <w:rFonts w:eastAsia="Calibri"/>
              </w:rPr>
              <w:t xml:space="preserve"> </w:t>
            </w:r>
            <w:r w:rsidR="001268E5">
              <w:rPr>
                <w:rFonts w:eastAsia="Calibri"/>
              </w:rPr>
              <w:t>I</w:t>
            </w:r>
            <w:r w:rsidR="001268E5" w:rsidRPr="001F30F0">
              <w:rPr>
                <w:rFonts w:eastAsia="Calibri"/>
              </w:rPr>
              <w:t xml:space="preserve">t </w:t>
            </w:r>
            <w:r w:rsidRPr="001F30F0">
              <w:rPr>
                <w:rFonts w:eastAsia="Calibri"/>
              </w:rPr>
              <w:t>can be used to determine if additional software licenses are needed or if there are too many licenses unused.</w:t>
            </w:r>
          </w:p>
        </w:tc>
      </w:tr>
      <w:tr w:rsidR="001F30F0" w:rsidRPr="001F30F0" w14:paraId="0820ED24" w14:textId="77777777" w:rsidTr="001F30F0">
        <w:trPr>
          <w:cantSplit/>
        </w:trPr>
        <w:tc>
          <w:tcPr>
            <w:tcW w:w="974" w:type="pct"/>
            <w:shd w:val="clear" w:color="auto" w:fill="auto"/>
          </w:tcPr>
          <w:p w14:paraId="0820ED20" w14:textId="77777777" w:rsidR="001F30F0" w:rsidRPr="001F30F0" w:rsidRDefault="001F30F0" w:rsidP="001F30F0">
            <w:pPr>
              <w:pStyle w:val="TableText"/>
              <w:rPr>
                <w:rFonts w:eastAsia="Calibri"/>
              </w:rPr>
            </w:pPr>
            <w:r w:rsidRPr="001F30F0">
              <w:rPr>
                <w:rFonts w:eastAsia="Calibri"/>
              </w:rPr>
              <w:t>Type of Licenses</w:t>
            </w:r>
          </w:p>
        </w:tc>
        <w:tc>
          <w:tcPr>
            <w:tcW w:w="665" w:type="pct"/>
            <w:shd w:val="clear" w:color="auto" w:fill="auto"/>
          </w:tcPr>
          <w:p w14:paraId="0820ED21" w14:textId="77777777" w:rsidR="001F30F0" w:rsidRPr="001F30F0" w:rsidRDefault="001F30F0" w:rsidP="001F30F0">
            <w:pPr>
              <w:pStyle w:val="TableText"/>
              <w:rPr>
                <w:rFonts w:eastAsia="Calibri"/>
              </w:rPr>
            </w:pPr>
            <w:r w:rsidRPr="001F30F0">
              <w:rPr>
                <w:rFonts w:eastAsia="Calibri"/>
              </w:rPr>
              <w:t>Lookup Table</w:t>
            </w:r>
          </w:p>
        </w:tc>
        <w:tc>
          <w:tcPr>
            <w:tcW w:w="668" w:type="pct"/>
            <w:shd w:val="clear" w:color="auto" w:fill="auto"/>
          </w:tcPr>
          <w:p w14:paraId="0820ED22" w14:textId="77777777" w:rsidR="001F30F0" w:rsidRPr="001F30F0" w:rsidRDefault="001F30F0" w:rsidP="001F30F0">
            <w:pPr>
              <w:pStyle w:val="TableText"/>
              <w:rPr>
                <w:rFonts w:eastAsia="Calibri"/>
              </w:rPr>
            </w:pPr>
            <w:r w:rsidRPr="001F30F0">
              <w:rPr>
                <w:rFonts w:eastAsia="Calibri"/>
              </w:rPr>
              <w:t>Software</w:t>
            </w:r>
          </w:p>
        </w:tc>
        <w:tc>
          <w:tcPr>
            <w:tcW w:w="2692" w:type="pct"/>
            <w:shd w:val="clear" w:color="auto" w:fill="auto"/>
          </w:tcPr>
          <w:p w14:paraId="0820ED23" w14:textId="77777777" w:rsidR="001F30F0" w:rsidRPr="001F30F0" w:rsidRDefault="001F30F0" w:rsidP="001268E5">
            <w:pPr>
              <w:pStyle w:val="TableText"/>
              <w:rPr>
                <w:rFonts w:eastAsia="Calibri"/>
              </w:rPr>
            </w:pPr>
            <w:r w:rsidRPr="001F30F0">
              <w:rPr>
                <w:rFonts w:eastAsia="Calibri"/>
              </w:rPr>
              <w:t xml:space="preserve">The type of license that has been procured, </w:t>
            </w:r>
            <w:r w:rsidR="001268E5">
              <w:rPr>
                <w:rFonts w:eastAsia="Calibri"/>
              </w:rPr>
              <w:t>p</w:t>
            </w:r>
            <w:r w:rsidR="001268E5" w:rsidRPr="001F30F0">
              <w:rPr>
                <w:rFonts w:eastAsia="Calibri"/>
              </w:rPr>
              <w:t xml:space="preserve">erpetual </w:t>
            </w:r>
            <w:r w:rsidRPr="001F30F0">
              <w:rPr>
                <w:rFonts w:eastAsia="Calibri"/>
              </w:rPr>
              <w:t>or recurring.</w:t>
            </w:r>
          </w:p>
        </w:tc>
      </w:tr>
      <w:tr w:rsidR="001F30F0" w:rsidRPr="001F30F0" w14:paraId="0820ED29" w14:textId="77777777" w:rsidTr="001F30F0">
        <w:trPr>
          <w:cantSplit/>
        </w:trPr>
        <w:tc>
          <w:tcPr>
            <w:tcW w:w="974" w:type="pct"/>
            <w:shd w:val="clear" w:color="auto" w:fill="auto"/>
          </w:tcPr>
          <w:p w14:paraId="0820ED25" w14:textId="77777777" w:rsidR="001F30F0" w:rsidRPr="001F30F0" w:rsidRDefault="001F30F0" w:rsidP="001F30F0">
            <w:pPr>
              <w:pStyle w:val="TableText"/>
              <w:rPr>
                <w:rFonts w:eastAsia="Calibri"/>
              </w:rPr>
            </w:pPr>
            <w:r w:rsidRPr="001F30F0">
              <w:rPr>
                <w:rFonts w:eastAsia="Calibri"/>
              </w:rPr>
              <w:t>License Key Maintained By</w:t>
            </w:r>
          </w:p>
        </w:tc>
        <w:tc>
          <w:tcPr>
            <w:tcW w:w="665" w:type="pct"/>
            <w:shd w:val="clear" w:color="auto" w:fill="auto"/>
          </w:tcPr>
          <w:p w14:paraId="0820ED26" w14:textId="77777777" w:rsidR="001F30F0" w:rsidRPr="001F30F0" w:rsidRDefault="001F30F0" w:rsidP="001F30F0">
            <w:pPr>
              <w:pStyle w:val="TableText"/>
              <w:rPr>
                <w:rFonts w:eastAsia="Calibri"/>
                <w:i/>
              </w:rPr>
            </w:pPr>
            <w:r w:rsidRPr="001F30F0">
              <w:rPr>
                <w:rFonts w:eastAsia="Calibri"/>
                <w:i/>
              </w:rPr>
              <w:t>Contact table Lookup</w:t>
            </w:r>
          </w:p>
        </w:tc>
        <w:tc>
          <w:tcPr>
            <w:tcW w:w="668" w:type="pct"/>
            <w:shd w:val="clear" w:color="auto" w:fill="auto"/>
          </w:tcPr>
          <w:p w14:paraId="0820ED27" w14:textId="77777777" w:rsidR="001F30F0" w:rsidRPr="001F30F0" w:rsidRDefault="001F30F0" w:rsidP="001F30F0">
            <w:pPr>
              <w:pStyle w:val="TableText"/>
              <w:rPr>
                <w:rFonts w:eastAsia="Calibri"/>
                <w:i/>
              </w:rPr>
            </w:pPr>
            <w:r w:rsidRPr="001F30F0">
              <w:rPr>
                <w:rFonts w:eastAsia="Calibri"/>
                <w:i/>
              </w:rPr>
              <w:t>Software</w:t>
            </w:r>
          </w:p>
        </w:tc>
        <w:tc>
          <w:tcPr>
            <w:tcW w:w="2692" w:type="pct"/>
            <w:shd w:val="clear" w:color="auto" w:fill="auto"/>
          </w:tcPr>
          <w:p w14:paraId="0820ED28" w14:textId="77777777" w:rsidR="001F30F0" w:rsidRPr="001F30F0" w:rsidRDefault="001F30F0" w:rsidP="001F30F0">
            <w:pPr>
              <w:pStyle w:val="TableText"/>
              <w:rPr>
                <w:rFonts w:eastAsia="Calibri"/>
              </w:rPr>
            </w:pPr>
            <w:r w:rsidRPr="001F30F0">
              <w:rPr>
                <w:rFonts w:eastAsia="Calibri"/>
              </w:rPr>
              <w:t>Who maintains the Software License Key that is used to install the software?</w:t>
            </w:r>
          </w:p>
        </w:tc>
      </w:tr>
      <w:tr w:rsidR="001F30F0" w:rsidRPr="001F30F0" w14:paraId="0820ED2E" w14:textId="77777777" w:rsidTr="001F30F0">
        <w:trPr>
          <w:cantSplit/>
        </w:trPr>
        <w:tc>
          <w:tcPr>
            <w:tcW w:w="974" w:type="pct"/>
            <w:shd w:val="clear" w:color="auto" w:fill="auto"/>
          </w:tcPr>
          <w:p w14:paraId="0820ED2A" w14:textId="77777777" w:rsidR="001F30F0" w:rsidRPr="001F30F0" w:rsidRDefault="001F30F0" w:rsidP="001F30F0">
            <w:pPr>
              <w:pStyle w:val="TableText"/>
              <w:rPr>
                <w:rFonts w:eastAsia="Calibri"/>
              </w:rPr>
            </w:pPr>
            <w:r w:rsidRPr="001F30F0">
              <w:rPr>
                <w:rFonts w:eastAsia="Calibri"/>
              </w:rPr>
              <w:t>Lifecycle Date</w:t>
            </w:r>
          </w:p>
        </w:tc>
        <w:tc>
          <w:tcPr>
            <w:tcW w:w="665" w:type="pct"/>
            <w:shd w:val="clear" w:color="auto" w:fill="auto"/>
          </w:tcPr>
          <w:p w14:paraId="0820ED2B" w14:textId="77777777" w:rsidR="001F30F0" w:rsidRPr="001F30F0" w:rsidRDefault="001F30F0" w:rsidP="001F30F0">
            <w:pPr>
              <w:pStyle w:val="TableText"/>
              <w:rPr>
                <w:rFonts w:eastAsia="Calibri"/>
                <w:i/>
              </w:rPr>
            </w:pPr>
            <w:r w:rsidRPr="001F30F0">
              <w:rPr>
                <w:rFonts w:eastAsia="Calibri"/>
                <w:i/>
              </w:rPr>
              <w:t>Date</w:t>
            </w:r>
          </w:p>
        </w:tc>
        <w:tc>
          <w:tcPr>
            <w:tcW w:w="668" w:type="pct"/>
            <w:shd w:val="clear" w:color="auto" w:fill="auto"/>
          </w:tcPr>
          <w:p w14:paraId="0820ED2C" w14:textId="77777777" w:rsidR="001F30F0" w:rsidRPr="001F30F0" w:rsidRDefault="001F30F0" w:rsidP="001F30F0">
            <w:pPr>
              <w:pStyle w:val="TableText"/>
              <w:rPr>
                <w:rFonts w:eastAsia="Calibri"/>
                <w:i/>
              </w:rPr>
            </w:pPr>
            <w:r w:rsidRPr="001F30F0">
              <w:rPr>
                <w:rFonts w:eastAsia="Calibri"/>
                <w:i/>
              </w:rPr>
              <w:t xml:space="preserve">Hardware / Software / Service </w:t>
            </w:r>
          </w:p>
        </w:tc>
        <w:tc>
          <w:tcPr>
            <w:tcW w:w="2692" w:type="pct"/>
            <w:shd w:val="clear" w:color="auto" w:fill="auto"/>
          </w:tcPr>
          <w:p w14:paraId="0820ED2D" w14:textId="77777777" w:rsidR="001F30F0" w:rsidRPr="001F30F0" w:rsidRDefault="001F30F0" w:rsidP="005F2CB5">
            <w:pPr>
              <w:pStyle w:val="TableText"/>
              <w:rPr>
                <w:rFonts w:eastAsia="Calibri"/>
              </w:rPr>
            </w:pPr>
            <w:r w:rsidRPr="001F30F0">
              <w:rPr>
                <w:rFonts w:eastAsia="Calibri"/>
              </w:rPr>
              <w:t xml:space="preserve">This is a date in the future derived from </w:t>
            </w:r>
            <w:r w:rsidR="005F2CB5">
              <w:rPr>
                <w:rFonts w:eastAsia="Calibri"/>
              </w:rPr>
              <w:t xml:space="preserve">the </w:t>
            </w:r>
            <w:r w:rsidRPr="001F30F0">
              <w:rPr>
                <w:rFonts w:eastAsia="Calibri"/>
              </w:rPr>
              <w:t xml:space="preserve">install date and IT </w:t>
            </w:r>
            <w:r w:rsidR="005F2CB5">
              <w:rPr>
                <w:rFonts w:eastAsia="Calibri"/>
              </w:rPr>
              <w:t>e</w:t>
            </w:r>
            <w:r w:rsidR="005F2CB5" w:rsidRPr="001F30F0">
              <w:rPr>
                <w:rFonts w:eastAsia="Calibri"/>
              </w:rPr>
              <w:t xml:space="preserve">quipment </w:t>
            </w:r>
            <w:r w:rsidRPr="001F30F0">
              <w:rPr>
                <w:rFonts w:eastAsia="Calibri"/>
              </w:rPr>
              <w:t>life expectancy.</w:t>
            </w:r>
          </w:p>
        </w:tc>
      </w:tr>
      <w:tr w:rsidR="001F30F0" w:rsidRPr="001F30F0" w14:paraId="0820ED33" w14:textId="77777777" w:rsidTr="001F30F0">
        <w:trPr>
          <w:cantSplit/>
        </w:trPr>
        <w:tc>
          <w:tcPr>
            <w:tcW w:w="974" w:type="pct"/>
            <w:shd w:val="clear" w:color="auto" w:fill="auto"/>
          </w:tcPr>
          <w:p w14:paraId="0820ED2F" w14:textId="77777777" w:rsidR="001F30F0" w:rsidRPr="001F30F0" w:rsidRDefault="001F30F0" w:rsidP="001F30F0">
            <w:pPr>
              <w:pStyle w:val="TableText"/>
              <w:rPr>
                <w:rFonts w:eastAsia="Calibri"/>
              </w:rPr>
            </w:pPr>
            <w:r w:rsidRPr="001F30F0">
              <w:rPr>
                <w:rFonts w:eastAsia="Calibri"/>
              </w:rPr>
              <w:t>Location</w:t>
            </w:r>
          </w:p>
        </w:tc>
        <w:tc>
          <w:tcPr>
            <w:tcW w:w="665" w:type="pct"/>
            <w:shd w:val="clear" w:color="auto" w:fill="auto"/>
          </w:tcPr>
          <w:p w14:paraId="0820ED30"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31"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32" w14:textId="77777777" w:rsidR="001F30F0" w:rsidRPr="001F30F0" w:rsidRDefault="001F30F0" w:rsidP="005F2CB5">
            <w:pPr>
              <w:pStyle w:val="TableText"/>
              <w:rPr>
                <w:rFonts w:eastAsia="Calibri"/>
              </w:rPr>
            </w:pPr>
            <w:r w:rsidRPr="001F30F0">
              <w:rPr>
                <w:rFonts w:eastAsia="Calibri"/>
              </w:rPr>
              <w:t xml:space="preserve">The location </w:t>
            </w:r>
            <w:r w:rsidR="005F2CB5">
              <w:rPr>
                <w:rFonts w:eastAsia="Calibri"/>
              </w:rPr>
              <w:t>where</w:t>
            </w:r>
            <w:r w:rsidR="005F2CB5" w:rsidRPr="001F30F0">
              <w:rPr>
                <w:rFonts w:eastAsia="Calibri"/>
              </w:rPr>
              <w:t xml:space="preserve"> </w:t>
            </w:r>
            <w:r w:rsidRPr="001F30F0">
              <w:rPr>
                <w:rFonts w:eastAsia="Calibri"/>
              </w:rPr>
              <w:t xml:space="preserve">this </w:t>
            </w:r>
            <w:proofErr w:type="gramStart"/>
            <w:r w:rsidRPr="001F30F0">
              <w:rPr>
                <w:rFonts w:eastAsia="Calibri"/>
              </w:rPr>
              <w:t>particular CI</w:t>
            </w:r>
            <w:proofErr w:type="gramEnd"/>
            <w:r w:rsidRPr="001F30F0">
              <w:rPr>
                <w:rFonts w:eastAsia="Calibri"/>
              </w:rPr>
              <w:t xml:space="preserve"> is hosted or installed. More specific location fields may be needed</w:t>
            </w:r>
            <w:r w:rsidR="005F2CB5">
              <w:rPr>
                <w:rFonts w:eastAsia="Calibri"/>
              </w:rPr>
              <w:t>,</w:t>
            </w:r>
            <w:r w:rsidRPr="001F30F0">
              <w:rPr>
                <w:rFonts w:eastAsia="Calibri"/>
              </w:rPr>
              <w:t xml:space="preserve"> such as room, floor, and rack as part of the physical location.</w:t>
            </w:r>
          </w:p>
        </w:tc>
      </w:tr>
      <w:tr w:rsidR="001F30F0" w:rsidRPr="001F30F0" w14:paraId="0820ED38" w14:textId="77777777" w:rsidTr="001F30F0">
        <w:trPr>
          <w:cantSplit/>
        </w:trPr>
        <w:tc>
          <w:tcPr>
            <w:tcW w:w="974" w:type="pct"/>
            <w:shd w:val="clear" w:color="auto" w:fill="auto"/>
          </w:tcPr>
          <w:p w14:paraId="0820ED34" w14:textId="77777777" w:rsidR="001F30F0" w:rsidRPr="001F30F0" w:rsidRDefault="001F30F0" w:rsidP="001F30F0">
            <w:pPr>
              <w:pStyle w:val="TableText"/>
              <w:rPr>
                <w:rFonts w:eastAsia="Calibri"/>
              </w:rPr>
            </w:pPr>
            <w:r w:rsidRPr="001F30F0">
              <w:rPr>
                <w:rFonts w:eastAsia="Calibri"/>
              </w:rPr>
              <w:t>Maintenance Organization</w:t>
            </w:r>
          </w:p>
        </w:tc>
        <w:tc>
          <w:tcPr>
            <w:tcW w:w="665" w:type="pct"/>
            <w:shd w:val="clear" w:color="auto" w:fill="auto"/>
          </w:tcPr>
          <w:p w14:paraId="0820ED35"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36" w14:textId="77777777" w:rsidR="001F30F0" w:rsidRPr="001F30F0" w:rsidRDefault="001F30F0" w:rsidP="001F30F0">
            <w:pPr>
              <w:pStyle w:val="TableText"/>
              <w:rPr>
                <w:rFonts w:eastAsia="Calibri"/>
                <w:i/>
              </w:rPr>
            </w:pPr>
            <w:r w:rsidRPr="001F30F0">
              <w:rPr>
                <w:rFonts w:eastAsia="Calibri"/>
                <w:i/>
              </w:rPr>
              <w:t xml:space="preserve">Hardware / Software / Service </w:t>
            </w:r>
          </w:p>
        </w:tc>
        <w:tc>
          <w:tcPr>
            <w:tcW w:w="2692" w:type="pct"/>
            <w:shd w:val="clear" w:color="auto" w:fill="auto"/>
          </w:tcPr>
          <w:p w14:paraId="0820ED37" w14:textId="77777777" w:rsidR="001F30F0" w:rsidRPr="001F30F0" w:rsidRDefault="001F30F0" w:rsidP="001F30F0">
            <w:pPr>
              <w:pStyle w:val="TableText"/>
              <w:rPr>
                <w:rFonts w:eastAsia="Calibri"/>
              </w:rPr>
            </w:pPr>
            <w:r w:rsidRPr="001F30F0">
              <w:rPr>
                <w:rFonts w:eastAsia="Calibri"/>
              </w:rPr>
              <w:t>Name of the Organization that has Maintenance responsibility over the CI</w:t>
            </w:r>
            <w:r w:rsidR="005F2CB5">
              <w:rPr>
                <w:rFonts w:eastAsia="Calibri"/>
              </w:rPr>
              <w:t>;</w:t>
            </w:r>
            <w:r w:rsidRPr="001F30F0">
              <w:rPr>
                <w:rFonts w:eastAsia="Calibri"/>
              </w:rPr>
              <w:t xml:space="preserve"> normally found within the Operations and Maintenance (O&amp;M) Plan.</w:t>
            </w:r>
          </w:p>
        </w:tc>
      </w:tr>
      <w:tr w:rsidR="001F30F0" w:rsidRPr="001F30F0" w14:paraId="0820ED3D" w14:textId="77777777" w:rsidTr="001F30F0">
        <w:trPr>
          <w:cantSplit/>
        </w:trPr>
        <w:tc>
          <w:tcPr>
            <w:tcW w:w="974" w:type="pct"/>
            <w:shd w:val="clear" w:color="auto" w:fill="auto"/>
          </w:tcPr>
          <w:p w14:paraId="0820ED39" w14:textId="77777777" w:rsidR="001F30F0" w:rsidRPr="001F30F0" w:rsidRDefault="001F30F0" w:rsidP="001F30F0">
            <w:pPr>
              <w:pStyle w:val="TableText"/>
              <w:rPr>
                <w:rFonts w:eastAsia="Calibri"/>
              </w:rPr>
            </w:pPr>
            <w:r w:rsidRPr="001F30F0">
              <w:rPr>
                <w:rFonts w:eastAsia="Calibri"/>
              </w:rPr>
              <w:lastRenderedPageBreak/>
              <w:t>Maintenance Vendor</w:t>
            </w:r>
          </w:p>
        </w:tc>
        <w:tc>
          <w:tcPr>
            <w:tcW w:w="665" w:type="pct"/>
            <w:shd w:val="clear" w:color="auto" w:fill="auto"/>
          </w:tcPr>
          <w:p w14:paraId="0820ED3A"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3B" w14:textId="77777777" w:rsidR="001F30F0" w:rsidRPr="001F30F0" w:rsidRDefault="001F30F0" w:rsidP="001F30F0">
            <w:pPr>
              <w:pStyle w:val="TableText"/>
              <w:rPr>
                <w:rFonts w:eastAsia="Calibri"/>
                <w:i/>
              </w:rPr>
            </w:pPr>
            <w:r w:rsidRPr="001F30F0">
              <w:rPr>
                <w:rFonts w:eastAsia="Calibri"/>
                <w:i/>
              </w:rPr>
              <w:t xml:space="preserve">Hardware / Software / Service </w:t>
            </w:r>
          </w:p>
        </w:tc>
        <w:tc>
          <w:tcPr>
            <w:tcW w:w="2692" w:type="pct"/>
            <w:shd w:val="clear" w:color="auto" w:fill="auto"/>
          </w:tcPr>
          <w:p w14:paraId="0820ED3C" w14:textId="77777777" w:rsidR="001F30F0" w:rsidRPr="001F30F0" w:rsidRDefault="001F30F0" w:rsidP="001F30F0">
            <w:pPr>
              <w:pStyle w:val="TableText"/>
              <w:rPr>
                <w:rFonts w:eastAsia="Calibri"/>
              </w:rPr>
            </w:pPr>
            <w:r w:rsidRPr="001F30F0">
              <w:rPr>
                <w:rFonts w:eastAsia="Calibri"/>
              </w:rPr>
              <w:t xml:space="preserve">The vendor that would support the Maintenance Organization with </w:t>
            </w:r>
            <w:r w:rsidR="005F2CB5">
              <w:rPr>
                <w:rFonts w:eastAsia="Calibri"/>
              </w:rPr>
              <w:t xml:space="preserve">a </w:t>
            </w:r>
            <w:r w:rsidRPr="001F30F0">
              <w:rPr>
                <w:rFonts w:eastAsia="Calibri"/>
              </w:rPr>
              <w:t>Warranty or other type of maintenance agreement.</w:t>
            </w:r>
          </w:p>
        </w:tc>
      </w:tr>
      <w:tr w:rsidR="001F30F0" w:rsidRPr="001F30F0" w14:paraId="0820ED42" w14:textId="77777777" w:rsidTr="001F30F0">
        <w:trPr>
          <w:cantSplit/>
        </w:trPr>
        <w:tc>
          <w:tcPr>
            <w:tcW w:w="974" w:type="pct"/>
            <w:shd w:val="clear" w:color="auto" w:fill="auto"/>
          </w:tcPr>
          <w:p w14:paraId="0820ED3E" w14:textId="77777777" w:rsidR="001F30F0" w:rsidRPr="001F30F0" w:rsidRDefault="001F30F0" w:rsidP="001F30F0">
            <w:pPr>
              <w:pStyle w:val="TableText"/>
              <w:rPr>
                <w:rFonts w:eastAsia="Calibri"/>
              </w:rPr>
            </w:pPr>
            <w:r w:rsidRPr="001F30F0">
              <w:rPr>
                <w:rFonts w:eastAsia="Calibri"/>
              </w:rPr>
              <w:t>Manufacturer</w:t>
            </w:r>
          </w:p>
        </w:tc>
        <w:tc>
          <w:tcPr>
            <w:tcW w:w="665" w:type="pct"/>
            <w:shd w:val="clear" w:color="auto" w:fill="auto"/>
          </w:tcPr>
          <w:p w14:paraId="0820ED3F"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40" w14:textId="77777777" w:rsidR="001F30F0" w:rsidRPr="001F30F0" w:rsidRDefault="001F30F0" w:rsidP="001F30F0">
            <w:pPr>
              <w:pStyle w:val="TableText"/>
              <w:rPr>
                <w:rFonts w:eastAsia="Calibri"/>
                <w:i/>
              </w:rPr>
            </w:pPr>
            <w:r w:rsidRPr="001F30F0">
              <w:rPr>
                <w:rFonts w:eastAsia="Calibri"/>
                <w:i/>
              </w:rPr>
              <w:t>Hardware / Software</w:t>
            </w:r>
          </w:p>
        </w:tc>
        <w:tc>
          <w:tcPr>
            <w:tcW w:w="2692" w:type="pct"/>
            <w:shd w:val="clear" w:color="auto" w:fill="auto"/>
          </w:tcPr>
          <w:p w14:paraId="0820ED41" w14:textId="77777777" w:rsidR="001F30F0" w:rsidRPr="001F30F0" w:rsidRDefault="001F30F0" w:rsidP="003869D6">
            <w:pPr>
              <w:pStyle w:val="TableText"/>
              <w:rPr>
                <w:rFonts w:eastAsia="Calibri"/>
              </w:rPr>
            </w:pPr>
            <w:r w:rsidRPr="001F30F0">
              <w:rPr>
                <w:rFonts w:eastAsia="Calibri"/>
              </w:rPr>
              <w:t xml:space="preserve">Manufacturer of the CI being </w:t>
            </w:r>
            <w:proofErr w:type="gramStart"/>
            <w:r w:rsidRPr="001F30F0">
              <w:rPr>
                <w:rFonts w:eastAsia="Calibri"/>
              </w:rPr>
              <w:t>entered into</w:t>
            </w:r>
            <w:proofErr w:type="gramEnd"/>
            <w:r w:rsidRPr="001F30F0">
              <w:rPr>
                <w:rFonts w:eastAsia="Calibri"/>
              </w:rPr>
              <w:t xml:space="preserve"> the CMDB. Name used for reporting maintenance contracts or other data related to a specific manufacturer.</w:t>
            </w:r>
          </w:p>
        </w:tc>
      </w:tr>
      <w:tr w:rsidR="001F30F0" w:rsidRPr="001F30F0" w14:paraId="0820ED47" w14:textId="77777777" w:rsidTr="001F30F0">
        <w:trPr>
          <w:cantSplit/>
        </w:trPr>
        <w:tc>
          <w:tcPr>
            <w:tcW w:w="974" w:type="pct"/>
            <w:shd w:val="clear" w:color="auto" w:fill="auto"/>
          </w:tcPr>
          <w:p w14:paraId="0820ED43" w14:textId="77777777" w:rsidR="001F30F0" w:rsidRPr="001F30F0" w:rsidRDefault="001F30F0" w:rsidP="001F30F0">
            <w:pPr>
              <w:pStyle w:val="TableText"/>
              <w:rPr>
                <w:rFonts w:eastAsia="Calibri"/>
              </w:rPr>
            </w:pPr>
            <w:r w:rsidRPr="001F30F0">
              <w:rPr>
                <w:rFonts w:eastAsia="Calibri"/>
              </w:rPr>
              <w:t>Model</w:t>
            </w:r>
          </w:p>
        </w:tc>
        <w:tc>
          <w:tcPr>
            <w:tcW w:w="665" w:type="pct"/>
            <w:shd w:val="clear" w:color="auto" w:fill="auto"/>
          </w:tcPr>
          <w:p w14:paraId="0820ED44"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45" w14:textId="77777777" w:rsidR="001F30F0" w:rsidRPr="001F30F0" w:rsidRDefault="001F30F0" w:rsidP="001F30F0">
            <w:pPr>
              <w:pStyle w:val="TableText"/>
              <w:rPr>
                <w:rFonts w:eastAsia="Calibri"/>
                <w:i/>
              </w:rPr>
            </w:pPr>
            <w:r w:rsidRPr="001F30F0">
              <w:rPr>
                <w:rFonts w:eastAsia="Calibri"/>
                <w:i/>
              </w:rPr>
              <w:t>Hardware / Software</w:t>
            </w:r>
          </w:p>
        </w:tc>
        <w:tc>
          <w:tcPr>
            <w:tcW w:w="2692" w:type="pct"/>
            <w:shd w:val="clear" w:color="auto" w:fill="auto"/>
          </w:tcPr>
          <w:p w14:paraId="0820ED46" w14:textId="77777777" w:rsidR="001F30F0" w:rsidRPr="001F30F0" w:rsidRDefault="001F30F0" w:rsidP="001F30F0">
            <w:pPr>
              <w:pStyle w:val="TableText"/>
              <w:rPr>
                <w:rFonts w:eastAsia="Calibri"/>
              </w:rPr>
            </w:pPr>
            <w:r w:rsidRPr="001F30F0">
              <w:rPr>
                <w:rFonts w:eastAsia="Calibri"/>
              </w:rPr>
              <w:t>The manufacturer</w:t>
            </w:r>
            <w:r w:rsidR="005F2CB5">
              <w:rPr>
                <w:rFonts w:eastAsia="Calibri"/>
              </w:rPr>
              <w:t>’</w:t>
            </w:r>
            <w:r w:rsidRPr="001F30F0">
              <w:rPr>
                <w:rFonts w:eastAsia="Calibri"/>
              </w:rPr>
              <w:t>s model name for the device.  Relates to the manufacturer</w:t>
            </w:r>
            <w:r w:rsidR="005F2CB5">
              <w:rPr>
                <w:rFonts w:eastAsia="Calibri"/>
              </w:rPr>
              <w:t>;</w:t>
            </w:r>
            <w:r w:rsidRPr="001F30F0">
              <w:rPr>
                <w:rFonts w:eastAsia="Calibri"/>
              </w:rPr>
              <w:t xml:space="preserve"> used for reporting</w:t>
            </w:r>
            <w:r w:rsidR="005F2CB5">
              <w:rPr>
                <w:rFonts w:eastAsia="Calibri"/>
              </w:rPr>
              <w:t xml:space="preserve"> and for</w:t>
            </w:r>
            <w:r w:rsidRPr="001F30F0">
              <w:rPr>
                <w:rFonts w:eastAsia="Calibri"/>
              </w:rPr>
              <w:t xml:space="preserve"> maintenance contracts.</w:t>
            </w:r>
          </w:p>
        </w:tc>
      </w:tr>
      <w:tr w:rsidR="001F30F0" w:rsidRPr="001F30F0" w14:paraId="0820ED4C" w14:textId="77777777" w:rsidTr="001F30F0">
        <w:trPr>
          <w:cantSplit/>
        </w:trPr>
        <w:tc>
          <w:tcPr>
            <w:tcW w:w="974" w:type="pct"/>
            <w:shd w:val="clear" w:color="auto" w:fill="auto"/>
          </w:tcPr>
          <w:p w14:paraId="0820ED48" w14:textId="77777777" w:rsidR="001F30F0" w:rsidRPr="001F30F0" w:rsidRDefault="001F30F0" w:rsidP="001F30F0">
            <w:pPr>
              <w:pStyle w:val="TableText"/>
              <w:rPr>
                <w:rFonts w:eastAsia="Calibri"/>
                <w:szCs w:val="22"/>
              </w:rPr>
            </w:pPr>
            <w:r w:rsidRPr="001F30F0">
              <w:rPr>
                <w:rFonts w:eastAsia="Calibri"/>
              </w:rPr>
              <w:t>Version Number</w:t>
            </w:r>
          </w:p>
        </w:tc>
        <w:tc>
          <w:tcPr>
            <w:tcW w:w="665" w:type="pct"/>
            <w:shd w:val="clear" w:color="auto" w:fill="auto"/>
          </w:tcPr>
          <w:p w14:paraId="0820ED49" w14:textId="77777777" w:rsidR="001F30F0" w:rsidRPr="001F30F0" w:rsidRDefault="001F30F0" w:rsidP="001F30F0">
            <w:pPr>
              <w:pStyle w:val="TableText"/>
              <w:rPr>
                <w:rFonts w:eastAsia="Calibri"/>
                <w:i/>
              </w:rPr>
            </w:pPr>
            <w:r w:rsidRPr="001F30F0">
              <w:rPr>
                <w:rFonts w:eastAsia="Calibri"/>
                <w:i/>
              </w:rPr>
              <w:t>Free Text</w:t>
            </w:r>
          </w:p>
        </w:tc>
        <w:tc>
          <w:tcPr>
            <w:tcW w:w="668" w:type="pct"/>
            <w:shd w:val="clear" w:color="auto" w:fill="auto"/>
          </w:tcPr>
          <w:p w14:paraId="0820ED4A" w14:textId="77777777" w:rsidR="001F30F0" w:rsidRPr="001F30F0" w:rsidRDefault="001F30F0" w:rsidP="001F30F0">
            <w:pPr>
              <w:pStyle w:val="TableText"/>
              <w:rPr>
                <w:rFonts w:eastAsia="Calibri"/>
                <w:i/>
              </w:rPr>
            </w:pPr>
            <w:r w:rsidRPr="001F30F0">
              <w:rPr>
                <w:rFonts w:eastAsia="Calibri"/>
                <w:i/>
              </w:rPr>
              <w:t>Software / Document</w:t>
            </w:r>
          </w:p>
        </w:tc>
        <w:tc>
          <w:tcPr>
            <w:tcW w:w="2692" w:type="pct"/>
            <w:shd w:val="clear" w:color="auto" w:fill="auto"/>
          </w:tcPr>
          <w:p w14:paraId="0820ED4B" w14:textId="77777777" w:rsidR="001F30F0" w:rsidRPr="001F30F0" w:rsidRDefault="001F30F0" w:rsidP="003869D6">
            <w:pPr>
              <w:pStyle w:val="TableText"/>
              <w:rPr>
                <w:rFonts w:eastAsia="Calibri"/>
              </w:rPr>
            </w:pPr>
            <w:r w:rsidRPr="001F30F0">
              <w:rPr>
                <w:rFonts w:eastAsia="Calibri"/>
              </w:rPr>
              <w:t>Version Number of software or documents.  This provides a baseline as to what version of software is installed/authorized in production or the version of a document that was approved and published. No version changes unless there is a change process for it.</w:t>
            </w:r>
          </w:p>
        </w:tc>
      </w:tr>
      <w:tr w:rsidR="001F30F0" w:rsidRPr="001F30F0" w14:paraId="0820ED51" w14:textId="77777777" w:rsidTr="001F30F0">
        <w:trPr>
          <w:cantSplit/>
        </w:trPr>
        <w:tc>
          <w:tcPr>
            <w:tcW w:w="974" w:type="pct"/>
            <w:shd w:val="clear" w:color="auto" w:fill="auto"/>
          </w:tcPr>
          <w:p w14:paraId="0820ED4D" w14:textId="77777777" w:rsidR="001F30F0" w:rsidRPr="001F30F0" w:rsidRDefault="001F30F0" w:rsidP="001F30F0">
            <w:pPr>
              <w:pStyle w:val="TableText"/>
              <w:rPr>
                <w:rFonts w:eastAsia="Calibri"/>
                <w:szCs w:val="22"/>
              </w:rPr>
            </w:pPr>
            <w:r w:rsidRPr="001F30F0">
              <w:rPr>
                <w:rFonts w:eastAsia="Calibri"/>
              </w:rPr>
              <w:t>Maintenance Window</w:t>
            </w:r>
          </w:p>
        </w:tc>
        <w:tc>
          <w:tcPr>
            <w:tcW w:w="665" w:type="pct"/>
            <w:shd w:val="clear" w:color="auto" w:fill="auto"/>
          </w:tcPr>
          <w:p w14:paraId="0820ED4E" w14:textId="77777777" w:rsidR="001F30F0" w:rsidRPr="001F30F0" w:rsidRDefault="001F30F0" w:rsidP="001F30F0">
            <w:pPr>
              <w:pStyle w:val="TableText"/>
              <w:rPr>
                <w:rFonts w:eastAsia="Calibri"/>
                <w:i/>
              </w:rPr>
            </w:pPr>
            <w:r w:rsidRPr="001F30F0">
              <w:rPr>
                <w:rFonts w:eastAsia="Calibri"/>
                <w:i/>
              </w:rPr>
              <w:t>Free Text</w:t>
            </w:r>
          </w:p>
        </w:tc>
        <w:tc>
          <w:tcPr>
            <w:tcW w:w="668" w:type="pct"/>
            <w:shd w:val="clear" w:color="auto" w:fill="auto"/>
          </w:tcPr>
          <w:p w14:paraId="0820ED4F" w14:textId="77777777" w:rsidR="001F30F0" w:rsidRPr="001F30F0" w:rsidRDefault="001F30F0" w:rsidP="001F30F0">
            <w:pPr>
              <w:pStyle w:val="TableText"/>
              <w:rPr>
                <w:rFonts w:eastAsia="Calibri"/>
                <w:i/>
              </w:rPr>
            </w:pPr>
            <w:r w:rsidRPr="001F30F0">
              <w:rPr>
                <w:rFonts w:eastAsia="Calibri"/>
                <w:i/>
              </w:rPr>
              <w:t>Hardware / Software / Service</w:t>
            </w:r>
          </w:p>
        </w:tc>
        <w:tc>
          <w:tcPr>
            <w:tcW w:w="2692" w:type="pct"/>
            <w:shd w:val="clear" w:color="auto" w:fill="auto"/>
          </w:tcPr>
          <w:p w14:paraId="0820ED50" w14:textId="77777777" w:rsidR="001F30F0" w:rsidRPr="001F30F0" w:rsidRDefault="001F30F0" w:rsidP="005F2CB5">
            <w:pPr>
              <w:pStyle w:val="TableText"/>
              <w:rPr>
                <w:rFonts w:eastAsia="Calibri"/>
              </w:rPr>
            </w:pPr>
            <w:r w:rsidRPr="001F30F0">
              <w:rPr>
                <w:rFonts w:eastAsia="Calibri"/>
              </w:rPr>
              <w:t xml:space="preserve">Maintenance windows are established based on Service Level Agreements (SLA’s) or other agreements for specific services that are available to the end user. The Maintenance windows that are associated </w:t>
            </w:r>
            <w:r w:rsidR="005F2CB5">
              <w:rPr>
                <w:rFonts w:eastAsia="Calibri"/>
              </w:rPr>
              <w:t>with</w:t>
            </w:r>
            <w:r w:rsidR="005F2CB5" w:rsidRPr="001F30F0">
              <w:rPr>
                <w:rFonts w:eastAsia="Calibri"/>
              </w:rPr>
              <w:t xml:space="preserve"> </w:t>
            </w:r>
            <w:r w:rsidRPr="001F30F0">
              <w:rPr>
                <w:rFonts w:eastAsia="Calibri"/>
              </w:rPr>
              <w:t>the CI’s should clearly state if they are recurring maintenance windows, the days of the week that they are available</w:t>
            </w:r>
            <w:r w:rsidR="005F2CB5">
              <w:rPr>
                <w:rFonts w:eastAsia="Calibri"/>
              </w:rPr>
              <w:t>,</w:t>
            </w:r>
            <w:r w:rsidRPr="001F30F0">
              <w:rPr>
                <w:rFonts w:eastAsia="Calibri"/>
              </w:rPr>
              <w:t xml:space="preserve"> and the hours of the day that they can be used</w:t>
            </w:r>
            <w:r w:rsidR="005F2CB5">
              <w:rPr>
                <w:rFonts w:eastAsia="Calibri"/>
              </w:rPr>
              <w:t>.</w:t>
            </w:r>
            <w:r w:rsidRPr="001F30F0">
              <w:rPr>
                <w:rFonts w:eastAsia="Calibri"/>
              </w:rPr>
              <w:t xml:space="preserve"> </w:t>
            </w:r>
            <w:r w:rsidR="005F2CB5">
              <w:rPr>
                <w:rFonts w:eastAsia="Calibri"/>
              </w:rPr>
              <w:t>E</w:t>
            </w:r>
            <w:r w:rsidR="005F2CB5" w:rsidRPr="001F30F0">
              <w:rPr>
                <w:rFonts w:eastAsia="Calibri"/>
              </w:rPr>
              <w:t>xample</w:t>
            </w:r>
            <w:r w:rsidRPr="001F30F0">
              <w:rPr>
                <w:rFonts w:eastAsia="Calibri"/>
              </w:rPr>
              <w:t xml:space="preserve">: Recurring - Monday – Friday 7 to 11 PM Contact </w:t>
            </w:r>
            <w:r w:rsidRPr="001F30F0">
              <w:rPr>
                <w:rFonts w:eastAsia="Calibri"/>
                <w:i/>
              </w:rPr>
              <w:t>(name or role of the person that should be contacted to validate/verify the maintenance window).</w:t>
            </w:r>
          </w:p>
        </w:tc>
      </w:tr>
      <w:tr w:rsidR="001F30F0" w:rsidRPr="001F30F0" w14:paraId="0820ED56" w14:textId="77777777" w:rsidTr="001F30F0">
        <w:trPr>
          <w:cantSplit/>
        </w:trPr>
        <w:tc>
          <w:tcPr>
            <w:tcW w:w="974" w:type="pct"/>
            <w:shd w:val="clear" w:color="auto" w:fill="auto"/>
          </w:tcPr>
          <w:p w14:paraId="0820ED52" w14:textId="77777777" w:rsidR="001F30F0" w:rsidRPr="001F30F0" w:rsidRDefault="001F30F0" w:rsidP="001F30F0">
            <w:pPr>
              <w:pStyle w:val="TableText"/>
              <w:rPr>
                <w:rFonts w:eastAsia="Calibri"/>
              </w:rPr>
            </w:pPr>
            <w:r w:rsidRPr="001F30F0">
              <w:rPr>
                <w:rFonts w:eastAsia="Calibri"/>
              </w:rPr>
              <w:t>Operating System</w:t>
            </w:r>
          </w:p>
        </w:tc>
        <w:tc>
          <w:tcPr>
            <w:tcW w:w="665" w:type="pct"/>
            <w:shd w:val="clear" w:color="auto" w:fill="auto"/>
          </w:tcPr>
          <w:p w14:paraId="0820ED53" w14:textId="77777777" w:rsidR="001F30F0" w:rsidRPr="001F30F0" w:rsidRDefault="001F30F0" w:rsidP="001F30F0">
            <w:pPr>
              <w:pStyle w:val="TableText"/>
              <w:rPr>
                <w:rFonts w:eastAsia="Calibri"/>
                <w:i/>
              </w:rPr>
            </w:pPr>
            <w:r w:rsidRPr="001F30F0">
              <w:rPr>
                <w:rFonts w:eastAsia="Calibri"/>
                <w:i/>
              </w:rPr>
              <w:t>Look Up Table</w:t>
            </w:r>
          </w:p>
        </w:tc>
        <w:tc>
          <w:tcPr>
            <w:tcW w:w="668" w:type="pct"/>
            <w:shd w:val="clear" w:color="auto" w:fill="auto"/>
          </w:tcPr>
          <w:p w14:paraId="0820ED54" w14:textId="77777777" w:rsidR="001F30F0" w:rsidRPr="001F30F0" w:rsidRDefault="001F30F0" w:rsidP="001F30F0">
            <w:pPr>
              <w:pStyle w:val="TableText"/>
              <w:rPr>
                <w:rFonts w:eastAsia="Calibri"/>
                <w:i/>
              </w:rPr>
            </w:pPr>
            <w:r w:rsidRPr="001F30F0">
              <w:rPr>
                <w:rFonts w:eastAsia="Calibri"/>
                <w:i/>
              </w:rPr>
              <w:t xml:space="preserve">Hardware / Software </w:t>
            </w:r>
          </w:p>
        </w:tc>
        <w:tc>
          <w:tcPr>
            <w:tcW w:w="2692" w:type="pct"/>
            <w:shd w:val="clear" w:color="auto" w:fill="auto"/>
          </w:tcPr>
          <w:p w14:paraId="0820ED55" w14:textId="77777777" w:rsidR="001F30F0" w:rsidRPr="001F30F0" w:rsidRDefault="001F30F0" w:rsidP="001F30F0">
            <w:pPr>
              <w:pStyle w:val="TableText"/>
              <w:rPr>
                <w:rFonts w:eastAsia="Calibri"/>
              </w:rPr>
            </w:pPr>
            <w:r w:rsidRPr="001F30F0">
              <w:rPr>
                <w:rFonts w:eastAsia="Calibri"/>
              </w:rPr>
              <w:t>Identifies the Operating System (OS) running on the server, virtual machine, laptops or workstations. It is used for patching, SA assignment, reporting purposes, licensing, etc.  NOTE: If this information is available from other tools that can report this information and is not needed as p</w:t>
            </w:r>
            <w:r w:rsidR="005F2CB5">
              <w:rPr>
                <w:rFonts w:eastAsia="Calibri"/>
              </w:rPr>
              <w:t>a</w:t>
            </w:r>
            <w:r w:rsidRPr="001F30F0">
              <w:rPr>
                <w:rFonts w:eastAsia="Calibri"/>
              </w:rPr>
              <w:t>rt of internal reporting or linked to other fields that are not part of the external data source</w:t>
            </w:r>
            <w:r w:rsidR="005F2CB5">
              <w:rPr>
                <w:rFonts w:eastAsia="Calibri"/>
              </w:rPr>
              <w:t>,</w:t>
            </w:r>
            <w:r w:rsidRPr="001F30F0">
              <w:rPr>
                <w:rFonts w:eastAsia="Calibri"/>
              </w:rPr>
              <w:t xml:space="preserve"> then this field could be left out.</w:t>
            </w:r>
          </w:p>
        </w:tc>
      </w:tr>
      <w:tr w:rsidR="001F30F0" w:rsidRPr="001F30F0" w14:paraId="0820ED5B" w14:textId="77777777" w:rsidTr="001F30F0">
        <w:trPr>
          <w:cantSplit/>
        </w:trPr>
        <w:tc>
          <w:tcPr>
            <w:tcW w:w="974" w:type="pct"/>
            <w:shd w:val="clear" w:color="auto" w:fill="auto"/>
          </w:tcPr>
          <w:p w14:paraId="0820ED57" w14:textId="77777777" w:rsidR="001F30F0" w:rsidRPr="001F30F0" w:rsidRDefault="001F30F0" w:rsidP="001F30F0">
            <w:pPr>
              <w:pStyle w:val="TableText"/>
              <w:rPr>
                <w:rFonts w:eastAsia="Calibri"/>
              </w:rPr>
            </w:pPr>
            <w:r w:rsidRPr="001F30F0">
              <w:rPr>
                <w:rFonts w:eastAsia="Calibri"/>
              </w:rPr>
              <w:t>Published Date</w:t>
            </w:r>
          </w:p>
        </w:tc>
        <w:tc>
          <w:tcPr>
            <w:tcW w:w="665" w:type="pct"/>
            <w:shd w:val="clear" w:color="auto" w:fill="auto"/>
          </w:tcPr>
          <w:p w14:paraId="0820ED58" w14:textId="77777777" w:rsidR="001F30F0" w:rsidRPr="001F30F0" w:rsidRDefault="001F30F0" w:rsidP="001F30F0">
            <w:pPr>
              <w:pStyle w:val="TableText"/>
              <w:rPr>
                <w:rFonts w:eastAsia="Calibri"/>
                <w:i/>
              </w:rPr>
            </w:pPr>
            <w:r w:rsidRPr="001F30F0">
              <w:rPr>
                <w:rFonts w:eastAsia="Calibri"/>
                <w:i/>
              </w:rPr>
              <w:t>Date</w:t>
            </w:r>
          </w:p>
        </w:tc>
        <w:tc>
          <w:tcPr>
            <w:tcW w:w="668" w:type="pct"/>
            <w:shd w:val="clear" w:color="auto" w:fill="auto"/>
          </w:tcPr>
          <w:p w14:paraId="0820ED59" w14:textId="77777777" w:rsidR="001F30F0" w:rsidRPr="001F30F0" w:rsidRDefault="001F30F0" w:rsidP="001F30F0">
            <w:pPr>
              <w:pStyle w:val="TableText"/>
              <w:rPr>
                <w:rFonts w:eastAsia="Calibri"/>
                <w:i/>
              </w:rPr>
            </w:pPr>
            <w:r w:rsidRPr="001F30F0">
              <w:rPr>
                <w:rFonts w:eastAsia="Calibri"/>
                <w:i/>
              </w:rPr>
              <w:t>Document</w:t>
            </w:r>
          </w:p>
        </w:tc>
        <w:tc>
          <w:tcPr>
            <w:tcW w:w="2692" w:type="pct"/>
            <w:shd w:val="clear" w:color="auto" w:fill="auto"/>
          </w:tcPr>
          <w:p w14:paraId="0820ED5A" w14:textId="77777777" w:rsidR="001F30F0" w:rsidRPr="001F30F0" w:rsidRDefault="001F30F0" w:rsidP="001F30F0">
            <w:pPr>
              <w:pStyle w:val="TableText"/>
              <w:rPr>
                <w:rFonts w:eastAsia="Calibri"/>
              </w:rPr>
            </w:pPr>
            <w:r w:rsidRPr="001F30F0">
              <w:rPr>
                <w:rFonts w:eastAsia="Calibri"/>
              </w:rPr>
              <w:t>The date that a document was published for general consumption.</w:t>
            </w:r>
          </w:p>
        </w:tc>
      </w:tr>
      <w:tr w:rsidR="001F30F0" w:rsidRPr="001F30F0" w14:paraId="0820ED60" w14:textId="77777777" w:rsidTr="001F30F0">
        <w:trPr>
          <w:cantSplit/>
        </w:trPr>
        <w:tc>
          <w:tcPr>
            <w:tcW w:w="974" w:type="pct"/>
            <w:shd w:val="clear" w:color="auto" w:fill="auto"/>
          </w:tcPr>
          <w:p w14:paraId="0820ED5C" w14:textId="77777777" w:rsidR="001F30F0" w:rsidRPr="001F30F0" w:rsidRDefault="001F30F0" w:rsidP="001F30F0">
            <w:pPr>
              <w:pStyle w:val="TableText"/>
              <w:rPr>
                <w:rFonts w:eastAsia="Calibri"/>
              </w:rPr>
            </w:pPr>
            <w:r w:rsidRPr="001F30F0">
              <w:rPr>
                <w:rFonts w:eastAsia="Calibri"/>
              </w:rPr>
              <w:lastRenderedPageBreak/>
              <w:t>Region</w:t>
            </w:r>
          </w:p>
        </w:tc>
        <w:tc>
          <w:tcPr>
            <w:tcW w:w="665" w:type="pct"/>
            <w:shd w:val="clear" w:color="auto" w:fill="auto"/>
          </w:tcPr>
          <w:p w14:paraId="0820ED5D"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5E"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5F" w14:textId="77777777" w:rsidR="001F30F0" w:rsidRPr="001F30F0" w:rsidRDefault="001F30F0" w:rsidP="005F2CB5">
            <w:pPr>
              <w:pStyle w:val="TableText"/>
              <w:rPr>
                <w:rFonts w:eastAsia="Calibri"/>
              </w:rPr>
            </w:pPr>
            <w:r w:rsidRPr="001F30F0">
              <w:rPr>
                <w:rFonts w:eastAsia="Calibri"/>
              </w:rPr>
              <w:t>OIT is broken out into different regional areas</w:t>
            </w:r>
            <w:r w:rsidR="005F2CB5">
              <w:rPr>
                <w:rFonts w:eastAsia="Calibri"/>
              </w:rPr>
              <w:t>.</w:t>
            </w:r>
            <w:r w:rsidRPr="001F30F0">
              <w:rPr>
                <w:rFonts w:eastAsia="Calibri"/>
              </w:rPr>
              <w:t xml:space="preserve"> </w:t>
            </w:r>
            <w:r w:rsidR="005F2CB5">
              <w:rPr>
                <w:rFonts w:eastAsia="Calibri"/>
              </w:rPr>
              <w:t>M</w:t>
            </w:r>
            <w:r w:rsidR="005F2CB5" w:rsidRPr="001F30F0">
              <w:rPr>
                <w:rFonts w:eastAsia="Calibri"/>
              </w:rPr>
              <w:t xml:space="preserve">ost </w:t>
            </w:r>
            <w:r w:rsidRPr="001F30F0">
              <w:rPr>
                <w:rFonts w:eastAsia="Calibri"/>
              </w:rPr>
              <w:t>have their own processes and procedures or have equipment and software that is regionalized</w:t>
            </w:r>
            <w:r w:rsidR="005F2CB5">
              <w:rPr>
                <w:rFonts w:eastAsia="Calibri"/>
              </w:rPr>
              <w:t>.</w:t>
            </w:r>
            <w:r w:rsidRPr="001F30F0">
              <w:rPr>
                <w:rFonts w:eastAsia="Calibri"/>
              </w:rPr>
              <w:t xml:space="preserve"> </w:t>
            </w:r>
            <w:r w:rsidR="005F2CB5">
              <w:rPr>
                <w:rFonts w:eastAsia="Calibri"/>
              </w:rPr>
              <w:t>If</w:t>
            </w:r>
            <w:r w:rsidRPr="001F30F0">
              <w:rPr>
                <w:rFonts w:eastAsia="Calibri"/>
              </w:rPr>
              <w:t xml:space="preserve"> the CMDB holds cross</w:t>
            </w:r>
            <w:r w:rsidR="005F2CB5">
              <w:rPr>
                <w:rFonts w:eastAsia="Calibri"/>
              </w:rPr>
              <w:t>-</w:t>
            </w:r>
            <w:r w:rsidRPr="001F30F0">
              <w:rPr>
                <w:rFonts w:eastAsia="Calibri"/>
              </w:rPr>
              <w:t>regional CI’s these should be identified for reporting purposes</w:t>
            </w:r>
            <w:r w:rsidR="005F2CB5">
              <w:rPr>
                <w:rFonts w:eastAsia="Calibri"/>
              </w:rPr>
              <w:t>;</w:t>
            </w:r>
            <w:r w:rsidRPr="001F30F0">
              <w:rPr>
                <w:rFonts w:eastAsia="Calibri"/>
              </w:rPr>
              <w:t xml:space="preserve"> otherwise</w:t>
            </w:r>
            <w:r w:rsidR="005F2CB5">
              <w:rPr>
                <w:rFonts w:eastAsia="Calibri"/>
              </w:rPr>
              <w:t>,</w:t>
            </w:r>
            <w:r w:rsidRPr="001F30F0">
              <w:rPr>
                <w:rFonts w:eastAsia="Calibri"/>
              </w:rPr>
              <w:t xml:space="preserve"> the Organizational field should provide the needed feedback.</w:t>
            </w:r>
          </w:p>
        </w:tc>
      </w:tr>
      <w:tr w:rsidR="001F30F0" w:rsidRPr="001F30F0" w14:paraId="0820ED69" w14:textId="77777777" w:rsidTr="001F30F0">
        <w:trPr>
          <w:cantSplit/>
        </w:trPr>
        <w:tc>
          <w:tcPr>
            <w:tcW w:w="974" w:type="pct"/>
            <w:shd w:val="clear" w:color="auto" w:fill="auto"/>
          </w:tcPr>
          <w:p w14:paraId="0820ED61" w14:textId="77777777" w:rsidR="001F30F0" w:rsidRPr="001F30F0" w:rsidRDefault="001F30F0" w:rsidP="001F30F0">
            <w:pPr>
              <w:pStyle w:val="TableText"/>
              <w:rPr>
                <w:rFonts w:eastAsia="Calibri"/>
                <w:szCs w:val="22"/>
              </w:rPr>
            </w:pPr>
            <w:r w:rsidRPr="001F30F0">
              <w:rPr>
                <w:rFonts w:eastAsia="Calibri"/>
              </w:rPr>
              <w:t>Relationships</w:t>
            </w:r>
          </w:p>
        </w:tc>
        <w:tc>
          <w:tcPr>
            <w:tcW w:w="665" w:type="pct"/>
            <w:shd w:val="clear" w:color="auto" w:fill="auto"/>
          </w:tcPr>
          <w:p w14:paraId="0820ED62"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63"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64" w14:textId="77777777" w:rsidR="001F30F0" w:rsidRPr="001F30F0" w:rsidRDefault="001F30F0" w:rsidP="001F30F0">
            <w:pPr>
              <w:pStyle w:val="TableText"/>
              <w:rPr>
                <w:rFonts w:eastAsia="Calibri"/>
              </w:rPr>
            </w:pPr>
            <w:r w:rsidRPr="001F30F0">
              <w:rPr>
                <w:rFonts w:eastAsia="Calibri"/>
              </w:rPr>
              <w:t>Field is a one</w:t>
            </w:r>
            <w:r w:rsidR="003B0393">
              <w:rPr>
                <w:rFonts w:eastAsia="Calibri"/>
              </w:rPr>
              <w:t>-</w:t>
            </w:r>
            <w:r w:rsidRPr="001F30F0">
              <w:rPr>
                <w:rFonts w:eastAsia="Calibri"/>
              </w:rPr>
              <w:t>to</w:t>
            </w:r>
            <w:r w:rsidR="003B0393">
              <w:rPr>
                <w:rFonts w:eastAsia="Calibri"/>
              </w:rPr>
              <w:t>-</w:t>
            </w:r>
            <w:r w:rsidRPr="001F30F0">
              <w:rPr>
                <w:rFonts w:eastAsia="Calibri"/>
              </w:rPr>
              <w:t>many relationship used to identify a relationship between 2 or more CI’s and the type of relationship that the CI has</w:t>
            </w:r>
            <w:r w:rsidR="003B0393">
              <w:rPr>
                <w:rFonts w:eastAsia="Calibri"/>
              </w:rPr>
              <w:t>.</w:t>
            </w:r>
            <w:r w:rsidRPr="001F30F0">
              <w:rPr>
                <w:rFonts w:eastAsia="Calibri"/>
              </w:rPr>
              <w:t xml:space="preserve"> </w:t>
            </w:r>
            <w:r w:rsidR="003B0393">
              <w:rPr>
                <w:rFonts w:eastAsia="Calibri"/>
              </w:rPr>
              <w:t>T</w:t>
            </w:r>
            <w:r w:rsidR="003B0393" w:rsidRPr="001F30F0">
              <w:rPr>
                <w:rFonts w:eastAsia="Calibri"/>
              </w:rPr>
              <w:t xml:space="preserve">his </w:t>
            </w:r>
            <w:r w:rsidRPr="001F30F0">
              <w:rPr>
                <w:rFonts w:eastAsia="Calibri"/>
              </w:rPr>
              <w:t>relationship could be with contacts, other hardware, software, services or document CI’s</w:t>
            </w:r>
            <w:r w:rsidR="003B0393">
              <w:rPr>
                <w:rFonts w:eastAsia="Calibri"/>
              </w:rPr>
              <w:t>.</w:t>
            </w:r>
            <w:r w:rsidRPr="001F30F0">
              <w:rPr>
                <w:rFonts w:eastAsia="Calibri"/>
              </w:rPr>
              <w:t xml:space="preserve"> </w:t>
            </w:r>
            <w:r w:rsidR="003B0393">
              <w:rPr>
                <w:rFonts w:eastAsia="Calibri"/>
              </w:rPr>
              <w:t>A</w:t>
            </w:r>
            <w:r w:rsidR="003B0393" w:rsidRPr="001F30F0">
              <w:rPr>
                <w:rFonts w:eastAsia="Calibri"/>
              </w:rPr>
              <w:t xml:space="preserve">n </w:t>
            </w:r>
            <w:r w:rsidRPr="001F30F0">
              <w:rPr>
                <w:rFonts w:eastAsia="Calibri"/>
              </w:rPr>
              <w:t>example of types of relationships are listed below:</w:t>
            </w:r>
          </w:p>
          <w:p w14:paraId="0820ED65" w14:textId="77777777" w:rsidR="001F30F0" w:rsidRPr="001F30F0" w:rsidRDefault="001F30F0" w:rsidP="001F30F0">
            <w:pPr>
              <w:pStyle w:val="TableText"/>
              <w:rPr>
                <w:rFonts w:eastAsia="Calibri"/>
              </w:rPr>
            </w:pPr>
            <w:r w:rsidRPr="001F30F0">
              <w:rPr>
                <w:rFonts w:eastAsia="Calibri"/>
              </w:rPr>
              <w:t>Changes Approved By</w:t>
            </w:r>
          </w:p>
          <w:p w14:paraId="0820ED66" w14:textId="77777777" w:rsidR="001F30F0" w:rsidRPr="001F30F0" w:rsidRDefault="001F30F0" w:rsidP="001F30F0">
            <w:pPr>
              <w:pStyle w:val="TableText"/>
              <w:rPr>
                <w:rFonts w:eastAsia="Calibri"/>
              </w:rPr>
            </w:pPr>
            <w:r w:rsidRPr="001F30F0">
              <w:rPr>
                <w:rFonts w:eastAsia="Calibri"/>
              </w:rPr>
              <w:t>Connects To</w:t>
            </w:r>
          </w:p>
          <w:p w14:paraId="0820ED67" w14:textId="77777777" w:rsidR="001F30F0" w:rsidRPr="001F30F0" w:rsidRDefault="001F30F0" w:rsidP="001F30F0">
            <w:pPr>
              <w:pStyle w:val="TableText"/>
              <w:rPr>
                <w:rFonts w:eastAsia="Calibri"/>
              </w:rPr>
            </w:pPr>
            <w:r w:rsidRPr="001F30F0">
              <w:rPr>
                <w:rFonts w:eastAsia="Calibri"/>
              </w:rPr>
              <w:t>Is Documented By</w:t>
            </w:r>
          </w:p>
          <w:p w14:paraId="0820ED68" w14:textId="77777777" w:rsidR="001F30F0" w:rsidRPr="001F30F0" w:rsidRDefault="001F30F0" w:rsidP="001F30F0">
            <w:pPr>
              <w:pStyle w:val="TableText"/>
              <w:rPr>
                <w:rFonts w:eastAsia="Calibri"/>
              </w:rPr>
            </w:pPr>
            <w:r w:rsidRPr="001F30F0">
              <w:rPr>
                <w:rFonts w:eastAsia="Calibri"/>
              </w:rPr>
              <w:t>Runs/Runs On</w:t>
            </w:r>
          </w:p>
        </w:tc>
      </w:tr>
      <w:tr w:rsidR="001F30F0" w:rsidRPr="001F30F0" w14:paraId="0820ED6E" w14:textId="77777777" w:rsidTr="001F30F0">
        <w:trPr>
          <w:cantSplit/>
        </w:trPr>
        <w:tc>
          <w:tcPr>
            <w:tcW w:w="974" w:type="pct"/>
            <w:shd w:val="clear" w:color="auto" w:fill="auto"/>
          </w:tcPr>
          <w:p w14:paraId="0820ED6A" w14:textId="77777777" w:rsidR="001F30F0" w:rsidRPr="001F30F0" w:rsidRDefault="001F30F0" w:rsidP="001F30F0">
            <w:pPr>
              <w:pStyle w:val="TableText"/>
              <w:rPr>
                <w:rFonts w:eastAsia="Calibri"/>
              </w:rPr>
            </w:pPr>
            <w:r w:rsidRPr="001F30F0">
              <w:rPr>
                <w:rFonts w:eastAsia="Calibri"/>
              </w:rPr>
              <w:t>Renewal Date</w:t>
            </w:r>
          </w:p>
        </w:tc>
        <w:tc>
          <w:tcPr>
            <w:tcW w:w="665" w:type="pct"/>
            <w:shd w:val="clear" w:color="auto" w:fill="auto"/>
          </w:tcPr>
          <w:p w14:paraId="0820ED6B" w14:textId="77777777" w:rsidR="001F30F0" w:rsidRPr="001F30F0" w:rsidRDefault="001F30F0" w:rsidP="001F30F0">
            <w:pPr>
              <w:pStyle w:val="TableText"/>
              <w:rPr>
                <w:rFonts w:eastAsia="Calibri"/>
                <w:i/>
              </w:rPr>
            </w:pPr>
            <w:r w:rsidRPr="001F30F0">
              <w:rPr>
                <w:rFonts w:eastAsia="Calibri"/>
                <w:i/>
              </w:rPr>
              <w:t>Date</w:t>
            </w:r>
          </w:p>
        </w:tc>
        <w:tc>
          <w:tcPr>
            <w:tcW w:w="668" w:type="pct"/>
            <w:shd w:val="clear" w:color="auto" w:fill="auto"/>
          </w:tcPr>
          <w:p w14:paraId="0820ED6C" w14:textId="77777777" w:rsidR="001F30F0" w:rsidRPr="001F30F0" w:rsidRDefault="001F30F0" w:rsidP="001F30F0">
            <w:pPr>
              <w:pStyle w:val="TableText"/>
              <w:rPr>
                <w:rFonts w:eastAsia="Calibri"/>
                <w:i/>
              </w:rPr>
            </w:pPr>
            <w:r w:rsidRPr="001F30F0">
              <w:rPr>
                <w:rFonts w:eastAsia="Calibri"/>
                <w:i/>
              </w:rPr>
              <w:t>Hardware / Software</w:t>
            </w:r>
          </w:p>
        </w:tc>
        <w:tc>
          <w:tcPr>
            <w:tcW w:w="2692" w:type="pct"/>
            <w:shd w:val="clear" w:color="auto" w:fill="auto"/>
          </w:tcPr>
          <w:p w14:paraId="0820ED6D" w14:textId="77777777" w:rsidR="001F30F0" w:rsidRPr="001F30F0" w:rsidRDefault="001F30F0" w:rsidP="001F30F0">
            <w:pPr>
              <w:pStyle w:val="TableText"/>
              <w:rPr>
                <w:rFonts w:eastAsia="Calibri"/>
              </w:rPr>
            </w:pPr>
            <w:r w:rsidRPr="001F30F0">
              <w:rPr>
                <w:rFonts w:eastAsia="Calibri"/>
              </w:rPr>
              <w:t xml:space="preserve">A renewal date is used to establish when a </w:t>
            </w:r>
            <w:proofErr w:type="gramStart"/>
            <w:r w:rsidRPr="001F30F0">
              <w:rPr>
                <w:rFonts w:eastAsia="Calibri"/>
              </w:rPr>
              <w:t>particular CI’s</w:t>
            </w:r>
            <w:proofErr w:type="gramEnd"/>
            <w:r w:rsidRPr="001F30F0">
              <w:rPr>
                <w:rFonts w:eastAsia="Calibri"/>
              </w:rPr>
              <w:t xml:space="preserve"> maintenance agreement will expire and would require renewal to continue with the service.</w:t>
            </w:r>
          </w:p>
        </w:tc>
      </w:tr>
      <w:tr w:rsidR="001F30F0" w:rsidRPr="001F30F0" w14:paraId="0820ED73" w14:textId="77777777" w:rsidTr="001F30F0">
        <w:trPr>
          <w:cantSplit/>
        </w:trPr>
        <w:tc>
          <w:tcPr>
            <w:tcW w:w="974" w:type="pct"/>
            <w:shd w:val="clear" w:color="auto" w:fill="auto"/>
          </w:tcPr>
          <w:p w14:paraId="0820ED6F" w14:textId="77777777" w:rsidR="001F30F0" w:rsidRPr="001F30F0" w:rsidRDefault="001F30F0" w:rsidP="001F30F0">
            <w:pPr>
              <w:pStyle w:val="TableText"/>
              <w:rPr>
                <w:rFonts w:ascii="Calibri" w:eastAsia="Calibri" w:hAnsi="Calibri"/>
                <w:szCs w:val="22"/>
              </w:rPr>
            </w:pPr>
            <w:r w:rsidRPr="001F30F0">
              <w:rPr>
                <w:rFonts w:eastAsia="Calibri"/>
              </w:rPr>
              <w:t>Cost of Maintenance Agreement</w:t>
            </w:r>
          </w:p>
        </w:tc>
        <w:tc>
          <w:tcPr>
            <w:tcW w:w="665" w:type="pct"/>
            <w:shd w:val="clear" w:color="auto" w:fill="auto"/>
          </w:tcPr>
          <w:p w14:paraId="0820ED70" w14:textId="77777777" w:rsidR="001F30F0" w:rsidRPr="001F30F0" w:rsidRDefault="001F30F0" w:rsidP="001F30F0">
            <w:pPr>
              <w:pStyle w:val="TableText"/>
              <w:rPr>
                <w:rFonts w:eastAsia="Calibri"/>
                <w:i/>
              </w:rPr>
            </w:pPr>
            <w:r w:rsidRPr="001F30F0">
              <w:rPr>
                <w:rFonts w:eastAsia="Calibri"/>
                <w:i/>
              </w:rPr>
              <w:t>Numbers</w:t>
            </w:r>
          </w:p>
        </w:tc>
        <w:tc>
          <w:tcPr>
            <w:tcW w:w="668" w:type="pct"/>
            <w:shd w:val="clear" w:color="auto" w:fill="auto"/>
          </w:tcPr>
          <w:p w14:paraId="0820ED71" w14:textId="77777777" w:rsidR="001F30F0" w:rsidRPr="001F30F0" w:rsidRDefault="001F30F0" w:rsidP="001F30F0">
            <w:pPr>
              <w:pStyle w:val="TableText"/>
              <w:rPr>
                <w:rFonts w:eastAsia="Calibri"/>
                <w:i/>
              </w:rPr>
            </w:pPr>
            <w:r w:rsidRPr="001F30F0">
              <w:rPr>
                <w:rFonts w:eastAsia="Calibri"/>
                <w:i/>
              </w:rPr>
              <w:t>Hardware / Software</w:t>
            </w:r>
          </w:p>
        </w:tc>
        <w:tc>
          <w:tcPr>
            <w:tcW w:w="2692" w:type="pct"/>
            <w:shd w:val="clear" w:color="auto" w:fill="auto"/>
          </w:tcPr>
          <w:p w14:paraId="0820ED72" w14:textId="77777777" w:rsidR="001F30F0" w:rsidRPr="003869D6" w:rsidRDefault="001F30F0" w:rsidP="003B0393">
            <w:pPr>
              <w:pStyle w:val="TableText"/>
              <w:rPr>
                <w:rFonts w:eastAsia="Calibri"/>
              </w:rPr>
            </w:pPr>
            <w:r w:rsidRPr="003869D6">
              <w:rPr>
                <w:rFonts w:eastAsia="Calibri"/>
              </w:rPr>
              <w:t xml:space="preserve">Recurring cost </w:t>
            </w:r>
            <w:r w:rsidR="003B0393">
              <w:rPr>
                <w:rFonts w:eastAsia="Calibri"/>
              </w:rPr>
              <w:t>of</w:t>
            </w:r>
            <w:r w:rsidR="003B0393" w:rsidRPr="003869D6">
              <w:rPr>
                <w:rFonts w:eastAsia="Calibri"/>
              </w:rPr>
              <w:t xml:space="preserve"> </w:t>
            </w:r>
            <w:r w:rsidRPr="003869D6">
              <w:rPr>
                <w:rFonts w:eastAsia="Calibri"/>
              </w:rPr>
              <w:t>maintenance agreements purchased under the contract.</w:t>
            </w:r>
          </w:p>
        </w:tc>
      </w:tr>
      <w:tr w:rsidR="001F30F0" w:rsidRPr="001F30F0" w14:paraId="0820ED78" w14:textId="77777777" w:rsidTr="001F30F0">
        <w:trPr>
          <w:cantSplit/>
        </w:trPr>
        <w:tc>
          <w:tcPr>
            <w:tcW w:w="974" w:type="pct"/>
            <w:shd w:val="clear" w:color="auto" w:fill="auto"/>
          </w:tcPr>
          <w:p w14:paraId="0820ED74" w14:textId="77777777" w:rsidR="001F30F0" w:rsidRPr="001F30F0" w:rsidRDefault="001F30F0" w:rsidP="001F30F0">
            <w:pPr>
              <w:pStyle w:val="TableText"/>
              <w:rPr>
                <w:rFonts w:eastAsia="Calibri"/>
              </w:rPr>
            </w:pPr>
            <w:r w:rsidRPr="001F30F0">
              <w:rPr>
                <w:rFonts w:eastAsia="Calibri"/>
              </w:rPr>
              <w:t>Responsible Organization</w:t>
            </w:r>
          </w:p>
        </w:tc>
        <w:tc>
          <w:tcPr>
            <w:tcW w:w="665" w:type="pct"/>
            <w:shd w:val="clear" w:color="auto" w:fill="auto"/>
          </w:tcPr>
          <w:p w14:paraId="0820ED75"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76"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77" w14:textId="77777777" w:rsidR="001F30F0" w:rsidRPr="001F30F0" w:rsidRDefault="001F30F0" w:rsidP="003B0393">
            <w:pPr>
              <w:pStyle w:val="TableText"/>
              <w:rPr>
                <w:rFonts w:eastAsia="Calibri"/>
              </w:rPr>
            </w:pPr>
            <w:r w:rsidRPr="001F30F0">
              <w:rPr>
                <w:rFonts w:eastAsia="Calibri"/>
              </w:rPr>
              <w:t>The Organization that has responsibility over the CI</w:t>
            </w:r>
            <w:r w:rsidR="003B0393">
              <w:rPr>
                <w:rFonts w:eastAsia="Calibri"/>
              </w:rPr>
              <w:t>.</w:t>
            </w:r>
            <w:r w:rsidRPr="001F30F0">
              <w:rPr>
                <w:rFonts w:eastAsia="Calibri"/>
              </w:rPr>
              <w:t xml:space="preserve"> </w:t>
            </w:r>
            <w:r w:rsidR="003B0393">
              <w:rPr>
                <w:rFonts w:eastAsia="Calibri"/>
              </w:rPr>
              <w:t>I</w:t>
            </w:r>
            <w:r w:rsidR="003B0393" w:rsidRPr="001F30F0">
              <w:rPr>
                <w:rFonts w:eastAsia="Calibri"/>
              </w:rPr>
              <w:t xml:space="preserve">t </w:t>
            </w:r>
            <w:r w:rsidRPr="001F30F0">
              <w:rPr>
                <w:rFonts w:eastAsia="Calibri"/>
              </w:rPr>
              <w:t>may be the same as maintenance or customer organization or a different one.</w:t>
            </w:r>
          </w:p>
        </w:tc>
      </w:tr>
      <w:tr w:rsidR="001F30F0" w:rsidRPr="001F30F0" w14:paraId="0820ED7D" w14:textId="77777777" w:rsidTr="001F30F0">
        <w:trPr>
          <w:cantSplit/>
        </w:trPr>
        <w:tc>
          <w:tcPr>
            <w:tcW w:w="974" w:type="pct"/>
            <w:shd w:val="clear" w:color="auto" w:fill="auto"/>
          </w:tcPr>
          <w:p w14:paraId="0820ED79" w14:textId="77777777" w:rsidR="001F30F0" w:rsidRPr="001F30F0" w:rsidRDefault="001F30F0" w:rsidP="001F30F0">
            <w:pPr>
              <w:pStyle w:val="TableText"/>
              <w:rPr>
                <w:rFonts w:eastAsia="Calibri"/>
              </w:rPr>
            </w:pPr>
            <w:r w:rsidRPr="001F30F0">
              <w:rPr>
                <w:rFonts w:eastAsia="Calibri"/>
              </w:rPr>
              <w:t>Responsible Owner</w:t>
            </w:r>
          </w:p>
        </w:tc>
        <w:tc>
          <w:tcPr>
            <w:tcW w:w="665" w:type="pct"/>
            <w:shd w:val="clear" w:color="auto" w:fill="auto"/>
          </w:tcPr>
          <w:p w14:paraId="0820ED7A" w14:textId="77777777" w:rsidR="001F30F0" w:rsidRPr="001F30F0" w:rsidRDefault="001F30F0" w:rsidP="001F30F0">
            <w:pPr>
              <w:pStyle w:val="TableText"/>
              <w:rPr>
                <w:rFonts w:eastAsia="Calibri"/>
                <w:i/>
              </w:rPr>
            </w:pPr>
            <w:r w:rsidRPr="001F30F0">
              <w:rPr>
                <w:rFonts w:eastAsia="Calibri"/>
                <w:i/>
              </w:rPr>
              <w:t>Contact Lookup Table</w:t>
            </w:r>
          </w:p>
        </w:tc>
        <w:tc>
          <w:tcPr>
            <w:tcW w:w="668" w:type="pct"/>
            <w:shd w:val="clear" w:color="auto" w:fill="auto"/>
          </w:tcPr>
          <w:p w14:paraId="0820ED7B"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7C" w14:textId="77777777" w:rsidR="001F30F0" w:rsidRPr="001F30F0" w:rsidRDefault="001F30F0" w:rsidP="003B0393">
            <w:pPr>
              <w:pStyle w:val="TableText"/>
              <w:rPr>
                <w:rFonts w:eastAsia="Calibri"/>
              </w:rPr>
            </w:pPr>
            <w:r w:rsidRPr="001F30F0">
              <w:rPr>
                <w:rFonts w:eastAsia="Calibri"/>
              </w:rPr>
              <w:t xml:space="preserve">A primary point of contact </w:t>
            </w:r>
            <w:r w:rsidR="003B0393">
              <w:rPr>
                <w:rFonts w:eastAsia="Calibri"/>
              </w:rPr>
              <w:t>who</w:t>
            </w:r>
            <w:r w:rsidR="003B0393" w:rsidRPr="001F30F0">
              <w:rPr>
                <w:rFonts w:eastAsia="Calibri"/>
              </w:rPr>
              <w:t xml:space="preserve"> </w:t>
            </w:r>
            <w:r w:rsidRPr="001F30F0">
              <w:rPr>
                <w:rFonts w:eastAsia="Calibri"/>
              </w:rPr>
              <w:t>has been identified as the POC for the Responsible Organization.</w:t>
            </w:r>
          </w:p>
        </w:tc>
      </w:tr>
      <w:tr w:rsidR="001F30F0" w:rsidRPr="001F30F0" w14:paraId="0820ED82" w14:textId="77777777" w:rsidTr="001F30F0">
        <w:trPr>
          <w:cantSplit/>
        </w:trPr>
        <w:tc>
          <w:tcPr>
            <w:tcW w:w="974" w:type="pct"/>
            <w:shd w:val="clear" w:color="auto" w:fill="auto"/>
          </w:tcPr>
          <w:p w14:paraId="0820ED7E" w14:textId="77777777" w:rsidR="001F30F0" w:rsidRPr="001F30F0" w:rsidRDefault="001F30F0" w:rsidP="001F30F0">
            <w:pPr>
              <w:pStyle w:val="TableText"/>
              <w:rPr>
                <w:rFonts w:eastAsia="Calibri"/>
              </w:rPr>
            </w:pPr>
            <w:r w:rsidRPr="001F30F0">
              <w:rPr>
                <w:rFonts w:eastAsia="Calibri"/>
              </w:rPr>
              <w:t>Responsible Vendor</w:t>
            </w:r>
          </w:p>
        </w:tc>
        <w:tc>
          <w:tcPr>
            <w:tcW w:w="665" w:type="pct"/>
            <w:shd w:val="clear" w:color="auto" w:fill="auto"/>
          </w:tcPr>
          <w:p w14:paraId="0820ED7F"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80" w14:textId="77777777" w:rsidR="001F30F0" w:rsidRPr="001F30F0" w:rsidRDefault="001F30F0" w:rsidP="001F30F0">
            <w:pPr>
              <w:pStyle w:val="TableText"/>
              <w:rPr>
                <w:rFonts w:eastAsia="Calibri"/>
                <w:i/>
              </w:rPr>
            </w:pPr>
            <w:r w:rsidRPr="001F30F0">
              <w:rPr>
                <w:rFonts w:eastAsia="Calibri"/>
                <w:i/>
              </w:rPr>
              <w:t>Hardware / Software</w:t>
            </w:r>
          </w:p>
        </w:tc>
        <w:tc>
          <w:tcPr>
            <w:tcW w:w="2692" w:type="pct"/>
            <w:shd w:val="clear" w:color="auto" w:fill="auto"/>
          </w:tcPr>
          <w:p w14:paraId="0820ED81" w14:textId="77777777" w:rsidR="001F30F0" w:rsidRPr="001F30F0" w:rsidRDefault="001F30F0" w:rsidP="001F30F0">
            <w:pPr>
              <w:pStyle w:val="TableText"/>
              <w:rPr>
                <w:rFonts w:eastAsia="Calibri"/>
              </w:rPr>
            </w:pPr>
            <w:r w:rsidRPr="001F30F0">
              <w:rPr>
                <w:rFonts w:eastAsia="Calibri"/>
              </w:rPr>
              <w:t xml:space="preserve">The Responsible Vendor for a </w:t>
            </w:r>
            <w:proofErr w:type="gramStart"/>
            <w:r w:rsidRPr="001F30F0">
              <w:rPr>
                <w:rFonts w:eastAsia="Calibri"/>
              </w:rPr>
              <w:t>particular CI</w:t>
            </w:r>
            <w:proofErr w:type="gramEnd"/>
            <w:r w:rsidRPr="001F30F0">
              <w:rPr>
                <w:rFonts w:eastAsia="Calibri"/>
              </w:rPr>
              <w:t xml:space="preserve"> may be the same as Maintenance Vendor or may be a different vendor if maintenance is sub-contracted out by the Primary Responsible Vendor.</w:t>
            </w:r>
          </w:p>
        </w:tc>
      </w:tr>
      <w:tr w:rsidR="001F30F0" w:rsidRPr="001F30F0" w14:paraId="0820ED87" w14:textId="77777777" w:rsidTr="001F30F0">
        <w:trPr>
          <w:cantSplit/>
        </w:trPr>
        <w:tc>
          <w:tcPr>
            <w:tcW w:w="974" w:type="pct"/>
            <w:shd w:val="clear" w:color="auto" w:fill="auto"/>
          </w:tcPr>
          <w:p w14:paraId="0820ED83" w14:textId="77777777" w:rsidR="001F30F0" w:rsidRPr="001F30F0" w:rsidRDefault="001F30F0" w:rsidP="001F30F0">
            <w:pPr>
              <w:pStyle w:val="TableText"/>
              <w:rPr>
                <w:rFonts w:eastAsia="Calibri"/>
                <w:szCs w:val="22"/>
              </w:rPr>
            </w:pPr>
            <w:r w:rsidRPr="001F30F0">
              <w:rPr>
                <w:rFonts w:eastAsia="Calibri"/>
              </w:rPr>
              <w:t>Secondary Contact</w:t>
            </w:r>
          </w:p>
        </w:tc>
        <w:tc>
          <w:tcPr>
            <w:tcW w:w="665" w:type="pct"/>
            <w:shd w:val="clear" w:color="auto" w:fill="auto"/>
          </w:tcPr>
          <w:p w14:paraId="0820ED84" w14:textId="77777777" w:rsidR="001F30F0" w:rsidRPr="001F30F0" w:rsidRDefault="001F30F0" w:rsidP="001F30F0">
            <w:pPr>
              <w:pStyle w:val="TableText"/>
              <w:rPr>
                <w:rFonts w:eastAsia="Calibri"/>
                <w:i/>
              </w:rPr>
            </w:pPr>
            <w:r w:rsidRPr="001F30F0">
              <w:rPr>
                <w:rFonts w:eastAsia="Calibri"/>
                <w:i/>
              </w:rPr>
              <w:t>Contact Lookup Table</w:t>
            </w:r>
          </w:p>
        </w:tc>
        <w:tc>
          <w:tcPr>
            <w:tcW w:w="668" w:type="pct"/>
            <w:shd w:val="clear" w:color="auto" w:fill="auto"/>
          </w:tcPr>
          <w:p w14:paraId="0820ED85"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86" w14:textId="77777777" w:rsidR="001F30F0" w:rsidRPr="001F30F0" w:rsidRDefault="001F30F0" w:rsidP="001F30F0">
            <w:pPr>
              <w:pStyle w:val="TableText"/>
              <w:rPr>
                <w:rFonts w:eastAsia="Calibri"/>
              </w:rPr>
            </w:pPr>
            <w:r w:rsidRPr="001F30F0">
              <w:rPr>
                <w:rFonts w:eastAsia="Calibri"/>
              </w:rPr>
              <w:t>This would be an alternate Point of Contact that could be contacted in the absence of the Primary POC,</w:t>
            </w:r>
          </w:p>
        </w:tc>
      </w:tr>
      <w:tr w:rsidR="001F30F0" w:rsidRPr="001F30F0" w14:paraId="0820ED8C" w14:textId="77777777" w:rsidTr="001F30F0">
        <w:trPr>
          <w:cantSplit/>
        </w:trPr>
        <w:tc>
          <w:tcPr>
            <w:tcW w:w="974" w:type="pct"/>
            <w:shd w:val="clear" w:color="auto" w:fill="auto"/>
          </w:tcPr>
          <w:p w14:paraId="0820ED88" w14:textId="77777777" w:rsidR="001F30F0" w:rsidRPr="001F30F0" w:rsidRDefault="001F30F0" w:rsidP="001F30F0">
            <w:pPr>
              <w:pStyle w:val="TableText"/>
              <w:rPr>
                <w:rFonts w:eastAsia="Calibri"/>
                <w:szCs w:val="22"/>
              </w:rPr>
            </w:pPr>
            <w:r w:rsidRPr="001F30F0">
              <w:rPr>
                <w:rFonts w:eastAsia="Calibri"/>
              </w:rPr>
              <w:lastRenderedPageBreak/>
              <w:t>Serial Number</w:t>
            </w:r>
          </w:p>
        </w:tc>
        <w:tc>
          <w:tcPr>
            <w:tcW w:w="665" w:type="pct"/>
            <w:shd w:val="clear" w:color="auto" w:fill="auto"/>
          </w:tcPr>
          <w:p w14:paraId="0820ED89" w14:textId="77777777" w:rsidR="001F30F0" w:rsidRPr="001F30F0" w:rsidRDefault="001F30F0" w:rsidP="001F30F0">
            <w:pPr>
              <w:pStyle w:val="TableText"/>
              <w:rPr>
                <w:rFonts w:eastAsia="Calibri"/>
                <w:i/>
              </w:rPr>
            </w:pPr>
            <w:r w:rsidRPr="001F30F0">
              <w:rPr>
                <w:rFonts w:eastAsia="Calibri"/>
                <w:i/>
              </w:rPr>
              <w:t>Alpha-Numeric Free Text</w:t>
            </w:r>
          </w:p>
        </w:tc>
        <w:tc>
          <w:tcPr>
            <w:tcW w:w="668" w:type="pct"/>
            <w:shd w:val="clear" w:color="auto" w:fill="auto"/>
          </w:tcPr>
          <w:p w14:paraId="0820ED8A" w14:textId="77777777" w:rsidR="001F30F0" w:rsidRPr="001F30F0" w:rsidRDefault="001F30F0" w:rsidP="001F30F0">
            <w:pPr>
              <w:pStyle w:val="TableText"/>
              <w:rPr>
                <w:rFonts w:eastAsia="Calibri"/>
                <w:i/>
              </w:rPr>
            </w:pPr>
            <w:r w:rsidRPr="001F30F0">
              <w:rPr>
                <w:rFonts w:eastAsia="Calibri"/>
                <w:i/>
              </w:rPr>
              <w:t>Hardware</w:t>
            </w:r>
          </w:p>
        </w:tc>
        <w:tc>
          <w:tcPr>
            <w:tcW w:w="2692" w:type="pct"/>
            <w:shd w:val="clear" w:color="auto" w:fill="auto"/>
          </w:tcPr>
          <w:p w14:paraId="0820ED8B" w14:textId="77777777" w:rsidR="001F30F0" w:rsidRPr="001F30F0" w:rsidRDefault="001F30F0" w:rsidP="001F30F0">
            <w:pPr>
              <w:pStyle w:val="TableText"/>
              <w:rPr>
                <w:rFonts w:eastAsia="Calibri"/>
              </w:rPr>
            </w:pPr>
            <w:r w:rsidRPr="001F30F0">
              <w:rPr>
                <w:rFonts w:eastAsia="Calibri"/>
              </w:rPr>
              <w:t>Serial Numbers are unique identification elements that are directly related to asset management</w:t>
            </w:r>
            <w:r w:rsidR="003B0393">
              <w:rPr>
                <w:rFonts w:eastAsia="Calibri"/>
              </w:rPr>
              <w:t>;</w:t>
            </w:r>
            <w:r w:rsidRPr="001F30F0">
              <w:rPr>
                <w:rFonts w:eastAsia="Calibri"/>
              </w:rPr>
              <w:t xml:space="preserve"> but by including it within your CMDB you could link to other databases that track their CI’s by Serial Number.</w:t>
            </w:r>
          </w:p>
        </w:tc>
      </w:tr>
      <w:tr w:rsidR="001F30F0" w:rsidRPr="001F30F0" w14:paraId="0820ED91" w14:textId="77777777" w:rsidTr="001F30F0">
        <w:trPr>
          <w:cantSplit/>
        </w:trPr>
        <w:tc>
          <w:tcPr>
            <w:tcW w:w="974" w:type="pct"/>
            <w:shd w:val="clear" w:color="auto" w:fill="auto"/>
          </w:tcPr>
          <w:p w14:paraId="0820ED8D" w14:textId="77777777" w:rsidR="001F30F0" w:rsidRPr="001F30F0" w:rsidRDefault="001F30F0" w:rsidP="001F30F0">
            <w:pPr>
              <w:pStyle w:val="TableText"/>
              <w:rPr>
                <w:rFonts w:eastAsia="Calibri"/>
                <w:szCs w:val="22"/>
              </w:rPr>
            </w:pPr>
            <w:r w:rsidRPr="001F30F0">
              <w:rPr>
                <w:rFonts w:eastAsia="Calibri"/>
              </w:rPr>
              <w:t>Service Line</w:t>
            </w:r>
          </w:p>
        </w:tc>
        <w:tc>
          <w:tcPr>
            <w:tcW w:w="665" w:type="pct"/>
            <w:shd w:val="clear" w:color="auto" w:fill="auto"/>
          </w:tcPr>
          <w:p w14:paraId="0820ED8E"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8F"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90" w14:textId="77777777" w:rsidR="001F30F0" w:rsidRPr="001F30F0" w:rsidRDefault="001F30F0" w:rsidP="001F30F0">
            <w:pPr>
              <w:pStyle w:val="TableText"/>
              <w:rPr>
                <w:rFonts w:eastAsia="Calibri"/>
              </w:rPr>
            </w:pPr>
            <w:r w:rsidRPr="001F30F0">
              <w:rPr>
                <w:rFonts w:eastAsia="Calibri"/>
              </w:rPr>
              <w:t xml:space="preserve">Support is broken down by Service Lines within OIT Field Operations, providing a Service Line associated to the CI would expedite maintenance issues and provide reporting capabilities on the type and number of CI’s being maintained by a </w:t>
            </w:r>
            <w:proofErr w:type="gramStart"/>
            <w:r w:rsidRPr="001F30F0">
              <w:rPr>
                <w:rFonts w:eastAsia="Calibri"/>
              </w:rPr>
              <w:t>particular service</w:t>
            </w:r>
            <w:proofErr w:type="gramEnd"/>
            <w:r w:rsidRPr="001F30F0">
              <w:rPr>
                <w:rFonts w:eastAsia="Calibri"/>
              </w:rPr>
              <w:t xml:space="preserve"> line.</w:t>
            </w:r>
          </w:p>
        </w:tc>
      </w:tr>
      <w:tr w:rsidR="001F30F0" w:rsidRPr="001F30F0" w14:paraId="0820ED96" w14:textId="77777777" w:rsidTr="001F30F0">
        <w:trPr>
          <w:cantSplit/>
        </w:trPr>
        <w:tc>
          <w:tcPr>
            <w:tcW w:w="974" w:type="pct"/>
            <w:shd w:val="clear" w:color="auto" w:fill="auto"/>
          </w:tcPr>
          <w:p w14:paraId="0820ED92" w14:textId="77777777" w:rsidR="001F30F0" w:rsidRPr="001F30F0" w:rsidRDefault="001F30F0" w:rsidP="001F30F0">
            <w:pPr>
              <w:pStyle w:val="TableText"/>
              <w:rPr>
                <w:rFonts w:eastAsia="Calibri"/>
                <w:szCs w:val="22"/>
              </w:rPr>
            </w:pPr>
            <w:r w:rsidRPr="001F30F0">
              <w:rPr>
                <w:rFonts w:eastAsia="Calibri"/>
              </w:rPr>
              <w:t>Service Line Team/Division</w:t>
            </w:r>
          </w:p>
        </w:tc>
        <w:tc>
          <w:tcPr>
            <w:tcW w:w="665" w:type="pct"/>
            <w:shd w:val="clear" w:color="auto" w:fill="auto"/>
          </w:tcPr>
          <w:p w14:paraId="0820ED93"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94"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95" w14:textId="77777777" w:rsidR="001F30F0" w:rsidRPr="001F30F0" w:rsidRDefault="001F30F0" w:rsidP="003869D6">
            <w:pPr>
              <w:pStyle w:val="TableText"/>
              <w:rPr>
                <w:rFonts w:eastAsia="Calibri"/>
              </w:rPr>
            </w:pPr>
            <w:r w:rsidRPr="001F30F0">
              <w:rPr>
                <w:rFonts w:eastAsia="Calibri"/>
              </w:rPr>
              <w:t>As Service Lines are stood up</w:t>
            </w:r>
            <w:r w:rsidR="003B0393">
              <w:rPr>
                <w:rFonts w:eastAsia="Calibri"/>
              </w:rPr>
              <w:t>,</w:t>
            </w:r>
            <w:r w:rsidRPr="001F30F0">
              <w:rPr>
                <w:rFonts w:eastAsia="Calibri"/>
              </w:rPr>
              <w:t xml:space="preserve"> so are the Service Line Teams/Divisions that support the service line and have a more defined scope of their responsibilities. Capturing this type of information would provide you with </w:t>
            </w:r>
            <w:r w:rsidR="003B0393">
              <w:rPr>
                <w:rFonts w:eastAsia="Calibri"/>
              </w:rPr>
              <w:t xml:space="preserve">the </w:t>
            </w:r>
            <w:r w:rsidRPr="001F30F0">
              <w:rPr>
                <w:rFonts w:eastAsia="Calibri"/>
              </w:rPr>
              <w:t>same information as Service Line would but allow you to break it down by the S</w:t>
            </w:r>
            <w:r w:rsidR="003B0393">
              <w:rPr>
                <w:rFonts w:eastAsia="Calibri"/>
              </w:rPr>
              <w:t xml:space="preserve">ervice </w:t>
            </w:r>
            <w:r w:rsidRPr="001F30F0">
              <w:rPr>
                <w:rFonts w:eastAsia="Calibri"/>
              </w:rPr>
              <w:t>L</w:t>
            </w:r>
            <w:r w:rsidR="003B0393">
              <w:rPr>
                <w:rFonts w:eastAsia="Calibri"/>
              </w:rPr>
              <w:t>ine</w:t>
            </w:r>
            <w:r w:rsidRPr="001F30F0">
              <w:rPr>
                <w:rFonts w:eastAsia="Calibri"/>
              </w:rPr>
              <w:t xml:space="preserve"> Team Division.</w:t>
            </w:r>
          </w:p>
        </w:tc>
      </w:tr>
      <w:tr w:rsidR="001F30F0" w:rsidRPr="001F30F0" w14:paraId="0820ED9B" w14:textId="77777777" w:rsidTr="001F30F0">
        <w:trPr>
          <w:cantSplit/>
        </w:trPr>
        <w:tc>
          <w:tcPr>
            <w:tcW w:w="974" w:type="pct"/>
            <w:shd w:val="clear" w:color="auto" w:fill="auto"/>
          </w:tcPr>
          <w:p w14:paraId="0820ED97" w14:textId="77777777" w:rsidR="001F30F0" w:rsidRPr="001F30F0" w:rsidRDefault="001F30F0" w:rsidP="001F30F0">
            <w:pPr>
              <w:pStyle w:val="TableText"/>
              <w:rPr>
                <w:rFonts w:eastAsia="Calibri"/>
                <w:szCs w:val="22"/>
              </w:rPr>
            </w:pPr>
            <w:r w:rsidRPr="001F30F0">
              <w:rPr>
                <w:rFonts w:eastAsia="Calibri"/>
              </w:rPr>
              <w:t>Source Supplier</w:t>
            </w:r>
          </w:p>
        </w:tc>
        <w:tc>
          <w:tcPr>
            <w:tcW w:w="665" w:type="pct"/>
            <w:shd w:val="clear" w:color="auto" w:fill="auto"/>
          </w:tcPr>
          <w:p w14:paraId="0820ED98" w14:textId="77777777" w:rsidR="001F30F0" w:rsidRPr="001F30F0" w:rsidRDefault="001F30F0" w:rsidP="001F30F0">
            <w:pPr>
              <w:pStyle w:val="TableText"/>
              <w:rPr>
                <w:rFonts w:eastAsia="Calibri"/>
                <w:i/>
              </w:rPr>
            </w:pPr>
            <w:r w:rsidRPr="001F30F0">
              <w:rPr>
                <w:rFonts w:eastAsia="Calibri"/>
                <w:i/>
              </w:rPr>
              <w:t>Lookup Table</w:t>
            </w:r>
          </w:p>
        </w:tc>
        <w:tc>
          <w:tcPr>
            <w:tcW w:w="668" w:type="pct"/>
            <w:shd w:val="clear" w:color="auto" w:fill="auto"/>
          </w:tcPr>
          <w:p w14:paraId="0820ED99" w14:textId="77777777" w:rsidR="001F30F0" w:rsidRPr="001F30F0" w:rsidRDefault="001F30F0" w:rsidP="001F30F0">
            <w:pPr>
              <w:pStyle w:val="TableText"/>
              <w:rPr>
                <w:rFonts w:eastAsia="Calibri"/>
                <w:i/>
              </w:rPr>
            </w:pPr>
            <w:r w:rsidRPr="001F30F0">
              <w:rPr>
                <w:rFonts w:eastAsia="Calibri"/>
                <w:i/>
              </w:rPr>
              <w:t>Hardware</w:t>
            </w:r>
          </w:p>
        </w:tc>
        <w:tc>
          <w:tcPr>
            <w:tcW w:w="2692" w:type="pct"/>
            <w:shd w:val="clear" w:color="auto" w:fill="auto"/>
          </w:tcPr>
          <w:p w14:paraId="0820ED9A" w14:textId="77777777" w:rsidR="001F30F0" w:rsidRPr="001F30F0" w:rsidRDefault="001F30F0" w:rsidP="003B0393">
            <w:pPr>
              <w:pStyle w:val="TableText"/>
              <w:rPr>
                <w:rFonts w:eastAsia="Calibri"/>
              </w:rPr>
            </w:pPr>
            <w:r w:rsidRPr="001F30F0">
              <w:rPr>
                <w:rFonts w:eastAsia="Calibri"/>
              </w:rPr>
              <w:t xml:space="preserve">Used for hardware support, this is the vendor </w:t>
            </w:r>
            <w:r w:rsidR="003B0393">
              <w:rPr>
                <w:rFonts w:eastAsia="Calibri"/>
              </w:rPr>
              <w:t xml:space="preserve">that purchased </w:t>
            </w:r>
            <w:r w:rsidRPr="001F30F0">
              <w:rPr>
                <w:rFonts w:eastAsia="Calibri"/>
              </w:rPr>
              <w:t>the equipment from the manufacturer. It is received obtained from the Purchase Order Contract.</w:t>
            </w:r>
          </w:p>
        </w:tc>
      </w:tr>
      <w:tr w:rsidR="001F30F0" w:rsidRPr="001F30F0" w14:paraId="0820EDA0" w14:textId="77777777" w:rsidTr="001F30F0">
        <w:trPr>
          <w:cantSplit/>
        </w:trPr>
        <w:tc>
          <w:tcPr>
            <w:tcW w:w="974" w:type="pct"/>
            <w:shd w:val="clear" w:color="auto" w:fill="auto"/>
          </w:tcPr>
          <w:p w14:paraId="0820ED9C" w14:textId="77777777" w:rsidR="001F30F0" w:rsidRPr="001F30F0" w:rsidRDefault="001F30F0" w:rsidP="001F30F0">
            <w:pPr>
              <w:pStyle w:val="TableText"/>
              <w:rPr>
                <w:rFonts w:eastAsia="Calibri"/>
                <w:szCs w:val="22"/>
              </w:rPr>
            </w:pPr>
            <w:r w:rsidRPr="001F30F0">
              <w:rPr>
                <w:rFonts w:eastAsia="Calibri"/>
              </w:rPr>
              <w:t>Created By</w:t>
            </w:r>
          </w:p>
        </w:tc>
        <w:tc>
          <w:tcPr>
            <w:tcW w:w="665" w:type="pct"/>
            <w:shd w:val="clear" w:color="auto" w:fill="auto"/>
          </w:tcPr>
          <w:p w14:paraId="0820ED9D" w14:textId="77777777" w:rsidR="001F30F0" w:rsidRPr="001F30F0" w:rsidRDefault="001F30F0" w:rsidP="001F30F0">
            <w:pPr>
              <w:pStyle w:val="TableText"/>
              <w:rPr>
                <w:rFonts w:eastAsia="Calibri"/>
                <w:i/>
              </w:rPr>
            </w:pPr>
            <w:r w:rsidRPr="001F30F0">
              <w:rPr>
                <w:rFonts w:eastAsia="Calibri"/>
                <w:i/>
              </w:rPr>
              <w:t>System Contact Field</w:t>
            </w:r>
          </w:p>
        </w:tc>
        <w:tc>
          <w:tcPr>
            <w:tcW w:w="668" w:type="pct"/>
            <w:shd w:val="clear" w:color="auto" w:fill="auto"/>
          </w:tcPr>
          <w:p w14:paraId="0820ED9E"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9F" w14:textId="77777777" w:rsidR="001F30F0" w:rsidRPr="001F30F0" w:rsidRDefault="001F30F0" w:rsidP="003869D6">
            <w:pPr>
              <w:pStyle w:val="TableText"/>
              <w:rPr>
                <w:rFonts w:eastAsia="Calibri"/>
              </w:rPr>
            </w:pPr>
            <w:r w:rsidRPr="001F30F0">
              <w:rPr>
                <w:rFonts w:eastAsia="Calibri"/>
              </w:rPr>
              <w:t>This is an audit field</w:t>
            </w:r>
            <w:r w:rsidR="003B0393">
              <w:rPr>
                <w:rFonts w:eastAsia="Calibri"/>
              </w:rPr>
              <w:t>;</w:t>
            </w:r>
            <w:r w:rsidRPr="001F30F0">
              <w:rPr>
                <w:rFonts w:eastAsia="Calibri"/>
              </w:rPr>
              <w:t xml:space="preserve"> it captures the name of the person that created the record. This should be a system field and captured based on who was logged in during the creation of the record.</w:t>
            </w:r>
          </w:p>
        </w:tc>
      </w:tr>
      <w:tr w:rsidR="001F30F0" w:rsidRPr="001F30F0" w14:paraId="0820EDA5" w14:textId="77777777" w:rsidTr="001F30F0">
        <w:trPr>
          <w:cantSplit/>
        </w:trPr>
        <w:tc>
          <w:tcPr>
            <w:tcW w:w="974" w:type="pct"/>
            <w:shd w:val="clear" w:color="auto" w:fill="auto"/>
          </w:tcPr>
          <w:p w14:paraId="0820EDA1" w14:textId="77777777" w:rsidR="001F30F0" w:rsidRPr="001F30F0" w:rsidRDefault="001F30F0" w:rsidP="001F30F0">
            <w:pPr>
              <w:pStyle w:val="TableText"/>
              <w:rPr>
                <w:rFonts w:eastAsia="Calibri"/>
              </w:rPr>
            </w:pPr>
            <w:r w:rsidRPr="001F30F0">
              <w:rPr>
                <w:rFonts w:eastAsia="Calibri"/>
              </w:rPr>
              <w:t>Created Date</w:t>
            </w:r>
          </w:p>
        </w:tc>
        <w:tc>
          <w:tcPr>
            <w:tcW w:w="665" w:type="pct"/>
            <w:shd w:val="clear" w:color="auto" w:fill="auto"/>
          </w:tcPr>
          <w:p w14:paraId="0820EDA2" w14:textId="77777777" w:rsidR="001F30F0" w:rsidRPr="001F30F0" w:rsidRDefault="001F30F0" w:rsidP="001F30F0">
            <w:pPr>
              <w:pStyle w:val="TableText"/>
              <w:rPr>
                <w:rFonts w:eastAsia="Calibri"/>
                <w:i/>
              </w:rPr>
            </w:pPr>
            <w:r w:rsidRPr="001F30F0">
              <w:rPr>
                <w:rFonts w:eastAsia="Calibri"/>
                <w:i/>
              </w:rPr>
              <w:t>System Date Field</w:t>
            </w:r>
          </w:p>
        </w:tc>
        <w:tc>
          <w:tcPr>
            <w:tcW w:w="668" w:type="pct"/>
            <w:shd w:val="clear" w:color="auto" w:fill="auto"/>
          </w:tcPr>
          <w:p w14:paraId="0820EDA3"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A4" w14:textId="77777777" w:rsidR="001F30F0" w:rsidRPr="001F30F0" w:rsidRDefault="001F30F0" w:rsidP="001F30F0">
            <w:pPr>
              <w:pStyle w:val="TableText"/>
              <w:rPr>
                <w:rFonts w:eastAsia="Calibri"/>
              </w:rPr>
            </w:pPr>
            <w:r w:rsidRPr="001F30F0">
              <w:rPr>
                <w:rFonts w:eastAsia="Calibri"/>
              </w:rPr>
              <w:t>Initial date of creation of the Configuration Item Record.</w:t>
            </w:r>
          </w:p>
        </w:tc>
      </w:tr>
      <w:tr w:rsidR="001F30F0" w:rsidRPr="001F30F0" w14:paraId="0820EDAA" w14:textId="77777777" w:rsidTr="001F30F0">
        <w:trPr>
          <w:cantSplit/>
        </w:trPr>
        <w:tc>
          <w:tcPr>
            <w:tcW w:w="974" w:type="pct"/>
            <w:shd w:val="clear" w:color="auto" w:fill="auto"/>
          </w:tcPr>
          <w:p w14:paraId="0820EDA6" w14:textId="77777777" w:rsidR="001F30F0" w:rsidRPr="001F30F0" w:rsidRDefault="001F30F0" w:rsidP="001F30F0">
            <w:pPr>
              <w:pStyle w:val="TableText"/>
              <w:rPr>
                <w:rFonts w:eastAsia="Calibri"/>
              </w:rPr>
            </w:pPr>
            <w:r w:rsidRPr="001F30F0">
              <w:rPr>
                <w:rFonts w:eastAsia="Calibri"/>
              </w:rPr>
              <w:t>Modified By</w:t>
            </w:r>
          </w:p>
        </w:tc>
        <w:tc>
          <w:tcPr>
            <w:tcW w:w="665" w:type="pct"/>
            <w:shd w:val="clear" w:color="auto" w:fill="auto"/>
          </w:tcPr>
          <w:p w14:paraId="0820EDA7" w14:textId="77777777" w:rsidR="001F30F0" w:rsidRPr="001F30F0" w:rsidRDefault="001F30F0" w:rsidP="001F30F0">
            <w:pPr>
              <w:pStyle w:val="TableText"/>
              <w:rPr>
                <w:rFonts w:eastAsia="Calibri"/>
                <w:i/>
              </w:rPr>
            </w:pPr>
            <w:r w:rsidRPr="001F30F0">
              <w:rPr>
                <w:rFonts w:eastAsia="Calibri"/>
                <w:i/>
              </w:rPr>
              <w:t>System Contact Field</w:t>
            </w:r>
          </w:p>
        </w:tc>
        <w:tc>
          <w:tcPr>
            <w:tcW w:w="668" w:type="pct"/>
            <w:shd w:val="clear" w:color="auto" w:fill="auto"/>
          </w:tcPr>
          <w:p w14:paraId="0820EDA8"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A9" w14:textId="77777777" w:rsidR="001F30F0" w:rsidRPr="001F30F0" w:rsidRDefault="001F30F0" w:rsidP="003B0393">
            <w:pPr>
              <w:pStyle w:val="TableText"/>
              <w:rPr>
                <w:rFonts w:eastAsia="Calibri"/>
              </w:rPr>
            </w:pPr>
            <w:r w:rsidRPr="001F30F0">
              <w:rPr>
                <w:rFonts w:eastAsia="Calibri"/>
              </w:rPr>
              <w:t>This is an audit field</w:t>
            </w:r>
            <w:r w:rsidR="003B0393">
              <w:rPr>
                <w:rFonts w:eastAsia="Calibri"/>
              </w:rPr>
              <w:t>;</w:t>
            </w:r>
            <w:r w:rsidRPr="001F30F0">
              <w:rPr>
                <w:rFonts w:eastAsia="Calibri"/>
              </w:rPr>
              <w:t xml:space="preserve"> the person </w:t>
            </w:r>
            <w:r w:rsidR="003B0393">
              <w:rPr>
                <w:rFonts w:eastAsia="Calibri"/>
              </w:rPr>
              <w:t>who</w:t>
            </w:r>
            <w:r w:rsidR="003B0393" w:rsidRPr="001F30F0">
              <w:rPr>
                <w:rFonts w:eastAsia="Calibri"/>
              </w:rPr>
              <w:t xml:space="preserve"> </w:t>
            </w:r>
            <w:r w:rsidRPr="001F30F0">
              <w:rPr>
                <w:rFonts w:eastAsia="Calibri"/>
              </w:rPr>
              <w:t>last edited the record would be listed. This should be a system field and captured based on who was logged in during the modification.</w:t>
            </w:r>
          </w:p>
        </w:tc>
      </w:tr>
      <w:tr w:rsidR="001F30F0" w:rsidRPr="001F30F0" w14:paraId="0820EDAF" w14:textId="77777777" w:rsidTr="001F30F0">
        <w:trPr>
          <w:cantSplit/>
        </w:trPr>
        <w:tc>
          <w:tcPr>
            <w:tcW w:w="974" w:type="pct"/>
            <w:shd w:val="clear" w:color="auto" w:fill="auto"/>
          </w:tcPr>
          <w:p w14:paraId="0820EDAB" w14:textId="77777777" w:rsidR="001F30F0" w:rsidRPr="001F30F0" w:rsidRDefault="001F30F0" w:rsidP="001F30F0">
            <w:pPr>
              <w:pStyle w:val="TableText"/>
              <w:rPr>
                <w:rFonts w:eastAsia="Calibri"/>
              </w:rPr>
            </w:pPr>
            <w:r w:rsidRPr="001F30F0">
              <w:rPr>
                <w:rFonts w:eastAsia="Calibri"/>
              </w:rPr>
              <w:t>Modified Date</w:t>
            </w:r>
          </w:p>
        </w:tc>
        <w:tc>
          <w:tcPr>
            <w:tcW w:w="665" w:type="pct"/>
            <w:shd w:val="clear" w:color="auto" w:fill="auto"/>
          </w:tcPr>
          <w:p w14:paraId="0820EDAC" w14:textId="77777777" w:rsidR="001F30F0" w:rsidRPr="001F30F0" w:rsidRDefault="001F30F0" w:rsidP="001F30F0">
            <w:pPr>
              <w:pStyle w:val="TableText"/>
              <w:rPr>
                <w:rFonts w:eastAsia="Calibri"/>
                <w:i/>
              </w:rPr>
            </w:pPr>
            <w:r w:rsidRPr="001F30F0">
              <w:rPr>
                <w:rFonts w:eastAsia="Calibri"/>
                <w:i/>
              </w:rPr>
              <w:t>System Date Field</w:t>
            </w:r>
          </w:p>
        </w:tc>
        <w:tc>
          <w:tcPr>
            <w:tcW w:w="668" w:type="pct"/>
            <w:shd w:val="clear" w:color="auto" w:fill="auto"/>
          </w:tcPr>
          <w:p w14:paraId="0820EDAD" w14:textId="77777777" w:rsidR="001F30F0" w:rsidRPr="001F30F0" w:rsidRDefault="001F30F0" w:rsidP="001F30F0">
            <w:pPr>
              <w:pStyle w:val="TableText"/>
              <w:rPr>
                <w:rFonts w:eastAsia="Calibri"/>
                <w:i/>
              </w:rPr>
            </w:pPr>
            <w:r w:rsidRPr="001F30F0">
              <w:rPr>
                <w:rFonts w:eastAsia="Calibri"/>
                <w:i/>
              </w:rPr>
              <w:t>Hardware / Software / Service / Document</w:t>
            </w:r>
          </w:p>
        </w:tc>
        <w:tc>
          <w:tcPr>
            <w:tcW w:w="2692" w:type="pct"/>
            <w:shd w:val="clear" w:color="auto" w:fill="auto"/>
          </w:tcPr>
          <w:p w14:paraId="0820EDAE" w14:textId="77777777" w:rsidR="001F30F0" w:rsidRPr="001F30F0" w:rsidRDefault="001F30F0" w:rsidP="001F30F0">
            <w:pPr>
              <w:pStyle w:val="TableText"/>
              <w:rPr>
                <w:rFonts w:eastAsia="Calibri"/>
              </w:rPr>
            </w:pPr>
            <w:r w:rsidRPr="001F30F0">
              <w:rPr>
                <w:rFonts w:eastAsia="Calibri"/>
              </w:rPr>
              <w:t>Date the Configuration Item Record was last modified.</w:t>
            </w:r>
          </w:p>
        </w:tc>
      </w:tr>
    </w:tbl>
    <w:p w14:paraId="0820EDB0" w14:textId="77777777" w:rsidR="001F30F0" w:rsidRPr="005A76C3" w:rsidRDefault="001F30F0" w:rsidP="002E7770">
      <w:pPr>
        <w:pStyle w:val="BodyText"/>
        <w:sectPr w:rsidR="001F30F0" w:rsidRPr="005A76C3" w:rsidSect="0066022A">
          <w:pgSz w:w="12240" w:h="15840" w:code="1"/>
          <w:pgMar w:top="1440" w:right="1440" w:bottom="1440" w:left="1440" w:header="720" w:footer="720" w:gutter="0"/>
          <w:pgNumType w:start="1"/>
          <w:cols w:space="720"/>
          <w:docGrid w:linePitch="360"/>
        </w:sectPr>
      </w:pPr>
    </w:p>
    <w:p w14:paraId="0820EDB4" w14:textId="7AE77705" w:rsidR="007168BB" w:rsidRPr="003F38F2" w:rsidRDefault="003F38F2" w:rsidP="003F38F2">
      <w:pPr>
        <w:pStyle w:val="Appendix1"/>
        <w:numPr>
          <w:ilvl w:val="0"/>
          <w:numId w:val="0"/>
        </w:numPr>
        <w:ind w:left="720" w:hanging="720"/>
      </w:pPr>
      <w:bookmarkStart w:id="585" w:name="_Toc528306996"/>
      <w:r w:rsidRPr="003F38F2">
        <w:lastRenderedPageBreak/>
        <w:t>Appendix E: Current Configuration Baseline Report</w:t>
      </w:r>
      <w:bookmarkEnd w:id="585"/>
    </w:p>
    <w:p w14:paraId="1CCDE8AA" w14:textId="25ACB3B4" w:rsidR="003F38F2" w:rsidRPr="003F38F2" w:rsidRDefault="003F38F2" w:rsidP="00F41862">
      <w:pPr>
        <w:pStyle w:val="BodyText"/>
        <w:rPr>
          <w:szCs w:val="24"/>
        </w:rPr>
      </w:pPr>
      <w:r w:rsidRPr="003F38F2">
        <w:rPr>
          <w:szCs w:val="24"/>
        </w:rPr>
        <w:t>The following table details the Software and Services associated with the system(s) under this CMP.</w:t>
      </w:r>
    </w:p>
    <w:p w14:paraId="0820EDB5" w14:textId="77777777" w:rsidR="007168BB" w:rsidRDefault="007168BB" w:rsidP="00F41862">
      <w:pPr>
        <w:pStyle w:val="BodyText"/>
      </w:pPr>
    </w:p>
    <w:tbl>
      <w:tblPr>
        <w:tblStyle w:val="TableGrid"/>
        <w:tblW w:w="9428" w:type="dxa"/>
        <w:jc w:val="center"/>
        <w:tblLook w:val="04A0" w:firstRow="1" w:lastRow="0" w:firstColumn="1" w:lastColumn="0" w:noHBand="0" w:noVBand="1"/>
      </w:tblPr>
      <w:tblGrid>
        <w:gridCol w:w="786"/>
        <w:gridCol w:w="3733"/>
        <w:gridCol w:w="4909"/>
      </w:tblGrid>
      <w:tr w:rsidR="00AF531C" w:rsidRPr="00AF531C" w14:paraId="50C749A5" w14:textId="77777777" w:rsidTr="004D29D6">
        <w:trPr>
          <w:trHeight w:val="227"/>
          <w:jc w:val="center"/>
        </w:trPr>
        <w:tc>
          <w:tcPr>
            <w:tcW w:w="786" w:type="dxa"/>
            <w:shd w:val="clear" w:color="auto" w:fill="FABF8F" w:themeFill="accent6" w:themeFillTint="99"/>
            <w:vAlign w:val="center"/>
          </w:tcPr>
          <w:p w14:paraId="37A32AF4" w14:textId="5418E4E8" w:rsidR="00AF531C" w:rsidRPr="00AF531C" w:rsidRDefault="00AF531C" w:rsidP="00AF531C">
            <w:pPr>
              <w:pStyle w:val="NoSpacing"/>
              <w:jc w:val="center"/>
              <w:rPr>
                <w:rFonts w:ascii="Arial" w:hAnsi="Arial" w:cs="Arial"/>
              </w:rPr>
            </w:pPr>
            <w:r w:rsidRPr="00AF531C">
              <w:rPr>
                <w:rFonts w:ascii="Arial" w:hAnsi="Arial" w:cs="Arial"/>
              </w:rPr>
              <w:t>#</w:t>
            </w:r>
          </w:p>
        </w:tc>
        <w:tc>
          <w:tcPr>
            <w:tcW w:w="3733" w:type="dxa"/>
            <w:shd w:val="clear" w:color="auto" w:fill="FABF8F" w:themeFill="accent6" w:themeFillTint="99"/>
          </w:tcPr>
          <w:p w14:paraId="09B3A211" w14:textId="6A565987" w:rsidR="00AF531C" w:rsidRPr="00AF531C" w:rsidRDefault="00AF531C" w:rsidP="00AF531C">
            <w:pPr>
              <w:pStyle w:val="Default"/>
              <w:jc w:val="center"/>
              <w:rPr>
                <w:rFonts w:ascii="Arial" w:hAnsi="Arial" w:cs="Arial"/>
                <w:sz w:val="22"/>
                <w:szCs w:val="22"/>
              </w:rPr>
            </w:pPr>
            <w:r w:rsidRPr="00AF531C">
              <w:rPr>
                <w:rFonts w:ascii="Arial" w:hAnsi="Arial" w:cs="Arial"/>
                <w:b/>
                <w:bCs/>
                <w:sz w:val="22"/>
                <w:szCs w:val="22"/>
              </w:rPr>
              <w:t>Core Services</w:t>
            </w:r>
          </w:p>
        </w:tc>
        <w:tc>
          <w:tcPr>
            <w:tcW w:w="4909" w:type="dxa"/>
            <w:shd w:val="clear" w:color="auto" w:fill="FABF8F" w:themeFill="accent6" w:themeFillTint="99"/>
          </w:tcPr>
          <w:p w14:paraId="4B5D2E55" w14:textId="0DB575F3" w:rsidR="00AF531C" w:rsidRPr="00AF531C" w:rsidRDefault="00AF531C" w:rsidP="00AF531C">
            <w:pPr>
              <w:pStyle w:val="Default"/>
              <w:jc w:val="center"/>
              <w:rPr>
                <w:rFonts w:ascii="Arial" w:hAnsi="Arial" w:cs="Arial"/>
                <w:sz w:val="22"/>
                <w:szCs w:val="22"/>
              </w:rPr>
            </w:pPr>
            <w:r w:rsidRPr="00AF531C">
              <w:rPr>
                <w:rFonts w:ascii="Arial" w:hAnsi="Arial" w:cs="Arial"/>
                <w:b/>
                <w:bCs/>
                <w:sz w:val="22"/>
                <w:szCs w:val="22"/>
              </w:rPr>
              <w:t>Tools/Software</w:t>
            </w:r>
          </w:p>
        </w:tc>
      </w:tr>
      <w:tr w:rsidR="00AF531C" w14:paraId="166BCAEF" w14:textId="77777777" w:rsidTr="004D29D6">
        <w:trPr>
          <w:trHeight w:val="683"/>
          <w:jc w:val="center"/>
        </w:trPr>
        <w:tc>
          <w:tcPr>
            <w:tcW w:w="786" w:type="dxa"/>
            <w:vAlign w:val="center"/>
          </w:tcPr>
          <w:p w14:paraId="63398777" w14:textId="38C6697E" w:rsidR="00AF531C" w:rsidRDefault="00AF531C" w:rsidP="00AF531C">
            <w:pPr>
              <w:pStyle w:val="NoSpacing"/>
              <w:jc w:val="center"/>
            </w:pPr>
            <w:r>
              <w:t>1</w:t>
            </w:r>
          </w:p>
        </w:tc>
        <w:tc>
          <w:tcPr>
            <w:tcW w:w="3733" w:type="dxa"/>
          </w:tcPr>
          <w:p w14:paraId="6C5A8A15" w14:textId="77777777" w:rsidR="00AF531C" w:rsidRDefault="00AF531C" w:rsidP="00AF531C">
            <w:pPr>
              <w:pStyle w:val="Default"/>
              <w:rPr>
                <w:sz w:val="22"/>
                <w:szCs w:val="22"/>
              </w:rPr>
            </w:pPr>
            <w:r>
              <w:rPr>
                <w:sz w:val="22"/>
                <w:szCs w:val="22"/>
              </w:rPr>
              <w:t xml:space="preserve">Server Configuration Management Service </w:t>
            </w:r>
          </w:p>
          <w:p w14:paraId="310EBB7F" w14:textId="77777777" w:rsidR="00AF531C" w:rsidRDefault="00AF531C" w:rsidP="00AF531C">
            <w:pPr>
              <w:pStyle w:val="NoSpacing"/>
            </w:pPr>
          </w:p>
        </w:tc>
        <w:tc>
          <w:tcPr>
            <w:tcW w:w="4909" w:type="dxa"/>
          </w:tcPr>
          <w:p w14:paraId="543FDB80" w14:textId="72E48B9C" w:rsidR="00AF531C" w:rsidRPr="00C91521" w:rsidRDefault="00AF531C" w:rsidP="00C91521">
            <w:pPr>
              <w:pStyle w:val="Default"/>
            </w:pPr>
            <w:r>
              <w:rPr>
                <w:sz w:val="22"/>
                <w:szCs w:val="22"/>
              </w:rPr>
              <w:t xml:space="preserve">Ansible Tower, </w:t>
            </w:r>
            <w:r w:rsidR="008B1D8E">
              <w:rPr>
                <w:bCs/>
                <w:sz w:val="22"/>
                <w:szCs w:val="22"/>
              </w:rPr>
              <w:t>SCCM</w:t>
            </w:r>
            <w:r>
              <w:rPr>
                <w:sz w:val="22"/>
                <w:szCs w:val="22"/>
              </w:rPr>
              <w:t xml:space="preserve">, </w:t>
            </w:r>
            <w:r w:rsidR="00C74FAF">
              <w:rPr>
                <w:sz w:val="22"/>
                <w:szCs w:val="22"/>
              </w:rPr>
              <w:t>IBM</w:t>
            </w:r>
            <w:r>
              <w:rPr>
                <w:sz w:val="22"/>
                <w:szCs w:val="22"/>
              </w:rPr>
              <w:t xml:space="preserve"> BigFix, and Nessus </w:t>
            </w:r>
          </w:p>
          <w:p w14:paraId="1D3BB3C2" w14:textId="77777777" w:rsidR="00AF531C" w:rsidRDefault="00AF531C" w:rsidP="00AF531C">
            <w:pPr>
              <w:pStyle w:val="NoSpacing"/>
              <w:jc w:val="both"/>
            </w:pPr>
          </w:p>
        </w:tc>
      </w:tr>
      <w:tr w:rsidR="00AF531C" w14:paraId="2843E53B" w14:textId="77777777" w:rsidTr="004D29D6">
        <w:trPr>
          <w:trHeight w:val="455"/>
          <w:jc w:val="center"/>
        </w:trPr>
        <w:tc>
          <w:tcPr>
            <w:tcW w:w="786" w:type="dxa"/>
            <w:vAlign w:val="center"/>
          </w:tcPr>
          <w:p w14:paraId="62741EE8" w14:textId="257A9189" w:rsidR="00AF531C" w:rsidRDefault="00AF531C" w:rsidP="00AF531C">
            <w:pPr>
              <w:pStyle w:val="NoSpacing"/>
              <w:jc w:val="center"/>
            </w:pPr>
            <w:r>
              <w:t>2</w:t>
            </w:r>
          </w:p>
        </w:tc>
        <w:tc>
          <w:tcPr>
            <w:tcW w:w="3733" w:type="dxa"/>
          </w:tcPr>
          <w:p w14:paraId="37FC686D" w14:textId="77777777" w:rsidR="00AF531C" w:rsidRDefault="00AF531C" w:rsidP="00AF531C">
            <w:pPr>
              <w:pStyle w:val="Default"/>
              <w:rPr>
                <w:sz w:val="22"/>
                <w:szCs w:val="22"/>
              </w:rPr>
            </w:pPr>
            <w:r>
              <w:rPr>
                <w:sz w:val="22"/>
                <w:szCs w:val="22"/>
              </w:rPr>
              <w:t xml:space="preserve">Code Configuration and Release Management Services </w:t>
            </w:r>
          </w:p>
          <w:p w14:paraId="1BD284CC" w14:textId="77777777" w:rsidR="00AF531C" w:rsidRDefault="00AF531C" w:rsidP="00AF531C">
            <w:pPr>
              <w:pStyle w:val="NoSpacing"/>
            </w:pPr>
          </w:p>
        </w:tc>
        <w:tc>
          <w:tcPr>
            <w:tcW w:w="4909" w:type="dxa"/>
          </w:tcPr>
          <w:p w14:paraId="22E3AAE8" w14:textId="77777777" w:rsidR="00AF531C" w:rsidRDefault="00AF531C" w:rsidP="00AF531C">
            <w:pPr>
              <w:pStyle w:val="Default"/>
              <w:jc w:val="both"/>
              <w:rPr>
                <w:sz w:val="22"/>
                <w:szCs w:val="22"/>
              </w:rPr>
            </w:pPr>
            <w:r>
              <w:rPr>
                <w:sz w:val="22"/>
                <w:szCs w:val="22"/>
              </w:rPr>
              <w:t xml:space="preserve">GitHub </w:t>
            </w:r>
          </w:p>
          <w:p w14:paraId="763D49C4" w14:textId="77777777" w:rsidR="00AF531C" w:rsidRDefault="00AF531C" w:rsidP="00AF531C">
            <w:pPr>
              <w:pStyle w:val="NoSpacing"/>
              <w:jc w:val="both"/>
            </w:pPr>
          </w:p>
        </w:tc>
      </w:tr>
      <w:tr w:rsidR="00AF531C" w14:paraId="28863049" w14:textId="77777777" w:rsidTr="004D29D6">
        <w:trPr>
          <w:trHeight w:val="455"/>
          <w:jc w:val="center"/>
        </w:trPr>
        <w:tc>
          <w:tcPr>
            <w:tcW w:w="786" w:type="dxa"/>
            <w:vAlign w:val="center"/>
          </w:tcPr>
          <w:p w14:paraId="28C19DEA" w14:textId="6C4D6E8E" w:rsidR="00AF531C" w:rsidRDefault="00AF531C" w:rsidP="00AF531C">
            <w:pPr>
              <w:pStyle w:val="NoSpacing"/>
              <w:jc w:val="center"/>
            </w:pPr>
            <w:r>
              <w:t>3</w:t>
            </w:r>
          </w:p>
        </w:tc>
        <w:tc>
          <w:tcPr>
            <w:tcW w:w="3733" w:type="dxa"/>
          </w:tcPr>
          <w:p w14:paraId="334EE01D" w14:textId="77777777" w:rsidR="00AF531C" w:rsidRDefault="00AF531C" w:rsidP="00AF531C">
            <w:pPr>
              <w:pStyle w:val="Default"/>
              <w:rPr>
                <w:sz w:val="22"/>
                <w:szCs w:val="22"/>
              </w:rPr>
            </w:pPr>
            <w:r>
              <w:rPr>
                <w:sz w:val="22"/>
                <w:szCs w:val="22"/>
              </w:rPr>
              <w:t xml:space="preserve">Authentication Services </w:t>
            </w:r>
          </w:p>
          <w:p w14:paraId="26D3F067" w14:textId="77777777" w:rsidR="00AF531C" w:rsidRDefault="00AF531C" w:rsidP="00AF531C">
            <w:pPr>
              <w:pStyle w:val="NoSpacing"/>
            </w:pPr>
          </w:p>
        </w:tc>
        <w:tc>
          <w:tcPr>
            <w:tcW w:w="4909" w:type="dxa"/>
          </w:tcPr>
          <w:p w14:paraId="4260027D" w14:textId="6434CA86" w:rsidR="00AF531C" w:rsidRDefault="00AF531C" w:rsidP="00AF531C">
            <w:pPr>
              <w:pStyle w:val="Default"/>
              <w:jc w:val="both"/>
              <w:rPr>
                <w:sz w:val="22"/>
                <w:szCs w:val="22"/>
              </w:rPr>
            </w:pPr>
            <w:r>
              <w:rPr>
                <w:sz w:val="22"/>
                <w:szCs w:val="22"/>
              </w:rPr>
              <w:t xml:space="preserve">VA AD Service, </w:t>
            </w:r>
            <w:r w:rsidR="008B1D8E">
              <w:rPr>
                <w:sz w:val="22"/>
                <w:szCs w:val="22"/>
              </w:rPr>
              <w:t>AWS</w:t>
            </w:r>
            <w:r>
              <w:rPr>
                <w:sz w:val="22"/>
                <w:szCs w:val="22"/>
              </w:rPr>
              <w:t xml:space="preserve"> </w:t>
            </w:r>
            <w:r w:rsidR="008B1D8E">
              <w:rPr>
                <w:sz w:val="22"/>
                <w:szCs w:val="22"/>
              </w:rPr>
              <w:t>IAM</w:t>
            </w:r>
            <w:r>
              <w:rPr>
                <w:sz w:val="22"/>
                <w:szCs w:val="22"/>
              </w:rPr>
              <w:t xml:space="preserve">, and CA-SiteMinder </w:t>
            </w:r>
          </w:p>
          <w:p w14:paraId="2BBA6374" w14:textId="77777777" w:rsidR="00AF531C" w:rsidRDefault="00AF531C" w:rsidP="00AF531C">
            <w:pPr>
              <w:pStyle w:val="NoSpacing"/>
              <w:jc w:val="both"/>
            </w:pPr>
          </w:p>
        </w:tc>
      </w:tr>
      <w:tr w:rsidR="00AF531C" w14:paraId="6B0A801E" w14:textId="77777777" w:rsidTr="004D29D6">
        <w:trPr>
          <w:trHeight w:val="455"/>
          <w:jc w:val="center"/>
        </w:trPr>
        <w:tc>
          <w:tcPr>
            <w:tcW w:w="786" w:type="dxa"/>
            <w:vAlign w:val="center"/>
          </w:tcPr>
          <w:p w14:paraId="5BD5ED32" w14:textId="7617CE08" w:rsidR="00AF531C" w:rsidRDefault="00AF531C" w:rsidP="00AF531C">
            <w:pPr>
              <w:pStyle w:val="NoSpacing"/>
              <w:jc w:val="center"/>
            </w:pPr>
            <w:r>
              <w:t>4</w:t>
            </w:r>
          </w:p>
        </w:tc>
        <w:tc>
          <w:tcPr>
            <w:tcW w:w="3733" w:type="dxa"/>
          </w:tcPr>
          <w:p w14:paraId="52D7ADB8" w14:textId="77777777" w:rsidR="00AF531C" w:rsidRDefault="00AF531C" w:rsidP="00AF531C">
            <w:pPr>
              <w:pStyle w:val="Default"/>
              <w:rPr>
                <w:sz w:val="22"/>
                <w:szCs w:val="22"/>
              </w:rPr>
            </w:pPr>
            <w:r>
              <w:rPr>
                <w:sz w:val="22"/>
                <w:szCs w:val="22"/>
              </w:rPr>
              <w:t xml:space="preserve">Auditing Service </w:t>
            </w:r>
          </w:p>
          <w:p w14:paraId="38F97FC4" w14:textId="77777777" w:rsidR="00AF531C" w:rsidRDefault="00AF531C" w:rsidP="00AF531C">
            <w:pPr>
              <w:pStyle w:val="NoSpacing"/>
            </w:pPr>
          </w:p>
        </w:tc>
        <w:tc>
          <w:tcPr>
            <w:tcW w:w="4909" w:type="dxa"/>
          </w:tcPr>
          <w:p w14:paraId="1C52E3B0" w14:textId="28C3633A" w:rsidR="00AF531C" w:rsidRDefault="00AF531C" w:rsidP="00AF531C">
            <w:pPr>
              <w:pStyle w:val="Default"/>
              <w:jc w:val="both"/>
              <w:rPr>
                <w:sz w:val="22"/>
                <w:szCs w:val="22"/>
              </w:rPr>
            </w:pPr>
            <w:r>
              <w:rPr>
                <w:sz w:val="22"/>
                <w:szCs w:val="22"/>
              </w:rPr>
              <w:t xml:space="preserve">Splunk, </w:t>
            </w:r>
            <w:r w:rsidR="008B1D8E">
              <w:rPr>
                <w:sz w:val="22"/>
                <w:szCs w:val="22"/>
              </w:rPr>
              <w:t>AWS</w:t>
            </w:r>
            <w:r>
              <w:rPr>
                <w:sz w:val="22"/>
                <w:szCs w:val="22"/>
              </w:rPr>
              <w:t xml:space="preserve"> </w:t>
            </w:r>
            <w:r w:rsidR="008B1D8E">
              <w:rPr>
                <w:sz w:val="22"/>
                <w:szCs w:val="22"/>
              </w:rPr>
              <w:t>CloudWatch, AWS CloudTrail</w:t>
            </w:r>
            <w:r>
              <w:rPr>
                <w:sz w:val="22"/>
                <w:szCs w:val="22"/>
              </w:rPr>
              <w:t xml:space="preserve"> </w:t>
            </w:r>
          </w:p>
          <w:p w14:paraId="56A74B8F" w14:textId="77777777" w:rsidR="00AF531C" w:rsidRDefault="00AF531C" w:rsidP="00AF531C">
            <w:pPr>
              <w:pStyle w:val="NoSpacing"/>
              <w:jc w:val="both"/>
            </w:pPr>
          </w:p>
        </w:tc>
      </w:tr>
      <w:tr w:rsidR="00AF531C" w14:paraId="506415CF" w14:textId="77777777" w:rsidTr="004D29D6">
        <w:trPr>
          <w:trHeight w:val="455"/>
          <w:jc w:val="center"/>
        </w:trPr>
        <w:tc>
          <w:tcPr>
            <w:tcW w:w="786" w:type="dxa"/>
            <w:vAlign w:val="center"/>
          </w:tcPr>
          <w:p w14:paraId="68BA5B98" w14:textId="0502F640" w:rsidR="00AF531C" w:rsidRDefault="00AF531C" w:rsidP="00AF531C">
            <w:pPr>
              <w:pStyle w:val="NoSpacing"/>
              <w:jc w:val="center"/>
            </w:pPr>
            <w:r>
              <w:t>5</w:t>
            </w:r>
          </w:p>
        </w:tc>
        <w:tc>
          <w:tcPr>
            <w:tcW w:w="3733" w:type="dxa"/>
          </w:tcPr>
          <w:p w14:paraId="75CF83AB" w14:textId="77777777" w:rsidR="00AF531C" w:rsidRDefault="00AF531C" w:rsidP="00AF531C">
            <w:pPr>
              <w:pStyle w:val="Default"/>
              <w:rPr>
                <w:sz w:val="22"/>
                <w:szCs w:val="22"/>
              </w:rPr>
            </w:pPr>
            <w:r>
              <w:rPr>
                <w:sz w:val="22"/>
                <w:szCs w:val="22"/>
              </w:rPr>
              <w:t xml:space="preserve">Monitoring Service </w:t>
            </w:r>
          </w:p>
          <w:p w14:paraId="5058B6CD" w14:textId="77777777" w:rsidR="00AF531C" w:rsidRDefault="00AF531C" w:rsidP="00AF531C">
            <w:pPr>
              <w:pStyle w:val="NoSpacing"/>
            </w:pPr>
          </w:p>
        </w:tc>
        <w:tc>
          <w:tcPr>
            <w:tcW w:w="4909" w:type="dxa"/>
          </w:tcPr>
          <w:p w14:paraId="2AC5AF13" w14:textId="062B0C3F" w:rsidR="00AF531C" w:rsidRDefault="00AF531C" w:rsidP="00AF531C">
            <w:pPr>
              <w:pStyle w:val="Default"/>
              <w:jc w:val="both"/>
              <w:rPr>
                <w:sz w:val="22"/>
                <w:szCs w:val="22"/>
              </w:rPr>
            </w:pPr>
            <w:r>
              <w:rPr>
                <w:sz w:val="22"/>
                <w:szCs w:val="22"/>
              </w:rPr>
              <w:t xml:space="preserve">Splunk, Nessus, </w:t>
            </w:r>
            <w:r w:rsidR="008B1D8E">
              <w:rPr>
                <w:sz w:val="22"/>
                <w:szCs w:val="22"/>
              </w:rPr>
              <w:t>AWS CloudWatch</w:t>
            </w:r>
          </w:p>
          <w:p w14:paraId="7669B57B" w14:textId="77777777" w:rsidR="00AF531C" w:rsidRDefault="00AF531C" w:rsidP="00AF531C">
            <w:pPr>
              <w:pStyle w:val="NoSpacing"/>
              <w:jc w:val="both"/>
            </w:pPr>
          </w:p>
        </w:tc>
      </w:tr>
      <w:tr w:rsidR="00AF531C" w14:paraId="490C6EDF" w14:textId="77777777" w:rsidTr="004D29D6">
        <w:trPr>
          <w:trHeight w:val="683"/>
          <w:jc w:val="center"/>
        </w:trPr>
        <w:tc>
          <w:tcPr>
            <w:tcW w:w="786" w:type="dxa"/>
            <w:vAlign w:val="center"/>
          </w:tcPr>
          <w:p w14:paraId="29A43292" w14:textId="0E77B228" w:rsidR="00AF531C" w:rsidRDefault="00AF531C" w:rsidP="00AF531C">
            <w:pPr>
              <w:pStyle w:val="NoSpacing"/>
              <w:jc w:val="center"/>
            </w:pPr>
            <w:r>
              <w:t>6</w:t>
            </w:r>
          </w:p>
        </w:tc>
        <w:tc>
          <w:tcPr>
            <w:tcW w:w="3733" w:type="dxa"/>
          </w:tcPr>
          <w:p w14:paraId="3CB4A0B4" w14:textId="77777777" w:rsidR="00AF531C" w:rsidRDefault="00AF531C" w:rsidP="00AF531C">
            <w:pPr>
              <w:pStyle w:val="Default"/>
              <w:rPr>
                <w:sz w:val="22"/>
                <w:szCs w:val="22"/>
              </w:rPr>
            </w:pPr>
            <w:r>
              <w:rPr>
                <w:sz w:val="22"/>
                <w:szCs w:val="22"/>
              </w:rPr>
              <w:t xml:space="preserve">Vulnerability Scanning Service </w:t>
            </w:r>
          </w:p>
          <w:p w14:paraId="1B34D6F2" w14:textId="77777777" w:rsidR="00AF531C" w:rsidRDefault="00AF531C" w:rsidP="00AF531C">
            <w:pPr>
              <w:pStyle w:val="NoSpacing"/>
            </w:pPr>
          </w:p>
        </w:tc>
        <w:tc>
          <w:tcPr>
            <w:tcW w:w="4909" w:type="dxa"/>
          </w:tcPr>
          <w:p w14:paraId="2BE29F2D" w14:textId="4D8990CE" w:rsidR="00AF531C" w:rsidRDefault="00AF531C" w:rsidP="00AF531C">
            <w:pPr>
              <w:pStyle w:val="Default"/>
              <w:jc w:val="both"/>
              <w:rPr>
                <w:sz w:val="22"/>
                <w:szCs w:val="22"/>
              </w:rPr>
            </w:pPr>
            <w:r>
              <w:rPr>
                <w:sz w:val="22"/>
                <w:szCs w:val="22"/>
              </w:rPr>
              <w:t xml:space="preserve">WASA Services (App Detective, Tenable Security Center, HP Fortify), </w:t>
            </w:r>
            <w:r w:rsidR="00EF2D55">
              <w:rPr>
                <w:sz w:val="22"/>
                <w:szCs w:val="22"/>
              </w:rPr>
              <w:t>Nessus, and McAfee VSE</w:t>
            </w:r>
          </w:p>
          <w:p w14:paraId="5526B577" w14:textId="77777777" w:rsidR="00AF531C" w:rsidRDefault="00AF531C" w:rsidP="00AF531C">
            <w:pPr>
              <w:pStyle w:val="NoSpacing"/>
              <w:jc w:val="both"/>
            </w:pPr>
          </w:p>
        </w:tc>
      </w:tr>
      <w:tr w:rsidR="00AF531C" w14:paraId="57753A99" w14:textId="77777777" w:rsidTr="004D29D6">
        <w:trPr>
          <w:trHeight w:val="455"/>
          <w:jc w:val="center"/>
        </w:trPr>
        <w:tc>
          <w:tcPr>
            <w:tcW w:w="786" w:type="dxa"/>
            <w:vAlign w:val="center"/>
          </w:tcPr>
          <w:p w14:paraId="70E69C73" w14:textId="143300C0" w:rsidR="00AF531C" w:rsidRDefault="00AF531C" w:rsidP="00AF531C">
            <w:pPr>
              <w:pStyle w:val="NoSpacing"/>
              <w:jc w:val="center"/>
            </w:pPr>
            <w:r>
              <w:t>7</w:t>
            </w:r>
          </w:p>
        </w:tc>
        <w:tc>
          <w:tcPr>
            <w:tcW w:w="3733" w:type="dxa"/>
          </w:tcPr>
          <w:p w14:paraId="504E8D87" w14:textId="77777777" w:rsidR="00AF531C" w:rsidRDefault="00AF531C" w:rsidP="00AF531C">
            <w:pPr>
              <w:pStyle w:val="Default"/>
              <w:rPr>
                <w:sz w:val="22"/>
                <w:szCs w:val="22"/>
              </w:rPr>
            </w:pPr>
            <w:proofErr w:type="spellStart"/>
            <w:r>
              <w:rPr>
                <w:sz w:val="22"/>
                <w:szCs w:val="22"/>
              </w:rPr>
              <w:t>JumpBox</w:t>
            </w:r>
            <w:proofErr w:type="spellEnd"/>
            <w:r>
              <w:rPr>
                <w:sz w:val="22"/>
                <w:szCs w:val="22"/>
              </w:rPr>
              <w:t xml:space="preserve"> Service </w:t>
            </w:r>
          </w:p>
          <w:p w14:paraId="5A0CE355" w14:textId="77777777" w:rsidR="00AF531C" w:rsidRDefault="00AF531C" w:rsidP="00AF531C">
            <w:pPr>
              <w:pStyle w:val="NoSpacing"/>
            </w:pPr>
          </w:p>
        </w:tc>
        <w:tc>
          <w:tcPr>
            <w:tcW w:w="4909" w:type="dxa"/>
          </w:tcPr>
          <w:p w14:paraId="41F869EB" w14:textId="77777777" w:rsidR="00AF531C" w:rsidRDefault="00AF531C" w:rsidP="00AF531C">
            <w:pPr>
              <w:pStyle w:val="Default"/>
              <w:jc w:val="both"/>
              <w:rPr>
                <w:sz w:val="22"/>
                <w:szCs w:val="22"/>
              </w:rPr>
            </w:pPr>
            <w:r>
              <w:rPr>
                <w:sz w:val="22"/>
                <w:szCs w:val="22"/>
              </w:rPr>
              <w:t xml:space="preserve">Linux and Windows servers </w:t>
            </w:r>
          </w:p>
          <w:p w14:paraId="3B7A21F3" w14:textId="77777777" w:rsidR="00AF531C" w:rsidRDefault="00AF531C" w:rsidP="00AF531C">
            <w:pPr>
              <w:pStyle w:val="NoSpacing"/>
              <w:jc w:val="both"/>
            </w:pPr>
          </w:p>
        </w:tc>
      </w:tr>
    </w:tbl>
    <w:p w14:paraId="0820EDBA" w14:textId="165A1DE7" w:rsidR="002C7AF1" w:rsidRDefault="002C7AF1" w:rsidP="00AF531C">
      <w:pPr>
        <w:pStyle w:val="NoSpacing"/>
      </w:pPr>
    </w:p>
    <w:p w14:paraId="1A39E21D" w14:textId="7B2636D8" w:rsidR="00147ED4" w:rsidRDefault="00147ED4" w:rsidP="00AF531C">
      <w:pPr>
        <w:pStyle w:val="NoSpacing"/>
      </w:pPr>
    </w:p>
    <w:p w14:paraId="18A0DEA2" w14:textId="3269AFEE" w:rsidR="00147ED4" w:rsidRPr="009C653E" w:rsidRDefault="00107CEE" w:rsidP="00147ED4">
      <w:pPr>
        <w:pStyle w:val="BodyText"/>
        <w:rPr>
          <w:rFonts w:asciiTheme="minorHAnsi" w:hAnsiTheme="minorHAnsi"/>
          <w:color w:val="0070C0"/>
          <w:sz w:val="22"/>
          <w:szCs w:val="22"/>
        </w:rPr>
      </w:pPr>
      <w:commentRangeStart w:id="586"/>
      <w:r>
        <w:rPr>
          <w:rFonts w:asciiTheme="minorHAnsi" w:hAnsiTheme="minorHAnsi"/>
          <w:color w:val="0070C0"/>
          <w:sz w:val="22"/>
          <w:szCs w:val="22"/>
        </w:rPr>
        <w:t xml:space="preserve">Enter </w:t>
      </w:r>
      <w:r w:rsidR="00147ED4" w:rsidRPr="009C653E">
        <w:rPr>
          <w:rFonts w:asciiTheme="minorHAnsi" w:hAnsiTheme="minorHAnsi"/>
          <w:color w:val="0070C0"/>
          <w:sz w:val="22"/>
          <w:szCs w:val="22"/>
        </w:rPr>
        <w:t>details of Software and Services associated with the system(s) under this CMP.</w:t>
      </w:r>
      <w:commentRangeEnd w:id="586"/>
      <w:r w:rsidR="00456DF8">
        <w:rPr>
          <w:rStyle w:val="CommentReference"/>
          <w:color w:val="000000" w:themeColor="text1"/>
        </w:rPr>
        <w:commentReference w:id="586"/>
      </w:r>
    </w:p>
    <w:p w14:paraId="6E89B6F4" w14:textId="5EC8D8EB" w:rsidR="00147ED4" w:rsidRDefault="00456DF8" w:rsidP="00147ED4">
      <w:pPr>
        <w:pStyle w:val="BodyText"/>
      </w:pPr>
      <w:ins w:id="587" w:author="Faulkner, David A. (Accenture Federal Services)" w:date="2019-04-08T16:12:00Z">
        <w:r>
          <w:rPr>
            <w:color w:val="FF0000"/>
          </w:rPr>
          <w:t>VAM</w:t>
        </w:r>
      </w:ins>
      <w:del w:id="588" w:author="Faulkner, David A. (Accenture Federal Services)" w:date="2019-04-08T16:12:00Z">
        <w:r w:rsidR="00147ED4" w:rsidRPr="00E332BC" w:rsidDel="00456DF8">
          <w:rPr>
            <w:color w:val="FF0000"/>
          </w:rPr>
          <w:delText>[Organization 2</w:delText>
        </w:r>
        <w:r w:rsidR="00147ED4" w:rsidDel="00456DF8">
          <w:rPr>
            <w:color w:val="FF0000"/>
          </w:rPr>
          <w:delText xml:space="preserve"> name/acronym</w:delText>
        </w:r>
        <w:r w:rsidR="00147ED4" w:rsidRPr="00E332BC" w:rsidDel="00456DF8">
          <w:rPr>
            <w:color w:val="FF0000"/>
          </w:rPr>
          <w:delText>]</w:delText>
        </w:r>
      </w:del>
    </w:p>
    <w:tbl>
      <w:tblPr>
        <w:tblStyle w:val="TableGrid"/>
        <w:tblW w:w="9428" w:type="dxa"/>
        <w:jc w:val="center"/>
        <w:tblLook w:val="04A0" w:firstRow="1" w:lastRow="0" w:firstColumn="1" w:lastColumn="0" w:noHBand="0" w:noVBand="1"/>
      </w:tblPr>
      <w:tblGrid>
        <w:gridCol w:w="786"/>
        <w:gridCol w:w="3733"/>
        <w:gridCol w:w="4909"/>
      </w:tblGrid>
      <w:tr w:rsidR="00147ED4" w:rsidRPr="00AF531C" w14:paraId="247010B7" w14:textId="77777777" w:rsidTr="00F91D6B">
        <w:trPr>
          <w:trHeight w:val="227"/>
          <w:jc w:val="center"/>
        </w:trPr>
        <w:tc>
          <w:tcPr>
            <w:tcW w:w="786" w:type="dxa"/>
            <w:shd w:val="clear" w:color="auto" w:fill="FABF8F" w:themeFill="accent6" w:themeFillTint="99"/>
            <w:vAlign w:val="center"/>
          </w:tcPr>
          <w:p w14:paraId="343CA122" w14:textId="77777777" w:rsidR="00147ED4" w:rsidRPr="00AF531C" w:rsidRDefault="00147ED4" w:rsidP="00F91D6B">
            <w:pPr>
              <w:pStyle w:val="NoSpacing"/>
              <w:jc w:val="center"/>
              <w:rPr>
                <w:rFonts w:ascii="Arial" w:hAnsi="Arial" w:cs="Arial"/>
              </w:rPr>
            </w:pPr>
            <w:r w:rsidRPr="00AF531C">
              <w:rPr>
                <w:rFonts w:ascii="Arial" w:hAnsi="Arial" w:cs="Arial"/>
              </w:rPr>
              <w:t>#</w:t>
            </w:r>
          </w:p>
        </w:tc>
        <w:tc>
          <w:tcPr>
            <w:tcW w:w="3733" w:type="dxa"/>
            <w:shd w:val="clear" w:color="auto" w:fill="FABF8F" w:themeFill="accent6" w:themeFillTint="99"/>
          </w:tcPr>
          <w:p w14:paraId="14FE5DCF" w14:textId="77777777" w:rsidR="00147ED4" w:rsidRPr="00AF531C" w:rsidRDefault="00147ED4" w:rsidP="00F91D6B">
            <w:pPr>
              <w:pStyle w:val="Default"/>
              <w:jc w:val="center"/>
              <w:rPr>
                <w:rFonts w:ascii="Arial" w:hAnsi="Arial" w:cs="Arial"/>
                <w:sz w:val="22"/>
                <w:szCs w:val="22"/>
              </w:rPr>
            </w:pPr>
            <w:r w:rsidRPr="00AF531C">
              <w:rPr>
                <w:rFonts w:ascii="Arial" w:hAnsi="Arial" w:cs="Arial"/>
                <w:b/>
                <w:bCs/>
                <w:sz w:val="22"/>
                <w:szCs w:val="22"/>
              </w:rPr>
              <w:t>Core Services</w:t>
            </w:r>
          </w:p>
        </w:tc>
        <w:tc>
          <w:tcPr>
            <w:tcW w:w="4909" w:type="dxa"/>
            <w:shd w:val="clear" w:color="auto" w:fill="FABF8F" w:themeFill="accent6" w:themeFillTint="99"/>
          </w:tcPr>
          <w:p w14:paraId="7D619A79" w14:textId="77777777" w:rsidR="00147ED4" w:rsidRPr="00AF531C" w:rsidRDefault="00147ED4" w:rsidP="00F91D6B">
            <w:pPr>
              <w:pStyle w:val="Default"/>
              <w:jc w:val="center"/>
              <w:rPr>
                <w:rFonts w:ascii="Arial" w:hAnsi="Arial" w:cs="Arial"/>
                <w:sz w:val="22"/>
                <w:szCs w:val="22"/>
              </w:rPr>
            </w:pPr>
            <w:r w:rsidRPr="00AF531C">
              <w:rPr>
                <w:rFonts w:ascii="Arial" w:hAnsi="Arial" w:cs="Arial"/>
                <w:b/>
                <w:bCs/>
                <w:sz w:val="22"/>
                <w:szCs w:val="22"/>
              </w:rPr>
              <w:t>Tools/Software</w:t>
            </w:r>
          </w:p>
        </w:tc>
      </w:tr>
      <w:tr w:rsidR="00147ED4" w14:paraId="3BF6E066" w14:textId="77777777" w:rsidTr="00F91D6B">
        <w:trPr>
          <w:trHeight w:val="683"/>
          <w:jc w:val="center"/>
        </w:trPr>
        <w:tc>
          <w:tcPr>
            <w:tcW w:w="786" w:type="dxa"/>
            <w:vAlign w:val="center"/>
          </w:tcPr>
          <w:p w14:paraId="7A3E0096" w14:textId="77777777" w:rsidR="00147ED4" w:rsidRDefault="00147ED4" w:rsidP="00F91D6B">
            <w:pPr>
              <w:pStyle w:val="NoSpacing"/>
              <w:jc w:val="center"/>
            </w:pPr>
            <w:r>
              <w:t>1</w:t>
            </w:r>
          </w:p>
        </w:tc>
        <w:tc>
          <w:tcPr>
            <w:tcW w:w="3733" w:type="dxa"/>
          </w:tcPr>
          <w:p w14:paraId="37A97EF7" w14:textId="77777777" w:rsidR="00147ED4" w:rsidRDefault="00147ED4" w:rsidP="00F91D6B">
            <w:pPr>
              <w:pStyle w:val="NoSpacing"/>
            </w:pPr>
          </w:p>
        </w:tc>
        <w:tc>
          <w:tcPr>
            <w:tcW w:w="4909" w:type="dxa"/>
          </w:tcPr>
          <w:p w14:paraId="7C78A8F6" w14:textId="77777777" w:rsidR="00147ED4" w:rsidRDefault="00147ED4" w:rsidP="00F91D6B">
            <w:pPr>
              <w:pStyle w:val="NoSpacing"/>
              <w:jc w:val="both"/>
            </w:pPr>
          </w:p>
        </w:tc>
      </w:tr>
      <w:tr w:rsidR="00147ED4" w14:paraId="53C20CD6" w14:textId="77777777" w:rsidTr="00F91D6B">
        <w:trPr>
          <w:trHeight w:val="455"/>
          <w:jc w:val="center"/>
        </w:trPr>
        <w:tc>
          <w:tcPr>
            <w:tcW w:w="786" w:type="dxa"/>
            <w:vAlign w:val="center"/>
          </w:tcPr>
          <w:p w14:paraId="090B8CCA" w14:textId="77777777" w:rsidR="00147ED4" w:rsidRDefault="00147ED4" w:rsidP="00F91D6B">
            <w:pPr>
              <w:pStyle w:val="NoSpacing"/>
              <w:jc w:val="center"/>
            </w:pPr>
            <w:r>
              <w:t>2</w:t>
            </w:r>
          </w:p>
        </w:tc>
        <w:tc>
          <w:tcPr>
            <w:tcW w:w="3733" w:type="dxa"/>
          </w:tcPr>
          <w:p w14:paraId="1B24CBCB" w14:textId="77777777" w:rsidR="00147ED4" w:rsidRDefault="00147ED4" w:rsidP="00F91D6B">
            <w:pPr>
              <w:pStyle w:val="NoSpacing"/>
            </w:pPr>
          </w:p>
        </w:tc>
        <w:tc>
          <w:tcPr>
            <w:tcW w:w="4909" w:type="dxa"/>
          </w:tcPr>
          <w:p w14:paraId="6DAAFD3D" w14:textId="77777777" w:rsidR="00147ED4" w:rsidRDefault="00147ED4" w:rsidP="00F91D6B">
            <w:pPr>
              <w:pStyle w:val="NoSpacing"/>
              <w:jc w:val="both"/>
            </w:pPr>
          </w:p>
        </w:tc>
      </w:tr>
      <w:tr w:rsidR="00147ED4" w14:paraId="78DBBF0A" w14:textId="77777777" w:rsidTr="00F91D6B">
        <w:trPr>
          <w:trHeight w:val="455"/>
          <w:jc w:val="center"/>
        </w:trPr>
        <w:tc>
          <w:tcPr>
            <w:tcW w:w="786" w:type="dxa"/>
            <w:vAlign w:val="center"/>
          </w:tcPr>
          <w:p w14:paraId="56735B5C" w14:textId="77777777" w:rsidR="00147ED4" w:rsidRDefault="00147ED4" w:rsidP="00F91D6B">
            <w:pPr>
              <w:pStyle w:val="NoSpacing"/>
              <w:jc w:val="center"/>
            </w:pPr>
            <w:r>
              <w:t>3</w:t>
            </w:r>
          </w:p>
        </w:tc>
        <w:tc>
          <w:tcPr>
            <w:tcW w:w="3733" w:type="dxa"/>
          </w:tcPr>
          <w:p w14:paraId="2284CEA9" w14:textId="77777777" w:rsidR="00147ED4" w:rsidRDefault="00147ED4" w:rsidP="00F91D6B">
            <w:pPr>
              <w:pStyle w:val="NoSpacing"/>
            </w:pPr>
          </w:p>
        </w:tc>
        <w:tc>
          <w:tcPr>
            <w:tcW w:w="4909" w:type="dxa"/>
          </w:tcPr>
          <w:p w14:paraId="5BF8F4FF" w14:textId="77777777" w:rsidR="00147ED4" w:rsidRDefault="00147ED4" w:rsidP="00F91D6B">
            <w:pPr>
              <w:pStyle w:val="NoSpacing"/>
              <w:jc w:val="both"/>
            </w:pPr>
          </w:p>
        </w:tc>
      </w:tr>
      <w:tr w:rsidR="00147ED4" w14:paraId="026CC539" w14:textId="77777777" w:rsidTr="00F91D6B">
        <w:trPr>
          <w:trHeight w:val="455"/>
          <w:jc w:val="center"/>
        </w:trPr>
        <w:tc>
          <w:tcPr>
            <w:tcW w:w="786" w:type="dxa"/>
            <w:vAlign w:val="center"/>
          </w:tcPr>
          <w:p w14:paraId="213CCBC2" w14:textId="77777777" w:rsidR="00147ED4" w:rsidRDefault="00147ED4" w:rsidP="00F91D6B">
            <w:pPr>
              <w:pStyle w:val="NoSpacing"/>
              <w:jc w:val="center"/>
            </w:pPr>
            <w:r>
              <w:t>4</w:t>
            </w:r>
          </w:p>
        </w:tc>
        <w:tc>
          <w:tcPr>
            <w:tcW w:w="3733" w:type="dxa"/>
          </w:tcPr>
          <w:p w14:paraId="3461A553" w14:textId="77777777" w:rsidR="00147ED4" w:rsidRDefault="00147ED4" w:rsidP="00F91D6B">
            <w:pPr>
              <w:pStyle w:val="NoSpacing"/>
            </w:pPr>
          </w:p>
        </w:tc>
        <w:tc>
          <w:tcPr>
            <w:tcW w:w="4909" w:type="dxa"/>
          </w:tcPr>
          <w:p w14:paraId="21101E72" w14:textId="77777777" w:rsidR="00147ED4" w:rsidRDefault="00147ED4" w:rsidP="00F91D6B">
            <w:pPr>
              <w:pStyle w:val="NoSpacing"/>
              <w:jc w:val="both"/>
            </w:pPr>
          </w:p>
        </w:tc>
      </w:tr>
      <w:tr w:rsidR="00147ED4" w14:paraId="3E99FF19" w14:textId="77777777" w:rsidTr="00F91D6B">
        <w:trPr>
          <w:trHeight w:val="455"/>
          <w:jc w:val="center"/>
        </w:trPr>
        <w:tc>
          <w:tcPr>
            <w:tcW w:w="786" w:type="dxa"/>
            <w:vAlign w:val="center"/>
          </w:tcPr>
          <w:p w14:paraId="21D6CBF7" w14:textId="77777777" w:rsidR="00147ED4" w:rsidRDefault="00147ED4" w:rsidP="00F91D6B">
            <w:pPr>
              <w:pStyle w:val="NoSpacing"/>
              <w:jc w:val="center"/>
            </w:pPr>
            <w:r>
              <w:t>5</w:t>
            </w:r>
          </w:p>
        </w:tc>
        <w:tc>
          <w:tcPr>
            <w:tcW w:w="3733" w:type="dxa"/>
          </w:tcPr>
          <w:p w14:paraId="485B754F" w14:textId="77777777" w:rsidR="00147ED4" w:rsidRDefault="00147ED4" w:rsidP="00F91D6B">
            <w:pPr>
              <w:pStyle w:val="NoSpacing"/>
            </w:pPr>
          </w:p>
        </w:tc>
        <w:tc>
          <w:tcPr>
            <w:tcW w:w="4909" w:type="dxa"/>
          </w:tcPr>
          <w:p w14:paraId="77B0397A" w14:textId="77777777" w:rsidR="00147ED4" w:rsidRDefault="00147ED4" w:rsidP="00F91D6B">
            <w:pPr>
              <w:pStyle w:val="NoSpacing"/>
              <w:jc w:val="both"/>
            </w:pPr>
          </w:p>
        </w:tc>
      </w:tr>
      <w:tr w:rsidR="00147ED4" w14:paraId="3FFEDDEC" w14:textId="77777777" w:rsidTr="00F91D6B">
        <w:trPr>
          <w:trHeight w:val="683"/>
          <w:jc w:val="center"/>
        </w:trPr>
        <w:tc>
          <w:tcPr>
            <w:tcW w:w="786" w:type="dxa"/>
            <w:vAlign w:val="center"/>
          </w:tcPr>
          <w:p w14:paraId="34DC2CA3" w14:textId="77777777" w:rsidR="00147ED4" w:rsidRDefault="00147ED4" w:rsidP="00F91D6B">
            <w:pPr>
              <w:pStyle w:val="NoSpacing"/>
              <w:jc w:val="center"/>
            </w:pPr>
            <w:r>
              <w:t>6</w:t>
            </w:r>
          </w:p>
        </w:tc>
        <w:tc>
          <w:tcPr>
            <w:tcW w:w="3733" w:type="dxa"/>
          </w:tcPr>
          <w:p w14:paraId="7DA938C9" w14:textId="77777777" w:rsidR="00147ED4" w:rsidRDefault="00147ED4" w:rsidP="00F91D6B">
            <w:pPr>
              <w:pStyle w:val="NoSpacing"/>
            </w:pPr>
          </w:p>
        </w:tc>
        <w:tc>
          <w:tcPr>
            <w:tcW w:w="4909" w:type="dxa"/>
          </w:tcPr>
          <w:p w14:paraId="5FF47379" w14:textId="77777777" w:rsidR="00147ED4" w:rsidRDefault="00147ED4" w:rsidP="00F91D6B">
            <w:pPr>
              <w:pStyle w:val="NoSpacing"/>
              <w:jc w:val="both"/>
            </w:pPr>
          </w:p>
        </w:tc>
      </w:tr>
      <w:tr w:rsidR="00147ED4" w14:paraId="1EA1F6F9" w14:textId="77777777" w:rsidTr="00F91D6B">
        <w:trPr>
          <w:trHeight w:val="455"/>
          <w:jc w:val="center"/>
        </w:trPr>
        <w:tc>
          <w:tcPr>
            <w:tcW w:w="786" w:type="dxa"/>
            <w:vAlign w:val="center"/>
          </w:tcPr>
          <w:p w14:paraId="2F946EF7" w14:textId="77777777" w:rsidR="00147ED4" w:rsidRDefault="00147ED4" w:rsidP="00F91D6B">
            <w:pPr>
              <w:pStyle w:val="NoSpacing"/>
              <w:jc w:val="center"/>
            </w:pPr>
            <w:r>
              <w:t>7</w:t>
            </w:r>
          </w:p>
        </w:tc>
        <w:tc>
          <w:tcPr>
            <w:tcW w:w="3733" w:type="dxa"/>
          </w:tcPr>
          <w:p w14:paraId="6C71D777" w14:textId="77777777" w:rsidR="00147ED4" w:rsidRDefault="00147ED4" w:rsidP="00F91D6B">
            <w:pPr>
              <w:pStyle w:val="NoSpacing"/>
            </w:pPr>
          </w:p>
        </w:tc>
        <w:tc>
          <w:tcPr>
            <w:tcW w:w="4909" w:type="dxa"/>
          </w:tcPr>
          <w:p w14:paraId="6663D2FC" w14:textId="77777777" w:rsidR="00147ED4" w:rsidRDefault="00147ED4" w:rsidP="00F91D6B">
            <w:pPr>
              <w:pStyle w:val="NoSpacing"/>
              <w:jc w:val="both"/>
            </w:pPr>
          </w:p>
        </w:tc>
      </w:tr>
    </w:tbl>
    <w:p w14:paraId="468C77BD" w14:textId="6826A104" w:rsidR="00147ED4" w:rsidRDefault="00147ED4" w:rsidP="00147ED4">
      <w:pPr>
        <w:pStyle w:val="NoSpacing"/>
        <w:sectPr w:rsidR="00147ED4" w:rsidSect="004D29D6">
          <w:footerReference w:type="default" r:id="rId35"/>
          <w:pgSz w:w="12240" w:h="15840" w:code="1"/>
          <w:pgMar w:top="1440" w:right="1440" w:bottom="1440" w:left="1440" w:header="720" w:footer="720" w:gutter="0"/>
          <w:cols w:space="720"/>
          <w:docGrid w:linePitch="360"/>
        </w:sectPr>
      </w:pPr>
    </w:p>
    <w:p w14:paraId="0820EDBB" w14:textId="010E9E7C" w:rsidR="00147E8B" w:rsidRPr="00147E8B" w:rsidRDefault="000C6349" w:rsidP="00373D69">
      <w:pPr>
        <w:pStyle w:val="Appendix1"/>
        <w:numPr>
          <w:ilvl w:val="0"/>
          <w:numId w:val="0"/>
        </w:numPr>
        <w:ind w:left="720" w:hanging="720"/>
      </w:pPr>
      <w:bookmarkStart w:id="589" w:name="_Toc528306997"/>
      <w:r>
        <w:lastRenderedPageBreak/>
        <w:t>Appendix F</w:t>
      </w:r>
      <w:r w:rsidR="00373D69" w:rsidRPr="00147E8B">
        <w:t>: Change Order Approval Checklist</w:t>
      </w:r>
      <w:bookmarkEnd w:id="589"/>
    </w:p>
    <w:p w14:paraId="0820EDBC" w14:textId="77777777" w:rsidR="00147E8B" w:rsidRPr="00147E8B" w:rsidRDefault="00147E8B" w:rsidP="00147E8B">
      <w:pPr>
        <w:rPr>
          <w:color w:val="auto"/>
          <w:sz w:val="24"/>
          <w:szCs w:val="20"/>
        </w:rPr>
      </w:pPr>
    </w:p>
    <w:p w14:paraId="0820EDBD" w14:textId="77777777" w:rsidR="00147E8B" w:rsidRPr="00147E8B" w:rsidRDefault="000F317D" w:rsidP="00147E8B">
      <w:pPr>
        <w:rPr>
          <w:color w:val="auto"/>
          <w:sz w:val="24"/>
          <w:szCs w:val="20"/>
        </w:rPr>
      </w:pPr>
      <w:r w:rsidRPr="000F553B">
        <w:rPr>
          <w:iCs/>
          <w:sz w:val="20"/>
        </w:rPr>
        <w:fldChar w:fldCharType="begin">
          <w:ffData>
            <w:name w:val=""/>
            <w:enabled/>
            <w:calcOnExit w:val="0"/>
            <w:statusText w:type="text" w:val="Check box when task accomplished."/>
            <w:checkBox>
              <w:sizeAuto/>
              <w:default w:val="0"/>
              <w:checked w:val="0"/>
            </w:checkBox>
          </w:ffData>
        </w:fldChar>
      </w:r>
      <w:r w:rsidRPr="000F553B">
        <w:rPr>
          <w:iCs/>
          <w:sz w:val="20"/>
        </w:rPr>
        <w:instrText xml:space="preserve"> FORMCHECKBOX </w:instrText>
      </w:r>
      <w:r w:rsidR="00BD5F65">
        <w:rPr>
          <w:iCs/>
          <w:sz w:val="20"/>
        </w:rPr>
      </w:r>
      <w:r w:rsidR="00BD5F65">
        <w:rPr>
          <w:iCs/>
          <w:sz w:val="20"/>
        </w:rPr>
        <w:fldChar w:fldCharType="separate"/>
      </w:r>
      <w:r w:rsidRPr="000F553B">
        <w:rPr>
          <w:iCs/>
          <w:sz w:val="20"/>
        </w:rPr>
        <w:fldChar w:fldCharType="end"/>
      </w:r>
      <w:r w:rsidR="00147E8B" w:rsidRPr="00147E8B">
        <w:rPr>
          <w:color w:val="auto"/>
          <w:sz w:val="24"/>
          <w:szCs w:val="20"/>
        </w:rPr>
        <w:tab/>
        <w:t>Reviewer and Approver must be different (the person putting together the plan, and the person approving the plan)</w:t>
      </w:r>
    </w:p>
    <w:p w14:paraId="0820EDBE" w14:textId="77777777" w:rsidR="00147E8B" w:rsidRPr="00147E8B" w:rsidRDefault="000F317D" w:rsidP="00147E8B">
      <w:pPr>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BD5F65">
        <w:rPr>
          <w:iCs/>
          <w:sz w:val="20"/>
        </w:rPr>
      </w:r>
      <w:r w:rsidR="00BD5F65">
        <w:rPr>
          <w:iCs/>
          <w:sz w:val="20"/>
        </w:rPr>
        <w:fldChar w:fldCharType="separate"/>
      </w:r>
      <w:r>
        <w:rPr>
          <w:iCs/>
          <w:sz w:val="20"/>
        </w:rPr>
        <w:fldChar w:fldCharType="end"/>
      </w:r>
      <w:r w:rsidR="00147E8B" w:rsidRPr="00147E8B">
        <w:rPr>
          <w:color w:val="auto"/>
          <w:sz w:val="24"/>
          <w:szCs w:val="20"/>
        </w:rPr>
        <w:tab/>
        <w:t>Correct location entered?</w:t>
      </w:r>
    </w:p>
    <w:p w14:paraId="0820EDBF" w14:textId="77777777" w:rsidR="00147E8B" w:rsidRPr="00147E8B" w:rsidRDefault="000F553B" w:rsidP="00147E8B">
      <w:pPr>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BD5F65">
        <w:rPr>
          <w:iCs/>
          <w:sz w:val="20"/>
        </w:rPr>
      </w:r>
      <w:r w:rsidR="00BD5F65">
        <w:rPr>
          <w:iCs/>
          <w:sz w:val="20"/>
        </w:rPr>
        <w:fldChar w:fldCharType="separate"/>
      </w:r>
      <w:r>
        <w:rPr>
          <w:iCs/>
          <w:sz w:val="20"/>
        </w:rPr>
        <w:fldChar w:fldCharType="end"/>
      </w:r>
      <w:r w:rsidR="00147E8B" w:rsidRPr="00147E8B">
        <w:rPr>
          <w:color w:val="auto"/>
          <w:sz w:val="24"/>
          <w:szCs w:val="20"/>
        </w:rPr>
        <w:tab/>
        <w:t>Change Order description contains required information</w:t>
      </w:r>
    </w:p>
    <w:p w14:paraId="0820EDC0"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BD5F65">
        <w:rPr>
          <w:iCs/>
          <w:sz w:val="20"/>
        </w:rPr>
      </w:r>
      <w:r w:rsidR="00BD5F65">
        <w:rPr>
          <w:iCs/>
          <w:sz w:val="20"/>
        </w:rPr>
        <w:fldChar w:fldCharType="separate"/>
      </w:r>
      <w:r>
        <w:rPr>
          <w:iCs/>
          <w:sz w:val="20"/>
        </w:rPr>
        <w:fldChar w:fldCharType="end"/>
      </w:r>
      <w:r w:rsidR="00147E8B" w:rsidRPr="00147E8B">
        <w:rPr>
          <w:color w:val="auto"/>
          <w:sz w:val="24"/>
          <w:szCs w:val="20"/>
        </w:rPr>
        <w:tab/>
        <w:t>What is being done?</w:t>
      </w:r>
    </w:p>
    <w:p w14:paraId="0820EDC1"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BD5F65">
        <w:rPr>
          <w:iCs/>
          <w:sz w:val="20"/>
        </w:rPr>
      </w:r>
      <w:r w:rsidR="00BD5F65">
        <w:rPr>
          <w:iCs/>
          <w:sz w:val="20"/>
        </w:rPr>
        <w:fldChar w:fldCharType="separate"/>
      </w:r>
      <w:r>
        <w:rPr>
          <w:iCs/>
          <w:sz w:val="20"/>
        </w:rPr>
        <w:fldChar w:fldCharType="end"/>
      </w:r>
      <w:r w:rsidR="00147E8B" w:rsidRPr="00147E8B">
        <w:rPr>
          <w:color w:val="auto"/>
          <w:sz w:val="24"/>
          <w:szCs w:val="20"/>
        </w:rPr>
        <w:tab/>
        <w:t>The business case for doing it.</w:t>
      </w:r>
    </w:p>
    <w:p w14:paraId="0820EDC2"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BD5F65">
        <w:rPr>
          <w:iCs/>
          <w:sz w:val="20"/>
        </w:rPr>
      </w:r>
      <w:r w:rsidR="00BD5F65">
        <w:rPr>
          <w:iCs/>
          <w:sz w:val="20"/>
        </w:rPr>
        <w:fldChar w:fldCharType="separate"/>
      </w:r>
      <w:r>
        <w:rPr>
          <w:iCs/>
          <w:sz w:val="20"/>
        </w:rPr>
        <w:fldChar w:fldCharType="end"/>
      </w:r>
      <w:r w:rsidR="00147E8B" w:rsidRPr="00147E8B">
        <w:rPr>
          <w:color w:val="auto"/>
          <w:sz w:val="24"/>
          <w:szCs w:val="20"/>
        </w:rPr>
        <w:tab/>
        <w:t>What is the impact of the change (what services will be impacted and what will the impact most likely be)?</w:t>
      </w:r>
    </w:p>
    <w:p w14:paraId="0820EDC3"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BD5F65">
        <w:rPr>
          <w:iCs/>
          <w:sz w:val="20"/>
        </w:rPr>
      </w:r>
      <w:r w:rsidR="00BD5F65">
        <w:rPr>
          <w:iCs/>
          <w:sz w:val="20"/>
        </w:rPr>
        <w:fldChar w:fldCharType="separate"/>
      </w:r>
      <w:r>
        <w:rPr>
          <w:iCs/>
          <w:sz w:val="20"/>
        </w:rPr>
        <w:fldChar w:fldCharType="end"/>
      </w:r>
      <w:r w:rsidR="00147E8B" w:rsidRPr="00147E8B">
        <w:rPr>
          <w:color w:val="auto"/>
          <w:sz w:val="24"/>
          <w:szCs w:val="20"/>
        </w:rPr>
        <w:tab/>
        <w:t>What else may be impacted?</w:t>
      </w:r>
    </w:p>
    <w:p w14:paraId="0820EDC4"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BD5F65">
        <w:rPr>
          <w:iCs/>
          <w:sz w:val="20"/>
        </w:rPr>
      </w:r>
      <w:r w:rsidR="00BD5F65">
        <w:rPr>
          <w:iCs/>
          <w:sz w:val="20"/>
        </w:rPr>
        <w:fldChar w:fldCharType="separate"/>
      </w:r>
      <w:r>
        <w:rPr>
          <w:iCs/>
          <w:sz w:val="20"/>
        </w:rPr>
        <w:fldChar w:fldCharType="end"/>
      </w:r>
      <w:r w:rsidR="00147E8B" w:rsidRPr="00147E8B">
        <w:rPr>
          <w:color w:val="auto"/>
          <w:sz w:val="24"/>
          <w:szCs w:val="20"/>
        </w:rPr>
        <w:tab/>
        <w:t>What will occur if we don’t do the change?</w:t>
      </w:r>
    </w:p>
    <w:p w14:paraId="0820EDC5"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BD5F65">
        <w:rPr>
          <w:iCs/>
          <w:sz w:val="20"/>
        </w:rPr>
      </w:r>
      <w:r w:rsidR="00BD5F65">
        <w:rPr>
          <w:iCs/>
          <w:sz w:val="20"/>
        </w:rPr>
        <w:fldChar w:fldCharType="separate"/>
      </w:r>
      <w:r>
        <w:rPr>
          <w:iCs/>
          <w:sz w:val="20"/>
        </w:rPr>
        <w:fldChar w:fldCharType="end"/>
      </w:r>
      <w:r w:rsidR="00147E8B" w:rsidRPr="00147E8B">
        <w:rPr>
          <w:color w:val="auto"/>
          <w:sz w:val="24"/>
          <w:szCs w:val="20"/>
        </w:rPr>
        <w:tab/>
        <w:t>The implementation plan should be attached</w:t>
      </w:r>
      <w:r w:rsidR="00F440E2">
        <w:rPr>
          <w:color w:val="auto"/>
          <w:sz w:val="24"/>
          <w:szCs w:val="20"/>
        </w:rPr>
        <w:t>,</w:t>
      </w:r>
      <w:r w:rsidR="00147E8B" w:rsidRPr="00147E8B">
        <w:rPr>
          <w:color w:val="auto"/>
          <w:sz w:val="24"/>
          <w:szCs w:val="20"/>
        </w:rPr>
        <w:t xml:space="preserve"> never be pasted</w:t>
      </w:r>
      <w:r w:rsidR="00F440E2">
        <w:rPr>
          <w:color w:val="auto"/>
          <w:sz w:val="24"/>
          <w:szCs w:val="20"/>
        </w:rPr>
        <w:t>,</w:t>
      </w:r>
      <w:r w:rsidR="00147E8B" w:rsidRPr="00147E8B">
        <w:rPr>
          <w:color w:val="auto"/>
          <w:sz w:val="24"/>
          <w:szCs w:val="20"/>
        </w:rPr>
        <w:t xml:space="preserve"> into the description.</w:t>
      </w:r>
    </w:p>
    <w:p w14:paraId="0820EDC6" w14:textId="77777777" w:rsidR="00147E8B" w:rsidRPr="00147E8B" w:rsidRDefault="000F553B" w:rsidP="00147E8B">
      <w:pPr>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BD5F65">
        <w:rPr>
          <w:iCs/>
          <w:sz w:val="20"/>
        </w:rPr>
      </w:r>
      <w:r w:rsidR="00BD5F65">
        <w:rPr>
          <w:iCs/>
          <w:sz w:val="20"/>
        </w:rPr>
        <w:fldChar w:fldCharType="separate"/>
      </w:r>
      <w:r>
        <w:rPr>
          <w:iCs/>
          <w:sz w:val="20"/>
        </w:rPr>
        <w:fldChar w:fldCharType="end"/>
      </w:r>
      <w:r w:rsidR="00147E8B" w:rsidRPr="00147E8B">
        <w:rPr>
          <w:color w:val="auto"/>
          <w:sz w:val="24"/>
          <w:szCs w:val="20"/>
        </w:rPr>
        <w:tab/>
        <w:t xml:space="preserve">Were the customers/stakeholders notified as per the Change Advisory Board (CAB) process? </w:t>
      </w:r>
    </w:p>
    <w:p w14:paraId="0820EDC7"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BD5F65">
        <w:rPr>
          <w:iCs/>
          <w:sz w:val="20"/>
        </w:rPr>
      </w:r>
      <w:r w:rsidR="00BD5F65">
        <w:rPr>
          <w:iCs/>
          <w:sz w:val="20"/>
        </w:rPr>
        <w:fldChar w:fldCharType="separate"/>
      </w:r>
      <w:r>
        <w:rPr>
          <w:iCs/>
          <w:sz w:val="20"/>
        </w:rPr>
        <w:fldChar w:fldCharType="end"/>
      </w:r>
      <w:r w:rsidR="00147E8B" w:rsidRPr="00147E8B">
        <w:rPr>
          <w:color w:val="auto"/>
          <w:sz w:val="24"/>
          <w:szCs w:val="20"/>
        </w:rPr>
        <w:tab/>
        <w:t>CAB notification in the ticket.</w:t>
      </w:r>
    </w:p>
    <w:p w14:paraId="0820EDC8"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BD5F65">
        <w:rPr>
          <w:iCs/>
          <w:sz w:val="20"/>
        </w:rPr>
      </w:r>
      <w:r w:rsidR="00BD5F65">
        <w:rPr>
          <w:iCs/>
          <w:sz w:val="20"/>
        </w:rPr>
        <w:fldChar w:fldCharType="separate"/>
      </w:r>
      <w:r>
        <w:rPr>
          <w:iCs/>
          <w:sz w:val="20"/>
        </w:rPr>
        <w:fldChar w:fldCharType="end"/>
      </w:r>
      <w:r w:rsidR="00147E8B" w:rsidRPr="00147E8B">
        <w:rPr>
          <w:color w:val="auto"/>
          <w:sz w:val="24"/>
          <w:szCs w:val="20"/>
        </w:rPr>
        <w:tab/>
        <w:t>Facility OIT response or ignore entered as a log comment.</w:t>
      </w:r>
    </w:p>
    <w:p w14:paraId="0820EDC9" w14:textId="77777777" w:rsidR="00147E8B" w:rsidRPr="00147E8B" w:rsidRDefault="000F553B" w:rsidP="00147E8B">
      <w:pPr>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BD5F65">
        <w:rPr>
          <w:iCs/>
          <w:sz w:val="20"/>
        </w:rPr>
      </w:r>
      <w:r w:rsidR="00BD5F65">
        <w:rPr>
          <w:iCs/>
          <w:sz w:val="20"/>
        </w:rPr>
        <w:fldChar w:fldCharType="separate"/>
      </w:r>
      <w:r>
        <w:rPr>
          <w:iCs/>
          <w:sz w:val="20"/>
        </w:rPr>
        <w:fldChar w:fldCharType="end"/>
      </w:r>
      <w:r w:rsidR="00147E8B" w:rsidRPr="00147E8B">
        <w:rPr>
          <w:color w:val="auto"/>
          <w:sz w:val="24"/>
          <w:szCs w:val="20"/>
        </w:rPr>
        <w:tab/>
        <w:t>Is the implementation plan attached?</w:t>
      </w:r>
    </w:p>
    <w:p w14:paraId="0820EDCA"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BD5F65">
        <w:rPr>
          <w:iCs/>
          <w:sz w:val="20"/>
        </w:rPr>
      </w:r>
      <w:r w:rsidR="00BD5F65">
        <w:rPr>
          <w:iCs/>
          <w:sz w:val="20"/>
        </w:rPr>
        <w:fldChar w:fldCharType="separate"/>
      </w:r>
      <w:r>
        <w:rPr>
          <w:iCs/>
          <w:sz w:val="20"/>
        </w:rPr>
        <w:fldChar w:fldCharType="end"/>
      </w:r>
      <w:r w:rsidR="00147E8B" w:rsidRPr="00147E8B">
        <w:rPr>
          <w:color w:val="auto"/>
          <w:sz w:val="24"/>
          <w:szCs w:val="20"/>
        </w:rPr>
        <w:tab/>
        <w:t>Is the Notification and Escalation section complete?</w:t>
      </w:r>
    </w:p>
    <w:p w14:paraId="0820EDCB"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BD5F65">
        <w:rPr>
          <w:iCs/>
          <w:sz w:val="20"/>
        </w:rPr>
      </w:r>
      <w:r w:rsidR="00BD5F65">
        <w:rPr>
          <w:iCs/>
          <w:sz w:val="20"/>
        </w:rPr>
        <w:fldChar w:fldCharType="separate"/>
      </w:r>
      <w:r>
        <w:rPr>
          <w:iCs/>
          <w:sz w:val="20"/>
        </w:rPr>
        <w:fldChar w:fldCharType="end"/>
      </w:r>
      <w:r w:rsidR="00147E8B" w:rsidRPr="00147E8B">
        <w:rPr>
          <w:color w:val="auto"/>
          <w:sz w:val="24"/>
          <w:szCs w:val="20"/>
        </w:rPr>
        <w:tab/>
        <w:t xml:space="preserve">Does the implementation plan provide </w:t>
      </w:r>
      <w:proofErr w:type="gramStart"/>
      <w:r w:rsidR="00147E8B" w:rsidRPr="00147E8B">
        <w:rPr>
          <w:color w:val="auto"/>
          <w:sz w:val="24"/>
          <w:szCs w:val="20"/>
        </w:rPr>
        <w:t>sufficient</w:t>
      </w:r>
      <w:proofErr w:type="gramEnd"/>
      <w:r w:rsidR="00147E8B" w:rsidRPr="00147E8B">
        <w:rPr>
          <w:color w:val="auto"/>
          <w:sz w:val="24"/>
          <w:szCs w:val="20"/>
        </w:rPr>
        <w:t xml:space="preserve"> detail </w:t>
      </w:r>
      <w:r w:rsidR="00F440E2">
        <w:rPr>
          <w:color w:val="auto"/>
          <w:sz w:val="24"/>
          <w:szCs w:val="20"/>
        </w:rPr>
        <w:t xml:space="preserve">so </w:t>
      </w:r>
      <w:r w:rsidR="00147E8B" w:rsidRPr="00147E8B">
        <w:rPr>
          <w:color w:val="auto"/>
          <w:sz w:val="24"/>
          <w:szCs w:val="20"/>
        </w:rPr>
        <w:t>that a peer who is unfamiliar with the particular facility where the implementation is taking place could execute the plan?</w:t>
      </w:r>
    </w:p>
    <w:p w14:paraId="0820EDCC"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BD5F65">
        <w:rPr>
          <w:iCs/>
          <w:sz w:val="20"/>
        </w:rPr>
      </w:r>
      <w:r w:rsidR="00BD5F65">
        <w:rPr>
          <w:iCs/>
          <w:sz w:val="20"/>
        </w:rPr>
        <w:fldChar w:fldCharType="separate"/>
      </w:r>
      <w:r>
        <w:rPr>
          <w:iCs/>
          <w:sz w:val="20"/>
        </w:rPr>
        <w:fldChar w:fldCharType="end"/>
      </w:r>
      <w:r w:rsidR="00147E8B" w:rsidRPr="00147E8B">
        <w:rPr>
          <w:color w:val="auto"/>
          <w:sz w:val="24"/>
          <w:szCs w:val="20"/>
        </w:rPr>
        <w:tab/>
        <w:t>Does the implementation plan include a test plan that contains checkpoints for verification, coordination, or implementing back-out?</w:t>
      </w:r>
    </w:p>
    <w:p w14:paraId="0820EDCD"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BD5F65">
        <w:rPr>
          <w:iCs/>
          <w:sz w:val="20"/>
        </w:rPr>
      </w:r>
      <w:r w:rsidR="00BD5F65">
        <w:rPr>
          <w:iCs/>
          <w:sz w:val="20"/>
        </w:rPr>
        <w:fldChar w:fldCharType="separate"/>
      </w:r>
      <w:r>
        <w:rPr>
          <w:iCs/>
          <w:sz w:val="20"/>
        </w:rPr>
        <w:fldChar w:fldCharType="end"/>
      </w:r>
      <w:r w:rsidR="00147E8B" w:rsidRPr="00147E8B">
        <w:rPr>
          <w:color w:val="auto"/>
          <w:sz w:val="24"/>
          <w:szCs w:val="20"/>
        </w:rPr>
        <w:tab/>
        <w:t>Are verification steps (Test Plan) included?</w:t>
      </w:r>
    </w:p>
    <w:p w14:paraId="0820EDCE"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BD5F65">
        <w:rPr>
          <w:iCs/>
          <w:sz w:val="20"/>
        </w:rPr>
      </w:r>
      <w:r w:rsidR="00BD5F65">
        <w:rPr>
          <w:iCs/>
          <w:sz w:val="20"/>
        </w:rPr>
        <w:fldChar w:fldCharType="separate"/>
      </w:r>
      <w:r>
        <w:rPr>
          <w:iCs/>
          <w:sz w:val="20"/>
        </w:rPr>
        <w:fldChar w:fldCharType="end"/>
      </w:r>
      <w:r w:rsidR="00147E8B" w:rsidRPr="00147E8B">
        <w:rPr>
          <w:color w:val="auto"/>
          <w:sz w:val="24"/>
          <w:szCs w:val="20"/>
        </w:rPr>
        <w:tab/>
        <w:t>Do the verification steps ensure the customers are functioning and not just the item modified is working?</w:t>
      </w:r>
    </w:p>
    <w:p w14:paraId="0820EDCF" w14:textId="77777777" w:rsidR="00147E8B" w:rsidRPr="00147E8B" w:rsidRDefault="000F553B" w:rsidP="00147E8B">
      <w:pPr>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BD5F65">
        <w:rPr>
          <w:iCs/>
          <w:sz w:val="20"/>
        </w:rPr>
      </w:r>
      <w:r w:rsidR="00BD5F65">
        <w:rPr>
          <w:iCs/>
          <w:sz w:val="20"/>
        </w:rPr>
        <w:fldChar w:fldCharType="separate"/>
      </w:r>
      <w:r>
        <w:rPr>
          <w:iCs/>
          <w:sz w:val="20"/>
        </w:rPr>
        <w:fldChar w:fldCharType="end"/>
      </w:r>
      <w:r w:rsidR="00147E8B" w:rsidRPr="00147E8B">
        <w:rPr>
          <w:color w:val="auto"/>
          <w:sz w:val="24"/>
          <w:szCs w:val="20"/>
        </w:rPr>
        <w:tab/>
        <w:t>Is the back-out plan attached?</w:t>
      </w:r>
    </w:p>
    <w:p w14:paraId="0820EDD0"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BD5F65">
        <w:rPr>
          <w:iCs/>
          <w:sz w:val="20"/>
        </w:rPr>
      </w:r>
      <w:r w:rsidR="00BD5F65">
        <w:rPr>
          <w:iCs/>
          <w:sz w:val="20"/>
        </w:rPr>
        <w:fldChar w:fldCharType="separate"/>
      </w:r>
      <w:r>
        <w:rPr>
          <w:iCs/>
          <w:sz w:val="20"/>
        </w:rPr>
        <w:fldChar w:fldCharType="end"/>
      </w:r>
      <w:r w:rsidR="00147E8B" w:rsidRPr="00147E8B">
        <w:rPr>
          <w:color w:val="auto"/>
          <w:sz w:val="24"/>
          <w:szCs w:val="20"/>
        </w:rPr>
        <w:tab/>
        <w:t>Is the notification plan included?</w:t>
      </w:r>
    </w:p>
    <w:p w14:paraId="0820EDD1"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BD5F65">
        <w:rPr>
          <w:iCs/>
          <w:sz w:val="20"/>
        </w:rPr>
      </w:r>
      <w:r w:rsidR="00BD5F65">
        <w:rPr>
          <w:iCs/>
          <w:sz w:val="20"/>
        </w:rPr>
        <w:fldChar w:fldCharType="separate"/>
      </w:r>
      <w:r>
        <w:rPr>
          <w:iCs/>
          <w:sz w:val="20"/>
        </w:rPr>
        <w:fldChar w:fldCharType="end"/>
      </w:r>
      <w:r w:rsidR="00147E8B" w:rsidRPr="00147E8B">
        <w:rPr>
          <w:color w:val="auto"/>
          <w:sz w:val="24"/>
          <w:szCs w:val="20"/>
        </w:rPr>
        <w:tab/>
        <w:t>Are verification steps included?</w:t>
      </w:r>
    </w:p>
    <w:p w14:paraId="0820EDD2" w14:textId="77777777" w:rsidR="00147E8B" w:rsidRPr="00147E8B" w:rsidRDefault="000F553B" w:rsidP="00000A61">
      <w:pPr>
        <w:ind w:left="720"/>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BD5F65">
        <w:rPr>
          <w:iCs/>
          <w:sz w:val="20"/>
        </w:rPr>
      </w:r>
      <w:r w:rsidR="00BD5F65">
        <w:rPr>
          <w:iCs/>
          <w:sz w:val="20"/>
        </w:rPr>
        <w:fldChar w:fldCharType="separate"/>
      </w:r>
      <w:r>
        <w:rPr>
          <w:iCs/>
          <w:sz w:val="20"/>
        </w:rPr>
        <w:fldChar w:fldCharType="end"/>
      </w:r>
      <w:r w:rsidR="00147E8B" w:rsidRPr="00147E8B">
        <w:rPr>
          <w:color w:val="auto"/>
          <w:sz w:val="24"/>
          <w:szCs w:val="20"/>
        </w:rPr>
        <w:tab/>
        <w:t>Do the verification steps ensure the customers are functioning, the services impacted are operational, and not just the item modified is working?</w:t>
      </w:r>
    </w:p>
    <w:p w14:paraId="0820EDD3" w14:textId="77777777" w:rsidR="00147E8B" w:rsidRPr="00147E8B" w:rsidRDefault="000F553B" w:rsidP="00147E8B">
      <w:pPr>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BD5F65">
        <w:rPr>
          <w:iCs/>
          <w:sz w:val="20"/>
        </w:rPr>
      </w:r>
      <w:r w:rsidR="00BD5F65">
        <w:rPr>
          <w:iCs/>
          <w:sz w:val="20"/>
        </w:rPr>
        <w:fldChar w:fldCharType="separate"/>
      </w:r>
      <w:r>
        <w:rPr>
          <w:iCs/>
          <w:sz w:val="20"/>
        </w:rPr>
        <w:fldChar w:fldCharType="end"/>
      </w:r>
      <w:r w:rsidR="00147E8B" w:rsidRPr="00147E8B">
        <w:rPr>
          <w:color w:val="auto"/>
          <w:sz w:val="24"/>
          <w:szCs w:val="20"/>
        </w:rPr>
        <w:tab/>
        <w:t>Is the need by date realistic?</w:t>
      </w:r>
    </w:p>
    <w:p w14:paraId="0820EDD4" w14:textId="77777777" w:rsidR="00147E8B" w:rsidRPr="00147E8B" w:rsidRDefault="000F553B" w:rsidP="00147E8B">
      <w:pPr>
        <w:rPr>
          <w:color w:val="auto"/>
          <w:sz w:val="24"/>
          <w:szCs w:val="20"/>
        </w:rPr>
      </w:pPr>
      <w:r>
        <w:rPr>
          <w:iCs/>
          <w:sz w:val="20"/>
        </w:rPr>
        <w:fldChar w:fldCharType="begin">
          <w:ffData>
            <w:name w:val=""/>
            <w:enabled/>
            <w:calcOnExit w:val="0"/>
            <w:statusText w:type="text" w:val="Check box when task accomplished"/>
            <w:checkBox>
              <w:sizeAuto/>
              <w:default w:val="0"/>
              <w:checked w:val="0"/>
            </w:checkBox>
          </w:ffData>
        </w:fldChar>
      </w:r>
      <w:r>
        <w:rPr>
          <w:iCs/>
          <w:sz w:val="20"/>
        </w:rPr>
        <w:instrText xml:space="preserve"> FORMCHECKBOX </w:instrText>
      </w:r>
      <w:r w:rsidR="00BD5F65">
        <w:rPr>
          <w:iCs/>
          <w:sz w:val="20"/>
        </w:rPr>
      </w:r>
      <w:r w:rsidR="00BD5F65">
        <w:rPr>
          <w:iCs/>
          <w:sz w:val="20"/>
        </w:rPr>
        <w:fldChar w:fldCharType="separate"/>
      </w:r>
      <w:r>
        <w:rPr>
          <w:iCs/>
          <w:sz w:val="20"/>
        </w:rPr>
        <w:fldChar w:fldCharType="end"/>
      </w:r>
      <w:r w:rsidR="00147E8B" w:rsidRPr="00147E8B">
        <w:rPr>
          <w:color w:val="auto"/>
          <w:sz w:val="24"/>
          <w:szCs w:val="20"/>
        </w:rPr>
        <w:tab/>
        <w:t>Is there an implementation date/time prior to the need by date?</w:t>
      </w:r>
    </w:p>
    <w:p w14:paraId="0820EDD5" w14:textId="77777777" w:rsidR="00000A61" w:rsidRDefault="00000A61" w:rsidP="00147E8B">
      <w:pPr>
        <w:rPr>
          <w:color w:val="auto"/>
          <w:sz w:val="24"/>
          <w:szCs w:val="20"/>
        </w:rPr>
      </w:pPr>
    </w:p>
    <w:p w14:paraId="0820EDD6" w14:textId="77777777" w:rsidR="00567D8F" w:rsidRPr="00567D8F" w:rsidRDefault="00147E8B" w:rsidP="00147E8B">
      <w:pPr>
        <w:rPr>
          <w:b/>
          <w:color w:val="auto"/>
          <w:sz w:val="24"/>
          <w:szCs w:val="20"/>
        </w:rPr>
      </w:pPr>
      <w:r w:rsidRPr="00567D8F">
        <w:rPr>
          <w:b/>
          <w:color w:val="auto"/>
          <w:sz w:val="24"/>
          <w:szCs w:val="20"/>
        </w:rPr>
        <w:t>If everything is accurate and all documentation attached, change Status to Approved and/or escalate to next level CCB if this is a significant change/downtime required.</w:t>
      </w:r>
    </w:p>
    <w:p w14:paraId="0820EDD7" w14:textId="77777777" w:rsidR="00567D8F" w:rsidRDefault="00567D8F" w:rsidP="00147E8B">
      <w:pPr>
        <w:rPr>
          <w:color w:val="auto"/>
          <w:sz w:val="24"/>
          <w:szCs w:val="20"/>
        </w:rPr>
      </w:pPr>
    </w:p>
    <w:bookmarkStart w:id="590" w:name="_MON_1468332397"/>
    <w:bookmarkEnd w:id="590"/>
    <w:p w14:paraId="0820EDD8" w14:textId="77777777" w:rsidR="006779D8" w:rsidRDefault="006779D8" w:rsidP="00147E8B">
      <w:pPr>
        <w:rPr>
          <w:color w:val="auto"/>
          <w:sz w:val="24"/>
          <w:szCs w:val="20"/>
        </w:rPr>
      </w:pPr>
      <w:r>
        <w:rPr>
          <w:rFonts w:ascii="Arial" w:hAnsi="Arial" w:cs="Arial"/>
          <w:sz w:val="20"/>
          <w:szCs w:val="20"/>
        </w:rPr>
        <w:object w:dxaOrig="1551" w:dyaOrig="1004" w14:anchorId="0820EE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mbedded instructional artifact" style="width:77.25pt;height:49.5pt" o:ole="">
            <v:imagedata r:id="rId36" o:title=""/>
          </v:shape>
          <o:OLEObject Type="Embed" ProgID="Word.Document.12" ShapeID="_x0000_i1025" DrawAspect="Icon" ObjectID="_1616501990" r:id="rId37">
            <o:FieldCodes>\s</o:FieldCodes>
          </o:OLEObject>
        </w:object>
      </w:r>
    </w:p>
    <w:p w14:paraId="0820EDD9" w14:textId="55F8D570" w:rsidR="00567D8F" w:rsidRDefault="000C6349" w:rsidP="00567D8F">
      <w:pPr>
        <w:pStyle w:val="Appendix1"/>
        <w:numPr>
          <w:ilvl w:val="0"/>
          <w:numId w:val="0"/>
        </w:numPr>
        <w:ind w:left="720" w:hanging="720"/>
      </w:pPr>
      <w:bookmarkStart w:id="591" w:name="_Toc528306998"/>
      <w:r>
        <w:lastRenderedPageBreak/>
        <w:t>Appendix G</w:t>
      </w:r>
      <w:r w:rsidR="00567D8F" w:rsidRPr="00567D8F">
        <w:t>: Change Order Implementation Plan Template</w:t>
      </w:r>
      <w:bookmarkEnd w:id="591"/>
    </w:p>
    <w:p w14:paraId="0820EDDA" w14:textId="77777777" w:rsidR="00567D8F" w:rsidRDefault="007A719B" w:rsidP="00CA3650">
      <w:pPr>
        <w:pStyle w:val="Title2"/>
        <w:jc w:val="left"/>
      </w:pPr>
      <w:r w:rsidRPr="007A719B">
        <w:t xml:space="preserve">Local facility </w:t>
      </w:r>
      <w:r w:rsidR="00AF6277" w:rsidRPr="00AF6277">
        <w:t>Notification and Escalation Contacts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Notification and escalation contact information for local facility, including name/role, business phone, and after-hours phone."/>
      </w:tblPr>
      <w:tblGrid>
        <w:gridCol w:w="3269"/>
        <w:gridCol w:w="3229"/>
        <w:gridCol w:w="2852"/>
      </w:tblGrid>
      <w:tr w:rsidR="00342145" w:rsidRPr="00AF6277" w14:paraId="0820EDDE" w14:textId="77777777" w:rsidTr="007A719B">
        <w:trPr>
          <w:cantSplit/>
        </w:trPr>
        <w:tc>
          <w:tcPr>
            <w:tcW w:w="1748" w:type="pct"/>
            <w:shd w:val="clear" w:color="auto" w:fill="F2F2F2" w:themeFill="background1" w:themeFillShade="F2"/>
          </w:tcPr>
          <w:p w14:paraId="0820EDDB" w14:textId="77777777" w:rsidR="00342145" w:rsidRPr="00AF6277" w:rsidRDefault="00342145" w:rsidP="007A719B">
            <w:pPr>
              <w:pStyle w:val="TableHeading"/>
              <w:rPr>
                <w:rFonts w:eastAsia="Calibri"/>
              </w:rPr>
            </w:pPr>
            <w:bookmarkStart w:id="592" w:name="ColumnTitle_05"/>
            <w:bookmarkEnd w:id="592"/>
            <w:r w:rsidRPr="00AF6277">
              <w:rPr>
                <w:rFonts w:eastAsia="Calibri"/>
              </w:rPr>
              <w:t>Name/Role</w:t>
            </w:r>
          </w:p>
        </w:tc>
        <w:tc>
          <w:tcPr>
            <w:tcW w:w="1727" w:type="pct"/>
            <w:shd w:val="clear" w:color="auto" w:fill="F2F2F2" w:themeFill="background1" w:themeFillShade="F2"/>
          </w:tcPr>
          <w:p w14:paraId="0820EDDC" w14:textId="77777777" w:rsidR="00342145" w:rsidRPr="00AF6277" w:rsidRDefault="00342145" w:rsidP="007A719B">
            <w:pPr>
              <w:pStyle w:val="TableHeading"/>
              <w:rPr>
                <w:rFonts w:eastAsia="Calibri"/>
              </w:rPr>
            </w:pPr>
            <w:r w:rsidRPr="00AF6277">
              <w:rPr>
                <w:rFonts w:eastAsia="Calibri"/>
              </w:rPr>
              <w:t>Business</w:t>
            </w:r>
          </w:p>
        </w:tc>
        <w:tc>
          <w:tcPr>
            <w:tcW w:w="1525" w:type="pct"/>
            <w:shd w:val="clear" w:color="auto" w:fill="F2F2F2" w:themeFill="background1" w:themeFillShade="F2"/>
          </w:tcPr>
          <w:p w14:paraId="0820EDDD" w14:textId="77777777" w:rsidR="00342145" w:rsidRPr="00AF6277" w:rsidRDefault="00342145" w:rsidP="007A719B">
            <w:pPr>
              <w:pStyle w:val="TableHeading"/>
              <w:rPr>
                <w:rFonts w:eastAsia="Calibri"/>
              </w:rPr>
            </w:pPr>
            <w:r w:rsidRPr="00AF6277">
              <w:rPr>
                <w:rFonts w:eastAsia="Calibri"/>
              </w:rPr>
              <w:t>After-hours</w:t>
            </w:r>
          </w:p>
        </w:tc>
      </w:tr>
      <w:tr w:rsidR="00342145" w:rsidRPr="00AF6277" w14:paraId="0820EDE2" w14:textId="77777777" w:rsidTr="00342145">
        <w:trPr>
          <w:cantSplit/>
        </w:trPr>
        <w:tc>
          <w:tcPr>
            <w:tcW w:w="1748" w:type="pct"/>
            <w:shd w:val="clear" w:color="auto" w:fill="auto"/>
          </w:tcPr>
          <w:p w14:paraId="0820EDDF" w14:textId="77777777" w:rsidR="00342145" w:rsidRPr="00AF6277" w:rsidRDefault="00342145" w:rsidP="006619F9">
            <w:pPr>
              <w:pStyle w:val="TableText"/>
              <w:rPr>
                <w:rFonts w:eastAsia="Calibri"/>
              </w:rPr>
            </w:pPr>
            <w:r w:rsidRPr="00AF6277">
              <w:rPr>
                <w:rFonts w:eastAsia="Calibri"/>
              </w:rPr>
              <w:t>John Doe, FCIO</w:t>
            </w:r>
          </w:p>
        </w:tc>
        <w:tc>
          <w:tcPr>
            <w:tcW w:w="1727" w:type="pct"/>
            <w:shd w:val="clear" w:color="auto" w:fill="auto"/>
          </w:tcPr>
          <w:p w14:paraId="0820EDE0" w14:textId="77777777" w:rsidR="00342145" w:rsidRPr="00AF6277" w:rsidRDefault="00342145" w:rsidP="006619F9">
            <w:pPr>
              <w:pStyle w:val="TableText"/>
              <w:rPr>
                <w:rFonts w:eastAsia="Calibri"/>
              </w:rPr>
            </w:pPr>
            <w:r w:rsidRPr="00AF6277">
              <w:rPr>
                <w:rFonts w:eastAsia="Calibri"/>
              </w:rPr>
              <w:t>333-345-6789</w:t>
            </w:r>
          </w:p>
        </w:tc>
        <w:tc>
          <w:tcPr>
            <w:tcW w:w="1525" w:type="pct"/>
            <w:shd w:val="clear" w:color="auto" w:fill="auto"/>
          </w:tcPr>
          <w:p w14:paraId="0820EDE1" w14:textId="77777777" w:rsidR="00342145" w:rsidRPr="00AF6277" w:rsidRDefault="00342145" w:rsidP="006619F9">
            <w:pPr>
              <w:pStyle w:val="TableText"/>
              <w:rPr>
                <w:rFonts w:eastAsia="Calibri"/>
              </w:rPr>
            </w:pPr>
            <w:r w:rsidRPr="00AF6277">
              <w:rPr>
                <w:rFonts w:eastAsia="Calibri"/>
              </w:rPr>
              <w:t>333-987-6543</w:t>
            </w:r>
          </w:p>
        </w:tc>
      </w:tr>
      <w:tr w:rsidR="00342145" w:rsidRPr="00AF6277" w14:paraId="0820EDE6" w14:textId="77777777" w:rsidTr="00342145">
        <w:trPr>
          <w:cantSplit/>
        </w:trPr>
        <w:tc>
          <w:tcPr>
            <w:tcW w:w="1748" w:type="pct"/>
            <w:shd w:val="clear" w:color="auto" w:fill="auto"/>
          </w:tcPr>
          <w:p w14:paraId="0820EDE3" w14:textId="77777777" w:rsidR="00342145" w:rsidRPr="00AF6277" w:rsidRDefault="00342145" w:rsidP="006619F9">
            <w:pPr>
              <w:pStyle w:val="TableText"/>
              <w:rPr>
                <w:rFonts w:eastAsia="Calibri"/>
              </w:rPr>
            </w:pPr>
          </w:p>
        </w:tc>
        <w:tc>
          <w:tcPr>
            <w:tcW w:w="1727" w:type="pct"/>
            <w:shd w:val="clear" w:color="auto" w:fill="auto"/>
          </w:tcPr>
          <w:p w14:paraId="0820EDE4" w14:textId="77777777" w:rsidR="00342145" w:rsidRPr="00AF6277" w:rsidRDefault="00342145" w:rsidP="006619F9">
            <w:pPr>
              <w:pStyle w:val="TableText"/>
              <w:rPr>
                <w:rFonts w:eastAsia="Calibri"/>
              </w:rPr>
            </w:pPr>
          </w:p>
        </w:tc>
        <w:tc>
          <w:tcPr>
            <w:tcW w:w="1525" w:type="pct"/>
            <w:shd w:val="clear" w:color="auto" w:fill="auto"/>
          </w:tcPr>
          <w:p w14:paraId="0820EDE5" w14:textId="77777777" w:rsidR="00342145" w:rsidRPr="00AF6277" w:rsidRDefault="00342145" w:rsidP="006619F9">
            <w:pPr>
              <w:pStyle w:val="TableText"/>
              <w:rPr>
                <w:rFonts w:eastAsia="Calibri"/>
              </w:rPr>
            </w:pPr>
          </w:p>
        </w:tc>
      </w:tr>
      <w:tr w:rsidR="00342145" w:rsidRPr="00AF6277" w14:paraId="0820EDEA" w14:textId="77777777" w:rsidTr="00342145">
        <w:trPr>
          <w:cantSplit/>
        </w:trPr>
        <w:tc>
          <w:tcPr>
            <w:tcW w:w="1748" w:type="pct"/>
            <w:shd w:val="clear" w:color="auto" w:fill="auto"/>
          </w:tcPr>
          <w:p w14:paraId="0820EDE7" w14:textId="77777777" w:rsidR="00342145" w:rsidRPr="00AF6277" w:rsidRDefault="00342145" w:rsidP="006619F9">
            <w:pPr>
              <w:pStyle w:val="TableText"/>
              <w:rPr>
                <w:rFonts w:eastAsia="Calibri"/>
              </w:rPr>
            </w:pPr>
          </w:p>
        </w:tc>
        <w:tc>
          <w:tcPr>
            <w:tcW w:w="1727" w:type="pct"/>
            <w:shd w:val="clear" w:color="auto" w:fill="auto"/>
          </w:tcPr>
          <w:p w14:paraId="0820EDE8" w14:textId="77777777" w:rsidR="00342145" w:rsidRPr="00AF6277" w:rsidRDefault="00342145" w:rsidP="006619F9">
            <w:pPr>
              <w:pStyle w:val="TableText"/>
              <w:rPr>
                <w:rFonts w:eastAsia="Calibri"/>
              </w:rPr>
            </w:pPr>
          </w:p>
        </w:tc>
        <w:tc>
          <w:tcPr>
            <w:tcW w:w="1525" w:type="pct"/>
            <w:shd w:val="clear" w:color="auto" w:fill="auto"/>
          </w:tcPr>
          <w:p w14:paraId="0820EDE9" w14:textId="77777777" w:rsidR="00342145" w:rsidRPr="00AF6277" w:rsidRDefault="00342145" w:rsidP="006619F9">
            <w:pPr>
              <w:pStyle w:val="TableText"/>
              <w:rPr>
                <w:rFonts w:eastAsia="Calibri"/>
              </w:rPr>
            </w:pPr>
          </w:p>
        </w:tc>
      </w:tr>
      <w:tr w:rsidR="00342145" w:rsidRPr="00AF6277" w14:paraId="0820EDEE" w14:textId="77777777" w:rsidTr="00342145">
        <w:trPr>
          <w:cantSplit/>
        </w:trPr>
        <w:tc>
          <w:tcPr>
            <w:tcW w:w="1748" w:type="pct"/>
            <w:shd w:val="clear" w:color="auto" w:fill="auto"/>
          </w:tcPr>
          <w:p w14:paraId="0820EDEB" w14:textId="77777777" w:rsidR="00342145" w:rsidRPr="00AF6277" w:rsidRDefault="00342145" w:rsidP="006619F9">
            <w:pPr>
              <w:pStyle w:val="TableText"/>
              <w:rPr>
                <w:rFonts w:eastAsia="Calibri"/>
              </w:rPr>
            </w:pPr>
          </w:p>
        </w:tc>
        <w:tc>
          <w:tcPr>
            <w:tcW w:w="1727" w:type="pct"/>
            <w:shd w:val="clear" w:color="auto" w:fill="auto"/>
          </w:tcPr>
          <w:p w14:paraId="0820EDEC" w14:textId="77777777" w:rsidR="00342145" w:rsidRPr="00AF6277" w:rsidRDefault="00342145" w:rsidP="006619F9">
            <w:pPr>
              <w:pStyle w:val="TableText"/>
              <w:rPr>
                <w:rFonts w:eastAsia="Calibri"/>
              </w:rPr>
            </w:pPr>
          </w:p>
        </w:tc>
        <w:tc>
          <w:tcPr>
            <w:tcW w:w="1525" w:type="pct"/>
            <w:shd w:val="clear" w:color="auto" w:fill="auto"/>
          </w:tcPr>
          <w:p w14:paraId="0820EDED" w14:textId="77777777" w:rsidR="00342145" w:rsidRPr="00AF6277" w:rsidRDefault="00342145" w:rsidP="006619F9">
            <w:pPr>
              <w:pStyle w:val="TableText"/>
              <w:rPr>
                <w:rFonts w:eastAsia="Calibri"/>
              </w:rPr>
            </w:pPr>
          </w:p>
        </w:tc>
      </w:tr>
      <w:tr w:rsidR="00342145" w:rsidRPr="00AF6277" w14:paraId="0820EDF2" w14:textId="77777777" w:rsidTr="00342145">
        <w:trPr>
          <w:cantSplit/>
        </w:trPr>
        <w:tc>
          <w:tcPr>
            <w:tcW w:w="1748" w:type="pct"/>
            <w:shd w:val="clear" w:color="auto" w:fill="auto"/>
          </w:tcPr>
          <w:p w14:paraId="0820EDEF" w14:textId="77777777" w:rsidR="00342145" w:rsidRPr="00AF6277" w:rsidRDefault="00342145" w:rsidP="006619F9">
            <w:pPr>
              <w:pStyle w:val="TableText"/>
              <w:rPr>
                <w:rFonts w:eastAsia="Calibri"/>
              </w:rPr>
            </w:pPr>
          </w:p>
        </w:tc>
        <w:tc>
          <w:tcPr>
            <w:tcW w:w="1727" w:type="pct"/>
            <w:shd w:val="clear" w:color="auto" w:fill="auto"/>
          </w:tcPr>
          <w:p w14:paraId="0820EDF0" w14:textId="77777777" w:rsidR="00342145" w:rsidRPr="00AF6277" w:rsidRDefault="00342145" w:rsidP="006619F9">
            <w:pPr>
              <w:pStyle w:val="TableText"/>
              <w:rPr>
                <w:rFonts w:eastAsia="Calibri"/>
              </w:rPr>
            </w:pPr>
          </w:p>
        </w:tc>
        <w:tc>
          <w:tcPr>
            <w:tcW w:w="1525" w:type="pct"/>
            <w:shd w:val="clear" w:color="auto" w:fill="auto"/>
          </w:tcPr>
          <w:p w14:paraId="0820EDF1" w14:textId="77777777" w:rsidR="00342145" w:rsidRPr="00AF6277" w:rsidRDefault="00342145" w:rsidP="006619F9">
            <w:pPr>
              <w:pStyle w:val="TableText"/>
              <w:rPr>
                <w:rFonts w:eastAsia="Calibri"/>
              </w:rPr>
            </w:pPr>
          </w:p>
        </w:tc>
      </w:tr>
      <w:tr w:rsidR="00342145" w:rsidRPr="00AF6277" w14:paraId="0820EDF6" w14:textId="77777777" w:rsidTr="00342145">
        <w:trPr>
          <w:cantSplit/>
        </w:trPr>
        <w:tc>
          <w:tcPr>
            <w:tcW w:w="1748" w:type="pct"/>
            <w:shd w:val="clear" w:color="auto" w:fill="auto"/>
          </w:tcPr>
          <w:p w14:paraId="0820EDF3" w14:textId="77777777" w:rsidR="00342145" w:rsidRPr="00AF6277" w:rsidRDefault="00342145" w:rsidP="006619F9">
            <w:pPr>
              <w:pStyle w:val="TableText"/>
              <w:rPr>
                <w:rFonts w:eastAsia="Calibri"/>
              </w:rPr>
            </w:pPr>
          </w:p>
        </w:tc>
        <w:tc>
          <w:tcPr>
            <w:tcW w:w="1727" w:type="pct"/>
            <w:shd w:val="clear" w:color="auto" w:fill="auto"/>
          </w:tcPr>
          <w:p w14:paraId="0820EDF4" w14:textId="77777777" w:rsidR="00342145" w:rsidRPr="00AF6277" w:rsidRDefault="00342145" w:rsidP="006619F9">
            <w:pPr>
              <w:pStyle w:val="TableText"/>
              <w:rPr>
                <w:rFonts w:eastAsia="Calibri"/>
              </w:rPr>
            </w:pPr>
          </w:p>
        </w:tc>
        <w:tc>
          <w:tcPr>
            <w:tcW w:w="1525" w:type="pct"/>
            <w:shd w:val="clear" w:color="auto" w:fill="auto"/>
          </w:tcPr>
          <w:p w14:paraId="0820EDF5" w14:textId="77777777" w:rsidR="00342145" w:rsidRPr="00AF6277" w:rsidRDefault="00342145" w:rsidP="006619F9">
            <w:pPr>
              <w:pStyle w:val="TableText"/>
              <w:rPr>
                <w:rFonts w:eastAsia="Calibri"/>
              </w:rPr>
            </w:pPr>
          </w:p>
        </w:tc>
      </w:tr>
    </w:tbl>
    <w:p w14:paraId="0820EDF7" w14:textId="77777777" w:rsidR="007A719B" w:rsidRDefault="007A719B" w:rsidP="007A719B">
      <w:pPr>
        <w:pStyle w:val="Title2"/>
        <w:jc w:val="left"/>
      </w:pPr>
      <w:r w:rsidRPr="007A719B">
        <w:t xml:space="preserve">VISN/Service Line </w:t>
      </w:r>
      <w:r w:rsidRPr="00AF6277">
        <w:t>Notification and Escalation Contacts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Notification and escalation contact information for the VISN/Service Line, including name/role, business phone, and after-hours phone."/>
      </w:tblPr>
      <w:tblGrid>
        <w:gridCol w:w="3116"/>
        <w:gridCol w:w="2932"/>
        <w:gridCol w:w="3302"/>
      </w:tblGrid>
      <w:tr w:rsidR="00342145" w:rsidRPr="00AF6277" w14:paraId="0820EDFB" w14:textId="77777777" w:rsidTr="007A719B">
        <w:trPr>
          <w:cantSplit/>
        </w:trPr>
        <w:tc>
          <w:tcPr>
            <w:tcW w:w="1666" w:type="pct"/>
            <w:shd w:val="clear" w:color="auto" w:fill="F2F2F2" w:themeFill="background1" w:themeFillShade="F2"/>
          </w:tcPr>
          <w:p w14:paraId="0820EDF8" w14:textId="77777777" w:rsidR="00342145" w:rsidRPr="00AF6277" w:rsidRDefault="00342145" w:rsidP="007A719B">
            <w:pPr>
              <w:pStyle w:val="TableHeading"/>
              <w:rPr>
                <w:rFonts w:eastAsia="Calibri"/>
              </w:rPr>
            </w:pPr>
            <w:bookmarkStart w:id="593" w:name="ColumnTitle_06"/>
            <w:bookmarkEnd w:id="593"/>
            <w:r w:rsidRPr="00AF6277">
              <w:rPr>
                <w:rFonts w:eastAsia="Calibri"/>
              </w:rPr>
              <w:t>Name/Role</w:t>
            </w:r>
          </w:p>
        </w:tc>
        <w:tc>
          <w:tcPr>
            <w:tcW w:w="1568" w:type="pct"/>
            <w:shd w:val="clear" w:color="auto" w:fill="F2F2F2" w:themeFill="background1" w:themeFillShade="F2"/>
          </w:tcPr>
          <w:p w14:paraId="0820EDF9" w14:textId="77777777" w:rsidR="00342145" w:rsidRPr="00AF6277" w:rsidRDefault="00342145" w:rsidP="007A719B">
            <w:pPr>
              <w:pStyle w:val="TableHeading"/>
              <w:rPr>
                <w:rFonts w:eastAsia="Calibri"/>
              </w:rPr>
            </w:pPr>
            <w:r w:rsidRPr="00AF6277">
              <w:rPr>
                <w:rFonts w:eastAsia="Calibri"/>
              </w:rPr>
              <w:t>Business</w:t>
            </w:r>
          </w:p>
        </w:tc>
        <w:tc>
          <w:tcPr>
            <w:tcW w:w="1766" w:type="pct"/>
            <w:shd w:val="clear" w:color="auto" w:fill="F2F2F2" w:themeFill="background1" w:themeFillShade="F2"/>
          </w:tcPr>
          <w:p w14:paraId="0820EDFA" w14:textId="77777777" w:rsidR="00342145" w:rsidRPr="00AF6277" w:rsidRDefault="00342145" w:rsidP="007A719B">
            <w:pPr>
              <w:pStyle w:val="TableHeading"/>
              <w:rPr>
                <w:rFonts w:eastAsia="Calibri"/>
              </w:rPr>
            </w:pPr>
            <w:r w:rsidRPr="00AF6277">
              <w:rPr>
                <w:rFonts w:eastAsia="Calibri"/>
              </w:rPr>
              <w:t>After-hours</w:t>
            </w:r>
          </w:p>
        </w:tc>
      </w:tr>
      <w:tr w:rsidR="00342145" w:rsidRPr="00AF6277" w14:paraId="0820EDFF" w14:textId="77777777" w:rsidTr="00CA3650">
        <w:trPr>
          <w:cantSplit/>
        </w:trPr>
        <w:tc>
          <w:tcPr>
            <w:tcW w:w="1666" w:type="pct"/>
            <w:shd w:val="clear" w:color="auto" w:fill="auto"/>
          </w:tcPr>
          <w:p w14:paraId="0820EDFC" w14:textId="77777777" w:rsidR="00342145" w:rsidRPr="00AF6277" w:rsidRDefault="00342145" w:rsidP="002C7AF1">
            <w:pPr>
              <w:pStyle w:val="TableText"/>
              <w:rPr>
                <w:rFonts w:eastAsia="Calibri"/>
              </w:rPr>
            </w:pPr>
          </w:p>
        </w:tc>
        <w:tc>
          <w:tcPr>
            <w:tcW w:w="1568" w:type="pct"/>
            <w:shd w:val="clear" w:color="auto" w:fill="auto"/>
          </w:tcPr>
          <w:p w14:paraId="0820EDFD" w14:textId="77777777" w:rsidR="00342145" w:rsidRPr="00AF6277" w:rsidRDefault="00342145" w:rsidP="002C7AF1">
            <w:pPr>
              <w:pStyle w:val="TableText"/>
              <w:rPr>
                <w:rFonts w:eastAsia="Calibri"/>
              </w:rPr>
            </w:pPr>
          </w:p>
        </w:tc>
        <w:tc>
          <w:tcPr>
            <w:tcW w:w="1766" w:type="pct"/>
            <w:shd w:val="clear" w:color="auto" w:fill="auto"/>
          </w:tcPr>
          <w:p w14:paraId="0820EDFE" w14:textId="77777777" w:rsidR="00342145" w:rsidRPr="00AF6277" w:rsidRDefault="00342145" w:rsidP="002C7AF1">
            <w:pPr>
              <w:pStyle w:val="TableText"/>
              <w:rPr>
                <w:rFonts w:eastAsia="Calibri"/>
              </w:rPr>
            </w:pPr>
          </w:p>
        </w:tc>
      </w:tr>
      <w:tr w:rsidR="00342145" w:rsidRPr="00AF6277" w14:paraId="0820EE03" w14:textId="77777777" w:rsidTr="00CA3650">
        <w:trPr>
          <w:cantSplit/>
        </w:trPr>
        <w:tc>
          <w:tcPr>
            <w:tcW w:w="1666" w:type="pct"/>
            <w:shd w:val="clear" w:color="auto" w:fill="auto"/>
          </w:tcPr>
          <w:p w14:paraId="0820EE00" w14:textId="77777777" w:rsidR="00342145" w:rsidRPr="00AF6277" w:rsidRDefault="00342145" w:rsidP="002C7AF1">
            <w:pPr>
              <w:pStyle w:val="TableText"/>
              <w:rPr>
                <w:rFonts w:eastAsia="Calibri"/>
              </w:rPr>
            </w:pPr>
          </w:p>
        </w:tc>
        <w:tc>
          <w:tcPr>
            <w:tcW w:w="1568" w:type="pct"/>
            <w:shd w:val="clear" w:color="auto" w:fill="auto"/>
          </w:tcPr>
          <w:p w14:paraId="0820EE01" w14:textId="77777777" w:rsidR="00342145" w:rsidRPr="00AF6277" w:rsidRDefault="00342145" w:rsidP="002C7AF1">
            <w:pPr>
              <w:pStyle w:val="TableText"/>
              <w:rPr>
                <w:rFonts w:eastAsia="Calibri"/>
              </w:rPr>
            </w:pPr>
          </w:p>
        </w:tc>
        <w:tc>
          <w:tcPr>
            <w:tcW w:w="1766" w:type="pct"/>
            <w:shd w:val="clear" w:color="auto" w:fill="auto"/>
          </w:tcPr>
          <w:p w14:paraId="0820EE02" w14:textId="77777777" w:rsidR="00342145" w:rsidRPr="00AF6277" w:rsidRDefault="00342145" w:rsidP="002C7AF1">
            <w:pPr>
              <w:pStyle w:val="TableText"/>
              <w:rPr>
                <w:rFonts w:eastAsia="Calibri"/>
              </w:rPr>
            </w:pPr>
          </w:p>
        </w:tc>
      </w:tr>
      <w:tr w:rsidR="00342145" w:rsidRPr="00AF6277" w14:paraId="0820EE07" w14:textId="77777777" w:rsidTr="00CA3650">
        <w:trPr>
          <w:cantSplit/>
        </w:trPr>
        <w:tc>
          <w:tcPr>
            <w:tcW w:w="1666" w:type="pct"/>
            <w:shd w:val="clear" w:color="auto" w:fill="auto"/>
          </w:tcPr>
          <w:p w14:paraId="0820EE04" w14:textId="77777777" w:rsidR="00342145" w:rsidRPr="00AF6277" w:rsidRDefault="00342145" w:rsidP="002C7AF1">
            <w:pPr>
              <w:pStyle w:val="TableText"/>
              <w:rPr>
                <w:rFonts w:eastAsia="Calibri"/>
              </w:rPr>
            </w:pPr>
          </w:p>
        </w:tc>
        <w:tc>
          <w:tcPr>
            <w:tcW w:w="1568" w:type="pct"/>
            <w:shd w:val="clear" w:color="auto" w:fill="auto"/>
          </w:tcPr>
          <w:p w14:paraId="0820EE05" w14:textId="77777777" w:rsidR="00342145" w:rsidRPr="00AF6277" w:rsidRDefault="00342145" w:rsidP="002C7AF1">
            <w:pPr>
              <w:pStyle w:val="TableText"/>
              <w:rPr>
                <w:rFonts w:eastAsia="Calibri"/>
              </w:rPr>
            </w:pPr>
          </w:p>
        </w:tc>
        <w:tc>
          <w:tcPr>
            <w:tcW w:w="1766" w:type="pct"/>
            <w:shd w:val="clear" w:color="auto" w:fill="auto"/>
          </w:tcPr>
          <w:p w14:paraId="0820EE06" w14:textId="77777777" w:rsidR="00342145" w:rsidRPr="00AF6277" w:rsidRDefault="00342145" w:rsidP="002C7AF1">
            <w:pPr>
              <w:pStyle w:val="TableText"/>
              <w:rPr>
                <w:rFonts w:eastAsia="Calibri"/>
              </w:rPr>
            </w:pPr>
          </w:p>
        </w:tc>
      </w:tr>
      <w:tr w:rsidR="00342145" w:rsidRPr="00AF6277" w14:paraId="0820EE0B" w14:textId="77777777" w:rsidTr="00CA3650">
        <w:trPr>
          <w:cantSplit/>
        </w:trPr>
        <w:tc>
          <w:tcPr>
            <w:tcW w:w="1666" w:type="pct"/>
            <w:shd w:val="clear" w:color="auto" w:fill="auto"/>
          </w:tcPr>
          <w:p w14:paraId="0820EE08" w14:textId="77777777" w:rsidR="00342145" w:rsidRPr="00AF6277" w:rsidRDefault="00342145" w:rsidP="002C7AF1">
            <w:pPr>
              <w:pStyle w:val="TableText"/>
              <w:rPr>
                <w:rFonts w:eastAsia="Calibri"/>
              </w:rPr>
            </w:pPr>
          </w:p>
        </w:tc>
        <w:tc>
          <w:tcPr>
            <w:tcW w:w="1568" w:type="pct"/>
            <w:shd w:val="clear" w:color="auto" w:fill="auto"/>
          </w:tcPr>
          <w:p w14:paraId="0820EE09" w14:textId="77777777" w:rsidR="00342145" w:rsidRPr="00AF6277" w:rsidRDefault="00342145" w:rsidP="002C7AF1">
            <w:pPr>
              <w:pStyle w:val="TableText"/>
              <w:rPr>
                <w:rFonts w:eastAsia="Calibri"/>
              </w:rPr>
            </w:pPr>
          </w:p>
        </w:tc>
        <w:tc>
          <w:tcPr>
            <w:tcW w:w="1766" w:type="pct"/>
            <w:shd w:val="clear" w:color="auto" w:fill="auto"/>
          </w:tcPr>
          <w:p w14:paraId="0820EE0A" w14:textId="77777777" w:rsidR="00342145" w:rsidRPr="00AF6277" w:rsidRDefault="00342145" w:rsidP="002C7AF1">
            <w:pPr>
              <w:pStyle w:val="TableText"/>
              <w:rPr>
                <w:rFonts w:eastAsia="Calibri"/>
              </w:rPr>
            </w:pPr>
          </w:p>
        </w:tc>
      </w:tr>
      <w:tr w:rsidR="00342145" w:rsidRPr="00AF6277" w14:paraId="0820EE0F" w14:textId="77777777" w:rsidTr="00CA3650">
        <w:trPr>
          <w:cantSplit/>
        </w:trPr>
        <w:tc>
          <w:tcPr>
            <w:tcW w:w="1666" w:type="pct"/>
            <w:shd w:val="clear" w:color="auto" w:fill="auto"/>
          </w:tcPr>
          <w:p w14:paraId="0820EE0C" w14:textId="77777777" w:rsidR="00342145" w:rsidRPr="00AF6277" w:rsidRDefault="00342145" w:rsidP="002C7AF1">
            <w:pPr>
              <w:pStyle w:val="TableText"/>
              <w:rPr>
                <w:rFonts w:eastAsia="Calibri"/>
              </w:rPr>
            </w:pPr>
          </w:p>
        </w:tc>
        <w:tc>
          <w:tcPr>
            <w:tcW w:w="1568" w:type="pct"/>
            <w:shd w:val="clear" w:color="auto" w:fill="auto"/>
          </w:tcPr>
          <w:p w14:paraId="0820EE0D" w14:textId="77777777" w:rsidR="00342145" w:rsidRPr="00AF6277" w:rsidRDefault="00342145" w:rsidP="002C7AF1">
            <w:pPr>
              <w:pStyle w:val="TableText"/>
              <w:rPr>
                <w:rFonts w:eastAsia="Calibri"/>
              </w:rPr>
            </w:pPr>
          </w:p>
        </w:tc>
        <w:tc>
          <w:tcPr>
            <w:tcW w:w="1766" w:type="pct"/>
            <w:shd w:val="clear" w:color="auto" w:fill="auto"/>
          </w:tcPr>
          <w:p w14:paraId="0820EE0E" w14:textId="77777777" w:rsidR="00342145" w:rsidRPr="00AF6277" w:rsidRDefault="00342145" w:rsidP="002C7AF1">
            <w:pPr>
              <w:pStyle w:val="TableText"/>
              <w:rPr>
                <w:rFonts w:eastAsia="Calibri"/>
              </w:rPr>
            </w:pPr>
          </w:p>
        </w:tc>
      </w:tr>
      <w:tr w:rsidR="00342145" w:rsidRPr="00AF6277" w14:paraId="0820EE13" w14:textId="77777777" w:rsidTr="00CA3650">
        <w:trPr>
          <w:cantSplit/>
        </w:trPr>
        <w:tc>
          <w:tcPr>
            <w:tcW w:w="1666" w:type="pct"/>
            <w:shd w:val="clear" w:color="auto" w:fill="auto"/>
          </w:tcPr>
          <w:p w14:paraId="0820EE10" w14:textId="77777777" w:rsidR="00342145" w:rsidRPr="00AF6277" w:rsidRDefault="00342145" w:rsidP="002C7AF1">
            <w:pPr>
              <w:pStyle w:val="TableText"/>
              <w:rPr>
                <w:rFonts w:eastAsia="Calibri"/>
              </w:rPr>
            </w:pPr>
          </w:p>
        </w:tc>
        <w:tc>
          <w:tcPr>
            <w:tcW w:w="1568" w:type="pct"/>
            <w:shd w:val="clear" w:color="auto" w:fill="auto"/>
          </w:tcPr>
          <w:p w14:paraId="0820EE11" w14:textId="77777777" w:rsidR="00342145" w:rsidRPr="00AF6277" w:rsidRDefault="00342145" w:rsidP="002C7AF1">
            <w:pPr>
              <w:pStyle w:val="TableText"/>
              <w:rPr>
                <w:rFonts w:eastAsia="Calibri"/>
              </w:rPr>
            </w:pPr>
          </w:p>
        </w:tc>
        <w:tc>
          <w:tcPr>
            <w:tcW w:w="1766" w:type="pct"/>
            <w:shd w:val="clear" w:color="auto" w:fill="auto"/>
          </w:tcPr>
          <w:p w14:paraId="0820EE12" w14:textId="77777777" w:rsidR="00342145" w:rsidRPr="00AF6277" w:rsidRDefault="00342145" w:rsidP="002C7AF1">
            <w:pPr>
              <w:pStyle w:val="TableText"/>
              <w:rPr>
                <w:rFonts w:eastAsia="Calibri"/>
              </w:rPr>
            </w:pPr>
          </w:p>
        </w:tc>
      </w:tr>
    </w:tbl>
    <w:p w14:paraId="0820EE14" w14:textId="77777777" w:rsidR="00567D8F" w:rsidRDefault="00CA3650" w:rsidP="00CA3650">
      <w:pPr>
        <w:pStyle w:val="Title2"/>
        <w:jc w:val="left"/>
      </w:pPr>
      <w:commentRangeStart w:id="594"/>
      <w:r w:rsidRPr="00CA3650">
        <w:t>Any pre-implementation work that will be required</w:t>
      </w:r>
    </w:p>
    <w:p w14:paraId="0820EE15" w14:textId="77777777" w:rsidR="00A573DE" w:rsidRDefault="00A573DE" w:rsidP="00A573DE">
      <w:pPr>
        <w:pStyle w:val="InstructionalText1"/>
        <w:pBdr>
          <w:top w:val="single" w:sz="4" w:space="1" w:color="auto"/>
          <w:left w:val="single" w:sz="4" w:space="4" w:color="auto"/>
          <w:bottom w:val="single" w:sz="4" w:space="1" w:color="auto"/>
          <w:right w:val="single" w:sz="4" w:space="4" w:color="auto"/>
        </w:pBdr>
      </w:pPr>
      <w:r>
        <w:t>Enter</w:t>
      </w:r>
      <w:r w:rsidRPr="00A573DE">
        <w:t xml:space="preserve"> </w:t>
      </w:r>
      <w:r>
        <w:t>required pre-implementation work</w:t>
      </w:r>
      <w:r w:rsidRPr="00A573DE">
        <w:t xml:space="preserve"> here</w:t>
      </w:r>
    </w:p>
    <w:p w14:paraId="0820EE16" w14:textId="3F134E2C" w:rsidR="00A573DE" w:rsidRDefault="00A573DE" w:rsidP="00A573DE">
      <w:pPr>
        <w:pStyle w:val="BodyText"/>
        <w:pBdr>
          <w:top w:val="single" w:sz="4" w:space="1" w:color="auto"/>
          <w:left w:val="single" w:sz="4" w:space="4" w:color="auto"/>
          <w:bottom w:val="single" w:sz="4" w:space="1" w:color="auto"/>
          <w:right w:val="single" w:sz="4" w:space="4" w:color="auto"/>
        </w:pBdr>
      </w:pPr>
    </w:p>
    <w:p w14:paraId="62AACC51" w14:textId="77777777" w:rsidR="00613218" w:rsidRPr="00A573DE" w:rsidRDefault="00613218" w:rsidP="00A573DE">
      <w:pPr>
        <w:pStyle w:val="BodyText"/>
        <w:pBdr>
          <w:top w:val="single" w:sz="4" w:space="1" w:color="auto"/>
          <w:left w:val="single" w:sz="4" w:space="4" w:color="auto"/>
          <w:bottom w:val="single" w:sz="4" w:space="1" w:color="auto"/>
          <w:right w:val="single" w:sz="4" w:space="4" w:color="auto"/>
        </w:pBdr>
      </w:pPr>
    </w:p>
    <w:p w14:paraId="0820EE17" w14:textId="77777777" w:rsidR="00CA3650" w:rsidRPr="00CA3650" w:rsidRDefault="00CA3650" w:rsidP="00CA3650">
      <w:pPr>
        <w:pStyle w:val="Title2"/>
        <w:jc w:val="left"/>
      </w:pPr>
      <w:r w:rsidRPr="00CA3650">
        <w:t>Step-by-step guidance for what needs to be done including time estimates, escalation and coordination points</w:t>
      </w:r>
    </w:p>
    <w:p w14:paraId="0820EE18" w14:textId="77777777" w:rsidR="00567D8F" w:rsidRDefault="00A573DE" w:rsidP="00CA3650">
      <w:pPr>
        <w:pStyle w:val="InstructionalText1"/>
        <w:pBdr>
          <w:top w:val="single" w:sz="4" w:space="1" w:color="auto"/>
          <w:left w:val="single" w:sz="4" w:space="4" w:color="auto"/>
          <w:bottom w:val="single" w:sz="4" w:space="1" w:color="auto"/>
          <w:right w:val="single" w:sz="4" w:space="4" w:color="auto"/>
        </w:pBdr>
      </w:pPr>
      <w:r>
        <w:t xml:space="preserve">Enter </w:t>
      </w:r>
      <w:r w:rsidR="00CA3650">
        <w:t>step-by-step guidance here</w:t>
      </w:r>
    </w:p>
    <w:p w14:paraId="0820EE19" w14:textId="16235735" w:rsidR="00CA3650" w:rsidRDefault="00CA3650" w:rsidP="00CA3650">
      <w:pPr>
        <w:pStyle w:val="BodyText"/>
        <w:pBdr>
          <w:top w:val="single" w:sz="4" w:space="1" w:color="auto"/>
          <w:left w:val="single" w:sz="4" w:space="4" w:color="auto"/>
          <w:bottom w:val="single" w:sz="4" w:space="1" w:color="auto"/>
          <w:right w:val="single" w:sz="4" w:space="4" w:color="auto"/>
        </w:pBdr>
      </w:pPr>
    </w:p>
    <w:p w14:paraId="64D5474C" w14:textId="77777777" w:rsidR="00613218" w:rsidRDefault="00613218" w:rsidP="00CA3650">
      <w:pPr>
        <w:pStyle w:val="BodyText"/>
        <w:pBdr>
          <w:top w:val="single" w:sz="4" w:space="1" w:color="auto"/>
          <w:left w:val="single" w:sz="4" w:space="4" w:color="auto"/>
          <w:bottom w:val="single" w:sz="4" w:space="1" w:color="auto"/>
          <w:right w:val="single" w:sz="4" w:space="4" w:color="auto"/>
        </w:pBdr>
      </w:pPr>
    </w:p>
    <w:p w14:paraId="0820EE1A" w14:textId="77777777" w:rsidR="00CA3650" w:rsidRPr="00CA3650" w:rsidRDefault="00DC42D6" w:rsidP="00DC42D6">
      <w:pPr>
        <w:pStyle w:val="Title2"/>
        <w:jc w:val="left"/>
      </w:pPr>
      <w:r w:rsidRPr="00DC42D6">
        <w:t>Identification of areas that might cause problems</w:t>
      </w:r>
    </w:p>
    <w:p w14:paraId="0820EE1B" w14:textId="16D9FEC4" w:rsidR="00DC42D6" w:rsidRDefault="00A573DE" w:rsidP="00A573DE">
      <w:pPr>
        <w:pStyle w:val="BodyText"/>
        <w:pBdr>
          <w:top w:val="single" w:sz="4" w:space="1" w:color="auto"/>
          <w:left w:val="single" w:sz="4" w:space="4" w:color="auto"/>
          <w:bottom w:val="single" w:sz="4" w:space="1" w:color="auto"/>
          <w:right w:val="single" w:sz="4" w:space="4" w:color="auto"/>
        </w:pBdr>
        <w:rPr>
          <w:i/>
          <w:iCs/>
          <w:color w:val="0000FF"/>
        </w:rPr>
      </w:pPr>
      <w:r w:rsidRPr="00A573DE">
        <w:rPr>
          <w:i/>
          <w:iCs/>
          <w:color w:val="0000FF"/>
        </w:rPr>
        <w:t>Enter Identification of areas that might cause problems</w:t>
      </w:r>
      <w:r>
        <w:rPr>
          <w:i/>
          <w:iCs/>
          <w:color w:val="0000FF"/>
        </w:rPr>
        <w:t xml:space="preserve"> here</w:t>
      </w:r>
    </w:p>
    <w:p w14:paraId="440F5622" w14:textId="77777777" w:rsidR="000B114E" w:rsidRDefault="000B114E" w:rsidP="00A573DE">
      <w:pPr>
        <w:pStyle w:val="BodyText"/>
        <w:pBdr>
          <w:top w:val="single" w:sz="4" w:space="1" w:color="auto"/>
          <w:left w:val="single" w:sz="4" w:space="4" w:color="auto"/>
          <w:bottom w:val="single" w:sz="4" w:space="1" w:color="auto"/>
          <w:right w:val="single" w:sz="4" w:space="4" w:color="auto"/>
        </w:pBdr>
        <w:rPr>
          <w:i/>
          <w:iCs/>
          <w:color w:val="0000FF"/>
        </w:rPr>
      </w:pPr>
    </w:p>
    <w:p w14:paraId="0820EE1C" w14:textId="77777777" w:rsidR="00A573DE" w:rsidRPr="00A573DE" w:rsidRDefault="00A573DE" w:rsidP="00A573DE">
      <w:pPr>
        <w:pStyle w:val="BodyText"/>
        <w:pBdr>
          <w:top w:val="single" w:sz="4" w:space="1" w:color="auto"/>
          <w:left w:val="single" w:sz="4" w:space="4" w:color="auto"/>
          <w:bottom w:val="single" w:sz="4" w:space="1" w:color="auto"/>
          <w:right w:val="single" w:sz="4" w:space="4" w:color="auto"/>
        </w:pBdr>
      </w:pPr>
    </w:p>
    <w:p w14:paraId="0820EE1D" w14:textId="77777777" w:rsidR="00DC42D6" w:rsidRPr="00DC42D6" w:rsidRDefault="00DC42D6" w:rsidP="00DC42D6">
      <w:pPr>
        <w:pStyle w:val="Title2"/>
        <w:keepNext/>
        <w:jc w:val="left"/>
      </w:pPr>
      <w:r w:rsidRPr="00DC42D6">
        <w:lastRenderedPageBreak/>
        <w:t>Identification of roll-back points and/or criteria for initiating the Back-out plan</w:t>
      </w:r>
    </w:p>
    <w:p w14:paraId="0820EE1E" w14:textId="77777777" w:rsidR="00567D8F" w:rsidRDefault="00A573DE" w:rsidP="00DC42D6">
      <w:pPr>
        <w:pStyle w:val="InstructionalText1"/>
        <w:keepNext/>
        <w:pBdr>
          <w:top w:val="single" w:sz="4" w:space="1" w:color="auto"/>
          <w:left w:val="single" w:sz="4" w:space="4" w:color="auto"/>
          <w:bottom w:val="single" w:sz="4" w:space="1" w:color="auto"/>
          <w:right w:val="single" w:sz="4" w:space="4" w:color="auto"/>
        </w:pBdr>
      </w:pPr>
      <w:r w:rsidRPr="00A573DE">
        <w:t xml:space="preserve">Enter </w:t>
      </w:r>
      <w:r w:rsidR="00DC42D6" w:rsidRPr="00DC42D6">
        <w:t>Identification of roll-back points and/or criteria for initiating the Back-out plan</w:t>
      </w:r>
      <w:r w:rsidR="00DC42D6">
        <w:t xml:space="preserve"> here</w:t>
      </w:r>
    </w:p>
    <w:p w14:paraId="0820EE1F" w14:textId="0668F705" w:rsidR="00DC42D6" w:rsidRDefault="00DC42D6" w:rsidP="00DC42D6">
      <w:pPr>
        <w:pStyle w:val="BodyText"/>
        <w:keepNext/>
        <w:pBdr>
          <w:top w:val="single" w:sz="4" w:space="1" w:color="auto"/>
          <w:left w:val="single" w:sz="4" w:space="4" w:color="auto"/>
          <w:bottom w:val="single" w:sz="4" w:space="1" w:color="auto"/>
          <w:right w:val="single" w:sz="4" w:space="4" w:color="auto"/>
        </w:pBdr>
      </w:pPr>
    </w:p>
    <w:p w14:paraId="03D94034" w14:textId="77777777" w:rsidR="000B114E" w:rsidRDefault="000B114E" w:rsidP="00DC42D6">
      <w:pPr>
        <w:pStyle w:val="BodyText"/>
        <w:keepNext/>
        <w:pBdr>
          <w:top w:val="single" w:sz="4" w:space="1" w:color="auto"/>
          <w:left w:val="single" w:sz="4" w:space="4" w:color="auto"/>
          <w:bottom w:val="single" w:sz="4" w:space="1" w:color="auto"/>
          <w:right w:val="single" w:sz="4" w:space="4" w:color="auto"/>
        </w:pBdr>
      </w:pPr>
    </w:p>
    <w:p w14:paraId="0820EE20" w14:textId="77777777" w:rsidR="00826394" w:rsidRDefault="00826394" w:rsidP="009540A0">
      <w:pPr>
        <w:pStyle w:val="Title2"/>
        <w:jc w:val="left"/>
      </w:pPr>
      <w:r>
        <w:t>Test/validation steps for the verification phase – include validation that customers are functioning and not just the item modified (See Master Test Plan Template)</w:t>
      </w:r>
    </w:p>
    <w:p w14:paraId="0820EE21" w14:textId="77777777" w:rsidR="00826394" w:rsidRDefault="00A573DE" w:rsidP="006779D8">
      <w:pPr>
        <w:pStyle w:val="InstructionalText1"/>
        <w:pBdr>
          <w:top w:val="single" w:sz="4" w:space="1" w:color="auto"/>
          <w:left w:val="single" w:sz="4" w:space="4" w:color="auto"/>
          <w:bottom w:val="single" w:sz="4" w:space="1" w:color="auto"/>
          <w:right w:val="single" w:sz="4" w:space="4" w:color="auto"/>
        </w:pBdr>
      </w:pPr>
      <w:r w:rsidRPr="00A573DE">
        <w:t xml:space="preserve">Enter </w:t>
      </w:r>
      <w:r w:rsidR="009540A0" w:rsidRPr="009540A0">
        <w:t>Test/validation steps for the verification phase</w:t>
      </w:r>
    </w:p>
    <w:commentRangeEnd w:id="594"/>
    <w:p w14:paraId="0820EE22" w14:textId="085111A3" w:rsidR="009540A0" w:rsidRDefault="0097410C" w:rsidP="006779D8">
      <w:pPr>
        <w:pStyle w:val="BodyText"/>
        <w:pBdr>
          <w:top w:val="single" w:sz="4" w:space="1" w:color="auto"/>
          <w:left w:val="single" w:sz="4" w:space="4" w:color="auto"/>
          <w:bottom w:val="single" w:sz="4" w:space="1" w:color="auto"/>
          <w:right w:val="single" w:sz="4" w:space="4" w:color="auto"/>
        </w:pBdr>
      </w:pPr>
      <w:r>
        <w:rPr>
          <w:rStyle w:val="CommentReference"/>
          <w:color w:val="000000" w:themeColor="text1"/>
        </w:rPr>
        <w:commentReference w:id="594"/>
      </w:r>
    </w:p>
    <w:p w14:paraId="291E59E8" w14:textId="77777777" w:rsidR="000B114E" w:rsidRDefault="000B114E" w:rsidP="006779D8">
      <w:pPr>
        <w:pStyle w:val="BodyText"/>
        <w:pBdr>
          <w:top w:val="single" w:sz="4" w:space="1" w:color="auto"/>
          <w:left w:val="single" w:sz="4" w:space="4" w:color="auto"/>
          <w:bottom w:val="single" w:sz="4" w:space="1" w:color="auto"/>
          <w:right w:val="single" w:sz="4" w:space="4" w:color="auto"/>
        </w:pBdr>
      </w:pPr>
    </w:p>
    <w:p w14:paraId="0820EE23" w14:textId="77777777" w:rsidR="006779D8" w:rsidRDefault="006779D8" w:rsidP="006779D8">
      <w:pPr>
        <w:pStyle w:val="BodyText"/>
      </w:pPr>
    </w:p>
    <w:bookmarkStart w:id="595" w:name="_MON_1465648165"/>
    <w:bookmarkEnd w:id="595"/>
    <w:p w14:paraId="0820EE24" w14:textId="77777777" w:rsidR="006779D8" w:rsidRDefault="006779D8" w:rsidP="006779D8">
      <w:pPr>
        <w:pStyle w:val="BodyText"/>
      </w:pPr>
      <w:r>
        <w:rPr>
          <w:rFonts w:ascii="Arial" w:hAnsi="Arial" w:cs="Arial"/>
          <w:szCs w:val="24"/>
        </w:rPr>
        <w:object w:dxaOrig="1551" w:dyaOrig="1004" w14:anchorId="0820EE6B">
          <v:shape id="_x0000_i1026" type="#_x0000_t75" alt="Embedded instructional artifact" style="width:77.25pt;height:49.5pt" o:ole="">
            <v:imagedata r:id="rId38" o:title=""/>
          </v:shape>
          <o:OLEObject Type="Embed" ProgID="Word.Document.12" ShapeID="_x0000_i1026" DrawAspect="Icon" ObjectID="_1616501991" r:id="rId39">
            <o:FieldCodes>\s</o:FieldCodes>
          </o:OLEObject>
        </w:object>
      </w:r>
    </w:p>
    <w:p w14:paraId="0820EE25" w14:textId="09B7A95A" w:rsidR="00C21840" w:rsidRDefault="000C6349" w:rsidP="00C21840">
      <w:pPr>
        <w:pStyle w:val="Appendix1"/>
        <w:numPr>
          <w:ilvl w:val="0"/>
          <w:numId w:val="0"/>
        </w:numPr>
        <w:ind w:left="720" w:hanging="720"/>
      </w:pPr>
      <w:bookmarkStart w:id="596" w:name="_Toc528306999"/>
      <w:r>
        <w:lastRenderedPageBreak/>
        <w:t>Appendix H</w:t>
      </w:r>
      <w:r w:rsidR="00C21840">
        <w:t>: Business Case Justification</w:t>
      </w:r>
      <w:bookmarkEnd w:id="596"/>
    </w:p>
    <w:p w14:paraId="0820EE26" w14:textId="77777777" w:rsidR="00C21840" w:rsidRDefault="00C21840" w:rsidP="00C21840">
      <w:pPr>
        <w:pStyle w:val="BodyText"/>
      </w:pPr>
    </w:p>
    <w:p w14:paraId="0820EE27" w14:textId="77777777" w:rsidR="00C21840" w:rsidRDefault="00C21840" w:rsidP="00C21840">
      <w:pPr>
        <w:pStyle w:val="BodyTextNumbered1"/>
      </w:pPr>
      <w:r>
        <w:t>Please provide a detailed description of this change.</w:t>
      </w:r>
    </w:p>
    <w:p w14:paraId="0820EE28" w14:textId="77777777" w:rsidR="00C21840" w:rsidRDefault="00C21840" w:rsidP="00C21840">
      <w:pPr>
        <w:pStyle w:val="BodyTextNumbered1"/>
        <w:numPr>
          <w:ilvl w:val="0"/>
          <w:numId w:val="0"/>
        </w:numPr>
        <w:ind w:left="720"/>
      </w:pPr>
    </w:p>
    <w:p w14:paraId="0820EE29" w14:textId="77777777" w:rsidR="00C21840" w:rsidRDefault="00C21840" w:rsidP="00C21840">
      <w:pPr>
        <w:pStyle w:val="BodyTextNumbered1"/>
      </w:pPr>
      <w:r>
        <w:t>List the requirements needed for the change (i.e., servers, switches, software, etc.)</w:t>
      </w:r>
      <w:r w:rsidR="00F440E2">
        <w:t>.</w:t>
      </w:r>
    </w:p>
    <w:p w14:paraId="0820EE2A" w14:textId="77777777" w:rsidR="00C21840" w:rsidRDefault="00C21840" w:rsidP="00C21840">
      <w:pPr>
        <w:pStyle w:val="BodyTextNumbered1"/>
        <w:numPr>
          <w:ilvl w:val="0"/>
          <w:numId w:val="0"/>
        </w:numPr>
        <w:ind w:left="720"/>
      </w:pPr>
    </w:p>
    <w:p w14:paraId="0820EE2B" w14:textId="77777777" w:rsidR="00C21840" w:rsidRDefault="00C21840" w:rsidP="00C21840">
      <w:pPr>
        <w:pStyle w:val="BodyTextNumbered1"/>
      </w:pPr>
      <w:r>
        <w:t>Describe the effect the change may have upon the end user, business operation, and infrastructure</w:t>
      </w:r>
      <w:r w:rsidR="00F440E2">
        <w:t>,</w:t>
      </w:r>
      <w:r>
        <w:t xml:space="preserve"> if known.</w:t>
      </w:r>
    </w:p>
    <w:p w14:paraId="0820EE2C" w14:textId="77777777" w:rsidR="00C21840" w:rsidRDefault="00C21840" w:rsidP="00C21840">
      <w:pPr>
        <w:pStyle w:val="BodyTextNumbered1"/>
        <w:numPr>
          <w:ilvl w:val="0"/>
          <w:numId w:val="0"/>
        </w:numPr>
        <w:ind w:left="720"/>
      </w:pPr>
    </w:p>
    <w:p w14:paraId="0820EE2D" w14:textId="77777777" w:rsidR="00C21840" w:rsidRDefault="00C21840" w:rsidP="00C21840">
      <w:pPr>
        <w:pStyle w:val="BodyTextNumbered1"/>
      </w:pPr>
      <w:r>
        <w:t>Describe the impact on and the availability to other services that run on the same infrastructure (or on software development projects).</w:t>
      </w:r>
    </w:p>
    <w:p w14:paraId="0820EE2E" w14:textId="77777777" w:rsidR="00C21840" w:rsidRDefault="00C21840" w:rsidP="00C21840">
      <w:pPr>
        <w:pStyle w:val="BodyTextNumbered1"/>
        <w:numPr>
          <w:ilvl w:val="0"/>
          <w:numId w:val="0"/>
        </w:numPr>
        <w:ind w:left="720"/>
      </w:pPr>
    </w:p>
    <w:p w14:paraId="0820EE2F" w14:textId="77777777" w:rsidR="00C21840" w:rsidRDefault="00C21840" w:rsidP="00C21840">
      <w:pPr>
        <w:pStyle w:val="BodyTextNumbered1"/>
      </w:pPr>
      <w:r>
        <w:t>Describe the effect of not implementing the change.</w:t>
      </w:r>
    </w:p>
    <w:p w14:paraId="0820EE30" w14:textId="77777777" w:rsidR="00C21840" w:rsidRDefault="00C21840" w:rsidP="00C21840">
      <w:pPr>
        <w:pStyle w:val="BodyTextNumbered1"/>
        <w:numPr>
          <w:ilvl w:val="0"/>
          <w:numId w:val="0"/>
        </w:numPr>
        <w:ind w:left="720"/>
      </w:pPr>
    </w:p>
    <w:p w14:paraId="0820EE31" w14:textId="77777777" w:rsidR="00C21840" w:rsidRDefault="00C21840" w:rsidP="00C21840">
      <w:pPr>
        <w:pStyle w:val="BodyTextNumbered1"/>
      </w:pPr>
      <w:r>
        <w:t>Estimate the IT, business, and other resources required to implement the change</w:t>
      </w:r>
      <w:r w:rsidR="00F440E2">
        <w:t>,</w:t>
      </w:r>
      <w:r>
        <w:t xml:space="preserve"> </w:t>
      </w:r>
      <w:r w:rsidR="00F440E2">
        <w:t xml:space="preserve">including </w:t>
      </w:r>
      <w:r>
        <w:t>the likely costs, the number and availability of people required, the elapsed time</w:t>
      </w:r>
      <w:r w:rsidR="00F440E2">
        <w:t>,</w:t>
      </w:r>
      <w:r>
        <w:t xml:space="preserve"> and any new infrastructure elements required.</w:t>
      </w:r>
    </w:p>
    <w:p w14:paraId="0820EE32" w14:textId="77777777" w:rsidR="00C21840" w:rsidRDefault="00C21840" w:rsidP="00C21840">
      <w:pPr>
        <w:pStyle w:val="BodyTextNumbered1"/>
        <w:numPr>
          <w:ilvl w:val="0"/>
          <w:numId w:val="0"/>
        </w:numPr>
        <w:ind w:left="720"/>
      </w:pPr>
    </w:p>
    <w:p w14:paraId="0820EE33" w14:textId="77777777" w:rsidR="00C21840" w:rsidRDefault="00C21840" w:rsidP="00C21840">
      <w:pPr>
        <w:pStyle w:val="BodyTextNumbered1"/>
      </w:pPr>
      <w:r>
        <w:t>Estimate any additional ongoing resources required if the change is implemented.</w:t>
      </w:r>
    </w:p>
    <w:p w14:paraId="0820EE34" w14:textId="77777777" w:rsidR="00C21840" w:rsidRDefault="00C21840" w:rsidP="00C21840">
      <w:pPr>
        <w:pStyle w:val="BodyTextNumbered1"/>
        <w:numPr>
          <w:ilvl w:val="0"/>
          <w:numId w:val="0"/>
        </w:numPr>
        <w:ind w:left="720"/>
      </w:pPr>
    </w:p>
    <w:p w14:paraId="0820EE35" w14:textId="77777777" w:rsidR="00C21840" w:rsidRDefault="00C21840" w:rsidP="00C21840">
      <w:pPr>
        <w:pStyle w:val="BodyTextNumbered1"/>
      </w:pPr>
      <w:r>
        <w:t>Document downtime procedures</w:t>
      </w:r>
      <w:r w:rsidR="00F440E2">
        <w:t>.</w:t>
      </w:r>
    </w:p>
    <w:p w14:paraId="0820EE36" w14:textId="77777777" w:rsidR="00C21840" w:rsidRDefault="00C21840" w:rsidP="00C21840">
      <w:pPr>
        <w:pStyle w:val="ListParagraph"/>
      </w:pPr>
    </w:p>
    <w:p w14:paraId="0820EE37" w14:textId="77777777" w:rsidR="00C21840" w:rsidRDefault="00C21840" w:rsidP="00C21840">
      <w:pPr>
        <w:pStyle w:val="BodyTextNumbered1"/>
        <w:numPr>
          <w:ilvl w:val="0"/>
          <w:numId w:val="0"/>
        </w:numPr>
        <w:ind w:left="720"/>
      </w:pPr>
    </w:p>
    <w:p w14:paraId="0820EE38" w14:textId="77777777" w:rsidR="00C21840" w:rsidRDefault="00C21840" w:rsidP="00C21840">
      <w:pPr>
        <w:pStyle w:val="BodyText"/>
      </w:pPr>
      <w:r>
        <w:t>Document communication procedures (i.e.</w:t>
      </w:r>
      <w:r w:rsidR="00F440E2">
        <w:t>,</w:t>
      </w:r>
      <w:r>
        <w:t xml:space="preserve"> who needs to be notified in the event of scheduled/unscheduled downtime and how to notify this person).</w:t>
      </w:r>
    </w:p>
    <w:p w14:paraId="0820EE39" w14:textId="77777777" w:rsidR="009540A0" w:rsidRDefault="009540A0" w:rsidP="009540A0">
      <w:pPr>
        <w:pStyle w:val="BodyText"/>
      </w:pPr>
    </w:p>
    <w:bookmarkStart w:id="597" w:name="_MON_1465648235"/>
    <w:bookmarkEnd w:id="597"/>
    <w:p w14:paraId="0820EE3A" w14:textId="77777777" w:rsidR="00222EC5" w:rsidRPr="009540A0" w:rsidRDefault="00222EC5" w:rsidP="009540A0">
      <w:pPr>
        <w:pStyle w:val="BodyText"/>
      </w:pPr>
      <w:r>
        <w:rPr>
          <w:rFonts w:ascii="Arial" w:hAnsi="Arial" w:cs="Arial"/>
        </w:rPr>
        <w:object w:dxaOrig="1551" w:dyaOrig="1004" w14:anchorId="0820EE6C">
          <v:shape id="_x0000_i1027" type="#_x0000_t75" alt="Embedded instructional artifact" style="width:77.25pt;height:49.5pt" o:ole="">
            <v:imagedata r:id="rId40" o:title=""/>
          </v:shape>
          <o:OLEObject Type="Embed" ProgID="Word.Document.12" ShapeID="_x0000_i1027" DrawAspect="Icon" ObjectID="_1616501992" r:id="rId41">
            <o:FieldCodes>\s</o:FieldCodes>
          </o:OLEObject>
        </w:object>
      </w:r>
    </w:p>
    <w:p w14:paraId="0820EE3B" w14:textId="32494FDD" w:rsidR="00DC42D6" w:rsidRPr="00DC42D6" w:rsidRDefault="000C6349" w:rsidP="00104932">
      <w:pPr>
        <w:pStyle w:val="Appendix1"/>
        <w:numPr>
          <w:ilvl w:val="0"/>
          <w:numId w:val="0"/>
        </w:numPr>
        <w:ind w:left="720" w:hanging="720"/>
      </w:pPr>
      <w:bookmarkStart w:id="598" w:name="_Toc528307000"/>
      <w:commentRangeStart w:id="599"/>
      <w:r>
        <w:lastRenderedPageBreak/>
        <w:t>Appendix I</w:t>
      </w:r>
      <w:r w:rsidR="00455BB7" w:rsidRPr="00455BB7">
        <w:t>: Chan</w:t>
      </w:r>
      <w:r w:rsidR="00381307">
        <w:t>g</w:t>
      </w:r>
      <w:r w:rsidR="00455BB7" w:rsidRPr="00455BB7">
        <w:t>e Management Back-Out Plan Template</w:t>
      </w:r>
      <w:bookmarkEnd w:id="598"/>
    </w:p>
    <w:tbl>
      <w:tblPr>
        <w:tblStyle w:val="TableGrid"/>
        <w:tblW w:w="0" w:type="auto"/>
        <w:tblLook w:val="04A0" w:firstRow="1" w:lastRow="0" w:firstColumn="1" w:lastColumn="0" w:noHBand="0" w:noVBand="1"/>
        <w:tblDescription w:val="Change orders and affected systems."/>
      </w:tblPr>
      <w:tblGrid>
        <w:gridCol w:w="3103"/>
        <w:gridCol w:w="6247"/>
      </w:tblGrid>
      <w:tr w:rsidR="00455BB7" w14:paraId="0820EE3E" w14:textId="77777777" w:rsidTr="00455BB7">
        <w:trPr>
          <w:cantSplit/>
          <w:tblHeader/>
        </w:trPr>
        <w:tc>
          <w:tcPr>
            <w:tcW w:w="3168" w:type="dxa"/>
            <w:shd w:val="clear" w:color="auto" w:fill="F2F2F2" w:themeFill="background1" w:themeFillShade="F2"/>
          </w:tcPr>
          <w:p w14:paraId="0820EE3C" w14:textId="77777777" w:rsidR="00455BB7" w:rsidRDefault="00455BB7" w:rsidP="00455BB7">
            <w:pPr>
              <w:pStyle w:val="TableHeading"/>
            </w:pPr>
            <w:r w:rsidRPr="00455BB7">
              <w:t>Change Order</w:t>
            </w:r>
          </w:p>
        </w:tc>
        <w:tc>
          <w:tcPr>
            <w:tcW w:w="6408" w:type="dxa"/>
            <w:shd w:val="clear" w:color="auto" w:fill="F2F2F2" w:themeFill="background1" w:themeFillShade="F2"/>
          </w:tcPr>
          <w:p w14:paraId="0820EE3D" w14:textId="77777777" w:rsidR="00455BB7" w:rsidRDefault="00455BB7" w:rsidP="00455BB7">
            <w:pPr>
              <w:pStyle w:val="TableHeading"/>
            </w:pPr>
            <w:r w:rsidRPr="00455BB7">
              <w:t>Affected Systems</w:t>
            </w:r>
          </w:p>
        </w:tc>
      </w:tr>
      <w:tr w:rsidR="00455BB7" w14:paraId="0820EE41" w14:textId="77777777" w:rsidTr="00455BB7">
        <w:trPr>
          <w:cantSplit/>
        </w:trPr>
        <w:tc>
          <w:tcPr>
            <w:tcW w:w="3168" w:type="dxa"/>
          </w:tcPr>
          <w:p w14:paraId="0820EE3F" w14:textId="77777777" w:rsidR="00455BB7" w:rsidRDefault="00455BB7" w:rsidP="00455BB7">
            <w:pPr>
              <w:pStyle w:val="TableText"/>
            </w:pPr>
          </w:p>
        </w:tc>
        <w:tc>
          <w:tcPr>
            <w:tcW w:w="6408" w:type="dxa"/>
          </w:tcPr>
          <w:p w14:paraId="0820EE40" w14:textId="77777777" w:rsidR="00455BB7" w:rsidRDefault="00455BB7" w:rsidP="00455BB7">
            <w:pPr>
              <w:pStyle w:val="TableText"/>
            </w:pPr>
          </w:p>
        </w:tc>
      </w:tr>
    </w:tbl>
    <w:p w14:paraId="0820EE42" w14:textId="77777777" w:rsidR="00455BB7" w:rsidRPr="00455BB7" w:rsidRDefault="00455BB7" w:rsidP="00455BB7">
      <w:pPr>
        <w:pStyle w:val="Title2"/>
        <w:jc w:val="left"/>
      </w:pPr>
      <w:r w:rsidRPr="00455BB7">
        <w:t>Estimated time-frames for restoring service</w:t>
      </w:r>
    </w:p>
    <w:p w14:paraId="0820EE43" w14:textId="77777777" w:rsidR="00455BB7" w:rsidRDefault="00455BB7" w:rsidP="00455BB7">
      <w:pPr>
        <w:pStyle w:val="InstructionalText1"/>
        <w:pBdr>
          <w:top w:val="single" w:sz="4" w:space="1" w:color="auto"/>
          <w:left w:val="single" w:sz="4" w:space="4" w:color="auto"/>
          <w:bottom w:val="single" w:sz="4" w:space="1" w:color="auto"/>
          <w:right w:val="single" w:sz="4" w:space="4" w:color="auto"/>
        </w:pBdr>
      </w:pPr>
      <w:r>
        <w:t>Enter estimates here</w:t>
      </w:r>
    </w:p>
    <w:p w14:paraId="0820EE44" w14:textId="77777777" w:rsidR="00455BB7" w:rsidRDefault="00455BB7" w:rsidP="00455BB7">
      <w:pPr>
        <w:pBdr>
          <w:top w:val="single" w:sz="4" w:space="1" w:color="auto"/>
          <w:left w:val="single" w:sz="4" w:space="4" w:color="auto"/>
          <w:bottom w:val="single" w:sz="4" w:space="1" w:color="auto"/>
          <w:right w:val="single" w:sz="4" w:space="4" w:color="auto"/>
        </w:pBdr>
      </w:pPr>
    </w:p>
    <w:p w14:paraId="0820EE45" w14:textId="77777777" w:rsidR="00455BB7" w:rsidRDefault="00455BB7" w:rsidP="00455BB7">
      <w:pPr>
        <w:pStyle w:val="Title2"/>
        <w:jc w:val="left"/>
      </w:pPr>
      <w:r w:rsidRPr="00455BB7">
        <w:t>Any pre-implementation work that will be required</w:t>
      </w:r>
    </w:p>
    <w:p w14:paraId="0820EE46" w14:textId="77777777" w:rsidR="00455BB7" w:rsidRDefault="00455BB7" w:rsidP="00455BB7">
      <w:pPr>
        <w:pStyle w:val="InstructionalText1"/>
        <w:pBdr>
          <w:top w:val="single" w:sz="4" w:space="1" w:color="auto"/>
          <w:left w:val="single" w:sz="4" w:space="4" w:color="auto"/>
          <w:bottom w:val="single" w:sz="4" w:space="1" w:color="auto"/>
          <w:right w:val="single" w:sz="4" w:space="4" w:color="auto"/>
        </w:pBdr>
      </w:pPr>
      <w:r>
        <w:t>Enter pre-implementation work here</w:t>
      </w:r>
    </w:p>
    <w:p w14:paraId="0820EE47" w14:textId="77777777" w:rsidR="00455BB7" w:rsidRDefault="00455BB7" w:rsidP="00455BB7">
      <w:pPr>
        <w:pStyle w:val="BodyText"/>
        <w:pBdr>
          <w:top w:val="single" w:sz="4" w:space="1" w:color="auto"/>
          <w:left w:val="single" w:sz="4" w:space="4" w:color="auto"/>
          <w:bottom w:val="single" w:sz="4" w:space="1" w:color="auto"/>
          <w:right w:val="single" w:sz="4" w:space="4" w:color="auto"/>
        </w:pBdr>
      </w:pPr>
    </w:p>
    <w:p w14:paraId="0820EE48" w14:textId="77777777" w:rsidR="00455BB7" w:rsidRDefault="00001918" w:rsidP="00001918">
      <w:pPr>
        <w:pStyle w:val="Title2"/>
        <w:jc w:val="left"/>
      </w:pPr>
      <w:r w:rsidRPr="00001918">
        <w:t>Step-by-step guidance to restore service to the pre-change state</w:t>
      </w:r>
    </w:p>
    <w:p w14:paraId="0820EE49" w14:textId="77777777" w:rsidR="00455BB7" w:rsidRDefault="00001918" w:rsidP="00001918">
      <w:pPr>
        <w:pStyle w:val="InstructionalText1"/>
        <w:pBdr>
          <w:top w:val="single" w:sz="4" w:space="1" w:color="auto"/>
          <w:left w:val="single" w:sz="4" w:space="4" w:color="auto"/>
          <w:bottom w:val="single" w:sz="4" w:space="1" w:color="auto"/>
          <w:right w:val="single" w:sz="4" w:space="4" w:color="auto"/>
        </w:pBdr>
      </w:pPr>
      <w:r>
        <w:t>Enter step-by-step guidance here</w:t>
      </w:r>
      <w:commentRangeEnd w:id="599"/>
      <w:r w:rsidR="0097410C">
        <w:rPr>
          <w:rStyle w:val="CommentReference"/>
          <w:i w:val="0"/>
          <w:iCs w:val="0"/>
          <w:color w:val="000000" w:themeColor="text1"/>
        </w:rPr>
        <w:commentReference w:id="599"/>
      </w:r>
    </w:p>
    <w:p w14:paraId="0820EE4A" w14:textId="77777777" w:rsidR="00001918" w:rsidRDefault="00001918" w:rsidP="00001918">
      <w:pPr>
        <w:pStyle w:val="BodyText"/>
        <w:pBdr>
          <w:top w:val="single" w:sz="4" w:space="1" w:color="auto"/>
          <w:left w:val="single" w:sz="4" w:space="4" w:color="auto"/>
          <w:bottom w:val="single" w:sz="4" w:space="1" w:color="auto"/>
          <w:right w:val="single" w:sz="4" w:space="4" w:color="auto"/>
        </w:pBdr>
      </w:pPr>
    </w:p>
    <w:p w14:paraId="0820EE4B" w14:textId="77777777" w:rsidR="00001918" w:rsidRDefault="00001918" w:rsidP="00001918">
      <w:pPr>
        <w:pStyle w:val="BodyText"/>
      </w:pPr>
    </w:p>
    <w:bookmarkStart w:id="600" w:name="_MON_1465648322"/>
    <w:bookmarkEnd w:id="600"/>
    <w:p w14:paraId="0820EE4C" w14:textId="2B62C82F" w:rsidR="00455BB7" w:rsidRPr="00455BB7" w:rsidRDefault="005E049E" w:rsidP="00455BB7">
      <w:pPr>
        <w:pStyle w:val="BodyText"/>
      </w:pPr>
      <w:r>
        <w:rPr>
          <w:rFonts w:ascii="Arial" w:hAnsi="Arial" w:cs="Arial"/>
          <w:sz w:val="20"/>
        </w:rPr>
        <w:object w:dxaOrig="2069" w:dyaOrig="1339" w14:anchorId="0820EE6D">
          <v:shape id="_x0000_i1028" type="#_x0000_t75" alt="Embedded instructional artifact" style="width:103.5pt;height:67.5pt" o:ole="">
            <v:imagedata r:id="rId42" o:title=""/>
          </v:shape>
          <o:OLEObject Type="Embed" ProgID="Word.Document.12" ShapeID="_x0000_i1028" DrawAspect="Icon" ObjectID="_1616501993" r:id="rId43">
            <o:FieldCodes>\s</o:FieldCodes>
          </o:OLEObject>
        </w:object>
      </w:r>
    </w:p>
    <w:p w14:paraId="0820EE4E" w14:textId="1D72077D" w:rsidR="00AD4E85" w:rsidRPr="004D29D6" w:rsidRDefault="00AD4E85" w:rsidP="004D29D6">
      <w:pPr>
        <w:rPr>
          <w:rFonts w:ascii="Arial" w:hAnsi="Arial" w:cs="Arial"/>
          <w:b/>
          <w:bCs/>
          <w:sz w:val="28"/>
          <w:szCs w:val="32"/>
        </w:rPr>
        <w:sectPr w:rsidR="00AD4E85" w:rsidRPr="004D29D6" w:rsidSect="00922D53">
          <w:footerReference w:type="default" r:id="rId44"/>
          <w:pgSz w:w="12240" w:h="15840" w:code="1"/>
          <w:pgMar w:top="1440" w:right="1440" w:bottom="1440" w:left="1440" w:header="720" w:footer="720" w:gutter="0"/>
          <w:cols w:space="720"/>
          <w:docGrid w:linePitch="360"/>
        </w:sectPr>
      </w:pPr>
    </w:p>
    <w:p w14:paraId="0820EE63" w14:textId="687B6E70" w:rsidR="00FA1BF4" w:rsidRPr="00FA1BF4" w:rsidRDefault="00FA1BF4" w:rsidP="00FA1BF4">
      <w:pPr>
        <w:pStyle w:val="BodyText"/>
      </w:pPr>
    </w:p>
    <w:sectPr w:rsidR="00FA1BF4" w:rsidRPr="00FA1BF4" w:rsidSect="00922D5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Faulkner, David A. (Accenture Federal Services)" w:date="2019-04-09T14:38:00Z" w:initials="FDA(FS">
    <w:p w14:paraId="49563D12" w14:textId="32B544F1" w:rsidR="00BE6C37" w:rsidRDefault="00BE6C37">
      <w:pPr>
        <w:pStyle w:val="CommentText"/>
      </w:pPr>
      <w:r>
        <w:rPr>
          <w:rStyle w:val="CommentReference"/>
        </w:rPr>
        <w:annotationRef/>
      </w:r>
      <w:r w:rsidR="00130F0D">
        <w:t xml:space="preserve">Need to verify </w:t>
      </w:r>
    </w:p>
  </w:comment>
  <w:comment w:id="381" w:author="Faulkner, David A. (Accenture Federal Services)" w:date="2019-04-09T13:27:00Z" w:initials="FDA(FS">
    <w:p w14:paraId="7E5ABE23" w14:textId="7BCB4E09" w:rsidR="00DB433B" w:rsidRDefault="00DB433B">
      <w:pPr>
        <w:pStyle w:val="CommentText"/>
      </w:pPr>
      <w:r>
        <w:rPr>
          <w:rStyle w:val="CommentReference"/>
        </w:rPr>
        <w:annotationRef/>
      </w:r>
      <w:r>
        <w:t xml:space="preserve">For Conor. This likely needs new screenshots for the config settings </w:t>
      </w:r>
    </w:p>
  </w:comment>
  <w:comment w:id="503" w:author="Faulkner, David A. (Accenture Federal Services)" w:date="2019-04-09T13:40:00Z" w:initials="FDA(FS">
    <w:p w14:paraId="2BA579F1" w14:textId="1400C96D" w:rsidR="00EE6DF9" w:rsidRDefault="00EE6DF9">
      <w:pPr>
        <w:pStyle w:val="CommentText"/>
      </w:pPr>
      <w:r>
        <w:rPr>
          <w:rStyle w:val="CommentReference"/>
        </w:rPr>
        <w:annotationRef/>
      </w:r>
      <w:r>
        <w:t xml:space="preserve">Need to verify to ensure correct responsibility is assigned </w:t>
      </w:r>
    </w:p>
  </w:comment>
  <w:comment w:id="537" w:author="Faulkner, David A. (Accenture Federal Services)" w:date="2019-04-08T16:07:00Z" w:initials="FDA(FS">
    <w:p w14:paraId="34AA1256" w14:textId="47C8433E" w:rsidR="00456DF8" w:rsidRDefault="00456DF8">
      <w:pPr>
        <w:pStyle w:val="CommentText"/>
      </w:pPr>
      <w:r>
        <w:rPr>
          <w:rStyle w:val="CommentReference"/>
        </w:rPr>
        <w:annotationRef/>
      </w:r>
      <w:r>
        <w:t xml:space="preserve">Need to </w:t>
      </w:r>
      <w:r w:rsidR="00E53842">
        <w:t>verify</w:t>
      </w:r>
    </w:p>
  </w:comment>
  <w:comment w:id="539" w:author="Faulkner, David A. (Accenture Federal Services)" w:date="2019-04-08T16:08:00Z" w:initials="FDA(FS">
    <w:p w14:paraId="1B4AB273" w14:textId="72296B77" w:rsidR="00456DF8" w:rsidRDefault="00456DF8">
      <w:pPr>
        <w:pStyle w:val="CommentText"/>
      </w:pPr>
      <w:r>
        <w:rPr>
          <w:rStyle w:val="CommentReference"/>
        </w:rPr>
        <w:annotationRef/>
      </w:r>
      <w:r>
        <w:t>Need to confirm</w:t>
      </w:r>
    </w:p>
  </w:comment>
  <w:comment w:id="578" w:author="Faulkner, David A. (Accenture Federal Services)" w:date="2019-04-08T16:11:00Z" w:initials="FDA(FS">
    <w:p w14:paraId="1AF3974A" w14:textId="15269CA1" w:rsidR="00456DF8" w:rsidRDefault="00456DF8">
      <w:pPr>
        <w:pStyle w:val="CommentText"/>
      </w:pPr>
      <w:r>
        <w:rPr>
          <w:rStyle w:val="CommentReference"/>
        </w:rPr>
        <w:annotationRef/>
      </w:r>
      <w:r>
        <w:t xml:space="preserve">Not sure who may need to add another signature </w:t>
      </w:r>
    </w:p>
  </w:comment>
  <w:comment w:id="586" w:author="Faulkner, David A. (Accenture Federal Services)" w:date="2019-04-08T16:12:00Z" w:initials="FDA(FS">
    <w:p w14:paraId="2D273BB7" w14:textId="2DEE6657" w:rsidR="00456DF8" w:rsidRDefault="00456DF8">
      <w:pPr>
        <w:pStyle w:val="CommentText"/>
      </w:pPr>
      <w:r>
        <w:rPr>
          <w:rStyle w:val="CommentReference"/>
        </w:rPr>
        <w:annotationRef/>
      </w:r>
      <w:r>
        <w:t xml:space="preserve">Conor, please provide information </w:t>
      </w:r>
    </w:p>
  </w:comment>
  <w:comment w:id="594" w:author="Faulkner, David A. (Accenture Federal Services)" w:date="2019-04-09T13:56:00Z" w:initials="FDA(FS">
    <w:p w14:paraId="7C1F4AD4" w14:textId="3B7026F7" w:rsidR="0097410C" w:rsidRDefault="0097410C">
      <w:pPr>
        <w:pStyle w:val="CommentText"/>
      </w:pPr>
      <w:r>
        <w:rPr>
          <w:rStyle w:val="CommentReference"/>
        </w:rPr>
        <w:annotationRef/>
      </w:r>
      <w:r>
        <w:t xml:space="preserve">Conor, please address these </w:t>
      </w:r>
    </w:p>
  </w:comment>
  <w:comment w:id="599" w:author="Faulkner, David A. (Accenture Federal Services)" w:date="2019-04-09T13:57:00Z" w:initials="FDA(FS">
    <w:p w14:paraId="5893AFD7" w14:textId="0EC1AFF8" w:rsidR="0097410C" w:rsidRDefault="0097410C">
      <w:pPr>
        <w:pStyle w:val="CommentText"/>
      </w:pPr>
      <w:r>
        <w:rPr>
          <w:rStyle w:val="CommentReference"/>
        </w:rPr>
        <w:annotationRef/>
      </w:r>
      <w:r>
        <w:t xml:space="preserve">Conor, please address these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563D12" w15:done="1"/>
  <w15:commentEx w15:paraId="7E5ABE23" w15:done="0"/>
  <w15:commentEx w15:paraId="2BA579F1" w15:done="0"/>
  <w15:commentEx w15:paraId="34AA1256" w15:done="0"/>
  <w15:commentEx w15:paraId="1B4AB273" w15:done="0"/>
  <w15:commentEx w15:paraId="1AF3974A" w15:done="0"/>
  <w15:commentEx w15:paraId="2D273BB7" w15:done="0"/>
  <w15:commentEx w15:paraId="7C1F4AD4" w15:done="0"/>
  <w15:commentEx w15:paraId="5893AF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563D12" w16cid:durableId="20572CD5"/>
  <w16cid:commentId w16cid:paraId="7E5ABE23" w16cid:durableId="20571C3C"/>
  <w16cid:commentId w16cid:paraId="2BA579F1" w16cid:durableId="20571F49"/>
  <w16cid:commentId w16cid:paraId="34AA1256" w16cid:durableId="2055F05F"/>
  <w16cid:commentId w16cid:paraId="1B4AB273" w16cid:durableId="2055F071"/>
  <w16cid:commentId w16cid:paraId="1AF3974A" w16cid:durableId="2055F12B"/>
  <w16cid:commentId w16cid:paraId="2D273BB7" w16cid:durableId="2055F17F"/>
  <w16cid:commentId w16cid:paraId="7C1F4AD4" w16cid:durableId="20572313"/>
  <w16cid:commentId w16cid:paraId="5893AFD7" w16cid:durableId="205723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A3E51" w14:textId="77777777" w:rsidR="00BD5F65" w:rsidRDefault="00BD5F65">
      <w:r>
        <w:separator/>
      </w:r>
    </w:p>
    <w:p w14:paraId="3335A4C2" w14:textId="77777777" w:rsidR="00BD5F65" w:rsidRDefault="00BD5F65"/>
  </w:endnote>
  <w:endnote w:type="continuationSeparator" w:id="0">
    <w:p w14:paraId="5D767621" w14:textId="77777777" w:rsidR="00BD5F65" w:rsidRDefault="00BD5F65">
      <w:r>
        <w:continuationSeparator/>
      </w:r>
    </w:p>
    <w:p w14:paraId="249ECA59" w14:textId="77777777" w:rsidR="00BD5F65" w:rsidRDefault="00BD5F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0EE77" w14:textId="1D5215EA" w:rsidR="00456DF8" w:rsidRDefault="00456DF8" w:rsidP="00922D53">
    <w:pPr>
      <w:pStyle w:val="Footer"/>
      <w:jc w:val="center"/>
      <w:rPr>
        <w:rStyle w:val="PageNumber"/>
      </w:rPr>
    </w:pPr>
    <w:ins w:id="78" w:author="Faulkner, David A. (Accenture Federal Services)" w:date="2019-04-08T15:48:00Z">
      <w:r>
        <w:t xml:space="preserve">VAM - </w:t>
      </w:r>
    </w:ins>
    <w:r w:rsidRPr="009D32C6">
      <w:t>Configuration Management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r>
      <w:rPr>
        <w:rStyle w:val="PageNumber"/>
      </w:rPr>
      <w:tab/>
    </w:r>
    <w:ins w:id="79" w:author="Faulkner, David A. (Accenture Federal Services)" w:date="2019-04-08T15:48:00Z">
      <w:r>
        <w:rPr>
          <w:rStyle w:val="PageNumber"/>
          <w:i/>
          <w:color w:val="auto"/>
        </w:rPr>
        <w:t>April</w:t>
      </w:r>
    </w:ins>
    <w:del w:id="80" w:author="Faulkner, David A. (Accenture Federal Services)" w:date="2019-04-08T15:48:00Z">
      <w:r w:rsidDel="00F91D6B">
        <w:rPr>
          <w:rStyle w:val="PageNumber"/>
          <w:i/>
          <w:color w:val="auto"/>
        </w:rPr>
        <w:delText>November</w:delText>
      </w:r>
    </w:del>
    <w:r>
      <w:rPr>
        <w:rStyle w:val="PageNumber"/>
        <w:i/>
        <w:color w:val="auto"/>
      </w:rPr>
      <w:t xml:space="preserve"> </w:t>
    </w:r>
    <w:ins w:id="81" w:author="Faulkner, David A. (Accenture Federal Services)" w:date="2019-04-08T15:48:00Z">
      <w:r>
        <w:rPr>
          <w:rStyle w:val="PageNumber"/>
          <w:i/>
          <w:color w:val="auto"/>
        </w:rPr>
        <w:t>08</w:t>
      </w:r>
    </w:ins>
    <w:del w:id="82" w:author="Faulkner, David A. (Accenture Federal Services)" w:date="2019-04-08T15:48:00Z">
      <w:r w:rsidDel="00F91D6B">
        <w:rPr>
          <w:rStyle w:val="PageNumber"/>
          <w:i/>
          <w:color w:val="auto"/>
        </w:rPr>
        <w:delText>14</w:delText>
      </w:r>
    </w:del>
    <w:r>
      <w:rPr>
        <w:rStyle w:val="PageNumber"/>
        <w:i/>
        <w:color w:val="auto"/>
      </w:rPr>
      <w:t>, 201</w:t>
    </w:r>
    <w:ins w:id="83" w:author="Faulkner, David A. (Accenture Federal Services)" w:date="2019-04-08T15:48:00Z">
      <w:r>
        <w:rPr>
          <w:rStyle w:val="PageNumber"/>
          <w:i/>
          <w:color w:val="auto"/>
        </w:rPr>
        <w:t>9</w:t>
      </w:r>
    </w:ins>
    <w:del w:id="84" w:author="Faulkner, David A. (Accenture Federal Services)" w:date="2019-04-08T15:48:00Z">
      <w:r w:rsidDel="00F91D6B">
        <w:rPr>
          <w:rStyle w:val="PageNumber"/>
          <w:i/>
          <w:color w:val="auto"/>
        </w:rPr>
        <w:delText>8</w:delText>
      </w:r>
    </w:del>
  </w:p>
  <w:p w14:paraId="0820EE78" w14:textId="77777777" w:rsidR="00456DF8" w:rsidRPr="00FD2649" w:rsidRDefault="00456DF8" w:rsidP="00FD2649">
    <w:pPr>
      <w:pStyle w:val="Footer"/>
      <w:rPr>
        <w:rStyle w:val="PageNumb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A59DD" w14:textId="70E617EF" w:rsidR="00456DF8" w:rsidRPr="00F459E1" w:rsidRDefault="00456DF8" w:rsidP="00F459E1">
    <w:pPr>
      <w:tabs>
        <w:tab w:val="center" w:pos="6480"/>
        <w:tab w:val="right" w:pos="12600"/>
      </w:tabs>
      <w:rPr>
        <w:rFonts w:cs="Tahoma"/>
        <w:sz w:val="20"/>
        <w:szCs w:val="16"/>
      </w:rPr>
    </w:pPr>
    <w:r w:rsidRPr="00F459E1">
      <w:rPr>
        <w:rFonts w:cs="Tahoma"/>
        <w:sz w:val="20"/>
        <w:szCs w:val="16"/>
      </w:rPr>
      <w:t>Configuration Management Plan</w:t>
    </w:r>
    <w:r w:rsidRPr="00F459E1">
      <w:rPr>
        <w:rFonts w:cs="Tahoma"/>
        <w:sz w:val="20"/>
        <w:szCs w:val="16"/>
      </w:rPr>
      <w:tab/>
    </w:r>
    <w:r w:rsidRPr="00F459E1">
      <w:rPr>
        <w:rFonts w:cs="Tahoma"/>
        <w:sz w:val="20"/>
        <w:szCs w:val="16"/>
      </w:rPr>
      <w:fldChar w:fldCharType="begin"/>
    </w:r>
    <w:r w:rsidRPr="00F459E1">
      <w:rPr>
        <w:rFonts w:cs="Tahoma"/>
        <w:sz w:val="20"/>
        <w:szCs w:val="16"/>
      </w:rPr>
      <w:instrText xml:space="preserve"> PAGE </w:instrText>
    </w:r>
    <w:r w:rsidRPr="00F459E1">
      <w:rPr>
        <w:rFonts w:cs="Tahoma"/>
        <w:sz w:val="20"/>
        <w:szCs w:val="16"/>
      </w:rPr>
      <w:fldChar w:fldCharType="separate"/>
    </w:r>
    <w:r>
      <w:rPr>
        <w:rFonts w:cs="Tahoma"/>
        <w:noProof/>
        <w:sz w:val="20"/>
        <w:szCs w:val="16"/>
      </w:rPr>
      <w:t>27</w:t>
    </w:r>
    <w:r w:rsidRPr="00F459E1">
      <w:rPr>
        <w:rFonts w:cs="Tahoma"/>
        <w:sz w:val="20"/>
        <w:szCs w:val="16"/>
      </w:rPr>
      <w:fldChar w:fldCharType="end"/>
    </w:r>
    <w:r w:rsidRPr="00F459E1">
      <w:rPr>
        <w:rFonts w:cs="Tahoma"/>
        <w:sz w:val="20"/>
        <w:szCs w:val="16"/>
      </w:rPr>
      <w:tab/>
    </w:r>
    <w:r w:rsidRPr="003F38F2">
      <w:rPr>
        <w:rFonts w:cs="Tahoma"/>
        <w:i/>
        <w:color w:val="auto"/>
        <w:sz w:val="20"/>
        <w:szCs w:val="16"/>
      </w:rPr>
      <w:t>October 24, 2018</w:t>
    </w:r>
  </w:p>
  <w:p w14:paraId="74B642B5" w14:textId="77777777" w:rsidR="00456DF8" w:rsidRPr="00FD2649" w:rsidRDefault="00456DF8"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0EE7B" w14:textId="330F0469" w:rsidR="00456DF8" w:rsidRDefault="00456DF8" w:rsidP="00922D53">
    <w:pPr>
      <w:pStyle w:val="Footer"/>
      <w:jc w:val="center"/>
      <w:rPr>
        <w:rStyle w:val="PageNumber"/>
      </w:rPr>
    </w:pPr>
    <w:r w:rsidRPr="00316C41">
      <w:t>Configuration Management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33</w:t>
    </w:r>
    <w:r>
      <w:rPr>
        <w:rStyle w:val="PageNumber"/>
      </w:rPr>
      <w:fldChar w:fldCharType="end"/>
    </w:r>
    <w:r>
      <w:rPr>
        <w:rStyle w:val="PageNumber"/>
      </w:rPr>
      <w:tab/>
    </w:r>
    <w:ins w:id="601" w:author="Faulkner, David A. (Accenture Federal Services)" w:date="2019-04-09T13:57:00Z">
      <w:r w:rsidR="0097410C">
        <w:rPr>
          <w:rStyle w:val="PageNumber"/>
          <w:i/>
          <w:color w:val="auto"/>
        </w:rPr>
        <w:t>April</w:t>
      </w:r>
    </w:ins>
    <w:del w:id="602" w:author="Faulkner, David A. (Accenture Federal Services)" w:date="2019-04-09T13:57:00Z">
      <w:r w:rsidRPr="003F38F2" w:rsidDel="0097410C">
        <w:rPr>
          <w:rStyle w:val="PageNumber"/>
          <w:i/>
          <w:color w:val="auto"/>
        </w:rPr>
        <w:delText>October</w:delText>
      </w:r>
    </w:del>
    <w:r w:rsidRPr="003F38F2">
      <w:rPr>
        <w:rStyle w:val="PageNumber"/>
        <w:i/>
        <w:color w:val="auto"/>
      </w:rPr>
      <w:t xml:space="preserve"> </w:t>
    </w:r>
    <w:ins w:id="603" w:author="Faulkner, David A. (Accenture Federal Services)" w:date="2019-04-09T13:57:00Z">
      <w:r w:rsidR="0097410C">
        <w:rPr>
          <w:rStyle w:val="PageNumber"/>
          <w:i/>
          <w:color w:val="auto"/>
        </w:rPr>
        <w:t>09</w:t>
      </w:r>
    </w:ins>
    <w:del w:id="604" w:author="Faulkner, David A. (Accenture Federal Services)" w:date="2019-04-09T13:57:00Z">
      <w:r w:rsidRPr="003F38F2" w:rsidDel="0097410C">
        <w:rPr>
          <w:rStyle w:val="PageNumber"/>
          <w:i/>
          <w:color w:val="auto"/>
        </w:rPr>
        <w:delText>24</w:delText>
      </w:r>
    </w:del>
    <w:r w:rsidRPr="003F38F2">
      <w:rPr>
        <w:rStyle w:val="PageNumber"/>
        <w:i/>
        <w:color w:val="auto"/>
      </w:rPr>
      <w:t>, 201</w:t>
    </w:r>
    <w:ins w:id="605" w:author="Faulkner, David A. (Accenture Federal Services)" w:date="2019-04-09T13:57:00Z">
      <w:r w:rsidR="0097410C">
        <w:rPr>
          <w:rStyle w:val="PageNumber"/>
          <w:i/>
          <w:color w:val="auto"/>
        </w:rPr>
        <w:t>9</w:t>
      </w:r>
    </w:ins>
    <w:del w:id="606" w:author="Faulkner, David A. (Accenture Federal Services)" w:date="2019-04-09T13:57:00Z">
      <w:r w:rsidRPr="003F38F2" w:rsidDel="0097410C">
        <w:rPr>
          <w:rStyle w:val="PageNumber"/>
          <w:i/>
          <w:color w:val="auto"/>
        </w:rPr>
        <w:delText>8</w:delText>
      </w:r>
    </w:del>
  </w:p>
  <w:p w14:paraId="0820EE7C" w14:textId="77777777" w:rsidR="00456DF8" w:rsidRPr="00FD2649" w:rsidRDefault="00456DF8"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98E86" w14:textId="77777777" w:rsidR="00BD5F65" w:rsidRDefault="00BD5F65">
      <w:r>
        <w:separator/>
      </w:r>
    </w:p>
    <w:p w14:paraId="383D8D23" w14:textId="77777777" w:rsidR="00BD5F65" w:rsidRDefault="00BD5F65"/>
  </w:footnote>
  <w:footnote w:type="continuationSeparator" w:id="0">
    <w:p w14:paraId="6AD45BB9" w14:textId="77777777" w:rsidR="00BD5F65" w:rsidRDefault="00BD5F65">
      <w:r>
        <w:continuationSeparator/>
      </w:r>
    </w:p>
    <w:p w14:paraId="6FCFC183" w14:textId="77777777" w:rsidR="00BD5F65" w:rsidRDefault="00BD5F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7FA01ED"/>
    <w:multiLevelType w:val="hybridMultilevel"/>
    <w:tmpl w:val="FF24A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286CE6"/>
    <w:multiLevelType w:val="hybridMultilevel"/>
    <w:tmpl w:val="82D81E18"/>
    <w:lvl w:ilvl="0" w:tplc="04090001">
      <w:start w:val="1"/>
      <w:numFmt w:val="bullet"/>
      <w:lvlText w:val=""/>
      <w:lvlJc w:val="left"/>
      <w:pPr>
        <w:ind w:left="422" w:hanging="360"/>
      </w:pPr>
      <w:rPr>
        <w:rFonts w:ascii="Symbol" w:hAnsi="Symbol" w:hint="default"/>
      </w:rPr>
    </w:lvl>
    <w:lvl w:ilvl="1" w:tplc="04090003" w:tentative="1">
      <w:start w:val="1"/>
      <w:numFmt w:val="bullet"/>
      <w:lvlText w:val="o"/>
      <w:lvlJc w:val="left"/>
      <w:pPr>
        <w:ind w:left="1142" w:hanging="360"/>
      </w:pPr>
      <w:rPr>
        <w:rFonts w:ascii="Courier New" w:hAnsi="Courier New" w:cs="Courier New" w:hint="default"/>
      </w:rPr>
    </w:lvl>
    <w:lvl w:ilvl="2" w:tplc="04090005" w:tentative="1">
      <w:start w:val="1"/>
      <w:numFmt w:val="bullet"/>
      <w:lvlText w:val=""/>
      <w:lvlJc w:val="left"/>
      <w:pPr>
        <w:ind w:left="1862" w:hanging="360"/>
      </w:pPr>
      <w:rPr>
        <w:rFonts w:ascii="Wingdings" w:hAnsi="Wingdings" w:hint="default"/>
      </w:rPr>
    </w:lvl>
    <w:lvl w:ilvl="3" w:tplc="04090001" w:tentative="1">
      <w:start w:val="1"/>
      <w:numFmt w:val="bullet"/>
      <w:lvlText w:val=""/>
      <w:lvlJc w:val="left"/>
      <w:pPr>
        <w:ind w:left="2582" w:hanging="360"/>
      </w:pPr>
      <w:rPr>
        <w:rFonts w:ascii="Symbol" w:hAnsi="Symbol" w:hint="default"/>
      </w:rPr>
    </w:lvl>
    <w:lvl w:ilvl="4" w:tplc="04090003" w:tentative="1">
      <w:start w:val="1"/>
      <w:numFmt w:val="bullet"/>
      <w:lvlText w:val="o"/>
      <w:lvlJc w:val="left"/>
      <w:pPr>
        <w:ind w:left="3302" w:hanging="360"/>
      </w:pPr>
      <w:rPr>
        <w:rFonts w:ascii="Courier New" w:hAnsi="Courier New" w:cs="Courier New" w:hint="default"/>
      </w:rPr>
    </w:lvl>
    <w:lvl w:ilvl="5" w:tplc="04090005" w:tentative="1">
      <w:start w:val="1"/>
      <w:numFmt w:val="bullet"/>
      <w:lvlText w:val=""/>
      <w:lvlJc w:val="left"/>
      <w:pPr>
        <w:ind w:left="4022" w:hanging="360"/>
      </w:pPr>
      <w:rPr>
        <w:rFonts w:ascii="Wingdings" w:hAnsi="Wingdings" w:hint="default"/>
      </w:rPr>
    </w:lvl>
    <w:lvl w:ilvl="6" w:tplc="04090001" w:tentative="1">
      <w:start w:val="1"/>
      <w:numFmt w:val="bullet"/>
      <w:lvlText w:val=""/>
      <w:lvlJc w:val="left"/>
      <w:pPr>
        <w:ind w:left="4742" w:hanging="360"/>
      </w:pPr>
      <w:rPr>
        <w:rFonts w:ascii="Symbol" w:hAnsi="Symbol" w:hint="default"/>
      </w:rPr>
    </w:lvl>
    <w:lvl w:ilvl="7" w:tplc="04090003" w:tentative="1">
      <w:start w:val="1"/>
      <w:numFmt w:val="bullet"/>
      <w:lvlText w:val="o"/>
      <w:lvlJc w:val="left"/>
      <w:pPr>
        <w:ind w:left="5462" w:hanging="360"/>
      </w:pPr>
      <w:rPr>
        <w:rFonts w:ascii="Courier New" w:hAnsi="Courier New" w:cs="Courier New" w:hint="default"/>
      </w:rPr>
    </w:lvl>
    <w:lvl w:ilvl="8" w:tplc="04090005" w:tentative="1">
      <w:start w:val="1"/>
      <w:numFmt w:val="bullet"/>
      <w:lvlText w:val=""/>
      <w:lvlJc w:val="left"/>
      <w:pPr>
        <w:ind w:left="6182" w:hanging="360"/>
      </w:pPr>
      <w:rPr>
        <w:rFonts w:ascii="Wingdings" w:hAnsi="Wingdings" w:hint="default"/>
      </w:rPr>
    </w:lvl>
  </w:abstractNum>
  <w:abstractNum w:abstractNumId="4" w15:restartNumberingAfterBreak="0">
    <w:nsid w:val="1C424FE9"/>
    <w:multiLevelType w:val="hybridMultilevel"/>
    <w:tmpl w:val="0E04FAB4"/>
    <w:lvl w:ilvl="0" w:tplc="26F610C0">
      <w:start w:val="1"/>
      <w:numFmt w:val="lowerLetter"/>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88381C"/>
    <w:multiLevelType w:val="hybridMultilevel"/>
    <w:tmpl w:val="06F8CC9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601E95"/>
    <w:multiLevelType w:val="multilevel"/>
    <w:tmpl w:val="EFFC573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2DC06211"/>
    <w:multiLevelType w:val="hybridMultilevel"/>
    <w:tmpl w:val="FBEA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9"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3A564396"/>
    <w:multiLevelType w:val="hybridMultilevel"/>
    <w:tmpl w:val="098EF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4CA92244"/>
    <w:multiLevelType w:val="hybridMultilevel"/>
    <w:tmpl w:val="94F62C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565FE4"/>
    <w:multiLevelType w:val="hybridMultilevel"/>
    <w:tmpl w:val="0EB45A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84D54C4"/>
    <w:multiLevelType w:val="hybridMultilevel"/>
    <w:tmpl w:val="CEF2CA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8"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8250471"/>
    <w:multiLevelType w:val="hybridMultilevel"/>
    <w:tmpl w:val="FFEEFC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0D2890"/>
    <w:multiLevelType w:val="hybridMultilevel"/>
    <w:tmpl w:val="A8601F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9D06EE"/>
    <w:multiLevelType w:val="hybridMultilevel"/>
    <w:tmpl w:val="41A49DFC"/>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7"/>
  </w:num>
  <w:num w:numId="3">
    <w:abstractNumId w:val="1"/>
  </w:num>
  <w:num w:numId="4">
    <w:abstractNumId w:val="19"/>
  </w:num>
  <w:num w:numId="5">
    <w:abstractNumId w:val="22"/>
  </w:num>
  <w:num w:numId="6">
    <w:abstractNumId w:val="14"/>
  </w:num>
  <w:num w:numId="7">
    <w:abstractNumId w:val="8"/>
  </w:num>
  <w:num w:numId="8">
    <w:abstractNumId w:val="5"/>
  </w:num>
  <w:num w:numId="9">
    <w:abstractNumId w:val="11"/>
  </w:num>
  <w:num w:numId="10">
    <w:abstractNumId w:val="9"/>
  </w:num>
  <w:num w:numId="11">
    <w:abstractNumId w:val="16"/>
  </w:num>
  <w:num w:numId="12">
    <w:abstractNumId w:val="0"/>
  </w:num>
  <w:num w:numId="13">
    <w:abstractNumId w:val="15"/>
  </w:num>
  <w:num w:numId="14">
    <w:abstractNumId w:val="6"/>
  </w:num>
  <w:num w:numId="15">
    <w:abstractNumId w:val="10"/>
  </w:num>
  <w:num w:numId="16">
    <w:abstractNumId w:val="13"/>
  </w:num>
  <w:num w:numId="17">
    <w:abstractNumId w:val="2"/>
  </w:num>
  <w:num w:numId="18">
    <w:abstractNumId w:val="3"/>
  </w:num>
  <w:num w:numId="19">
    <w:abstractNumId w:val="21"/>
  </w:num>
  <w:num w:numId="20">
    <w:abstractNumId w:val="12"/>
  </w:num>
  <w:num w:numId="21">
    <w:abstractNumId w:val="20"/>
  </w:num>
  <w:num w:numId="22">
    <w:abstractNumId w:val="7"/>
  </w:num>
  <w:num w:numId="23">
    <w:abstractNumId w:val="4"/>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ulkner, David A. (Accenture Federal Services)">
    <w15:presenceInfo w15:providerId="AD" w15:userId="S-1-5-21-1814438218-152777602-930774774-539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0"/>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4F7"/>
    <w:rsid w:val="00000A61"/>
    <w:rsid w:val="0000145F"/>
    <w:rsid w:val="00001918"/>
    <w:rsid w:val="000063A7"/>
    <w:rsid w:val="0000675B"/>
    <w:rsid w:val="00006DB8"/>
    <w:rsid w:val="00010140"/>
    <w:rsid w:val="000114B6"/>
    <w:rsid w:val="00011EE6"/>
    <w:rsid w:val="0001226E"/>
    <w:rsid w:val="0001461B"/>
    <w:rsid w:val="000171DA"/>
    <w:rsid w:val="0002135D"/>
    <w:rsid w:val="000263BB"/>
    <w:rsid w:val="000308DE"/>
    <w:rsid w:val="00030C06"/>
    <w:rsid w:val="00040DCD"/>
    <w:rsid w:val="00042CC1"/>
    <w:rsid w:val="00044F6A"/>
    <w:rsid w:val="0004636C"/>
    <w:rsid w:val="000512B6"/>
    <w:rsid w:val="00051BC7"/>
    <w:rsid w:val="00056900"/>
    <w:rsid w:val="00065B33"/>
    <w:rsid w:val="00066AAD"/>
    <w:rsid w:val="000676AD"/>
    <w:rsid w:val="00071609"/>
    <w:rsid w:val="0007778C"/>
    <w:rsid w:val="000816B9"/>
    <w:rsid w:val="00081AF6"/>
    <w:rsid w:val="00086D68"/>
    <w:rsid w:val="00087945"/>
    <w:rsid w:val="0009184E"/>
    <w:rsid w:val="00094242"/>
    <w:rsid w:val="000B114E"/>
    <w:rsid w:val="000B23F8"/>
    <w:rsid w:val="000C6349"/>
    <w:rsid w:val="000D0E67"/>
    <w:rsid w:val="000D2A67"/>
    <w:rsid w:val="000D2F9B"/>
    <w:rsid w:val="000E4377"/>
    <w:rsid w:val="000F0E74"/>
    <w:rsid w:val="000F317D"/>
    <w:rsid w:val="000F3438"/>
    <w:rsid w:val="000F553B"/>
    <w:rsid w:val="000F724B"/>
    <w:rsid w:val="00101B1F"/>
    <w:rsid w:val="0010320F"/>
    <w:rsid w:val="00104391"/>
    <w:rsid w:val="00104399"/>
    <w:rsid w:val="00104932"/>
    <w:rsid w:val="0010664C"/>
    <w:rsid w:val="00107586"/>
    <w:rsid w:val="00107971"/>
    <w:rsid w:val="00107CEE"/>
    <w:rsid w:val="001166B5"/>
    <w:rsid w:val="0012060D"/>
    <w:rsid w:val="0012060F"/>
    <w:rsid w:val="001218F0"/>
    <w:rsid w:val="001268E5"/>
    <w:rsid w:val="00130F0D"/>
    <w:rsid w:val="0013272F"/>
    <w:rsid w:val="00135A7D"/>
    <w:rsid w:val="00141B47"/>
    <w:rsid w:val="00142599"/>
    <w:rsid w:val="0014517B"/>
    <w:rsid w:val="001451D4"/>
    <w:rsid w:val="00147E8B"/>
    <w:rsid w:val="00147ED4"/>
    <w:rsid w:val="001502A9"/>
    <w:rsid w:val="00151087"/>
    <w:rsid w:val="001574A4"/>
    <w:rsid w:val="00160824"/>
    <w:rsid w:val="00161ED8"/>
    <w:rsid w:val="001624C3"/>
    <w:rsid w:val="001645B5"/>
    <w:rsid w:val="001654FA"/>
    <w:rsid w:val="00165AB8"/>
    <w:rsid w:val="00166F7C"/>
    <w:rsid w:val="00170E4B"/>
    <w:rsid w:val="00172D7F"/>
    <w:rsid w:val="00175C2D"/>
    <w:rsid w:val="00180235"/>
    <w:rsid w:val="00186009"/>
    <w:rsid w:val="00191787"/>
    <w:rsid w:val="00194434"/>
    <w:rsid w:val="00194B84"/>
    <w:rsid w:val="00196D5B"/>
    <w:rsid w:val="001A38C7"/>
    <w:rsid w:val="001A3C5C"/>
    <w:rsid w:val="001A75D9"/>
    <w:rsid w:val="001A77B5"/>
    <w:rsid w:val="001C04ED"/>
    <w:rsid w:val="001C6D26"/>
    <w:rsid w:val="001D21F7"/>
    <w:rsid w:val="001D23C3"/>
    <w:rsid w:val="001D3222"/>
    <w:rsid w:val="001D6650"/>
    <w:rsid w:val="001E13C3"/>
    <w:rsid w:val="001E3826"/>
    <w:rsid w:val="001E3846"/>
    <w:rsid w:val="001E4B39"/>
    <w:rsid w:val="001E6425"/>
    <w:rsid w:val="001F0F1B"/>
    <w:rsid w:val="001F30F0"/>
    <w:rsid w:val="00200E72"/>
    <w:rsid w:val="0020477D"/>
    <w:rsid w:val="00207090"/>
    <w:rsid w:val="0021056A"/>
    <w:rsid w:val="00213A4C"/>
    <w:rsid w:val="00213B03"/>
    <w:rsid w:val="0021550B"/>
    <w:rsid w:val="00217034"/>
    <w:rsid w:val="00217CC2"/>
    <w:rsid w:val="002205D6"/>
    <w:rsid w:val="00222EC5"/>
    <w:rsid w:val="0022578F"/>
    <w:rsid w:val="002273CA"/>
    <w:rsid w:val="00234111"/>
    <w:rsid w:val="002410FB"/>
    <w:rsid w:val="00241158"/>
    <w:rsid w:val="00242978"/>
    <w:rsid w:val="0024376F"/>
    <w:rsid w:val="002447DA"/>
    <w:rsid w:val="002452FB"/>
    <w:rsid w:val="00252BD5"/>
    <w:rsid w:val="00256419"/>
    <w:rsid w:val="00256F04"/>
    <w:rsid w:val="00266D60"/>
    <w:rsid w:val="0027136D"/>
    <w:rsid w:val="00272BC5"/>
    <w:rsid w:val="00277A14"/>
    <w:rsid w:val="00280A53"/>
    <w:rsid w:val="00281A91"/>
    <w:rsid w:val="002825E2"/>
    <w:rsid w:val="00282EDE"/>
    <w:rsid w:val="00292B10"/>
    <w:rsid w:val="002A0C8C"/>
    <w:rsid w:val="002A2EE5"/>
    <w:rsid w:val="002A4907"/>
    <w:rsid w:val="002B32F3"/>
    <w:rsid w:val="002B60C1"/>
    <w:rsid w:val="002C0CB4"/>
    <w:rsid w:val="002C6335"/>
    <w:rsid w:val="002C7AF1"/>
    <w:rsid w:val="002D0C49"/>
    <w:rsid w:val="002D1B52"/>
    <w:rsid w:val="002D249A"/>
    <w:rsid w:val="002D5204"/>
    <w:rsid w:val="002E1D8C"/>
    <w:rsid w:val="002E359B"/>
    <w:rsid w:val="002E751D"/>
    <w:rsid w:val="002E7770"/>
    <w:rsid w:val="002F0076"/>
    <w:rsid w:val="002F17A4"/>
    <w:rsid w:val="002F1D9B"/>
    <w:rsid w:val="002F1DB7"/>
    <w:rsid w:val="002F1F21"/>
    <w:rsid w:val="002F3A5C"/>
    <w:rsid w:val="002F5410"/>
    <w:rsid w:val="00303850"/>
    <w:rsid w:val="00306B02"/>
    <w:rsid w:val="003110DB"/>
    <w:rsid w:val="00314B90"/>
    <w:rsid w:val="00316C41"/>
    <w:rsid w:val="0032241E"/>
    <w:rsid w:val="003224BE"/>
    <w:rsid w:val="00326966"/>
    <w:rsid w:val="00327EFB"/>
    <w:rsid w:val="003417C9"/>
    <w:rsid w:val="00342145"/>
    <w:rsid w:val="00342E0C"/>
    <w:rsid w:val="00343CE1"/>
    <w:rsid w:val="00345180"/>
    <w:rsid w:val="00346959"/>
    <w:rsid w:val="00353152"/>
    <w:rsid w:val="003565ED"/>
    <w:rsid w:val="0036509A"/>
    <w:rsid w:val="0037191B"/>
    <w:rsid w:val="00372700"/>
    <w:rsid w:val="00373D69"/>
    <w:rsid w:val="00374BB8"/>
    <w:rsid w:val="00374EA4"/>
    <w:rsid w:val="00376DD4"/>
    <w:rsid w:val="00381307"/>
    <w:rsid w:val="00383230"/>
    <w:rsid w:val="00384FD0"/>
    <w:rsid w:val="003869D6"/>
    <w:rsid w:val="003919E2"/>
    <w:rsid w:val="00392B05"/>
    <w:rsid w:val="003A1370"/>
    <w:rsid w:val="003A2B2B"/>
    <w:rsid w:val="003B0393"/>
    <w:rsid w:val="003B098C"/>
    <w:rsid w:val="003B287D"/>
    <w:rsid w:val="003B6DC8"/>
    <w:rsid w:val="003C02B4"/>
    <w:rsid w:val="003C16F4"/>
    <w:rsid w:val="003C212C"/>
    <w:rsid w:val="003C2662"/>
    <w:rsid w:val="003C7B01"/>
    <w:rsid w:val="003D0AF8"/>
    <w:rsid w:val="003D2C2E"/>
    <w:rsid w:val="003D3D37"/>
    <w:rsid w:val="003D425D"/>
    <w:rsid w:val="003D51A2"/>
    <w:rsid w:val="003D59EF"/>
    <w:rsid w:val="003D6B45"/>
    <w:rsid w:val="003D7EA1"/>
    <w:rsid w:val="003E1F9E"/>
    <w:rsid w:val="003E21CE"/>
    <w:rsid w:val="003E5FCD"/>
    <w:rsid w:val="003F30DB"/>
    <w:rsid w:val="003F331E"/>
    <w:rsid w:val="003F38F2"/>
    <w:rsid w:val="003F4789"/>
    <w:rsid w:val="003F485D"/>
    <w:rsid w:val="0040102E"/>
    <w:rsid w:val="004138C1"/>
    <w:rsid w:val="004145D9"/>
    <w:rsid w:val="00414B6B"/>
    <w:rsid w:val="00417786"/>
    <w:rsid w:val="00422768"/>
    <w:rsid w:val="00423003"/>
    <w:rsid w:val="00423A58"/>
    <w:rsid w:val="00431956"/>
    <w:rsid w:val="00433816"/>
    <w:rsid w:val="00436FE8"/>
    <w:rsid w:val="00440A78"/>
    <w:rsid w:val="004414F9"/>
    <w:rsid w:val="00444EB3"/>
    <w:rsid w:val="00445BF7"/>
    <w:rsid w:val="00451181"/>
    <w:rsid w:val="00452DB6"/>
    <w:rsid w:val="00452F58"/>
    <w:rsid w:val="00455BB7"/>
    <w:rsid w:val="00456C2E"/>
    <w:rsid w:val="00456DF8"/>
    <w:rsid w:val="00467F6F"/>
    <w:rsid w:val="004708D1"/>
    <w:rsid w:val="00474BBC"/>
    <w:rsid w:val="00475093"/>
    <w:rsid w:val="00477798"/>
    <w:rsid w:val="0048016C"/>
    <w:rsid w:val="00482A70"/>
    <w:rsid w:val="004832A2"/>
    <w:rsid w:val="0048455F"/>
    <w:rsid w:val="004849B1"/>
    <w:rsid w:val="00490F20"/>
    <w:rsid w:val="004929C8"/>
    <w:rsid w:val="004A28E1"/>
    <w:rsid w:val="004A763B"/>
    <w:rsid w:val="004A784D"/>
    <w:rsid w:val="004B17C3"/>
    <w:rsid w:val="004B64EC"/>
    <w:rsid w:val="004C634E"/>
    <w:rsid w:val="004D1F3B"/>
    <w:rsid w:val="004D29D6"/>
    <w:rsid w:val="004D3CB7"/>
    <w:rsid w:val="004D3FB6"/>
    <w:rsid w:val="004D4131"/>
    <w:rsid w:val="004D5CD2"/>
    <w:rsid w:val="004E0A19"/>
    <w:rsid w:val="004E247C"/>
    <w:rsid w:val="004E418B"/>
    <w:rsid w:val="004F0948"/>
    <w:rsid w:val="004F0DDA"/>
    <w:rsid w:val="004F0FB3"/>
    <w:rsid w:val="004F18F0"/>
    <w:rsid w:val="004F3A80"/>
    <w:rsid w:val="004F51CE"/>
    <w:rsid w:val="0050436C"/>
    <w:rsid w:val="00504BC1"/>
    <w:rsid w:val="00507921"/>
    <w:rsid w:val="005100F6"/>
    <w:rsid w:val="00510914"/>
    <w:rsid w:val="00515F2A"/>
    <w:rsid w:val="00527B5C"/>
    <w:rsid w:val="00530D34"/>
    <w:rsid w:val="00531CD9"/>
    <w:rsid w:val="005327F9"/>
    <w:rsid w:val="00532B92"/>
    <w:rsid w:val="0053352F"/>
    <w:rsid w:val="00534120"/>
    <w:rsid w:val="00543E06"/>
    <w:rsid w:val="00551060"/>
    <w:rsid w:val="00553489"/>
    <w:rsid w:val="00554B8F"/>
    <w:rsid w:val="0055553D"/>
    <w:rsid w:val="005605B4"/>
    <w:rsid w:val="00560721"/>
    <w:rsid w:val="00563AA9"/>
    <w:rsid w:val="00563C9C"/>
    <w:rsid w:val="005647C7"/>
    <w:rsid w:val="00565E9E"/>
    <w:rsid w:val="00566D6A"/>
    <w:rsid w:val="00567841"/>
    <w:rsid w:val="00567D8F"/>
    <w:rsid w:val="00575CFA"/>
    <w:rsid w:val="00576377"/>
    <w:rsid w:val="00577171"/>
    <w:rsid w:val="00577B5B"/>
    <w:rsid w:val="00577EFC"/>
    <w:rsid w:val="00580B99"/>
    <w:rsid w:val="00581103"/>
    <w:rsid w:val="00583A5F"/>
    <w:rsid w:val="005843A7"/>
    <w:rsid w:val="00584F2F"/>
    <w:rsid w:val="00585881"/>
    <w:rsid w:val="00585DBC"/>
    <w:rsid w:val="00594383"/>
    <w:rsid w:val="00594788"/>
    <w:rsid w:val="00594AAE"/>
    <w:rsid w:val="00594BB5"/>
    <w:rsid w:val="005A1C16"/>
    <w:rsid w:val="005A722B"/>
    <w:rsid w:val="005A76C3"/>
    <w:rsid w:val="005B325E"/>
    <w:rsid w:val="005B3424"/>
    <w:rsid w:val="005B43CD"/>
    <w:rsid w:val="005B6666"/>
    <w:rsid w:val="005B7CDD"/>
    <w:rsid w:val="005C31F9"/>
    <w:rsid w:val="005D18C5"/>
    <w:rsid w:val="005D3B22"/>
    <w:rsid w:val="005D632F"/>
    <w:rsid w:val="005D7D4E"/>
    <w:rsid w:val="005E049E"/>
    <w:rsid w:val="005E2A63"/>
    <w:rsid w:val="005E2AF9"/>
    <w:rsid w:val="005E733F"/>
    <w:rsid w:val="005F2CB5"/>
    <w:rsid w:val="005F44F2"/>
    <w:rsid w:val="005F46E6"/>
    <w:rsid w:val="00600235"/>
    <w:rsid w:val="006054B3"/>
    <w:rsid w:val="00606743"/>
    <w:rsid w:val="00610ADB"/>
    <w:rsid w:val="00613218"/>
    <w:rsid w:val="00613634"/>
    <w:rsid w:val="00614A5E"/>
    <w:rsid w:val="006158D3"/>
    <w:rsid w:val="00620BFA"/>
    <w:rsid w:val="0062138B"/>
    <w:rsid w:val="006244C7"/>
    <w:rsid w:val="006253BA"/>
    <w:rsid w:val="006300F1"/>
    <w:rsid w:val="00631A3E"/>
    <w:rsid w:val="006409F4"/>
    <w:rsid w:val="00642849"/>
    <w:rsid w:val="0064769E"/>
    <w:rsid w:val="00647B03"/>
    <w:rsid w:val="00650546"/>
    <w:rsid w:val="0065443F"/>
    <w:rsid w:val="00654B0D"/>
    <w:rsid w:val="00657617"/>
    <w:rsid w:val="0066022A"/>
    <w:rsid w:val="00661421"/>
    <w:rsid w:val="006619F9"/>
    <w:rsid w:val="00663B92"/>
    <w:rsid w:val="00664F01"/>
    <w:rsid w:val="00664FDD"/>
    <w:rsid w:val="00665BF6"/>
    <w:rsid w:val="006670D2"/>
    <w:rsid w:val="00667E47"/>
    <w:rsid w:val="00672785"/>
    <w:rsid w:val="00674BD1"/>
    <w:rsid w:val="00677451"/>
    <w:rsid w:val="006779D8"/>
    <w:rsid w:val="00680463"/>
    <w:rsid w:val="00680563"/>
    <w:rsid w:val="00691431"/>
    <w:rsid w:val="00692BEE"/>
    <w:rsid w:val="006A0D3C"/>
    <w:rsid w:val="006A0FC5"/>
    <w:rsid w:val="006A1F88"/>
    <w:rsid w:val="006A20A1"/>
    <w:rsid w:val="006A7603"/>
    <w:rsid w:val="006B4933"/>
    <w:rsid w:val="006C2321"/>
    <w:rsid w:val="006C74F4"/>
    <w:rsid w:val="006C7ACD"/>
    <w:rsid w:val="006D4142"/>
    <w:rsid w:val="006D68DA"/>
    <w:rsid w:val="006E32E0"/>
    <w:rsid w:val="006E5523"/>
    <w:rsid w:val="006F0EC5"/>
    <w:rsid w:val="006F6D65"/>
    <w:rsid w:val="006F7A70"/>
    <w:rsid w:val="00701E08"/>
    <w:rsid w:val="00706ABE"/>
    <w:rsid w:val="00714730"/>
    <w:rsid w:val="00715F75"/>
    <w:rsid w:val="007168BB"/>
    <w:rsid w:val="00721E94"/>
    <w:rsid w:val="007238FF"/>
    <w:rsid w:val="0072569B"/>
    <w:rsid w:val="00725C30"/>
    <w:rsid w:val="0073078F"/>
    <w:rsid w:val="007316E5"/>
    <w:rsid w:val="00736B0D"/>
    <w:rsid w:val="00742D4B"/>
    <w:rsid w:val="00744F0F"/>
    <w:rsid w:val="00750F8A"/>
    <w:rsid w:val="00750FDE"/>
    <w:rsid w:val="007537E2"/>
    <w:rsid w:val="00754674"/>
    <w:rsid w:val="0076260B"/>
    <w:rsid w:val="00762B56"/>
    <w:rsid w:val="00763DBB"/>
    <w:rsid w:val="007654AB"/>
    <w:rsid w:val="00765E89"/>
    <w:rsid w:val="00766BC2"/>
    <w:rsid w:val="00767528"/>
    <w:rsid w:val="00777C50"/>
    <w:rsid w:val="007809A2"/>
    <w:rsid w:val="00781144"/>
    <w:rsid w:val="007864FA"/>
    <w:rsid w:val="0078711F"/>
    <w:rsid w:val="0078769E"/>
    <w:rsid w:val="007926DE"/>
    <w:rsid w:val="00793809"/>
    <w:rsid w:val="007A2F3F"/>
    <w:rsid w:val="007A39CC"/>
    <w:rsid w:val="007A6696"/>
    <w:rsid w:val="007A719B"/>
    <w:rsid w:val="007B3D18"/>
    <w:rsid w:val="007B5233"/>
    <w:rsid w:val="007B65D7"/>
    <w:rsid w:val="007C2637"/>
    <w:rsid w:val="007D29E4"/>
    <w:rsid w:val="007E05D4"/>
    <w:rsid w:val="007E4370"/>
    <w:rsid w:val="007E5789"/>
    <w:rsid w:val="007F25D1"/>
    <w:rsid w:val="007F339A"/>
    <w:rsid w:val="007F767C"/>
    <w:rsid w:val="00801B32"/>
    <w:rsid w:val="00806E2E"/>
    <w:rsid w:val="008126D6"/>
    <w:rsid w:val="00814EF4"/>
    <w:rsid w:val="008159EE"/>
    <w:rsid w:val="0082097F"/>
    <w:rsid w:val="00821734"/>
    <w:rsid w:val="00821FD9"/>
    <w:rsid w:val="008241A1"/>
    <w:rsid w:val="00825350"/>
    <w:rsid w:val="00826394"/>
    <w:rsid w:val="0082683C"/>
    <w:rsid w:val="008274F4"/>
    <w:rsid w:val="008308C2"/>
    <w:rsid w:val="00845BB9"/>
    <w:rsid w:val="00847214"/>
    <w:rsid w:val="00850017"/>
    <w:rsid w:val="00851812"/>
    <w:rsid w:val="00851B79"/>
    <w:rsid w:val="0085493A"/>
    <w:rsid w:val="00856A08"/>
    <w:rsid w:val="00863B21"/>
    <w:rsid w:val="0086466F"/>
    <w:rsid w:val="00865F53"/>
    <w:rsid w:val="008661C0"/>
    <w:rsid w:val="00866EEE"/>
    <w:rsid w:val="00871E3C"/>
    <w:rsid w:val="0088044F"/>
    <w:rsid w:val="00880B24"/>
    <w:rsid w:val="00880B3E"/>
    <w:rsid w:val="00880C3D"/>
    <w:rsid w:val="008831EB"/>
    <w:rsid w:val="008848A6"/>
    <w:rsid w:val="00886638"/>
    <w:rsid w:val="00887D77"/>
    <w:rsid w:val="00887EA9"/>
    <w:rsid w:val="00890CD5"/>
    <w:rsid w:val="00897EBE"/>
    <w:rsid w:val="008A1731"/>
    <w:rsid w:val="008A1F18"/>
    <w:rsid w:val="008A396C"/>
    <w:rsid w:val="008A4AE4"/>
    <w:rsid w:val="008A514C"/>
    <w:rsid w:val="008A6A70"/>
    <w:rsid w:val="008A783A"/>
    <w:rsid w:val="008B1D8E"/>
    <w:rsid w:val="008B2AE6"/>
    <w:rsid w:val="008C0650"/>
    <w:rsid w:val="008C078C"/>
    <w:rsid w:val="008C2304"/>
    <w:rsid w:val="008C4576"/>
    <w:rsid w:val="008D191D"/>
    <w:rsid w:val="008E14F3"/>
    <w:rsid w:val="008E2F5B"/>
    <w:rsid w:val="008E3EF4"/>
    <w:rsid w:val="008E661A"/>
    <w:rsid w:val="008F2963"/>
    <w:rsid w:val="008F298E"/>
    <w:rsid w:val="008F3BD8"/>
    <w:rsid w:val="008F43AA"/>
    <w:rsid w:val="009011D4"/>
    <w:rsid w:val="00901D12"/>
    <w:rsid w:val="00906711"/>
    <w:rsid w:val="009071B9"/>
    <w:rsid w:val="00914230"/>
    <w:rsid w:val="00922D53"/>
    <w:rsid w:val="009375A3"/>
    <w:rsid w:val="0094143E"/>
    <w:rsid w:val="00941C00"/>
    <w:rsid w:val="00943782"/>
    <w:rsid w:val="009453C1"/>
    <w:rsid w:val="00947AE3"/>
    <w:rsid w:val="0095133D"/>
    <w:rsid w:val="009540A0"/>
    <w:rsid w:val="00961FED"/>
    <w:rsid w:val="00967C1C"/>
    <w:rsid w:val="0097410C"/>
    <w:rsid w:val="00975E42"/>
    <w:rsid w:val="009763BD"/>
    <w:rsid w:val="00984A54"/>
    <w:rsid w:val="00984DA0"/>
    <w:rsid w:val="00986005"/>
    <w:rsid w:val="00991613"/>
    <w:rsid w:val="0099208F"/>
    <w:rsid w:val="009921F2"/>
    <w:rsid w:val="00996E0A"/>
    <w:rsid w:val="009976DD"/>
    <w:rsid w:val="009A0140"/>
    <w:rsid w:val="009A09A6"/>
    <w:rsid w:val="009A10E6"/>
    <w:rsid w:val="009A718A"/>
    <w:rsid w:val="009B1957"/>
    <w:rsid w:val="009B3212"/>
    <w:rsid w:val="009B3CD1"/>
    <w:rsid w:val="009B467E"/>
    <w:rsid w:val="009B5B78"/>
    <w:rsid w:val="009C4C12"/>
    <w:rsid w:val="009C4C5F"/>
    <w:rsid w:val="009C53F3"/>
    <w:rsid w:val="009D32C6"/>
    <w:rsid w:val="009D368C"/>
    <w:rsid w:val="009D4125"/>
    <w:rsid w:val="009D4328"/>
    <w:rsid w:val="009E1297"/>
    <w:rsid w:val="009E4214"/>
    <w:rsid w:val="009E5BD0"/>
    <w:rsid w:val="009E67B2"/>
    <w:rsid w:val="009E74F7"/>
    <w:rsid w:val="009E7B18"/>
    <w:rsid w:val="009F1057"/>
    <w:rsid w:val="009F1BB0"/>
    <w:rsid w:val="009F340A"/>
    <w:rsid w:val="009F5E75"/>
    <w:rsid w:val="009F77D2"/>
    <w:rsid w:val="00A04018"/>
    <w:rsid w:val="00A0550C"/>
    <w:rsid w:val="00A05CA6"/>
    <w:rsid w:val="00A136DC"/>
    <w:rsid w:val="00A149C0"/>
    <w:rsid w:val="00A236F5"/>
    <w:rsid w:val="00A24880"/>
    <w:rsid w:val="00A24CF9"/>
    <w:rsid w:val="00A43AA1"/>
    <w:rsid w:val="00A4672A"/>
    <w:rsid w:val="00A50CCC"/>
    <w:rsid w:val="00A5140C"/>
    <w:rsid w:val="00A573DE"/>
    <w:rsid w:val="00A71F0C"/>
    <w:rsid w:val="00A742F7"/>
    <w:rsid w:val="00A753C8"/>
    <w:rsid w:val="00A82FFC"/>
    <w:rsid w:val="00A83D56"/>
    <w:rsid w:val="00A83EB5"/>
    <w:rsid w:val="00A84CDA"/>
    <w:rsid w:val="00A8594E"/>
    <w:rsid w:val="00A87F24"/>
    <w:rsid w:val="00A91FC9"/>
    <w:rsid w:val="00A95AA0"/>
    <w:rsid w:val="00AA0F64"/>
    <w:rsid w:val="00AA21B7"/>
    <w:rsid w:val="00AA337E"/>
    <w:rsid w:val="00AA6982"/>
    <w:rsid w:val="00AA712F"/>
    <w:rsid w:val="00AA7363"/>
    <w:rsid w:val="00AB148B"/>
    <w:rsid w:val="00AB173C"/>
    <w:rsid w:val="00AB177C"/>
    <w:rsid w:val="00AB2C7C"/>
    <w:rsid w:val="00AC5371"/>
    <w:rsid w:val="00AD074D"/>
    <w:rsid w:val="00AD16BC"/>
    <w:rsid w:val="00AD2556"/>
    <w:rsid w:val="00AD267C"/>
    <w:rsid w:val="00AD4E85"/>
    <w:rsid w:val="00AD50AE"/>
    <w:rsid w:val="00AD62ED"/>
    <w:rsid w:val="00AE0630"/>
    <w:rsid w:val="00AE2B41"/>
    <w:rsid w:val="00AF0D14"/>
    <w:rsid w:val="00AF217B"/>
    <w:rsid w:val="00AF531C"/>
    <w:rsid w:val="00AF6277"/>
    <w:rsid w:val="00B02A67"/>
    <w:rsid w:val="00B04771"/>
    <w:rsid w:val="00B140A4"/>
    <w:rsid w:val="00B16310"/>
    <w:rsid w:val="00B21994"/>
    <w:rsid w:val="00B22B37"/>
    <w:rsid w:val="00B254C3"/>
    <w:rsid w:val="00B2570F"/>
    <w:rsid w:val="00B32016"/>
    <w:rsid w:val="00B35808"/>
    <w:rsid w:val="00B37A51"/>
    <w:rsid w:val="00B43397"/>
    <w:rsid w:val="00B43DD8"/>
    <w:rsid w:val="00B46332"/>
    <w:rsid w:val="00B470C6"/>
    <w:rsid w:val="00B47DBC"/>
    <w:rsid w:val="00B51D05"/>
    <w:rsid w:val="00B542D8"/>
    <w:rsid w:val="00B61495"/>
    <w:rsid w:val="00B62C01"/>
    <w:rsid w:val="00B64E01"/>
    <w:rsid w:val="00B667B2"/>
    <w:rsid w:val="00B6706C"/>
    <w:rsid w:val="00B71079"/>
    <w:rsid w:val="00B725E5"/>
    <w:rsid w:val="00B80574"/>
    <w:rsid w:val="00B811B1"/>
    <w:rsid w:val="00B8125A"/>
    <w:rsid w:val="00B81442"/>
    <w:rsid w:val="00B83742"/>
    <w:rsid w:val="00B83F9C"/>
    <w:rsid w:val="00B84AAD"/>
    <w:rsid w:val="00B859DB"/>
    <w:rsid w:val="00B8745A"/>
    <w:rsid w:val="00B92868"/>
    <w:rsid w:val="00B959D1"/>
    <w:rsid w:val="00BA1A0C"/>
    <w:rsid w:val="00BB0FD3"/>
    <w:rsid w:val="00BB52EE"/>
    <w:rsid w:val="00BC0AC1"/>
    <w:rsid w:val="00BC0DB1"/>
    <w:rsid w:val="00BC2D41"/>
    <w:rsid w:val="00BC7AC6"/>
    <w:rsid w:val="00BD5F65"/>
    <w:rsid w:val="00BD76F8"/>
    <w:rsid w:val="00BE515E"/>
    <w:rsid w:val="00BE6C37"/>
    <w:rsid w:val="00BE7AD9"/>
    <w:rsid w:val="00BF070F"/>
    <w:rsid w:val="00BF1EB7"/>
    <w:rsid w:val="00BF2C5A"/>
    <w:rsid w:val="00BF5426"/>
    <w:rsid w:val="00C01461"/>
    <w:rsid w:val="00C033C1"/>
    <w:rsid w:val="00C03950"/>
    <w:rsid w:val="00C03956"/>
    <w:rsid w:val="00C0630C"/>
    <w:rsid w:val="00C11A75"/>
    <w:rsid w:val="00C13654"/>
    <w:rsid w:val="00C206A5"/>
    <w:rsid w:val="00C21840"/>
    <w:rsid w:val="00C23096"/>
    <w:rsid w:val="00C23869"/>
    <w:rsid w:val="00C319A4"/>
    <w:rsid w:val="00C34989"/>
    <w:rsid w:val="00C36612"/>
    <w:rsid w:val="00C36876"/>
    <w:rsid w:val="00C36ED5"/>
    <w:rsid w:val="00C3721E"/>
    <w:rsid w:val="00C37EB4"/>
    <w:rsid w:val="00C43FB0"/>
    <w:rsid w:val="00C44C32"/>
    <w:rsid w:val="00C44E3B"/>
    <w:rsid w:val="00C467FB"/>
    <w:rsid w:val="00C47A66"/>
    <w:rsid w:val="00C47FB6"/>
    <w:rsid w:val="00C510EB"/>
    <w:rsid w:val="00C54796"/>
    <w:rsid w:val="00C55B72"/>
    <w:rsid w:val="00C61FEF"/>
    <w:rsid w:val="00C626FE"/>
    <w:rsid w:val="00C74FAF"/>
    <w:rsid w:val="00C760AF"/>
    <w:rsid w:val="00C81D5D"/>
    <w:rsid w:val="00C8470A"/>
    <w:rsid w:val="00C84F82"/>
    <w:rsid w:val="00C91521"/>
    <w:rsid w:val="00C93BF9"/>
    <w:rsid w:val="00C946FE"/>
    <w:rsid w:val="00C96FD1"/>
    <w:rsid w:val="00CA1477"/>
    <w:rsid w:val="00CA3241"/>
    <w:rsid w:val="00CA3650"/>
    <w:rsid w:val="00CA3A42"/>
    <w:rsid w:val="00CA3FD5"/>
    <w:rsid w:val="00CA48E1"/>
    <w:rsid w:val="00CA5DF5"/>
    <w:rsid w:val="00CB2A72"/>
    <w:rsid w:val="00CC3FEE"/>
    <w:rsid w:val="00CC439B"/>
    <w:rsid w:val="00CD4F2E"/>
    <w:rsid w:val="00CD55A7"/>
    <w:rsid w:val="00CD7514"/>
    <w:rsid w:val="00CD7B7C"/>
    <w:rsid w:val="00CE61F4"/>
    <w:rsid w:val="00CE76B6"/>
    <w:rsid w:val="00CF08BF"/>
    <w:rsid w:val="00CF3D96"/>
    <w:rsid w:val="00CF5A24"/>
    <w:rsid w:val="00D008F5"/>
    <w:rsid w:val="00D03B34"/>
    <w:rsid w:val="00D06EDB"/>
    <w:rsid w:val="00D1292F"/>
    <w:rsid w:val="00D14AD8"/>
    <w:rsid w:val="00D3172E"/>
    <w:rsid w:val="00D3384A"/>
    <w:rsid w:val="00D353DC"/>
    <w:rsid w:val="00D3642C"/>
    <w:rsid w:val="00D41E05"/>
    <w:rsid w:val="00D42669"/>
    <w:rsid w:val="00D44211"/>
    <w:rsid w:val="00D449BD"/>
    <w:rsid w:val="00D4529D"/>
    <w:rsid w:val="00D523FE"/>
    <w:rsid w:val="00D568FA"/>
    <w:rsid w:val="00D6057D"/>
    <w:rsid w:val="00D60A79"/>
    <w:rsid w:val="00D60C86"/>
    <w:rsid w:val="00D672E7"/>
    <w:rsid w:val="00D713C8"/>
    <w:rsid w:val="00D71B75"/>
    <w:rsid w:val="00D7313D"/>
    <w:rsid w:val="00D83562"/>
    <w:rsid w:val="00D860EE"/>
    <w:rsid w:val="00D86174"/>
    <w:rsid w:val="00D87E85"/>
    <w:rsid w:val="00D93822"/>
    <w:rsid w:val="00D9389B"/>
    <w:rsid w:val="00D957C8"/>
    <w:rsid w:val="00D96F6E"/>
    <w:rsid w:val="00D97274"/>
    <w:rsid w:val="00DA6A43"/>
    <w:rsid w:val="00DA7E40"/>
    <w:rsid w:val="00DB00C2"/>
    <w:rsid w:val="00DB089A"/>
    <w:rsid w:val="00DB433B"/>
    <w:rsid w:val="00DB4A3F"/>
    <w:rsid w:val="00DB7D93"/>
    <w:rsid w:val="00DC13CA"/>
    <w:rsid w:val="00DC3BE8"/>
    <w:rsid w:val="00DC3FD5"/>
    <w:rsid w:val="00DC42D6"/>
    <w:rsid w:val="00DC49E2"/>
    <w:rsid w:val="00DC5861"/>
    <w:rsid w:val="00DD06D8"/>
    <w:rsid w:val="00DD565E"/>
    <w:rsid w:val="00DD58AE"/>
    <w:rsid w:val="00DD6972"/>
    <w:rsid w:val="00DD7961"/>
    <w:rsid w:val="00DE0782"/>
    <w:rsid w:val="00DE23F6"/>
    <w:rsid w:val="00DE356A"/>
    <w:rsid w:val="00DE37FC"/>
    <w:rsid w:val="00DF1EAF"/>
    <w:rsid w:val="00DF6735"/>
    <w:rsid w:val="00E02B61"/>
    <w:rsid w:val="00E03070"/>
    <w:rsid w:val="00E1371D"/>
    <w:rsid w:val="00E14BCB"/>
    <w:rsid w:val="00E167EE"/>
    <w:rsid w:val="00E2245D"/>
    <w:rsid w:val="00E2381D"/>
    <w:rsid w:val="00E24621"/>
    <w:rsid w:val="00E2463A"/>
    <w:rsid w:val="00E25080"/>
    <w:rsid w:val="00E31266"/>
    <w:rsid w:val="00E319D1"/>
    <w:rsid w:val="00E3221B"/>
    <w:rsid w:val="00E3386A"/>
    <w:rsid w:val="00E410A8"/>
    <w:rsid w:val="00E457C3"/>
    <w:rsid w:val="00E477A2"/>
    <w:rsid w:val="00E479FC"/>
    <w:rsid w:val="00E47D1B"/>
    <w:rsid w:val="00E500BC"/>
    <w:rsid w:val="00E5238B"/>
    <w:rsid w:val="00E53842"/>
    <w:rsid w:val="00E54302"/>
    <w:rsid w:val="00E54E10"/>
    <w:rsid w:val="00E57CF1"/>
    <w:rsid w:val="00E610CC"/>
    <w:rsid w:val="00E61934"/>
    <w:rsid w:val="00E61E24"/>
    <w:rsid w:val="00E648C4"/>
    <w:rsid w:val="00E66AF7"/>
    <w:rsid w:val="00E73F03"/>
    <w:rsid w:val="00E773E8"/>
    <w:rsid w:val="00E810DE"/>
    <w:rsid w:val="00E8208F"/>
    <w:rsid w:val="00E83B56"/>
    <w:rsid w:val="00E9007C"/>
    <w:rsid w:val="00E91D30"/>
    <w:rsid w:val="00E9435A"/>
    <w:rsid w:val="00E963E0"/>
    <w:rsid w:val="00E96B4B"/>
    <w:rsid w:val="00EA1C70"/>
    <w:rsid w:val="00EA4B53"/>
    <w:rsid w:val="00EA5788"/>
    <w:rsid w:val="00EA6E32"/>
    <w:rsid w:val="00EB45EC"/>
    <w:rsid w:val="00EB4A1D"/>
    <w:rsid w:val="00EB771E"/>
    <w:rsid w:val="00EB7F5F"/>
    <w:rsid w:val="00EC0593"/>
    <w:rsid w:val="00EC51AF"/>
    <w:rsid w:val="00EC6709"/>
    <w:rsid w:val="00ED4712"/>
    <w:rsid w:val="00ED699D"/>
    <w:rsid w:val="00EE0DDE"/>
    <w:rsid w:val="00EE13D8"/>
    <w:rsid w:val="00EE2945"/>
    <w:rsid w:val="00EE4C2A"/>
    <w:rsid w:val="00EE5F7C"/>
    <w:rsid w:val="00EE6545"/>
    <w:rsid w:val="00EE6DF9"/>
    <w:rsid w:val="00EF0C86"/>
    <w:rsid w:val="00EF1410"/>
    <w:rsid w:val="00EF26F7"/>
    <w:rsid w:val="00EF2D55"/>
    <w:rsid w:val="00EF780E"/>
    <w:rsid w:val="00F06686"/>
    <w:rsid w:val="00F12AB1"/>
    <w:rsid w:val="00F16901"/>
    <w:rsid w:val="00F179EE"/>
    <w:rsid w:val="00F214A8"/>
    <w:rsid w:val="00F225AF"/>
    <w:rsid w:val="00F24129"/>
    <w:rsid w:val="00F243F5"/>
    <w:rsid w:val="00F33DEC"/>
    <w:rsid w:val="00F361F8"/>
    <w:rsid w:val="00F4062E"/>
    <w:rsid w:val="00F4182E"/>
    <w:rsid w:val="00F41862"/>
    <w:rsid w:val="00F43441"/>
    <w:rsid w:val="00F440E2"/>
    <w:rsid w:val="00F44EFB"/>
    <w:rsid w:val="00F459E1"/>
    <w:rsid w:val="00F46EC5"/>
    <w:rsid w:val="00F47364"/>
    <w:rsid w:val="00F473B4"/>
    <w:rsid w:val="00F5014A"/>
    <w:rsid w:val="00F5248C"/>
    <w:rsid w:val="00F524D9"/>
    <w:rsid w:val="00F527C1"/>
    <w:rsid w:val="00F54831"/>
    <w:rsid w:val="00F57F42"/>
    <w:rsid w:val="00F601FD"/>
    <w:rsid w:val="00F63386"/>
    <w:rsid w:val="00F6698D"/>
    <w:rsid w:val="00F66DDB"/>
    <w:rsid w:val="00F67415"/>
    <w:rsid w:val="00F719F5"/>
    <w:rsid w:val="00F7216E"/>
    <w:rsid w:val="00F741A0"/>
    <w:rsid w:val="00F859AD"/>
    <w:rsid w:val="00F865D5"/>
    <w:rsid w:val="00F866E3"/>
    <w:rsid w:val="00F879AC"/>
    <w:rsid w:val="00F91A26"/>
    <w:rsid w:val="00F91D6B"/>
    <w:rsid w:val="00F9485B"/>
    <w:rsid w:val="00F94C8A"/>
    <w:rsid w:val="00F9794C"/>
    <w:rsid w:val="00FA1BF4"/>
    <w:rsid w:val="00FA25B6"/>
    <w:rsid w:val="00FA5B5C"/>
    <w:rsid w:val="00FA5C4D"/>
    <w:rsid w:val="00FA5EDC"/>
    <w:rsid w:val="00FA7A27"/>
    <w:rsid w:val="00FB034A"/>
    <w:rsid w:val="00FB0ED6"/>
    <w:rsid w:val="00FB6F80"/>
    <w:rsid w:val="00FC62AF"/>
    <w:rsid w:val="00FD09F2"/>
    <w:rsid w:val="00FD169A"/>
    <w:rsid w:val="00FD2649"/>
    <w:rsid w:val="00FE0067"/>
    <w:rsid w:val="00FE0A33"/>
    <w:rsid w:val="00FE1601"/>
    <w:rsid w:val="00FE37C8"/>
    <w:rsid w:val="00FE3863"/>
    <w:rsid w:val="00FF26FB"/>
    <w:rsid w:val="00FF6C61"/>
    <w:rsid w:val="00FF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20EB76"/>
  <w15:docId w15:val="{9113602E-0A60-419D-8386-D0B2C8B15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5789"/>
    <w:rPr>
      <w:color w:val="000000" w:themeColor="text1"/>
      <w:sz w:val="22"/>
      <w:szCs w:val="24"/>
    </w:rPr>
  </w:style>
  <w:style w:type="paragraph" w:styleId="Heading1">
    <w:name w:val="heading 1"/>
    <w:next w:val="BodyText"/>
    <w:qFormat/>
    <w:rsid w:val="00563AA9"/>
    <w:pPr>
      <w:keepNext/>
      <w:pageBreakBefore/>
      <w:numPr>
        <w:numId w:val="12"/>
      </w:numPr>
      <w:tabs>
        <w:tab w:val="left" w:pos="720"/>
      </w:tabs>
      <w:autoSpaceDE w:val="0"/>
      <w:autoSpaceDN w:val="0"/>
      <w:adjustRightInd w:val="0"/>
      <w:spacing w:before="240"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534120"/>
    <w:pPr>
      <w:pageBreakBefore w:val="0"/>
      <w:numPr>
        <w:ilvl w:val="1"/>
      </w:numPr>
      <w:tabs>
        <w:tab w:val="clear" w:pos="720"/>
        <w:tab w:val="left" w:pos="900"/>
      </w:tabs>
      <w:outlineLvl w:val="1"/>
    </w:pPr>
    <w:rPr>
      <w:iCs/>
      <w:sz w:val="32"/>
      <w:szCs w:val="28"/>
    </w:rPr>
  </w:style>
  <w:style w:type="paragraph" w:styleId="Heading3">
    <w:name w:val="heading 3"/>
    <w:basedOn w:val="Heading2"/>
    <w:next w:val="BodyText"/>
    <w:qFormat/>
    <w:rsid w:val="00534120"/>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534120"/>
    <w:pPr>
      <w:numPr>
        <w:ilvl w:val="3"/>
      </w:numPr>
      <w:ind w:left="648"/>
      <w:outlineLvl w:val="3"/>
    </w:pPr>
    <w:rPr>
      <w:sz w:val="24"/>
      <w:szCs w:val="28"/>
    </w:rPr>
  </w:style>
  <w:style w:type="paragraph" w:styleId="Heading5">
    <w:name w:val="heading 5"/>
    <w:basedOn w:val="Heading4"/>
    <w:next w:val="BodyText"/>
    <w:qFormat/>
    <w:rsid w:val="00534120"/>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534120"/>
    <w:pPr>
      <w:numPr>
        <w:ilvl w:val="5"/>
      </w:numPr>
      <w:tabs>
        <w:tab w:val="clear" w:pos="2232"/>
      </w:tabs>
      <w:ind w:hanging="2736"/>
      <w:outlineLvl w:val="5"/>
    </w:pPr>
    <w:rPr>
      <w:bCs w:val="0"/>
      <w:szCs w:val="22"/>
    </w:rPr>
  </w:style>
  <w:style w:type="paragraph" w:styleId="Heading7">
    <w:name w:val="heading 7"/>
    <w:basedOn w:val="Heading6"/>
    <w:next w:val="BodyText"/>
    <w:qFormat/>
    <w:rsid w:val="00534120"/>
    <w:pPr>
      <w:numPr>
        <w:ilvl w:val="6"/>
      </w:numPr>
      <w:ind w:hanging="3240"/>
      <w:outlineLvl w:val="6"/>
    </w:pPr>
    <w:rPr>
      <w:szCs w:val="24"/>
    </w:rPr>
  </w:style>
  <w:style w:type="paragraph" w:styleId="Heading8">
    <w:name w:val="heading 8"/>
    <w:basedOn w:val="Heading7"/>
    <w:next w:val="BodyText"/>
    <w:qFormat/>
    <w:rsid w:val="00534120"/>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563AA9"/>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3D6B45"/>
    <w:pPr>
      <w:numPr>
        <w:numId w:val="5"/>
      </w:numPr>
      <w:spacing w:before="60" w:after="60"/>
    </w:pPr>
    <w:rPr>
      <w:color w:val="000000" w:themeColor="text1"/>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7E5789"/>
    <w:pPr>
      <w:numPr>
        <w:numId w:val="6"/>
      </w:numPr>
      <w:spacing w:before="60" w:after="60"/>
    </w:pPr>
    <w:rPr>
      <w:color w:val="000000" w:themeColor="text1"/>
      <w:sz w:val="24"/>
    </w:rPr>
  </w:style>
  <w:style w:type="paragraph" w:customStyle="1" w:styleId="BodyTextNumbered1">
    <w:name w:val="Body Text Numbered 1"/>
    <w:rsid w:val="007E5789"/>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7E5789"/>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7E5789"/>
    <w:pPr>
      <w:numPr>
        <w:numId w:val="4"/>
      </w:numPr>
      <w:tabs>
        <w:tab w:val="clear" w:pos="1440"/>
        <w:tab w:val="num" w:pos="1080"/>
      </w:tabs>
      <w:spacing w:before="60" w:after="60"/>
      <w:ind w:left="1080"/>
    </w:pPr>
    <w:rPr>
      <w:color w:val="000000" w:themeColor="text1"/>
      <w:sz w:val="22"/>
    </w:rPr>
  </w:style>
  <w:style w:type="paragraph" w:styleId="Footer">
    <w:name w:val="footer"/>
    <w:link w:val="FooterChar"/>
    <w:rsid w:val="00563AA9"/>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spacing w:before="60" w:after="60"/>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500BC"/>
    <w:rPr>
      <w:i/>
      <w:color w:val="0000FF"/>
      <w:sz w:val="22"/>
      <w:szCs w:val="24"/>
    </w:rPr>
  </w:style>
  <w:style w:type="paragraph" w:customStyle="1" w:styleId="Appendix1">
    <w:name w:val="Appendix 1"/>
    <w:basedOn w:val="Heading1"/>
    <w:next w:val="BodyText"/>
    <w:rsid w:val="003D6B45"/>
    <w:pPr>
      <w:numPr>
        <w:numId w:val="9"/>
      </w:numPr>
      <w:tabs>
        <w:tab w:val="clear" w:pos="720"/>
      </w:tabs>
    </w:pPr>
    <w:rPr>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7E5789"/>
    <w:pPr>
      <w:numPr>
        <w:numId w:val="10"/>
      </w:numPr>
      <w:tabs>
        <w:tab w:val="num" w:pos="720"/>
      </w:tabs>
      <w:spacing w:before="60" w:after="60"/>
      <w:ind w:left="720"/>
    </w:pPr>
    <w:rPr>
      <w:i/>
      <w:color w:val="0000FF"/>
    </w:rPr>
  </w:style>
  <w:style w:type="paragraph" w:styleId="Caption">
    <w:name w:val="caption"/>
    <w:next w:val="Normal"/>
    <w:uiPriority w:val="35"/>
    <w:qFormat/>
    <w:rsid w:val="007E5789"/>
    <w:pPr>
      <w:keepNext/>
      <w:keepLines/>
      <w:spacing w:before="240" w:after="60"/>
    </w:pPr>
    <w:rPr>
      <w:rFonts w:ascii="Arial" w:hAnsi="Arial" w:cs="Arial"/>
      <w:b/>
      <w:bCs/>
      <w:color w:val="000000" w:themeColor="text1"/>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3D6B45"/>
    <w:pPr>
      <w:keepLines/>
      <w:numPr>
        <w:numId w:val="11"/>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563AA9"/>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2"/>
      </w:numPr>
    </w:pPr>
  </w:style>
  <w:style w:type="character" w:customStyle="1" w:styleId="TitleChar">
    <w:name w:val="Title Char"/>
    <w:basedOn w:val="DefaultParagraphFont"/>
    <w:link w:val="Title"/>
    <w:rsid w:val="009976DD"/>
    <w:rPr>
      <w:rFonts w:ascii="Arial" w:hAnsi="Arial" w:cs="Arial"/>
      <w:b/>
      <w:bCs/>
      <w:sz w:val="36"/>
      <w:szCs w:val="32"/>
    </w:rPr>
  </w:style>
  <w:style w:type="paragraph" w:styleId="ListParagraph">
    <w:name w:val="List Paragraph"/>
    <w:aliases w:val="List Paragraph2"/>
    <w:basedOn w:val="Normal"/>
    <w:link w:val="ListParagraphChar"/>
    <w:uiPriority w:val="34"/>
    <w:qFormat/>
    <w:rsid w:val="00C21840"/>
    <w:pPr>
      <w:ind w:left="720"/>
      <w:contextualSpacing/>
    </w:pPr>
  </w:style>
  <w:style w:type="paragraph" w:customStyle="1" w:styleId="StyleInfoBlueArialLeftLeft0After12pt">
    <w:name w:val="Style InfoBlue + Arial Left Left:  0&quot; After:  12 pt"/>
    <w:basedOn w:val="Normal"/>
    <w:rsid w:val="00384FD0"/>
    <w:pPr>
      <w:widowControl w:val="0"/>
      <w:spacing w:after="240" w:line="240" w:lineRule="atLeast"/>
    </w:pPr>
    <w:rPr>
      <w:rFonts w:ascii="Arial" w:hAnsi="Arial"/>
      <w:i/>
      <w:iCs/>
      <w:color w:val="0000FF"/>
      <w:sz w:val="24"/>
      <w:szCs w:val="20"/>
    </w:rPr>
  </w:style>
  <w:style w:type="paragraph" w:customStyle="1" w:styleId="TableColumnHeading">
    <w:name w:val="TableColumnHeading"/>
    <w:next w:val="Normal"/>
    <w:autoRedefine/>
    <w:rsid w:val="00B37A51"/>
    <w:pPr>
      <w:spacing w:before="60" w:after="60"/>
      <w:jc w:val="center"/>
    </w:pPr>
    <w:rPr>
      <w:rFonts w:ascii="Arial" w:hAnsi="Arial"/>
      <w:b/>
      <w:color w:val="FFFFFF" w:themeColor="background1"/>
      <w:sz w:val="22"/>
    </w:rPr>
  </w:style>
  <w:style w:type="character" w:styleId="CommentReference">
    <w:name w:val="annotation reference"/>
    <w:basedOn w:val="DefaultParagraphFont"/>
    <w:semiHidden/>
    <w:unhideWhenUsed/>
    <w:rsid w:val="00384FD0"/>
    <w:rPr>
      <w:sz w:val="16"/>
      <w:szCs w:val="16"/>
    </w:rPr>
  </w:style>
  <w:style w:type="paragraph" w:styleId="CommentText">
    <w:name w:val="annotation text"/>
    <w:basedOn w:val="Normal"/>
    <w:link w:val="CommentTextChar"/>
    <w:semiHidden/>
    <w:unhideWhenUsed/>
    <w:rsid w:val="00384FD0"/>
    <w:rPr>
      <w:sz w:val="20"/>
      <w:szCs w:val="20"/>
    </w:rPr>
  </w:style>
  <w:style w:type="character" w:customStyle="1" w:styleId="CommentTextChar">
    <w:name w:val="Comment Text Char"/>
    <w:basedOn w:val="DefaultParagraphFont"/>
    <w:link w:val="CommentText"/>
    <w:semiHidden/>
    <w:rsid w:val="00384FD0"/>
    <w:rPr>
      <w:color w:val="000000" w:themeColor="text1"/>
    </w:rPr>
  </w:style>
  <w:style w:type="paragraph" w:styleId="CommentSubject">
    <w:name w:val="annotation subject"/>
    <w:basedOn w:val="CommentText"/>
    <w:next w:val="CommentText"/>
    <w:link w:val="CommentSubjectChar"/>
    <w:semiHidden/>
    <w:unhideWhenUsed/>
    <w:rsid w:val="00384FD0"/>
    <w:rPr>
      <w:b/>
      <w:bCs/>
    </w:rPr>
  </w:style>
  <w:style w:type="character" w:customStyle="1" w:styleId="CommentSubjectChar">
    <w:name w:val="Comment Subject Char"/>
    <w:basedOn w:val="CommentTextChar"/>
    <w:link w:val="CommentSubject"/>
    <w:semiHidden/>
    <w:rsid w:val="00384FD0"/>
    <w:rPr>
      <w:b/>
      <w:bCs/>
      <w:color w:val="000000" w:themeColor="text1"/>
    </w:rPr>
  </w:style>
  <w:style w:type="paragraph" w:customStyle="1" w:styleId="Default">
    <w:name w:val="Default"/>
    <w:rsid w:val="00166F7C"/>
    <w:pPr>
      <w:autoSpaceDE w:val="0"/>
      <w:autoSpaceDN w:val="0"/>
      <w:adjustRightInd w:val="0"/>
    </w:pPr>
    <w:rPr>
      <w:color w:val="000000"/>
      <w:sz w:val="24"/>
      <w:szCs w:val="24"/>
    </w:rPr>
  </w:style>
  <w:style w:type="paragraph" w:styleId="NoSpacing">
    <w:name w:val="No Spacing"/>
    <w:uiPriority w:val="1"/>
    <w:qFormat/>
    <w:rsid w:val="00AF531C"/>
    <w:rPr>
      <w:color w:val="000000" w:themeColor="text1"/>
      <w:sz w:val="22"/>
      <w:szCs w:val="24"/>
    </w:rPr>
  </w:style>
  <w:style w:type="paragraph" w:styleId="Revision">
    <w:name w:val="Revision"/>
    <w:hidden/>
    <w:uiPriority w:val="99"/>
    <w:semiHidden/>
    <w:rsid w:val="00AA712F"/>
    <w:rPr>
      <w:color w:val="000000" w:themeColor="text1"/>
      <w:sz w:val="22"/>
      <w:szCs w:val="24"/>
    </w:rPr>
  </w:style>
  <w:style w:type="paragraph" w:customStyle="1" w:styleId="BodyCopy">
    <w:name w:val="Body Copy"/>
    <w:basedOn w:val="Normal"/>
    <w:qFormat/>
    <w:rsid w:val="00E410A8"/>
    <w:pPr>
      <w:spacing w:after="280"/>
    </w:pPr>
    <w:rPr>
      <w:rFonts w:ascii="Calibri" w:hAnsi="Calibri" w:cs="Calibri"/>
      <w:color w:val="auto"/>
      <w:szCs w:val="22"/>
    </w:rPr>
  </w:style>
  <w:style w:type="character" w:customStyle="1" w:styleId="ListParagraphChar">
    <w:name w:val="List Paragraph Char"/>
    <w:aliases w:val="List Paragraph2 Char"/>
    <w:basedOn w:val="DefaultParagraphFont"/>
    <w:link w:val="ListParagraph"/>
    <w:uiPriority w:val="34"/>
    <w:rsid w:val="00DC3BE8"/>
    <w:rPr>
      <w:color w:val="000000" w:themeColor="text1"/>
      <w:sz w:val="22"/>
      <w:szCs w:val="24"/>
    </w:rPr>
  </w:style>
  <w:style w:type="character" w:styleId="UnresolvedMention">
    <w:name w:val="Unresolved Mention"/>
    <w:basedOn w:val="DefaultParagraphFont"/>
    <w:uiPriority w:val="99"/>
    <w:semiHidden/>
    <w:unhideWhenUsed/>
    <w:rsid w:val="00594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vaww.sde.portal.va.gov/sites/fo/committees/ccb/CMDB/Definitive%20Document%20Storage/National%20Configuration%20Management%20Plan.doc" TargetMode="External"/><Relationship Id="rId26" Type="http://schemas.openxmlformats.org/officeDocument/2006/relationships/hyperlink" Target="https://vaww.sde.portal.va.gov/sites/fo/committees/ccb/CMDB/Definitive%20Document%20Storage/oit_configuration_management_process_document.pdf" TargetMode="External"/><Relationship Id="rId39" Type="http://schemas.openxmlformats.org/officeDocument/2006/relationships/package" Target="embeddings/Microsoft_Word_Document1.docx"/><Relationship Id="rId3" Type="http://schemas.openxmlformats.org/officeDocument/2006/relationships/customXml" Target="../customXml/item3.xml"/><Relationship Id="rId21" Type="http://schemas.openxmlformats.org/officeDocument/2006/relationships/hyperlink" Target="http://www.va.gov/vapubs/landing2_relatedlinks.cfm" TargetMode="External"/><Relationship Id="rId34" Type="http://schemas.openxmlformats.org/officeDocument/2006/relationships/hyperlink" Target="http://vaww.oed.wss.va.gov/process/Library/master_test_plan_template.docx" TargetMode="External"/><Relationship Id="rId42" Type="http://schemas.openxmlformats.org/officeDocument/2006/relationships/image" Target="media/image5.emf"/><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vaww.sde.portal.va.gov/sites/fo/committees/ccb/CMDB/Definitive%20Document%20Storage/oit_change_management_process_document.pdf" TargetMode="External"/><Relationship Id="rId25" Type="http://schemas.openxmlformats.org/officeDocument/2006/relationships/hyperlink" Target="https://vaww.sde.portal.va.gov/sites/fo/committees/ccb/CMDB/Definitive%20Document%20Storage/oit_configuration_management_process_document.pdf" TargetMode="External"/><Relationship Id="rId33" Type="http://schemas.openxmlformats.org/officeDocument/2006/relationships/hyperlink" Target="https://vaww.sde.portal.va.gov/sites/fo/committees/ccb/CMDB/Definitive%20Document%20Storage/oit_configuration_management_process_document.pdf" TargetMode="External"/><Relationship Id="rId38" Type="http://schemas.openxmlformats.org/officeDocument/2006/relationships/image" Target="media/image3.emf"/><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vaww.sde.portal.va.gov/sites/fo/committees/ccb/CMDB/Definitive%20Document%20Storage/oit_configuration_management_process_document.pdf" TargetMode="External"/><Relationship Id="rId20" Type="http://schemas.openxmlformats.org/officeDocument/2006/relationships/hyperlink" Target="http://www.va.gov/vapubs/landing2_relatedlinks.cfm" TargetMode="External"/><Relationship Id="rId29" Type="http://schemas.openxmlformats.org/officeDocument/2006/relationships/hyperlink" Target="https://vaww.sde.portal.va.gov/sites/fo/committees/ccb/CMDB/Definitive%20Document%20Storage/oit_configuration_management_process_document.pdf" TargetMode="External"/><Relationship Id="rId41" Type="http://schemas.openxmlformats.org/officeDocument/2006/relationships/package" Target="embeddings/Microsoft_Word_Document2.doc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vaww.sde.portal.va.gov/sites/fo/committees/ccb/CMDB/Definitive%20Document%20Storage/oit_configuration_management_process_document.pdf" TargetMode="External"/><Relationship Id="rId32" Type="http://schemas.openxmlformats.org/officeDocument/2006/relationships/hyperlink" Target="https://vaww.sde.portal.va.gov/sites/fo/committees/ccb/CMDB/Definitive%20Document%20Storage/oit_configuration_management_process_document.pdf" TargetMode="External"/><Relationship Id="rId37" Type="http://schemas.openxmlformats.org/officeDocument/2006/relationships/package" Target="embeddings/Microsoft_Word_Document.docx"/><Relationship Id="rId40" Type="http://schemas.openxmlformats.org/officeDocument/2006/relationships/image" Target="media/image4.emf"/><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vaww.sde.portal.va.gov/sites/fo/committees/ccb/CMDB/Definitive%20Document%20Storage/oit_configuration_management_process_document.pdf" TargetMode="External"/><Relationship Id="rId28" Type="http://schemas.openxmlformats.org/officeDocument/2006/relationships/hyperlink" Target="https://vaww.sde.portal.va.gov/sites/fo/committees/ccb/CMDB/Definitive%20Document%20Storage/oit_configuration_management_process_document.pdf" TargetMode="External"/><Relationship Id="rId36" Type="http://schemas.openxmlformats.org/officeDocument/2006/relationships/image" Target="media/image2.emf"/><Relationship Id="rId10" Type="http://schemas.openxmlformats.org/officeDocument/2006/relationships/endnotes" Target="endnotes.xml"/><Relationship Id="rId19" Type="http://schemas.openxmlformats.org/officeDocument/2006/relationships/hyperlink" Target="https://vaww.sde.portal.va.gov/sites/fo/committees/ccb/CMDB/Definitive%20Document%20Storage/National%20ChM%20Process%20SOP.pdf" TargetMode="External"/><Relationship Id="rId31" Type="http://schemas.openxmlformats.org/officeDocument/2006/relationships/hyperlink" Target="https://vaww.sde.portal.va.gov/sites/fo/committees/ccb/CMDB/Definitive%20Document%20Storage/oit_configuration_management_process_document.pdf" TargetMode="External"/><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vaww.sde.portal.va.gov/sites/fo/committees/ccb/CMDB/Definitive%20Document%20Storage/oit_configuration_management_process_document.pdf" TargetMode="External"/><Relationship Id="rId27" Type="http://schemas.openxmlformats.org/officeDocument/2006/relationships/hyperlink" Target="https://vaww.sde.portal.va.gov/sites/fo/committees/ccb/CMDB/Definitive%20Document%20Storage/oit_configuration_management_process_document.pdf" TargetMode="External"/><Relationship Id="rId30" Type="http://schemas.openxmlformats.org/officeDocument/2006/relationships/hyperlink" Target="https://vaww.sde.portal.va.gov/sites/fo/committees/ccb/CMDB/Definitive%20Document%20Storage/oit_configuration_management_process_document.pdf" TargetMode="External"/><Relationship Id="rId35" Type="http://schemas.openxmlformats.org/officeDocument/2006/relationships/footer" Target="footer2.xml"/><Relationship Id="rId43" Type="http://schemas.openxmlformats.org/officeDocument/2006/relationships/package" Target="embeddings/Microsoft_Word_Document3.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B2A933A6D1214F80EC8B92C7648C57" ma:contentTypeVersion="0" ma:contentTypeDescription="Create a new document." ma:contentTypeScope="" ma:versionID="52e1ce1a49fe85277dab1793e225ba59">
  <xsd:schema xmlns:xsd="http://www.w3.org/2001/XMLSchema" xmlns:xs="http://www.w3.org/2001/XMLSchema" xmlns:p="http://schemas.microsoft.com/office/2006/metadata/properties" targetNamespace="http://schemas.microsoft.com/office/2006/metadata/properties" ma:root="true" ma:fieldsID="933109b9974763cd198f57aa846750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3D4D3-F555-4808-82B4-A5E5CE6AEDA2}">
  <ds:schemaRefs>
    <ds:schemaRef ds:uri="http://schemas.microsoft.com/sharepoint/v3/contenttype/forms"/>
  </ds:schemaRefs>
</ds:datastoreItem>
</file>

<file path=customXml/itemProps2.xml><?xml version="1.0" encoding="utf-8"?>
<ds:datastoreItem xmlns:ds="http://schemas.openxmlformats.org/officeDocument/2006/customXml" ds:itemID="{DD14C96A-CF19-47F7-BA78-5099223A2E6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47F22E-598B-4110-BCEA-2645D62C34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9F3E726-DD25-495B-988A-471E8A044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48</Pages>
  <Words>13526</Words>
  <Characters>77100</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Configuration Management Plan Template</vt:lpstr>
    </vt:vector>
  </TitlesOfParts>
  <Company/>
  <LinksUpToDate>false</LinksUpToDate>
  <CharactersWithSpaces>90446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 Template</dc:title>
  <dc:subject>Configuration Management Plan Template</dc:subject>
  <dc:creator>Quach, Steven V. (Cognosante MVH, LLC)</dc:creator>
  <cp:keywords/>
  <dc:description/>
  <cp:lastModifiedBy>Faulkner, David A. (Accenture Federal Services)</cp:lastModifiedBy>
  <cp:revision>17</cp:revision>
  <dcterms:created xsi:type="dcterms:W3CDTF">2019-02-22T11:21:00Z</dcterms:created>
  <dcterms:modified xsi:type="dcterms:W3CDTF">2019-04-11T19:33:00Z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dc2a8d53-d33b-4377-885a-d4ef39be6f14</vt:lpwstr>
  </property>
  <property fmtid="{D5CDD505-2E9C-101B-9397-08002B2CF9AE}" pid="3" name="ContentTypeId">
    <vt:lpwstr>0x010100B4B2A933A6D1214F80EC8B92C7648C57</vt:lpwstr>
  </property>
</Properties>
</file>