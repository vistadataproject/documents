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ABC67" w14:textId="77777777" w:rsidR="00294AFA" w:rsidRDefault="00294AFA">
      <w:pPr>
        <w:rPr>
          <w:color w:val="000000" w:themeColor="text1"/>
        </w:rPr>
      </w:pPr>
    </w:p>
    <w:p w14:paraId="2B7AA31F" w14:textId="77777777" w:rsidR="008E643B" w:rsidRPr="00487FFD" w:rsidRDefault="008E643B" w:rsidP="008E643B">
      <w:pPr>
        <w:rPr>
          <w:rFonts w:ascii="Arial" w:hAnsi="Arial" w:cs="Arial"/>
          <w:color w:val="000000" w:themeColor="text1"/>
          <w:sz w:val="44"/>
          <w:szCs w:val="44"/>
        </w:rPr>
      </w:pPr>
    </w:p>
    <w:p w14:paraId="1AD09EBA" w14:textId="77777777" w:rsidR="00294AFA" w:rsidRPr="00294AFA" w:rsidRDefault="00294AFA" w:rsidP="00294AFA">
      <w:pPr>
        <w:jc w:val="center"/>
        <w:rPr>
          <w:rFonts w:ascii="Arial" w:hAnsi="Arial" w:cs="Arial"/>
          <w:color w:val="000000" w:themeColor="text1"/>
          <w:sz w:val="32"/>
          <w:szCs w:val="32"/>
        </w:rPr>
      </w:pPr>
      <w:r w:rsidRPr="00294AFA">
        <w:rPr>
          <w:rFonts w:ascii="Arial" w:hAnsi="Arial" w:cs="Arial"/>
          <w:color w:val="000000" w:themeColor="text1"/>
          <w:sz w:val="32"/>
          <w:szCs w:val="32"/>
        </w:rPr>
        <w:t>U.S. DEPARTMENT OF VETERANS AFFAIRS</w:t>
      </w:r>
    </w:p>
    <w:p w14:paraId="5065FD77" w14:textId="77777777" w:rsidR="00294AFA" w:rsidRPr="00294AFA" w:rsidRDefault="00294AFA" w:rsidP="00294AFA">
      <w:pPr>
        <w:jc w:val="center"/>
        <w:rPr>
          <w:rFonts w:ascii="Arial" w:hAnsi="Arial" w:cs="Arial"/>
          <w:color w:val="000000" w:themeColor="text1"/>
          <w:sz w:val="32"/>
          <w:szCs w:val="32"/>
        </w:rPr>
      </w:pPr>
    </w:p>
    <w:p w14:paraId="73B9AB66" w14:textId="77777777" w:rsidR="00294AFA" w:rsidRPr="00294AFA" w:rsidRDefault="00294AFA" w:rsidP="00294AFA">
      <w:pPr>
        <w:jc w:val="center"/>
        <w:rPr>
          <w:rFonts w:ascii="Arial" w:hAnsi="Arial" w:cs="Arial"/>
          <w:color w:val="000000" w:themeColor="text1"/>
          <w:sz w:val="32"/>
          <w:szCs w:val="32"/>
        </w:rPr>
      </w:pPr>
      <w:r w:rsidRPr="00294AFA">
        <w:rPr>
          <w:rFonts w:ascii="Arial" w:hAnsi="Arial" w:cs="Arial"/>
          <w:color w:val="000000" w:themeColor="text1"/>
          <w:sz w:val="32"/>
          <w:szCs w:val="32"/>
        </w:rPr>
        <w:object w:dxaOrig="4606" w:dyaOrig="4606" w14:anchorId="71D70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25pt;height:194.25pt" o:ole="">
            <v:imagedata r:id="rId11" o:title=""/>
          </v:shape>
          <o:OLEObject Type="Embed" ProgID="Word.Picture.8" ShapeID="_x0000_i1025" DrawAspect="Content" ObjectID="_1616584530" r:id="rId12"/>
        </w:object>
      </w:r>
    </w:p>
    <w:p w14:paraId="34F15AD9" w14:textId="77777777" w:rsidR="00294AFA" w:rsidRPr="00294AFA" w:rsidRDefault="00294AFA" w:rsidP="00294AFA">
      <w:pPr>
        <w:jc w:val="center"/>
        <w:rPr>
          <w:rFonts w:ascii="Arial" w:hAnsi="Arial" w:cs="Arial"/>
          <w:color w:val="000000" w:themeColor="text1"/>
          <w:sz w:val="32"/>
          <w:szCs w:val="32"/>
        </w:rPr>
      </w:pPr>
    </w:p>
    <w:p w14:paraId="2A36F4CD" w14:textId="79E59AC5" w:rsidR="00294AFA" w:rsidRPr="0039355D" w:rsidRDefault="00B9127E" w:rsidP="00EE1D83">
      <w:pPr>
        <w:jc w:val="center"/>
        <w:rPr>
          <w:rStyle w:val="SubtleEmphasis"/>
          <w:rFonts w:ascii="Arial" w:hAnsi="Arial" w:cs="Arial"/>
          <w:i w:val="0"/>
          <w:color w:val="000000" w:themeColor="text1"/>
          <w:sz w:val="36"/>
          <w:szCs w:val="36"/>
        </w:rPr>
      </w:pPr>
      <w:r w:rsidRPr="0039355D">
        <w:rPr>
          <w:rStyle w:val="SubtleEmphasis"/>
          <w:rFonts w:ascii="Arial" w:hAnsi="Arial" w:cs="Arial"/>
          <w:i w:val="0"/>
          <w:color w:val="000000" w:themeColor="text1"/>
          <w:sz w:val="36"/>
          <w:szCs w:val="36"/>
        </w:rPr>
        <w:t xml:space="preserve">VAEC AWS GovCloud </w:t>
      </w:r>
      <w:r w:rsidR="00EE1D83">
        <w:rPr>
          <w:rStyle w:val="SubtleEmphasis"/>
          <w:rFonts w:ascii="Arial" w:hAnsi="Arial" w:cs="Arial"/>
          <w:i w:val="0"/>
          <w:color w:val="000000" w:themeColor="text1"/>
          <w:sz w:val="36"/>
          <w:szCs w:val="36"/>
        </w:rPr>
        <w:t xml:space="preserve">- </w:t>
      </w:r>
      <w:r w:rsidRPr="0039355D">
        <w:rPr>
          <w:rStyle w:val="SubtleEmphasis"/>
          <w:rFonts w:ascii="Arial" w:hAnsi="Arial" w:cs="Arial"/>
          <w:i w:val="0"/>
          <w:color w:val="000000" w:themeColor="text1"/>
          <w:sz w:val="36"/>
          <w:szCs w:val="36"/>
        </w:rPr>
        <w:t>High</w:t>
      </w:r>
    </w:p>
    <w:p w14:paraId="0463E76C" w14:textId="79184DA5" w:rsidR="00CC6574" w:rsidRPr="00EE1D83" w:rsidRDefault="00EE1D83" w:rsidP="00EE1D83">
      <w:pPr>
        <w:rPr>
          <w:rStyle w:val="SubtleEmphasis"/>
          <w:rFonts w:ascii="Arial" w:hAnsi="Arial" w:cs="Arial"/>
          <w:i w:val="0"/>
          <w:color w:val="000000" w:themeColor="text1"/>
          <w:sz w:val="36"/>
          <w:szCs w:val="36"/>
        </w:rPr>
      </w:pPr>
      <w:r>
        <w:rPr>
          <w:rStyle w:val="SubtleEmphasis"/>
          <w:rFonts w:ascii="Arial" w:hAnsi="Arial" w:cs="Arial"/>
          <w:i w:val="0"/>
          <w:color w:val="000000" w:themeColor="text1"/>
          <w:sz w:val="36"/>
          <w:szCs w:val="36"/>
        </w:rPr>
        <w:t xml:space="preserve">             VISTA ADAPTIVE MAINTENANCE VAEC (VAM)</w:t>
      </w:r>
      <w:r>
        <w:rPr>
          <w:rStyle w:val="SubtleEmphasis"/>
          <w:rFonts w:ascii="Arial" w:hAnsi="Arial" w:cs="Arial"/>
          <w:i w:val="0"/>
          <w:color w:val="000000" w:themeColor="text1"/>
          <w:sz w:val="36"/>
          <w:szCs w:val="36"/>
        </w:rPr>
        <w:br/>
      </w:r>
      <w:r>
        <w:rPr>
          <w:rStyle w:val="SubtleEmphasis"/>
          <w:rFonts w:ascii="Arial" w:hAnsi="Arial" w:cs="Arial"/>
          <w:i w:val="0"/>
          <w:color w:val="000000" w:themeColor="text1"/>
          <w:sz w:val="36"/>
          <w:szCs w:val="36"/>
        </w:rPr>
        <w:tab/>
      </w:r>
      <w:r>
        <w:rPr>
          <w:rStyle w:val="SubtleEmphasis"/>
          <w:rFonts w:ascii="Arial" w:hAnsi="Arial" w:cs="Arial"/>
          <w:i w:val="0"/>
          <w:color w:val="000000" w:themeColor="text1"/>
          <w:sz w:val="36"/>
          <w:szCs w:val="36"/>
        </w:rPr>
        <w:tab/>
      </w:r>
      <w:r>
        <w:rPr>
          <w:rStyle w:val="SubtleEmphasis"/>
          <w:rFonts w:ascii="Arial" w:hAnsi="Arial" w:cs="Arial"/>
          <w:i w:val="0"/>
          <w:color w:val="000000" w:themeColor="text1"/>
          <w:sz w:val="36"/>
          <w:szCs w:val="36"/>
        </w:rPr>
        <w:tab/>
      </w:r>
      <w:r>
        <w:rPr>
          <w:rStyle w:val="SubtleEmphasis"/>
          <w:rFonts w:ascii="Arial" w:hAnsi="Arial" w:cs="Arial"/>
          <w:i w:val="0"/>
          <w:color w:val="000000" w:themeColor="text1"/>
          <w:sz w:val="36"/>
          <w:szCs w:val="36"/>
        </w:rPr>
        <w:tab/>
      </w:r>
      <w:r>
        <w:rPr>
          <w:rStyle w:val="SubtleEmphasis"/>
          <w:rFonts w:ascii="Arial" w:hAnsi="Arial" w:cs="Arial"/>
          <w:i w:val="0"/>
          <w:color w:val="000000" w:themeColor="text1"/>
          <w:sz w:val="36"/>
          <w:szCs w:val="36"/>
        </w:rPr>
        <w:tab/>
      </w:r>
      <w:bookmarkStart w:id="0" w:name="_Hlk530585006"/>
      <w:bookmarkStart w:id="1" w:name="_Hlk531332497"/>
      <w:bookmarkEnd w:id="0"/>
    </w:p>
    <w:bookmarkEnd w:id="1"/>
    <w:p w14:paraId="195A1845" w14:textId="77777777" w:rsidR="00294AFA" w:rsidRPr="00294AFA" w:rsidRDefault="00294AFA" w:rsidP="00EE1D83">
      <w:pPr>
        <w:jc w:val="center"/>
        <w:rPr>
          <w:rStyle w:val="SubtleEmphasis"/>
          <w:rFonts w:ascii="Arial" w:hAnsi="Arial" w:cs="Arial"/>
          <w:i w:val="0"/>
          <w:color w:val="000000" w:themeColor="text1"/>
          <w:sz w:val="32"/>
          <w:szCs w:val="32"/>
        </w:rPr>
      </w:pPr>
      <w:r w:rsidRPr="00294AFA">
        <w:rPr>
          <w:rStyle w:val="SubtleEmphasis"/>
          <w:rFonts w:ascii="Arial" w:hAnsi="Arial" w:cs="Arial"/>
          <w:i w:val="0"/>
          <w:color w:val="000000" w:themeColor="text1"/>
          <w:sz w:val="32"/>
          <w:szCs w:val="32"/>
        </w:rPr>
        <w:t>Incident Response Plan</w:t>
      </w:r>
    </w:p>
    <w:p w14:paraId="3061C098" w14:textId="77777777" w:rsidR="00294AFA" w:rsidRPr="00294AFA" w:rsidRDefault="00294AFA" w:rsidP="00294AFA">
      <w:pPr>
        <w:jc w:val="center"/>
        <w:rPr>
          <w:rStyle w:val="SubtleEmphasis"/>
          <w:rFonts w:ascii="Arial" w:hAnsi="Arial" w:cs="Arial"/>
          <w:i w:val="0"/>
          <w:color w:val="000000" w:themeColor="text1"/>
          <w:sz w:val="32"/>
          <w:szCs w:val="32"/>
        </w:rPr>
      </w:pPr>
    </w:p>
    <w:p w14:paraId="31266388" w14:textId="56FF237B" w:rsidR="00B9127E" w:rsidRDefault="00CC6574" w:rsidP="00294AFA">
      <w:pPr>
        <w:jc w:val="center"/>
        <w:rPr>
          <w:rStyle w:val="SubtleEmphasis"/>
          <w:rFonts w:ascii="Arial" w:hAnsi="Arial" w:cs="Arial"/>
          <w:i w:val="0"/>
          <w:color w:val="000000" w:themeColor="text1"/>
          <w:sz w:val="32"/>
          <w:szCs w:val="32"/>
        </w:rPr>
      </w:pPr>
      <w:bookmarkStart w:id="2" w:name="_Hlk531332576"/>
      <w:r>
        <w:rPr>
          <w:rStyle w:val="SubtleEmphasis"/>
          <w:rFonts w:ascii="Arial" w:hAnsi="Arial" w:cs="Arial"/>
          <w:i w:val="0"/>
          <w:color w:val="000000" w:themeColor="text1"/>
          <w:sz w:val="32"/>
          <w:szCs w:val="32"/>
        </w:rPr>
        <w:t xml:space="preserve">Version </w:t>
      </w:r>
      <w:r w:rsidR="00EE1D83">
        <w:rPr>
          <w:rStyle w:val="SubtleEmphasis"/>
          <w:rFonts w:ascii="Arial" w:hAnsi="Arial" w:cs="Arial"/>
          <w:i w:val="0"/>
          <w:color w:val="FF0000"/>
          <w:sz w:val="32"/>
          <w:szCs w:val="32"/>
        </w:rPr>
        <w:t>1</w:t>
      </w:r>
      <w:r w:rsidRPr="00CC6574">
        <w:rPr>
          <w:rStyle w:val="SubtleEmphasis"/>
          <w:rFonts w:ascii="Arial" w:hAnsi="Arial" w:cs="Arial"/>
          <w:i w:val="0"/>
          <w:color w:val="FF0000"/>
          <w:sz w:val="32"/>
          <w:szCs w:val="32"/>
        </w:rPr>
        <w:t>.0</w:t>
      </w:r>
    </w:p>
    <w:p w14:paraId="28C529DB" w14:textId="6057AD9F" w:rsidR="00294AFA" w:rsidRPr="00CC6574" w:rsidRDefault="00EE1D83" w:rsidP="00294AFA">
      <w:pPr>
        <w:jc w:val="center"/>
        <w:rPr>
          <w:rStyle w:val="SubtleEmphasis"/>
          <w:rFonts w:ascii="Arial" w:hAnsi="Arial" w:cs="Arial"/>
          <w:i w:val="0"/>
          <w:color w:val="FF0000"/>
          <w:sz w:val="32"/>
          <w:szCs w:val="32"/>
        </w:rPr>
      </w:pPr>
      <w:r>
        <w:rPr>
          <w:rStyle w:val="SubtleEmphasis"/>
          <w:rFonts w:ascii="Arial" w:hAnsi="Arial" w:cs="Arial"/>
          <w:i w:val="0"/>
          <w:color w:val="FF0000"/>
          <w:sz w:val="32"/>
          <w:szCs w:val="32"/>
        </w:rPr>
        <w:t>04</w:t>
      </w:r>
      <w:r w:rsidR="00687494">
        <w:rPr>
          <w:rStyle w:val="SubtleEmphasis"/>
          <w:rFonts w:ascii="Arial" w:hAnsi="Arial" w:cs="Arial"/>
          <w:i w:val="0"/>
          <w:color w:val="FF0000"/>
          <w:sz w:val="32"/>
          <w:szCs w:val="32"/>
        </w:rPr>
        <w:t>/</w:t>
      </w:r>
      <w:r>
        <w:rPr>
          <w:rStyle w:val="SubtleEmphasis"/>
          <w:rFonts w:ascii="Arial" w:hAnsi="Arial" w:cs="Arial"/>
          <w:i w:val="0"/>
          <w:color w:val="FF0000"/>
          <w:sz w:val="32"/>
          <w:szCs w:val="32"/>
        </w:rPr>
        <w:t>03</w:t>
      </w:r>
      <w:r w:rsidR="00CC6574" w:rsidRPr="00CC6574">
        <w:rPr>
          <w:rStyle w:val="SubtleEmphasis"/>
          <w:rFonts w:ascii="Arial" w:hAnsi="Arial" w:cs="Arial"/>
          <w:i w:val="0"/>
          <w:color w:val="FF0000"/>
          <w:sz w:val="32"/>
          <w:szCs w:val="32"/>
        </w:rPr>
        <w:t>/</w:t>
      </w:r>
      <w:r>
        <w:rPr>
          <w:rStyle w:val="SubtleEmphasis"/>
          <w:rFonts w:ascii="Arial" w:hAnsi="Arial" w:cs="Arial"/>
          <w:i w:val="0"/>
          <w:color w:val="FF0000"/>
          <w:sz w:val="32"/>
          <w:szCs w:val="32"/>
        </w:rPr>
        <w:t>2019</w:t>
      </w:r>
    </w:p>
    <w:bookmarkEnd w:id="2"/>
    <w:p w14:paraId="2EE37B0B" w14:textId="77777777" w:rsidR="00294AFA" w:rsidRPr="00294AFA" w:rsidRDefault="00294AFA" w:rsidP="00294AFA">
      <w:pPr>
        <w:jc w:val="center"/>
        <w:rPr>
          <w:rStyle w:val="SubtleEmphasis"/>
          <w:rFonts w:ascii="Arial" w:hAnsi="Arial" w:cs="Arial"/>
          <w:i w:val="0"/>
          <w:color w:val="000000" w:themeColor="text1"/>
          <w:sz w:val="32"/>
          <w:szCs w:val="32"/>
        </w:rPr>
      </w:pPr>
    </w:p>
    <w:p w14:paraId="67F42F95" w14:textId="3467B70B" w:rsidR="00294AFA" w:rsidRDefault="00294AFA" w:rsidP="00294AFA">
      <w:pPr>
        <w:jc w:val="center"/>
        <w:rPr>
          <w:rStyle w:val="SubtleEmphasis"/>
          <w:rFonts w:ascii="Arial" w:hAnsi="Arial" w:cs="Arial"/>
          <w:i w:val="0"/>
          <w:color w:val="000000" w:themeColor="text1"/>
          <w:sz w:val="32"/>
          <w:szCs w:val="32"/>
        </w:rPr>
      </w:pPr>
    </w:p>
    <w:p w14:paraId="1DD25820" w14:textId="77777777" w:rsidR="00294AFA" w:rsidRPr="00294AFA" w:rsidRDefault="00294AFA" w:rsidP="00966D29">
      <w:pPr>
        <w:jc w:val="center"/>
        <w:rPr>
          <w:rStyle w:val="SubtleEmphasis"/>
          <w:rFonts w:ascii="Arial" w:hAnsi="Arial" w:cs="Arial"/>
          <w:i w:val="0"/>
          <w:color w:val="000000" w:themeColor="text1"/>
          <w:sz w:val="28"/>
          <w:szCs w:val="28"/>
        </w:rPr>
      </w:pPr>
      <w:r w:rsidRPr="00294AFA">
        <w:rPr>
          <w:rStyle w:val="SubtleEmphasis"/>
          <w:rFonts w:ascii="Arial" w:hAnsi="Arial" w:cs="Arial"/>
          <w:i w:val="0"/>
          <w:color w:val="000000" w:themeColor="text1"/>
          <w:sz w:val="32"/>
          <w:szCs w:val="32"/>
        </w:rPr>
        <w:t>SYSTEM SECURITY ARTIFACT</w:t>
      </w:r>
      <w:r w:rsidRPr="00294AFA">
        <w:rPr>
          <w:rStyle w:val="SubtleEmphasis"/>
          <w:rFonts w:ascii="Arial" w:hAnsi="Arial" w:cs="Arial"/>
          <w:i w:val="0"/>
          <w:color w:val="000000" w:themeColor="text1"/>
          <w:sz w:val="32"/>
          <w:szCs w:val="32"/>
        </w:rPr>
        <w:br/>
      </w:r>
      <w:r w:rsidR="000F04FA">
        <w:rPr>
          <w:rStyle w:val="SubtleEmphasis"/>
          <w:rFonts w:ascii="Arial" w:hAnsi="Arial" w:cs="Arial"/>
          <w:i w:val="0"/>
          <w:color w:val="000000" w:themeColor="text1"/>
          <w:sz w:val="32"/>
          <w:szCs w:val="32"/>
        </w:rPr>
        <w:t>ASSESSMENT AND AUTHORIZATION</w:t>
      </w:r>
    </w:p>
    <w:p w14:paraId="298B73CE" w14:textId="77777777" w:rsidR="00B9127E" w:rsidRPr="00A04A66" w:rsidRDefault="00B9127E" w:rsidP="00C66FB4">
      <w:pPr>
        <w:rPr>
          <w:rFonts w:ascii="Arial" w:hAnsi="Arial" w:cs="Arial"/>
          <w:b/>
          <w:bCs/>
        </w:rPr>
      </w:pPr>
      <w:r w:rsidRPr="00A04A66">
        <w:rPr>
          <w:rFonts w:ascii="Arial" w:hAnsi="Arial" w:cs="Arial"/>
          <w:b/>
          <w:bCs/>
        </w:rPr>
        <w:lastRenderedPageBreak/>
        <w:t>We, the undersigned, approve the content of this Incident Response Plan for the VA Enterprise Cloud AWS GovCloud High (VAEC) located in AWS GovCloud’s two Availability Zones within their Region.</w:t>
      </w:r>
    </w:p>
    <w:p w14:paraId="65E677CE" w14:textId="77777777" w:rsidR="00B9127E" w:rsidRDefault="00B9127E" w:rsidP="00B9127E">
      <w:pPr>
        <w:autoSpaceDE w:val="0"/>
        <w:autoSpaceDN w:val="0"/>
        <w:adjustRightInd w:val="0"/>
        <w:spacing w:after="0" w:line="240" w:lineRule="auto"/>
        <w:rPr>
          <w:rFonts w:ascii="Arial" w:hAnsi="Arial" w:cs="Arial"/>
          <w:i/>
          <w:iCs/>
          <w:color w:val="000000"/>
        </w:rPr>
      </w:pPr>
    </w:p>
    <w:p w14:paraId="558F0F19" w14:textId="77777777" w:rsidR="00B9127E" w:rsidRDefault="00B9127E" w:rsidP="00B9127E">
      <w:pPr>
        <w:autoSpaceDE w:val="0"/>
        <w:autoSpaceDN w:val="0"/>
        <w:adjustRightInd w:val="0"/>
        <w:spacing w:after="0" w:line="240" w:lineRule="auto"/>
        <w:rPr>
          <w:rFonts w:ascii="Arial" w:hAnsi="Arial" w:cs="Arial"/>
          <w:i/>
          <w:iCs/>
          <w:color w:val="000000"/>
        </w:rPr>
      </w:pPr>
    </w:p>
    <w:p w14:paraId="4BCA4491" w14:textId="77777777" w:rsidR="00687494" w:rsidRPr="00A17FAA" w:rsidRDefault="00687494" w:rsidP="00687494">
      <w:pPr>
        <w:rPr>
          <w:rFonts w:ascii="Arial" w:hAnsi="Arial" w:cs="Arial"/>
          <w:i/>
          <w:color w:val="0000FF"/>
          <w:sz w:val="23"/>
          <w:szCs w:val="23"/>
        </w:rPr>
      </w:pPr>
      <w:r w:rsidRPr="00A17FAA">
        <w:rPr>
          <w:rFonts w:ascii="Arial" w:hAnsi="Arial" w:cs="Arial"/>
          <w:i/>
          <w:color w:val="0000FF"/>
          <w:sz w:val="23"/>
          <w:szCs w:val="23"/>
        </w:rPr>
        <w:t>A valid PKI can be used to sign in lieu of a handwritten signature.</w:t>
      </w:r>
    </w:p>
    <w:p w14:paraId="64B6FCB0" w14:textId="77777777" w:rsidR="00B9127E" w:rsidRDefault="00B9127E" w:rsidP="00B9127E">
      <w:pPr>
        <w:autoSpaceDE w:val="0"/>
        <w:autoSpaceDN w:val="0"/>
        <w:adjustRightInd w:val="0"/>
        <w:spacing w:after="0" w:line="240" w:lineRule="auto"/>
        <w:rPr>
          <w:rFonts w:ascii="Arial" w:hAnsi="Arial" w:cs="Arial"/>
          <w:i/>
          <w:iCs/>
          <w:color w:val="000000"/>
        </w:rPr>
      </w:pPr>
    </w:p>
    <w:p w14:paraId="5B08D044" w14:textId="77777777" w:rsidR="00B9127E" w:rsidRDefault="00B9127E" w:rsidP="00B9127E">
      <w:pPr>
        <w:autoSpaceDE w:val="0"/>
        <w:autoSpaceDN w:val="0"/>
        <w:adjustRightInd w:val="0"/>
        <w:spacing w:after="0" w:line="240" w:lineRule="auto"/>
        <w:rPr>
          <w:rFonts w:ascii="Arial" w:hAnsi="Arial" w:cs="Arial"/>
          <w:i/>
          <w:iCs/>
          <w:color w:val="000000"/>
        </w:rPr>
      </w:pPr>
    </w:p>
    <w:p w14:paraId="7C2AA2DB" w14:textId="77777777" w:rsidR="00B9127E" w:rsidRDefault="00B9127E" w:rsidP="00B9127E">
      <w:pPr>
        <w:autoSpaceDE w:val="0"/>
        <w:autoSpaceDN w:val="0"/>
        <w:adjustRightInd w:val="0"/>
        <w:spacing w:after="0" w:line="240" w:lineRule="auto"/>
        <w:rPr>
          <w:rFonts w:ascii="Arial" w:hAnsi="Arial" w:cs="Arial"/>
          <w:i/>
          <w:iCs/>
          <w:color w:val="000000"/>
        </w:rPr>
      </w:pPr>
    </w:p>
    <w:p w14:paraId="57686E81" w14:textId="77777777" w:rsidR="00B9127E" w:rsidRPr="00B9127E" w:rsidRDefault="00B9127E" w:rsidP="00B9127E">
      <w:pPr>
        <w:autoSpaceDE w:val="0"/>
        <w:autoSpaceDN w:val="0"/>
        <w:adjustRightInd w:val="0"/>
        <w:spacing w:after="0" w:line="240" w:lineRule="auto"/>
        <w:rPr>
          <w:rFonts w:ascii="Arial" w:hAnsi="Arial" w:cs="Arial"/>
          <w:color w:val="000000"/>
        </w:rPr>
      </w:pPr>
      <w:r w:rsidRPr="00B9127E">
        <w:rPr>
          <w:rFonts w:ascii="Arial" w:hAnsi="Arial" w:cs="Arial"/>
          <w:b/>
          <w:bCs/>
          <w:color w:val="000000"/>
        </w:rPr>
        <w:t xml:space="preserve">____________________________________ ______________ </w:t>
      </w:r>
    </w:p>
    <w:p w14:paraId="5C643855" w14:textId="77777777" w:rsidR="00B9127E" w:rsidRPr="00B9127E" w:rsidRDefault="00B9127E" w:rsidP="00B9127E">
      <w:pPr>
        <w:autoSpaceDE w:val="0"/>
        <w:autoSpaceDN w:val="0"/>
        <w:adjustRightInd w:val="0"/>
        <w:spacing w:after="0" w:line="240" w:lineRule="auto"/>
        <w:rPr>
          <w:rFonts w:ascii="Arial" w:hAnsi="Arial" w:cs="Arial"/>
          <w:color w:val="000000"/>
        </w:rPr>
      </w:pPr>
      <w:r w:rsidRPr="00B9127E">
        <w:rPr>
          <w:rFonts w:ascii="Arial" w:hAnsi="Arial" w:cs="Arial"/>
          <w:b/>
          <w:bCs/>
          <w:color w:val="000000"/>
        </w:rPr>
        <w:t>Signature</w:t>
      </w:r>
      <w:r>
        <w:rPr>
          <w:rFonts w:ascii="Arial" w:hAnsi="Arial" w:cs="Arial"/>
          <w:b/>
          <w:bCs/>
          <w:color w:val="000000"/>
        </w:rPr>
        <w:tab/>
      </w:r>
      <w:r>
        <w:rPr>
          <w:rFonts w:ascii="Arial" w:hAnsi="Arial" w:cs="Arial"/>
          <w:b/>
          <w:bCs/>
          <w:color w:val="000000"/>
        </w:rPr>
        <w:tab/>
      </w:r>
      <w:r>
        <w:rPr>
          <w:rFonts w:ascii="Arial" w:hAnsi="Arial" w:cs="Arial"/>
          <w:b/>
          <w:bCs/>
          <w:color w:val="000000"/>
        </w:rPr>
        <w:tab/>
      </w:r>
      <w:r>
        <w:rPr>
          <w:rFonts w:ascii="Arial" w:hAnsi="Arial" w:cs="Arial"/>
          <w:b/>
          <w:bCs/>
          <w:color w:val="000000"/>
        </w:rPr>
        <w:tab/>
      </w:r>
      <w:r>
        <w:rPr>
          <w:rFonts w:ascii="Arial" w:hAnsi="Arial" w:cs="Arial"/>
          <w:b/>
          <w:bCs/>
          <w:color w:val="000000"/>
        </w:rPr>
        <w:tab/>
      </w:r>
      <w:r w:rsidRPr="00B9127E">
        <w:rPr>
          <w:rFonts w:ascii="Arial" w:hAnsi="Arial" w:cs="Arial"/>
          <w:b/>
          <w:bCs/>
          <w:color w:val="000000"/>
        </w:rPr>
        <w:t xml:space="preserve"> Date </w:t>
      </w:r>
    </w:p>
    <w:p w14:paraId="0BD1FD2F" w14:textId="556FFA1B" w:rsidR="00B9127E" w:rsidRPr="00B9127E" w:rsidRDefault="00966D29" w:rsidP="00B9127E">
      <w:pPr>
        <w:autoSpaceDE w:val="0"/>
        <w:autoSpaceDN w:val="0"/>
        <w:adjustRightInd w:val="0"/>
        <w:spacing w:after="0" w:line="240" w:lineRule="auto"/>
        <w:rPr>
          <w:rFonts w:ascii="Arial" w:hAnsi="Arial" w:cs="Arial"/>
          <w:color w:val="000000"/>
        </w:rPr>
      </w:pPr>
      <w:r>
        <w:rPr>
          <w:rFonts w:ascii="Arial" w:hAnsi="Arial" w:cs="Arial"/>
          <w:b/>
          <w:bCs/>
          <w:color w:val="000000"/>
        </w:rPr>
        <w:t>Christopher Brown</w:t>
      </w:r>
    </w:p>
    <w:p w14:paraId="11EAA18F" w14:textId="77777777" w:rsidR="00B9127E" w:rsidRPr="00B9127E" w:rsidRDefault="00B9127E" w:rsidP="00B9127E">
      <w:pPr>
        <w:autoSpaceDE w:val="0"/>
        <w:autoSpaceDN w:val="0"/>
        <w:adjustRightInd w:val="0"/>
        <w:spacing w:after="0" w:line="240" w:lineRule="auto"/>
        <w:rPr>
          <w:rFonts w:ascii="Arial" w:hAnsi="Arial" w:cs="Arial"/>
          <w:color w:val="000000"/>
        </w:rPr>
      </w:pPr>
      <w:r w:rsidRPr="00B9127E">
        <w:rPr>
          <w:rFonts w:ascii="Arial" w:hAnsi="Arial" w:cs="Arial"/>
          <w:b/>
          <w:bCs/>
          <w:color w:val="000000"/>
        </w:rPr>
        <w:t xml:space="preserve">System Owner </w:t>
      </w:r>
    </w:p>
    <w:p w14:paraId="7144A83D" w14:textId="77777777" w:rsidR="00B9127E" w:rsidRDefault="00B9127E" w:rsidP="00B9127E">
      <w:pPr>
        <w:autoSpaceDE w:val="0"/>
        <w:autoSpaceDN w:val="0"/>
        <w:adjustRightInd w:val="0"/>
        <w:spacing w:after="0" w:line="240" w:lineRule="auto"/>
        <w:rPr>
          <w:rFonts w:ascii="Arial" w:hAnsi="Arial" w:cs="Arial"/>
          <w:b/>
          <w:bCs/>
          <w:color w:val="000000"/>
        </w:rPr>
      </w:pPr>
    </w:p>
    <w:p w14:paraId="71F71C53" w14:textId="77777777" w:rsidR="00B9127E" w:rsidRDefault="00B9127E" w:rsidP="00B9127E">
      <w:pPr>
        <w:autoSpaceDE w:val="0"/>
        <w:autoSpaceDN w:val="0"/>
        <w:adjustRightInd w:val="0"/>
        <w:spacing w:after="0" w:line="240" w:lineRule="auto"/>
        <w:rPr>
          <w:rFonts w:ascii="Arial" w:hAnsi="Arial" w:cs="Arial"/>
          <w:b/>
          <w:bCs/>
          <w:color w:val="000000"/>
        </w:rPr>
      </w:pPr>
    </w:p>
    <w:p w14:paraId="0830663E" w14:textId="77777777" w:rsidR="00B9127E" w:rsidRPr="00B9127E" w:rsidRDefault="00B9127E" w:rsidP="00B9127E">
      <w:pPr>
        <w:autoSpaceDE w:val="0"/>
        <w:autoSpaceDN w:val="0"/>
        <w:adjustRightInd w:val="0"/>
        <w:spacing w:after="0" w:line="240" w:lineRule="auto"/>
        <w:rPr>
          <w:rFonts w:ascii="Arial" w:hAnsi="Arial" w:cs="Arial"/>
          <w:color w:val="000000"/>
        </w:rPr>
      </w:pPr>
      <w:r w:rsidRPr="00B9127E">
        <w:rPr>
          <w:rFonts w:ascii="Arial" w:hAnsi="Arial" w:cs="Arial"/>
          <w:b/>
          <w:bCs/>
          <w:color w:val="000000"/>
        </w:rPr>
        <w:t xml:space="preserve">____________________________________ ______________ </w:t>
      </w:r>
    </w:p>
    <w:p w14:paraId="43CEFFC9" w14:textId="77777777" w:rsidR="00B9127E" w:rsidRPr="00B9127E" w:rsidRDefault="00B9127E" w:rsidP="00B9127E">
      <w:pPr>
        <w:autoSpaceDE w:val="0"/>
        <w:autoSpaceDN w:val="0"/>
        <w:adjustRightInd w:val="0"/>
        <w:spacing w:after="0" w:line="240" w:lineRule="auto"/>
        <w:rPr>
          <w:rFonts w:ascii="Arial" w:hAnsi="Arial" w:cs="Arial"/>
          <w:color w:val="000000"/>
        </w:rPr>
      </w:pPr>
      <w:r w:rsidRPr="00B9127E">
        <w:rPr>
          <w:rFonts w:ascii="Arial" w:hAnsi="Arial" w:cs="Arial"/>
          <w:b/>
          <w:bCs/>
          <w:color w:val="000000"/>
        </w:rPr>
        <w:t xml:space="preserve">Signature </w:t>
      </w:r>
      <w:r>
        <w:rPr>
          <w:rFonts w:ascii="Arial" w:hAnsi="Arial" w:cs="Arial"/>
          <w:b/>
          <w:bCs/>
          <w:color w:val="000000"/>
        </w:rPr>
        <w:tab/>
      </w:r>
      <w:r>
        <w:rPr>
          <w:rFonts w:ascii="Arial" w:hAnsi="Arial" w:cs="Arial"/>
          <w:b/>
          <w:bCs/>
          <w:color w:val="000000"/>
        </w:rPr>
        <w:tab/>
      </w:r>
      <w:r>
        <w:rPr>
          <w:rFonts w:ascii="Arial" w:hAnsi="Arial" w:cs="Arial"/>
          <w:b/>
          <w:bCs/>
          <w:color w:val="000000"/>
        </w:rPr>
        <w:tab/>
      </w:r>
      <w:r>
        <w:rPr>
          <w:rFonts w:ascii="Arial" w:hAnsi="Arial" w:cs="Arial"/>
          <w:b/>
          <w:bCs/>
          <w:color w:val="000000"/>
        </w:rPr>
        <w:tab/>
      </w:r>
      <w:r>
        <w:rPr>
          <w:rFonts w:ascii="Arial" w:hAnsi="Arial" w:cs="Arial"/>
          <w:b/>
          <w:bCs/>
          <w:color w:val="000000"/>
        </w:rPr>
        <w:tab/>
      </w:r>
      <w:r w:rsidRPr="00B9127E">
        <w:rPr>
          <w:rFonts w:ascii="Arial" w:hAnsi="Arial" w:cs="Arial"/>
          <w:b/>
          <w:bCs/>
          <w:color w:val="000000"/>
        </w:rPr>
        <w:t xml:space="preserve">Date </w:t>
      </w:r>
    </w:p>
    <w:p w14:paraId="7737A2C0" w14:textId="2ED0AB56" w:rsidR="00B9127E" w:rsidRPr="00B9127E" w:rsidRDefault="00966D29" w:rsidP="00B9127E">
      <w:pPr>
        <w:autoSpaceDE w:val="0"/>
        <w:autoSpaceDN w:val="0"/>
        <w:adjustRightInd w:val="0"/>
        <w:spacing w:after="0" w:line="240" w:lineRule="auto"/>
        <w:rPr>
          <w:rFonts w:ascii="Arial" w:hAnsi="Arial" w:cs="Arial"/>
          <w:color w:val="000000"/>
        </w:rPr>
      </w:pPr>
      <w:r>
        <w:rPr>
          <w:rFonts w:ascii="Arial" w:hAnsi="Arial" w:cs="Arial"/>
          <w:b/>
          <w:bCs/>
          <w:color w:val="000000"/>
        </w:rPr>
        <w:t>Bobbie Begay</w:t>
      </w:r>
      <w:r w:rsidR="00B9127E" w:rsidRPr="00B9127E">
        <w:rPr>
          <w:rFonts w:ascii="Arial" w:hAnsi="Arial" w:cs="Arial"/>
          <w:b/>
          <w:bCs/>
          <w:color w:val="000000"/>
        </w:rPr>
        <w:t xml:space="preserve"> </w:t>
      </w:r>
    </w:p>
    <w:p w14:paraId="7A189ABE" w14:textId="28566647" w:rsidR="00830FEC" w:rsidRDefault="00B9127E" w:rsidP="00B9127E">
      <w:pPr>
        <w:rPr>
          <w:rFonts w:ascii="Arial" w:hAnsi="Arial" w:cs="Arial"/>
          <w:b/>
          <w:bCs/>
          <w:color w:val="000000"/>
        </w:rPr>
      </w:pPr>
      <w:r w:rsidRPr="00B9127E">
        <w:rPr>
          <w:rFonts w:ascii="Arial" w:hAnsi="Arial" w:cs="Arial"/>
          <w:b/>
          <w:bCs/>
          <w:color w:val="000000"/>
        </w:rPr>
        <w:t xml:space="preserve">Information Security Officer </w:t>
      </w:r>
    </w:p>
    <w:p w14:paraId="159E8C89" w14:textId="77777777" w:rsidR="00CE6FB8" w:rsidRDefault="00CE6FB8" w:rsidP="00B9127E">
      <w:pPr>
        <w:rPr>
          <w:rFonts w:ascii="Arial" w:hAnsi="Arial" w:cs="Arial"/>
          <w:b/>
          <w:bCs/>
          <w:color w:val="000000"/>
        </w:rPr>
      </w:pPr>
    </w:p>
    <w:p w14:paraId="5DC1F556" w14:textId="77777777" w:rsidR="00830FEC" w:rsidRPr="00716ADE" w:rsidRDefault="00830FEC" w:rsidP="00830FEC">
      <w:pPr>
        <w:rPr>
          <w:rFonts w:ascii="Georgia" w:hAnsi="Georgia" w:cs="Arial"/>
          <w:sz w:val="28"/>
          <w:szCs w:val="28"/>
        </w:rPr>
      </w:pPr>
      <w:bookmarkStart w:id="3" w:name="_Hlk531332857"/>
      <w:commentRangeStart w:id="4"/>
      <w:r w:rsidRPr="00716ADE">
        <w:rPr>
          <w:rFonts w:ascii="Georgia" w:hAnsi="Georgia"/>
          <w:color w:val="FF0000"/>
          <w:sz w:val="28"/>
          <w:szCs w:val="28"/>
        </w:rPr>
        <w:t>[Organization 2 name/acronym]</w:t>
      </w:r>
      <w:r w:rsidRPr="00716ADE">
        <w:rPr>
          <w:rFonts w:ascii="Georgia" w:hAnsi="Georgia" w:cs="Arial"/>
          <w:sz w:val="28"/>
          <w:szCs w:val="28"/>
        </w:rPr>
        <w:t xml:space="preserve"> </w:t>
      </w:r>
      <w:r w:rsidRPr="009F39B4">
        <w:rPr>
          <w:rFonts w:ascii="Arial" w:hAnsi="Arial" w:cs="Arial"/>
          <w:sz w:val="24"/>
          <w:szCs w:val="24"/>
        </w:rPr>
        <w:t xml:space="preserve">signatory </w:t>
      </w:r>
      <w:commentRangeEnd w:id="4"/>
      <w:r w:rsidR="001B2DE9">
        <w:rPr>
          <w:rStyle w:val="CommentReference"/>
        </w:rPr>
        <w:commentReference w:id="4"/>
      </w:r>
      <w:r w:rsidRPr="009F39B4">
        <w:rPr>
          <w:rFonts w:ascii="Arial" w:hAnsi="Arial" w:cs="Arial"/>
          <w:sz w:val="24"/>
          <w:szCs w:val="24"/>
        </w:rPr>
        <w:t>authorities</w:t>
      </w:r>
    </w:p>
    <w:p w14:paraId="74EDDBFA" w14:textId="77777777" w:rsidR="00830FEC" w:rsidRDefault="00830FEC" w:rsidP="00830FEC">
      <w:pPr>
        <w:rPr>
          <w:color w:val="FF0000"/>
        </w:rPr>
      </w:pPr>
    </w:p>
    <w:p w14:paraId="641CE9B3" w14:textId="77777777" w:rsidR="00830FEC" w:rsidRDefault="00830FEC" w:rsidP="00830FEC">
      <w:pPr>
        <w:pStyle w:val="BodyCopy"/>
        <w:spacing w:after="0"/>
      </w:pPr>
      <w:r w:rsidRPr="006163C3">
        <w:t>_____</w:t>
      </w:r>
      <w:r>
        <w:t>______________________________</w:t>
      </w:r>
    </w:p>
    <w:p w14:paraId="443E56D0" w14:textId="77777777" w:rsidR="00830FEC" w:rsidRPr="0014448A" w:rsidRDefault="00830FEC" w:rsidP="00830FEC">
      <w:pPr>
        <w:pStyle w:val="BodyCopy"/>
        <w:spacing w:after="0"/>
        <w:rPr>
          <w:color w:val="FF0000"/>
        </w:rPr>
      </w:pPr>
      <w:r w:rsidRPr="0014448A">
        <w:rPr>
          <w:color w:val="FF0000"/>
        </w:rPr>
        <w:t>&lt;Plan Approver Name&gt;</w:t>
      </w:r>
    </w:p>
    <w:p w14:paraId="26953AC9" w14:textId="77777777" w:rsidR="00830FEC" w:rsidRPr="0014448A" w:rsidRDefault="00830FEC" w:rsidP="00830FEC">
      <w:pPr>
        <w:pStyle w:val="BodyCopy"/>
        <w:spacing w:after="0"/>
        <w:rPr>
          <w:color w:val="FF0000"/>
        </w:rPr>
      </w:pPr>
      <w:r w:rsidRPr="0014448A">
        <w:rPr>
          <w:color w:val="FF0000"/>
        </w:rPr>
        <w:t>&lt;Job Title&gt;</w:t>
      </w:r>
    </w:p>
    <w:p w14:paraId="45FD06F6" w14:textId="77777777" w:rsidR="00830FEC" w:rsidRPr="006163C3" w:rsidRDefault="00830FEC" w:rsidP="00830FEC">
      <w:pPr>
        <w:pStyle w:val="BodyCopy"/>
        <w:spacing w:after="0"/>
      </w:pPr>
    </w:p>
    <w:p w14:paraId="1700F252" w14:textId="77777777" w:rsidR="00830FEC" w:rsidRDefault="00830FEC" w:rsidP="00830FEC">
      <w:pPr>
        <w:pStyle w:val="BodyCopy"/>
        <w:spacing w:after="0"/>
      </w:pPr>
      <w:r w:rsidRPr="006163C3">
        <w:t>_____</w:t>
      </w:r>
      <w:r>
        <w:t>______________________________</w:t>
      </w:r>
    </w:p>
    <w:p w14:paraId="1A5CFD4C" w14:textId="77777777" w:rsidR="00830FEC" w:rsidRPr="0014448A" w:rsidRDefault="00830FEC" w:rsidP="00830FEC">
      <w:pPr>
        <w:pStyle w:val="BodyCopy"/>
        <w:spacing w:after="0"/>
        <w:rPr>
          <w:color w:val="FF0000"/>
        </w:rPr>
      </w:pPr>
      <w:r w:rsidRPr="0014448A">
        <w:rPr>
          <w:color w:val="FF0000"/>
        </w:rPr>
        <w:t>&lt;Plan Approver Name&gt;</w:t>
      </w:r>
    </w:p>
    <w:p w14:paraId="7C6E075A" w14:textId="77777777" w:rsidR="00830FEC" w:rsidRPr="0014448A" w:rsidRDefault="00830FEC" w:rsidP="00830FEC">
      <w:pPr>
        <w:pStyle w:val="BodyCopy"/>
        <w:spacing w:after="0"/>
        <w:rPr>
          <w:color w:val="FF0000"/>
        </w:rPr>
      </w:pPr>
      <w:r w:rsidRPr="0014448A">
        <w:rPr>
          <w:color w:val="FF0000"/>
        </w:rPr>
        <w:t>&lt;Job Title&gt;</w:t>
      </w:r>
    </w:p>
    <w:p w14:paraId="241CF11F" w14:textId="77777777" w:rsidR="00830FEC" w:rsidRDefault="00830FEC" w:rsidP="00830FEC">
      <w:pPr>
        <w:pStyle w:val="BodyCopy"/>
        <w:spacing w:after="0"/>
      </w:pPr>
    </w:p>
    <w:bookmarkEnd w:id="3"/>
    <w:p w14:paraId="055AFB9F" w14:textId="7A402DF8" w:rsidR="00830FEC" w:rsidRDefault="00830FEC" w:rsidP="00830FEC">
      <w:pPr>
        <w:pStyle w:val="BodyCopy"/>
        <w:spacing w:after="0"/>
      </w:pPr>
    </w:p>
    <w:p w14:paraId="2C6B8CB3" w14:textId="503AC807" w:rsidR="00C66FB4" w:rsidRPr="00A17FAA" w:rsidRDefault="00C66FB4" w:rsidP="00B9127E">
      <w:pPr>
        <w:rPr>
          <w:rFonts w:ascii="Arial" w:hAnsi="Arial" w:cs="Arial"/>
          <w:color w:val="000000" w:themeColor="text1"/>
          <w:sz w:val="23"/>
          <w:szCs w:val="23"/>
        </w:rPr>
      </w:pPr>
      <w:r w:rsidRPr="00A17FAA">
        <w:rPr>
          <w:rFonts w:ascii="Arial" w:hAnsi="Arial" w:cs="Arial"/>
          <w:color w:val="000000" w:themeColor="text1"/>
          <w:sz w:val="23"/>
          <w:szCs w:val="23"/>
        </w:rPr>
        <w:br w:type="page"/>
      </w:r>
    </w:p>
    <w:p w14:paraId="350166B3" w14:textId="77777777" w:rsidR="00C66FB4" w:rsidRPr="00083CA3" w:rsidRDefault="00C66FB4" w:rsidP="00C66FB4">
      <w:pPr>
        <w:spacing w:after="0" w:line="240" w:lineRule="auto"/>
        <w:jc w:val="center"/>
        <w:rPr>
          <w:rFonts w:ascii="Arial" w:eastAsia="Times New Roman" w:hAnsi="Arial" w:cs="Arial"/>
          <w:b/>
          <w:color w:val="000000" w:themeColor="text1"/>
          <w:lang w:bidi="en-US"/>
        </w:rPr>
      </w:pPr>
      <w:r w:rsidRPr="00083CA3">
        <w:rPr>
          <w:rFonts w:ascii="Arial" w:eastAsia="Times New Roman" w:hAnsi="Arial" w:cs="Arial"/>
          <w:b/>
          <w:color w:val="000000" w:themeColor="text1"/>
          <w:lang w:bidi="en-US"/>
        </w:rPr>
        <w:lastRenderedPageBreak/>
        <w:t>Record of Changes/Revisions</w:t>
      </w:r>
    </w:p>
    <w:p w14:paraId="11CDB94C" w14:textId="77777777" w:rsidR="00C66FB4" w:rsidRPr="00A17FAA" w:rsidRDefault="00C66FB4" w:rsidP="00C66FB4">
      <w:pPr>
        <w:spacing w:after="0" w:line="240" w:lineRule="auto"/>
        <w:jc w:val="center"/>
        <w:rPr>
          <w:rFonts w:ascii="Arial" w:eastAsia="Times New Roman" w:hAnsi="Arial" w:cs="Arial"/>
          <w:b/>
          <w:color w:val="000000" w:themeColor="text1"/>
          <w:sz w:val="23"/>
          <w:szCs w:val="23"/>
          <w:lang w:bidi="en-US"/>
        </w:rPr>
      </w:pPr>
    </w:p>
    <w:p w14:paraId="1C4A4B0A" w14:textId="77777777" w:rsidR="00C66FB4" w:rsidRPr="00A17FAA" w:rsidRDefault="00C66FB4" w:rsidP="00C66FB4">
      <w:pPr>
        <w:autoSpaceDE w:val="0"/>
        <w:autoSpaceDN w:val="0"/>
        <w:adjustRightInd w:val="0"/>
        <w:spacing w:after="0" w:line="240" w:lineRule="auto"/>
        <w:rPr>
          <w:rFonts w:ascii="Arial" w:eastAsia="Times New Roman" w:hAnsi="Arial" w:cs="Arial"/>
          <w:color w:val="000000" w:themeColor="text1"/>
          <w:sz w:val="23"/>
          <w:szCs w:val="23"/>
          <w:lang w:bidi="en-US"/>
        </w:rPr>
      </w:pPr>
      <w:r w:rsidRPr="00A17FAA">
        <w:rPr>
          <w:rFonts w:ascii="Arial" w:eastAsia="Times New Roman" w:hAnsi="Arial" w:cs="Arial"/>
          <w:color w:val="000000" w:themeColor="text1"/>
          <w:sz w:val="23"/>
          <w:szCs w:val="23"/>
          <w:lang w:bidi="en-US"/>
        </w:rPr>
        <w:t xml:space="preserve">This record shall be maintained throughout the life of the document.  Each published update shall be recorded.  Revisions are a complete re-issue of the entire document.  Increment the version number’s decimal (minor) portion here, on the cover page, and in the headers for each revision.  The version number’s integer (major) portion will </w:t>
      </w:r>
      <w:r w:rsidR="000F04FA" w:rsidRPr="00A17FAA">
        <w:rPr>
          <w:rFonts w:ascii="Arial" w:eastAsia="Times New Roman" w:hAnsi="Arial" w:cs="Arial"/>
          <w:color w:val="000000" w:themeColor="text1"/>
          <w:sz w:val="23"/>
          <w:szCs w:val="23"/>
          <w:lang w:bidi="en-US"/>
        </w:rPr>
        <w:t xml:space="preserve">be updated at each time a </w:t>
      </w:r>
      <w:r w:rsidR="000F04FA" w:rsidRPr="00EC7424">
        <w:rPr>
          <w:rFonts w:ascii="Arial" w:eastAsia="Times New Roman" w:hAnsi="Arial" w:cs="Arial"/>
          <w:color w:val="000000" w:themeColor="text1"/>
          <w:sz w:val="23"/>
          <w:szCs w:val="23"/>
          <w:lang w:bidi="en-US"/>
        </w:rPr>
        <w:t xml:space="preserve">full </w:t>
      </w:r>
      <w:r w:rsidR="0036660F" w:rsidRPr="00EC7424">
        <w:rPr>
          <w:rFonts w:ascii="Arial" w:eastAsia="Times New Roman" w:hAnsi="Arial" w:cs="Arial"/>
          <w:color w:val="000000" w:themeColor="text1"/>
          <w:sz w:val="23"/>
          <w:szCs w:val="23"/>
          <w:lang w:bidi="en-US"/>
        </w:rPr>
        <w:t>Authorization and Accreditation (</w:t>
      </w:r>
      <w:r w:rsidR="000F04FA" w:rsidRPr="00EC7424">
        <w:rPr>
          <w:rFonts w:ascii="Arial" w:eastAsia="Times New Roman" w:hAnsi="Arial" w:cs="Arial"/>
          <w:color w:val="000000" w:themeColor="text1"/>
          <w:sz w:val="23"/>
          <w:szCs w:val="23"/>
          <w:lang w:bidi="en-US"/>
        </w:rPr>
        <w:t>A</w:t>
      </w:r>
      <w:r w:rsidRPr="00A17FAA">
        <w:rPr>
          <w:rFonts w:ascii="Arial" w:eastAsia="Times New Roman" w:hAnsi="Arial" w:cs="Arial"/>
          <w:color w:val="000000" w:themeColor="text1"/>
          <w:sz w:val="23"/>
          <w:szCs w:val="23"/>
          <w:lang w:bidi="en-US"/>
        </w:rPr>
        <w:t>&amp;A</w:t>
      </w:r>
      <w:r w:rsidR="0036660F">
        <w:rPr>
          <w:rFonts w:ascii="Arial" w:eastAsia="Times New Roman" w:hAnsi="Arial" w:cs="Arial"/>
          <w:color w:val="000000" w:themeColor="text1"/>
          <w:sz w:val="23"/>
          <w:szCs w:val="23"/>
          <w:lang w:bidi="en-US"/>
        </w:rPr>
        <w:t>)</w:t>
      </w:r>
      <w:r w:rsidRPr="00A17FAA">
        <w:rPr>
          <w:rFonts w:ascii="Arial" w:eastAsia="Times New Roman" w:hAnsi="Arial" w:cs="Arial"/>
          <w:color w:val="000000" w:themeColor="text1"/>
          <w:sz w:val="23"/>
          <w:szCs w:val="23"/>
          <w:lang w:bidi="en-US"/>
        </w:rPr>
        <w:t xml:space="preserve"> is performed.</w:t>
      </w:r>
    </w:p>
    <w:p w14:paraId="692D7B79" w14:textId="77777777" w:rsidR="00C66FB4" w:rsidRPr="00083CA3" w:rsidRDefault="00C66FB4" w:rsidP="00C66FB4">
      <w:pPr>
        <w:autoSpaceDE w:val="0"/>
        <w:autoSpaceDN w:val="0"/>
        <w:adjustRightInd w:val="0"/>
        <w:spacing w:after="0" w:line="240" w:lineRule="auto"/>
        <w:rPr>
          <w:rFonts w:ascii="Arial" w:eastAsia="Times New Roman" w:hAnsi="Arial" w:cs="Arial"/>
          <w:color w:val="000000" w:themeColor="text1"/>
          <w:lang w:bidi="en-US"/>
        </w:rPr>
      </w:pPr>
    </w:p>
    <w:tbl>
      <w:tblPr>
        <w:tblW w:w="10350" w:type="dxa"/>
        <w:tblInd w:w="-3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0"/>
        <w:gridCol w:w="1440"/>
        <w:gridCol w:w="1594"/>
        <w:gridCol w:w="3716"/>
        <w:gridCol w:w="2160"/>
      </w:tblGrid>
      <w:tr w:rsidR="00487FFD" w:rsidRPr="00083CA3" w14:paraId="7DEE2A2D" w14:textId="77777777" w:rsidTr="00B9127E">
        <w:tc>
          <w:tcPr>
            <w:tcW w:w="1440" w:type="dxa"/>
            <w:shd w:val="clear" w:color="auto" w:fill="999999"/>
          </w:tcPr>
          <w:p w14:paraId="10E6BDAE" w14:textId="77777777" w:rsidR="00C66FB4" w:rsidRPr="00083CA3" w:rsidRDefault="00C66FB4" w:rsidP="00C66FB4">
            <w:pPr>
              <w:keepLines/>
              <w:widowControl w:val="0"/>
              <w:spacing w:after="120" w:line="240" w:lineRule="atLeast"/>
              <w:jc w:val="center"/>
              <w:rPr>
                <w:rFonts w:ascii="Arial" w:eastAsia="Times New Roman" w:hAnsi="Arial" w:cs="Arial"/>
                <w:b/>
                <w:color w:val="000000" w:themeColor="text1"/>
              </w:rPr>
            </w:pPr>
            <w:r w:rsidRPr="00083CA3">
              <w:rPr>
                <w:rFonts w:ascii="Arial" w:eastAsia="Times New Roman" w:hAnsi="Arial" w:cs="Arial"/>
                <w:b/>
                <w:color w:val="000000" w:themeColor="text1"/>
              </w:rPr>
              <w:t>Date</w:t>
            </w:r>
          </w:p>
        </w:tc>
        <w:tc>
          <w:tcPr>
            <w:tcW w:w="1440" w:type="dxa"/>
            <w:shd w:val="clear" w:color="auto" w:fill="999999"/>
          </w:tcPr>
          <w:p w14:paraId="7F078530" w14:textId="77777777" w:rsidR="00C66FB4" w:rsidRPr="00083CA3" w:rsidRDefault="00C66FB4" w:rsidP="00C66FB4">
            <w:pPr>
              <w:keepLines/>
              <w:widowControl w:val="0"/>
              <w:spacing w:after="120" w:line="240" w:lineRule="atLeast"/>
              <w:jc w:val="center"/>
              <w:rPr>
                <w:rFonts w:ascii="Arial" w:eastAsia="Times New Roman" w:hAnsi="Arial" w:cs="Arial"/>
                <w:b/>
                <w:color w:val="000000" w:themeColor="text1"/>
              </w:rPr>
            </w:pPr>
            <w:r w:rsidRPr="00083CA3">
              <w:rPr>
                <w:rFonts w:ascii="Arial" w:eastAsia="Times New Roman" w:hAnsi="Arial" w:cs="Arial"/>
                <w:b/>
                <w:color w:val="000000" w:themeColor="text1"/>
              </w:rPr>
              <w:t>Version</w:t>
            </w:r>
          </w:p>
        </w:tc>
        <w:tc>
          <w:tcPr>
            <w:tcW w:w="1594" w:type="dxa"/>
            <w:shd w:val="clear" w:color="auto" w:fill="999999"/>
          </w:tcPr>
          <w:p w14:paraId="5E8D7F7E" w14:textId="77777777" w:rsidR="00C66FB4" w:rsidRPr="00083CA3" w:rsidRDefault="00C66FB4" w:rsidP="00C66FB4">
            <w:pPr>
              <w:keepLines/>
              <w:widowControl w:val="0"/>
              <w:spacing w:after="120" w:line="240" w:lineRule="atLeast"/>
              <w:jc w:val="center"/>
              <w:rPr>
                <w:rFonts w:ascii="Arial" w:eastAsia="Times New Roman" w:hAnsi="Arial" w:cs="Arial"/>
                <w:b/>
                <w:color w:val="000000" w:themeColor="text1"/>
              </w:rPr>
            </w:pPr>
            <w:r w:rsidRPr="00083CA3">
              <w:rPr>
                <w:rFonts w:ascii="Arial" w:eastAsia="Times New Roman" w:hAnsi="Arial" w:cs="Arial"/>
                <w:b/>
                <w:color w:val="000000" w:themeColor="text1"/>
              </w:rPr>
              <w:t>Pages Affected</w:t>
            </w:r>
          </w:p>
        </w:tc>
        <w:tc>
          <w:tcPr>
            <w:tcW w:w="3716" w:type="dxa"/>
            <w:shd w:val="clear" w:color="auto" w:fill="999999"/>
          </w:tcPr>
          <w:p w14:paraId="7560E4C1" w14:textId="77777777" w:rsidR="00C66FB4" w:rsidRPr="00083CA3" w:rsidRDefault="00C66FB4" w:rsidP="00C66FB4">
            <w:pPr>
              <w:keepLines/>
              <w:widowControl w:val="0"/>
              <w:spacing w:after="120" w:line="240" w:lineRule="atLeast"/>
              <w:jc w:val="center"/>
              <w:rPr>
                <w:rFonts w:ascii="Arial" w:eastAsia="Times New Roman" w:hAnsi="Arial" w:cs="Arial"/>
                <w:b/>
                <w:color w:val="000000" w:themeColor="text1"/>
              </w:rPr>
            </w:pPr>
            <w:r w:rsidRPr="00083CA3">
              <w:rPr>
                <w:rFonts w:ascii="Arial" w:eastAsia="Times New Roman" w:hAnsi="Arial" w:cs="Arial"/>
                <w:b/>
                <w:color w:val="000000" w:themeColor="text1"/>
              </w:rPr>
              <w:t>Description</w:t>
            </w:r>
          </w:p>
        </w:tc>
        <w:tc>
          <w:tcPr>
            <w:tcW w:w="2160" w:type="dxa"/>
            <w:shd w:val="clear" w:color="auto" w:fill="999999"/>
          </w:tcPr>
          <w:p w14:paraId="2134B41B" w14:textId="77777777" w:rsidR="00C66FB4" w:rsidRPr="00083CA3" w:rsidRDefault="00C66FB4" w:rsidP="00C66FB4">
            <w:pPr>
              <w:keepLines/>
              <w:widowControl w:val="0"/>
              <w:spacing w:after="120" w:line="240" w:lineRule="atLeast"/>
              <w:jc w:val="center"/>
              <w:rPr>
                <w:rFonts w:ascii="Arial" w:eastAsia="Times New Roman" w:hAnsi="Arial" w:cs="Arial"/>
                <w:b/>
                <w:color w:val="000000" w:themeColor="text1"/>
              </w:rPr>
            </w:pPr>
            <w:r w:rsidRPr="00083CA3">
              <w:rPr>
                <w:rFonts w:ascii="Arial" w:eastAsia="Times New Roman" w:hAnsi="Arial" w:cs="Arial"/>
                <w:b/>
                <w:color w:val="000000" w:themeColor="text1"/>
              </w:rPr>
              <w:t>Author</w:t>
            </w:r>
          </w:p>
        </w:tc>
      </w:tr>
      <w:tr w:rsidR="00B9127E" w:rsidRPr="00083CA3" w14:paraId="3E638753" w14:textId="77777777" w:rsidTr="00B9127E">
        <w:tc>
          <w:tcPr>
            <w:tcW w:w="1440" w:type="dxa"/>
          </w:tcPr>
          <w:p w14:paraId="34D4ED4B" w14:textId="77777777" w:rsidR="00B9127E" w:rsidRDefault="00B9127E" w:rsidP="00B9127E">
            <w:pPr>
              <w:pStyle w:val="Default"/>
              <w:rPr>
                <w:sz w:val="23"/>
                <w:szCs w:val="23"/>
              </w:rPr>
            </w:pPr>
            <w:r>
              <w:rPr>
                <w:sz w:val="23"/>
                <w:szCs w:val="23"/>
              </w:rPr>
              <w:t xml:space="preserve">6/30/2017 </w:t>
            </w:r>
          </w:p>
        </w:tc>
        <w:tc>
          <w:tcPr>
            <w:tcW w:w="1440" w:type="dxa"/>
          </w:tcPr>
          <w:p w14:paraId="67A03447" w14:textId="77777777" w:rsidR="00B9127E" w:rsidRDefault="00B9127E" w:rsidP="00B9127E">
            <w:pPr>
              <w:pStyle w:val="Default"/>
              <w:rPr>
                <w:sz w:val="23"/>
                <w:szCs w:val="23"/>
              </w:rPr>
            </w:pPr>
            <w:r>
              <w:rPr>
                <w:sz w:val="23"/>
                <w:szCs w:val="23"/>
              </w:rPr>
              <w:t xml:space="preserve">1.0 </w:t>
            </w:r>
          </w:p>
        </w:tc>
        <w:tc>
          <w:tcPr>
            <w:tcW w:w="1594" w:type="dxa"/>
          </w:tcPr>
          <w:p w14:paraId="0802866D" w14:textId="77777777" w:rsidR="00B9127E" w:rsidRDefault="00B9127E" w:rsidP="00B9127E">
            <w:pPr>
              <w:pStyle w:val="Default"/>
              <w:rPr>
                <w:sz w:val="23"/>
                <w:szCs w:val="23"/>
              </w:rPr>
            </w:pPr>
            <w:r>
              <w:rPr>
                <w:sz w:val="23"/>
                <w:szCs w:val="23"/>
              </w:rPr>
              <w:t xml:space="preserve">All </w:t>
            </w:r>
          </w:p>
        </w:tc>
        <w:tc>
          <w:tcPr>
            <w:tcW w:w="3716" w:type="dxa"/>
          </w:tcPr>
          <w:p w14:paraId="63EBB606" w14:textId="77777777" w:rsidR="00B9127E" w:rsidRDefault="00B9127E" w:rsidP="00B9127E">
            <w:pPr>
              <w:pStyle w:val="Default"/>
              <w:rPr>
                <w:sz w:val="23"/>
                <w:szCs w:val="23"/>
              </w:rPr>
            </w:pPr>
            <w:r>
              <w:rPr>
                <w:sz w:val="23"/>
                <w:szCs w:val="23"/>
              </w:rPr>
              <w:t xml:space="preserve">Initial Draft </w:t>
            </w:r>
          </w:p>
        </w:tc>
        <w:tc>
          <w:tcPr>
            <w:tcW w:w="2160" w:type="dxa"/>
          </w:tcPr>
          <w:p w14:paraId="64B2E762" w14:textId="77777777" w:rsidR="00B9127E" w:rsidRDefault="00B9127E" w:rsidP="00B9127E">
            <w:pPr>
              <w:pStyle w:val="Default"/>
              <w:rPr>
                <w:sz w:val="23"/>
                <w:szCs w:val="23"/>
              </w:rPr>
            </w:pPr>
            <w:r>
              <w:rPr>
                <w:sz w:val="23"/>
                <w:szCs w:val="23"/>
              </w:rPr>
              <w:t xml:space="preserve">Peter Davies, CSRA/MPG </w:t>
            </w:r>
          </w:p>
        </w:tc>
      </w:tr>
      <w:tr w:rsidR="00B9127E" w:rsidRPr="00083CA3" w14:paraId="5DFB920A" w14:textId="77777777" w:rsidTr="00B9127E">
        <w:tc>
          <w:tcPr>
            <w:tcW w:w="1440" w:type="dxa"/>
          </w:tcPr>
          <w:p w14:paraId="0B4B4423" w14:textId="77777777" w:rsidR="00B9127E" w:rsidRDefault="00B9127E" w:rsidP="00B9127E">
            <w:pPr>
              <w:pStyle w:val="Default"/>
              <w:rPr>
                <w:sz w:val="23"/>
                <w:szCs w:val="23"/>
              </w:rPr>
            </w:pPr>
            <w:r>
              <w:rPr>
                <w:sz w:val="23"/>
                <w:szCs w:val="23"/>
              </w:rPr>
              <w:t xml:space="preserve">11/14/2017 </w:t>
            </w:r>
          </w:p>
        </w:tc>
        <w:tc>
          <w:tcPr>
            <w:tcW w:w="1440" w:type="dxa"/>
          </w:tcPr>
          <w:p w14:paraId="6181A30B" w14:textId="77777777" w:rsidR="00B9127E" w:rsidRDefault="00B9127E" w:rsidP="00B9127E">
            <w:pPr>
              <w:pStyle w:val="Default"/>
              <w:rPr>
                <w:sz w:val="23"/>
                <w:szCs w:val="23"/>
              </w:rPr>
            </w:pPr>
            <w:r>
              <w:rPr>
                <w:sz w:val="23"/>
                <w:szCs w:val="23"/>
              </w:rPr>
              <w:t xml:space="preserve">1.1 </w:t>
            </w:r>
          </w:p>
        </w:tc>
        <w:tc>
          <w:tcPr>
            <w:tcW w:w="1594" w:type="dxa"/>
          </w:tcPr>
          <w:p w14:paraId="4558BCE8" w14:textId="77777777" w:rsidR="00B9127E" w:rsidRDefault="00B9127E" w:rsidP="00B9127E">
            <w:pPr>
              <w:pStyle w:val="Default"/>
              <w:rPr>
                <w:sz w:val="23"/>
                <w:szCs w:val="23"/>
              </w:rPr>
            </w:pPr>
            <w:r>
              <w:rPr>
                <w:sz w:val="23"/>
                <w:szCs w:val="23"/>
              </w:rPr>
              <w:t xml:space="preserve">All </w:t>
            </w:r>
          </w:p>
        </w:tc>
        <w:tc>
          <w:tcPr>
            <w:tcW w:w="3716" w:type="dxa"/>
          </w:tcPr>
          <w:p w14:paraId="7853D6EF" w14:textId="77777777" w:rsidR="00B9127E" w:rsidRDefault="00B9127E" w:rsidP="00B9127E">
            <w:pPr>
              <w:pStyle w:val="Default"/>
              <w:rPr>
                <w:sz w:val="23"/>
                <w:szCs w:val="23"/>
              </w:rPr>
            </w:pPr>
            <w:r>
              <w:rPr>
                <w:sz w:val="23"/>
                <w:szCs w:val="23"/>
              </w:rPr>
              <w:t xml:space="preserve">Various updates </w:t>
            </w:r>
          </w:p>
        </w:tc>
        <w:tc>
          <w:tcPr>
            <w:tcW w:w="2160" w:type="dxa"/>
          </w:tcPr>
          <w:p w14:paraId="43699A0B" w14:textId="77777777" w:rsidR="00B9127E" w:rsidRDefault="00B9127E" w:rsidP="00B9127E">
            <w:pPr>
              <w:pStyle w:val="Default"/>
              <w:rPr>
                <w:sz w:val="23"/>
                <w:szCs w:val="23"/>
              </w:rPr>
            </w:pPr>
            <w:r>
              <w:rPr>
                <w:sz w:val="23"/>
                <w:szCs w:val="23"/>
              </w:rPr>
              <w:t xml:space="preserve">Daniel Beaver/ Wilbert Francis, </w:t>
            </w:r>
          </w:p>
          <w:p w14:paraId="45475E5B" w14:textId="77777777" w:rsidR="00B9127E" w:rsidRDefault="00B9127E" w:rsidP="00B9127E">
            <w:pPr>
              <w:pStyle w:val="Default"/>
              <w:rPr>
                <w:sz w:val="23"/>
                <w:szCs w:val="23"/>
              </w:rPr>
            </w:pPr>
            <w:r>
              <w:rPr>
                <w:sz w:val="23"/>
                <w:szCs w:val="23"/>
              </w:rPr>
              <w:t xml:space="preserve">CSRA/MPG </w:t>
            </w:r>
          </w:p>
        </w:tc>
      </w:tr>
      <w:tr w:rsidR="00B9127E" w:rsidRPr="00083CA3" w14:paraId="07128894" w14:textId="77777777" w:rsidTr="00B9127E">
        <w:tc>
          <w:tcPr>
            <w:tcW w:w="1440" w:type="dxa"/>
          </w:tcPr>
          <w:p w14:paraId="171E6054" w14:textId="77777777" w:rsidR="00B9127E" w:rsidRDefault="00B9127E" w:rsidP="00B9127E">
            <w:pPr>
              <w:pStyle w:val="Default"/>
              <w:rPr>
                <w:sz w:val="23"/>
                <w:szCs w:val="23"/>
              </w:rPr>
            </w:pPr>
            <w:r>
              <w:rPr>
                <w:sz w:val="23"/>
                <w:szCs w:val="23"/>
              </w:rPr>
              <w:t xml:space="preserve">11/14/2017 </w:t>
            </w:r>
          </w:p>
        </w:tc>
        <w:tc>
          <w:tcPr>
            <w:tcW w:w="1440" w:type="dxa"/>
          </w:tcPr>
          <w:p w14:paraId="03623011" w14:textId="77777777" w:rsidR="00B9127E" w:rsidRDefault="00B9127E" w:rsidP="00B9127E">
            <w:pPr>
              <w:pStyle w:val="Default"/>
              <w:rPr>
                <w:sz w:val="23"/>
                <w:szCs w:val="23"/>
              </w:rPr>
            </w:pPr>
            <w:r>
              <w:rPr>
                <w:sz w:val="23"/>
                <w:szCs w:val="23"/>
              </w:rPr>
              <w:t xml:space="preserve">1.2 </w:t>
            </w:r>
          </w:p>
        </w:tc>
        <w:tc>
          <w:tcPr>
            <w:tcW w:w="1594" w:type="dxa"/>
          </w:tcPr>
          <w:p w14:paraId="68DA9C78" w14:textId="77777777" w:rsidR="00B9127E" w:rsidRDefault="00B9127E" w:rsidP="00B9127E">
            <w:pPr>
              <w:pStyle w:val="Default"/>
              <w:rPr>
                <w:sz w:val="23"/>
                <w:szCs w:val="23"/>
              </w:rPr>
            </w:pPr>
            <w:r>
              <w:rPr>
                <w:sz w:val="23"/>
                <w:szCs w:val="23"/>
              </w:rPr>
              <w:t xml:space="preserve">All </w:t>
            </w:r>
          </w:p>
        </w:tc>
        <w:tc>
          <w:tcPr>
            <w:tcW w:w="3716" w:type="dxa"/>
          </w:tcPr>
          <w:p w14:paraId="25B18C73" w14:textId="77777777" w:rsidR="00B9127E" w:rsidRDefault="00B9127E" w:rsidP="00B9127E">
            <w:pPr>
              <w:pStyle w:val="Default"/>
              <w:rPr>
                <w:sz w:val="23"/>
                <w:szCs w:val="23"/>
              </w:rPr>
            </w:pPr>
            <w:r>
              <w:rPr>
                <w:sz w:val="23"/>
                <w:szCs w:val="23"/>
              </w:rPr>
              <w:t xml:space="preserve">Review </w:t>
            </w:r>
          </w:p>
        </w:tc>
        <w:tc>
          <w:tcPr>
            <w:tcW w:w="2160" w:type="dxa"/>
          </w:tcPr>
          <w:p w14:paraId="2765DDFD" w14:textId="77777777" w:rsidR="00B9127E" w:rsidRDefault="00B9127E" w:rsidP="00B9127E">
            <w:pPr>
              <w:pStyle w:val="Default"/>
              <w:rPr>
                <w:sz w:val="23"/>
                <w:szCs w:val="23"/>
              </w:rPr>
            </w:pPr>
            <w:r>
              <w:rPr>
                <w:sz w:val="23"/>
                <w:szCs w:val="23"/>
              </w:rPr>
              <w:t xml:space="preserve">Peter Davies, </w:t>
            </w:r>
          </w:p>
          <w:p w14:paraId="0A01EDF5" w14:textId="77777777" w:rsidR="00B9127E" w:rsidRDefault="00B9127E" w:rsidP="00B9127E">
            <w:pPr>
              <w:pStyle w:val="Default"/>
              <w:rPr>
                <w:sz w:val="23"/>
                <w:szCs w:val="23"/>
              </w:rPr>
            </w:pPr>
            <w:r>
              <w:rPr>
                <w:sz w:val="23"/>
                <w:szCs w:val="23"/>
              </w:rPr>
              <w:t xml:space="preserve">CSRA/MPG </w:t>
            </w:r>
          </w:p>
        </w:tc>
      </w:tr>
      <w:tr w:rsidR="00B9127E" w:rsidRPr="00083CA3" w14:paraId="6F2C29F6" w14:textId="77777777" w:rsidTr="00B9127E">
        <w:tc>
          <w:tcPr>
            <w:tcW w:w="1440" w:type="dxa"/>
          </w:tcPr>
          <w:p w14:paraId="6D0E4E8F" w14:textId="77777777" w:rsidR="00B9127E" w:rsidRDefault="00B9127E" w:rsidP="00B9127E">
            <w:pPr>
              <w:pStyle w:val="Default"/>
              <w:rPr>
                <w:sz w:val="23"/>
                <w:szCs w:val="23"/>
              </w:rPr>
            </w:pPr>
            <w:r>
              <w:rPr>
                <w:sz w:val="23"/>
                <w:szCs w:val="23"/>
              </w:rPr>
              <w:t xml:space="preserve">10/11/2018 </w:t>
            </w:r>
          </w:p>
        </w:tc>
        <w:tc>
          <w:tcPr>
            <w:tcW w:w="1440" w:type="dxa"/>
          </w:tcPr>
          <w:p w14:paraId="58E8B803" w14:textId="77777777" w:rsidR="00B9127E" w:rsidRDefault="00B9127E" w:rsidP="00B9127E">
            <w:pPr>
              <w:pStyle w:val="Default"/>
              <w:rPr>
                <w:sz w:val="23"/>
                <w:szCs w:val="23"/>
              </w:rPr>
            </w:pPr>
            <w:r>
              <w:rPr>
                <w:sz w:val="23"/>
                <w:szCs w:val="23"/>
              </w:rPr>
              <w:t>1.3</w:t>
            </w:r>
          </w:p>
        </w:tc>
        <w:tc>
          <w:tcPr>
            <w:tcW w:w="1594" w:type="dxa"/>
          </w:tcPr>
          <w:p w14:paraId="72E832DD" w14:textId="77777777" w:rsidR="00B9127E" w:rsidRDefault="00B9127E" w:rsidP="00B9127E">
            <w:pPr>
              <w:pStyle w:val="Default"/>
              <w:rPr>
                <w:sz w:val="23"/>
                <w:szCs w:val="23"/>
              </w:rPr>
            </w:pPr>
            <w:r>
              <w:rPr>
                <w:sz w:val="23"/>
                <w:szCs w:val="23"/>
              </w:rPr>
              <w:t xml:space="preserve">All </w:t>
            </w:r>
          </w:p>
        </w:tc>
        <w:tc>
          <w:tcPr>
            <w:tcW w:w="3716" w:type="dxa"/>
          </w:tcPr>
          <w:p w14:paraId="50F43814" w14:textId="77777777" w:rsidR="00B9127E" w:rsidRDefault="006B090D" w:rsidP="00B9127E">
            <w:pPr>
              <w:pStyle w:val="Default"/>
              <w:rPr>
                <w:sz w:val="23"/>
                <w:szCs w:val="23"/>
              </w:rPr>
            </w:pPr>
            <w:r>
              <w:rPr>
                <w:sz w:val="23"/>
                <w:szCs w:val="23"/>
              </w:rPr>
              <w:t>Template Update</w:t>
            </w:r>
            <w:r w:rsidR="00B9127E">
              <w:rPr>
                <w:sz w:val="23"/>
                <w:szCs w:val="23"/>
              </w:rPr>
              <w:t xml:space="preserve"> &amp; Review </w:t>
            </w:r>
          </w:p>
        </w:tc>
        <w:tc>
          <w:tcPr>
            <w:tcW w:w="2160" w:type="dxa"/>
          </w:tcPr>
          <w:p w14:paraId="2285F5F2" w14:textId="77777777" w:rsidR="00B9127E" w:rsidRDefault="00520A70" w:rsidP="00B9127E">
            <w:pPr>
              <w:pStyle w:val="Default"/>
              <w:rPr>
                <w:sz w:val="23"/>
                <w:szCs w:val="23"/>
              </w:rPr>
            </w:pPr>
            <w:r>
              <w:rPr>
                <w:sz w:val="23"/>
                <w:szCs w:val="23"/>
              </w:rPr>
              <w:t>IMC/Unisys</w:t>
            </w:r>
          </w:p>
          <w:p w14:paraId="7C72CFAB" w14:textId="77777777" w:rsidR="004D1693" w:rsidRDefault="004D1693" w:rsidP="00B9127E">
            <w:pPr>
              <w:pStyle w:val="Default"/>
              <w:rPr>
                <w:sz w:val="23"/>
                <w:szCs w:val="23"/>
              </w:rPr>
            </w:pPr>
          </w:p>
          <w:p w14:paraId="44183168" w14:textId="3B592D4A" w:rsidR="004D1693" w:rsidRDefault="004D1693" w:rsidP="00B9127E">
            <w:pPr>
              <w:pStyle w:val="Default"/>
              <w:rPr>
                <w:sz w:val="23"/>
                <w:szCs w:val="23"/>
              </w:rPr>
            </w:pPr>
          </w:p>
        </w:tc>
      </w:tr>
      <w:tr w:rsidR="00487FFD" w:rsidRPr="00083CA3" w14:paraId="7A7314D4" w14:textId="77777777" w:rsidTr="00B9127E">
        <w:tc>
          <w:tcPr>
            <w:tcW w:w="1440" w:type="dxa"/>
            <w:vAlign w:val="bottom"/>
          </w:tcPr>
          <w:p w14:paraId="0C52B1A4" w14:textId="036FF982" w:rsidR="00C66FB4" w:rsidRPr="00083CA3" w:rsidRDefault="00966D29" w:rsidP="00BD7020">
            <w:pPr>
              <w:keepLines/>
              <w:widowControl w:val="0"/>
              <w:spacing w:after="120" w:line="240" w:lineRule="atLeast"/>
              <w:rPr>
                <w:rFonts w:ascii="Arial" w:eastAsia="Times New Roman" w:hAnsi="Arial" w:cs="Arial"/>
                <w:color w:val="000000" w:themeColor="text1"/>
              </w:rPr>
            </w:pPr>
            <w:r>
              <w:rPr>
                <w:rFonts w:ascii="Arial" w:eastAsia="Times New Roman" w:hAnsi="Arial" w:cs="Arial"/>
                <w:color w:val="000000" w:themeColor="text1"/>
              </w:rPr>
              <w:t>04/03/2019</w:t>
            </w:r>
          </w:p>
        </w:tc>
        <w:tc>
          <w:tcPr>
            <w:tcW w:w="1440" w:type="dxa"/>
            <w:vAlign w:val="bottom"/>
          </w:tcPr>
          <w:p w14:paraId="5B758A03" w14:textId="02DA302D" w:rsidR="00C66FB4" w:rsidRPr="00083CA3" w:rsidRDefault="00696E4D" w:rsidP="00BD7020">
            <w:pPr>
              <w:keepLines/>
              <w:widowControl w:val="0"/>
              <w:spacing w:after="120" w:line="240" w:lineRule="atLeast"/>
              <w:rPr>
                <w:rFonts w:ascii="Arial" w:eastAsia="Times New Roman" w:hAnsi="Arial" w:cs="Arial"/>
                <w:color w:val="000000" w:themeColor="text1"/>
              </w:rPr>
            </w:pPr>
            <w:r>
              <w:rPr>
                <w:rFonts w:ascii="Arial" w:eastAsia="Times New Roman" w:hAnsi="Arial" w:cs="Arial"/>
                <w:color w:val="000000" w:themeColor="text1"/>
              </w:rPr>
              <w:t>1.4</w:t>
            </w:r>
          </w:p>
        </w:tc>
        <w:tc>
          <w:tcPr>
            <w:tcW w:w="1594" w:type="dxa"/>
            <w:vAlign w:val="bottom"/>
          </w:tcPr>
          <w:p w14:paraId="473C8016" w14:textId="69CB9C68" w:rsidR="00C66FB4" w:rsidRPr="00083CA3" w:rsidRDefault="00696E4D" w:rsidP="00BD7020">
            <w:pPr>
              <w:keepLines/>
              <w:widowControl w:val="0"/>
              <w:spacing w:after="120" w:line="240" w:lineRule="atLeast"/>
              <w:rPr>
                <w:rFonts w:ascii="Arial" w:eastAsia="Times New Roman" w:hAnsi="Arial" w:cs="Arial"/>
                <w:color w:val="000000" w:themeColor="text1"/>
              </w:rPr>
            </w:pPr>
            <w:r>
              <w:rPr>
                <w:rFonts w:ascii="Arial" w:eastAsia="Times New Roman" w:hAnsi="Arial" w:cs="Arial"/>
                <w:color w:val="000000" w:themeColor="text1"/>
              </w:rPr>
              <w:t>All</w:t>
            </w:r>
          </w:p>
        </w:tc>
        <w:tc>
          <w:tcPr>
            <w:tcW w:w="3716" w:type="dxa"/>
            <w:vAlign w:val="bottom"/>
          </w:tcPr>
          <w:p w14:paraId="770AB484" w14:textId="475C561E" w:rsidR="00C66FB4" w:rsidRPr="00083CA3" w:rsidRDefault="00696E4D" w:rsidP="00BD7020">
            <w:pPr>
              <w:keepLines/>
              <w:widowControl w:val="0"/>
              <w:spacing w:after="120" w:line="240" w:lineRule="atLeast"/>
              <w:rPr>
                <w:rFonts w:ascii="Arial" w:eastAsia="Times New Roman" w:hAnsi="Arial" w:cs="Arial"/>
                <w:color w:val="000000" w:themeColor="text1"/>
              </w:rPr>
            </w:pPr>
            <w:r>
              <w:rPr>
                <w:rFonts w:ascii="Arial" w:eastAsia="Times New Roman" w:hAnsi="Arial" w:cs="Arial"/>
                <w:color w:val="000000" w:themeColor="text1"/>
              </w:rPr>
              <w:t>General transition and updates from previous IRP</w:t>
            </w:r>
          </w:p>
        </w:tc>
        <w:tc>
          <w:tcPr>
            <w:tcW w:w="2160" w:type="dxa"/>
            <w:vAlign w:val="bottom"/>
          </w:tcPr>
          <w:p w14:paraId="70BC14B3" w14:textId="04439C31" w:rsidR="00C66FB4" w:rsidRPr="00083CA3" w:rsidRDefault="00696E4D" w:rsidP="00BD7020">
            <w:pPr>
              <w:keepLines/>
              <w:widowControl w:val="0"/>
              <w:spacing w:after="120" w:line="240" w:lineRule="atLeast"/>
              <w:rPr>
                <w:rFonts w:ascii="Arial" w:eastAsia="Times New Roman" w:hAnsi="Arial" w:cs="Arial"/>
                <w:color w:val="000000" w:themeColor="text1"/>
              </w:rPr>
            </w:pPr>
            <w:r>
              <w:rPr>
                <w:rFonts w:ascii="Arial" w:eastAsia="Times New Roman" w:hAnsi="Arial" w:cs="Arial"/>
                <w:color w:val="000000" w:themeColor="text1"/>
              </w:rPr>
              <w:t>AbleVets/ David Faulkner</w:t>
            </w:r>
          </w:p>
        </w:tc>
      </w:tr>
      <w:tr w:rsidR="00487FFD" w:rsidRPr="00083CA3" w14:paraId="26065258" w14:textId="77777777" w:rsidTr="00B9127E">
        <w:tc>
          <w:tcPr>
            <w:tcW w:w="1440" w:type="dxa"/>
            <w:vAlign w:val="bottom"/>
          </w:tcPr>
          <w:p w14:paraId="2BF30852" w14:textId="77777777" w:rsidR="00C66FB4" w:rsidRPr="00083CA3" w:rsidRDefault="00C66FB4" w:rsidP="00BD7020">
            <w:pPr>
              <w:keepLines/>
              <w:widowControl w:val="0"/>
              <w:spacing w:after="120" w:line="240" w:lineRule="atLeast"/>
              <w:rPr>
                <w:rFonts w:ascii="Arial" w:eastAsia="Times New Roman" w:hAnsi="Arial" w:cs="Arial"/>
                <w:color w:val="000000" w:themeColor="text1"/>
              </w:rPr>
            </w:pPr>
          </w:p>
        </w:tc>
        <w:tc>
          <w:tcPr>
            <w:tcW w:w="1440" w:type="dxa"/>
            <w:vAlign w:val="bottom"/>
          </w:tcPr>
          <w:p w14:paraId="2592FCA5" w14:textId="77777777" w:rsidR="00C66FB4" w:rsidRPr="00083CA3" w:rsidRDefault="00C66FB4" w:rsidP="00BD7020">
            <w:pPr>
              <w:keepLines/>
              <w:widowControl w:val="0"/>
              <w:spacing w:after="120" w:line="240" w:lineRule="atLeast"/>
              <w:rPr>
                <w:rFonts w:ascii="Arial" w:eastAsia="Times New Roman" w:hAnsi="Arial" w:cs="Arial"/>
                <w:color w:val="000000" w:themeColor="text1"/>
              </w:rPr>
            </w:pPr>
          </w:p>
        </w:tc>
        <w:tc>
          <w:tcPr>
            <w:tcW w:w="1594" w:type="dxa"/>
            <w:vAlign w:val="bottom"/>
          </w:tcPr>
          <w:p w14:paraId="12F30B07" w14:textId="77777777" w:rsidR="00C66FB4" w:rsidRPr="00083CA3" w:rsidRDefault="00C66FB4" w:rsidP="00BD7020">
            <w:pPr>
              <w:keepLines/>
              <w:widowControl w:val="0"/>
              <w:spacing w:after="120" w:line="240" w:lineRule="atLeast"/>
              <w:rPr>
                <w:rFonts w:ascii="Arial" w:eastAsia="Times New Roman" w:hAnsi="Arial" w:cs="Arial"/>
                <w:color w:val="000000" w:themeColor="text1"/>
              </w:rPr>
            </w:pPr>
          </w:p>
        </w:tc>
        <w:tc>
          <w:tcPr>
            <w:tcW w:w="3716" w:type="dxa"/>
            <w:vAlign w:val="bottom"/>
          </w:tcPr>
          <w:p w14:paraId="10FAD128" w14:textId="77777777" w:rsidR="00C66FB4" w:rsidRPr="00083CA3" w:rsidRDefault="00C66FB4" w:rsidP="00BD7020">
            <w:pPr>
              <w:keepLines/>
              <w:widowControl w:val="0"/>
              <w:spacing w:after="120" w:line="240" w:lineRule="atLeast"/>
              <w:rPr>
                <w:rFonts w:ascii="Arial" w:eastAsia="Times New Roman" w:hAnsi="Arial" w:cs="Arial"/>
                <w:color w:val="000000" w:themeColor="text1"/>
              </w:rPr>
            </w:pPr>
          </w:p>
        </w:tc>
        <w:tc>
          <w:tcPr>
            <w:tcW w:w="2160" w:type="dxa"/>
            <w:vAlign w:val="bottom"/>
          </w:tcPr>
          <w:p w14:paraId="01369532" w14:textId="77777777" w:rsidR="00C66FB4" w:rsidRPr="00083CA3" w:rsidRDefault="00C66FB4" w:rsidP="00BD7020">
            <w:pPr>
              <w:keepLines/>
              <w:widowControl w:val="0"/>
              <w:spacing w:after="120" w:line="240" w:lineRule="atLeast"/>
              <w:rPr>
                <w:rFonts w:ascii="Arial" w:eastAsia="Times New Roman" w:hAnsi="Arial" w:cs="Arial"/>
                <w:color w:val="000000" w:themeColor="text1"/>
              </w:rPr>
            </w:pPr>
          </w:p>
        </w:tc>
      </w:tr>
    </w:tbl>
    <w:p w14:paraId="0922A6D3" w14:textId="32F3F26D" w:rsidR="004D1693" w:rsidRDefault="004D1693" w:rsidP="004D1693">
      <w:pPr>
        <w:rPr>
          <w:color w:val="00B050"/>
        </w:rPr>
      </w:pPr>
      <w:bookmarkStart w:id="5" w:name="_Hlk531332925"/>
      <w:r w:rsidRPr="000566E5">
        <w:rPr>
          <w:color w:val="00B050"/>
        </w:rPr>
        <w:t>Provide organization Author name and System Acronym in the document change control record table</w:t>
      </w:r>
      <w:r>
        <w:rPr>
          <w:color w:val="00B050"/>
        </w:rPr>
        <w:t>.</w:t>
      </w:r>
    </w:p>
    <w:p w14:paraId="2D341518" w14:textId="77777777" w:rsidR="0071205E" w:rsidRPr="00761498" w:rsidRDefault="0071205E" w:rsidP="0071205E">
      <w:pPr>
        <w:pStyle w:val="BodyCopy"/>
        <w:sectPr w:rsidR="0071205E" w:rsidRPr="00761498" w:rsidSect="0071205E">
          <w:footerReference w:type="first" r:id="rId16"/>
          <w:type w:val="continuous"/>
          <w:pgSz w:w="12240" w:h="15840"/>
          <w:pgMar w:top="1080" w:right="1080" w:bottom="1080" w:left="1080" w:header="720" w:footer="720" w:gutter="0"/>
          <w:pgNumType w:start="1"/>
          <w:cols w:space="720"/>
          <w:docGrid w:linePitch="360"/>
        </w:sectPr>
      </w:pPr>
      <w:r>
        <w:rPr>
          <w:noProof/>
        </w:rPr>
        <mc:AlternateContent>
          <mc:Choice Requires="wps">
            <w:drawing>
              <wp:inline distT="0" distB="0" distL="0" distR="0" wp14:anchorId="4219F759" wp14:editId="7932E74F">
                <wp:extent cx="5829300" cy="1645920"/>
                <wp:effectExtent l="19050" t="19050" r="19050" b="1143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645920"/>
                        </a:xfrm>
                        <a:prstGeom prst="rect">
                          <a:avLst/>
                        </a:prstGeom>
                        <a:ln w="38100">
                          <a:solidFill>
                            <a:srgbClr val="FF0000"/>
                          </a:solidFill>
                          <a:headEnd/>
                          <a:tailEnd/>
                        </a:ln>
                      </wps:spPr>
                      <wps:style>
                        <a:lnRef idx="2">
                          <a:schemeClr val="dk1"/>
                        </a:lnRef>
                        <a:fillRef idx="1">
                          <a:schemeClr val="lt1"/>
                        </a:fillRef>
                        <a:effectRef idx="0">
                          <a:schemeClr val="dk1"/>
                        </a:effectRef>
                        <a:fontRef idx="minor">
                          <a:schemeClr val="dk1"/>
                        </a:fontRef>
                      </wps:style>
                      <wps:txbx>
                        <w:txbxContent>
                          <w:p w14:paraId="52FC20D1" w14:textId="77777777" w:rsidR="00966D29" w:rsidRPr="00FF75E5" w:rsidRDefault="00966D29" w:rsidP="0071205E">
                            <w:pPr>
                              <w:pStyle w:val="BodyCopy"/>
                              <w:rPr>
                                <w:color w:val="00B050"/>
                              </w:rPr>
                            </w:pPr>
                            <w:r w:rsidRPr="00FF75E5">
                              <w:rPr>
                                <w:color w:val="00B050"/>
                              </w:rPr>
                              <w:t>Entries in Green are instructions</w:t>
                            </w:r>
                          </w:p>
                          <w:p w14:paraId="6C84B866" w14:textId="77777777" w:rsidR="00966D29" w:rsidRDefault="00966D29" w:rsidP="0071205E">
                            <w:pPr>
                              <w:widowControl w:val="0"/>
                              <w:rPr>
                                <w:color w:val="FF0000"/>
                              </w:rPr>
                            </w:pPr>
                            <w:r w:rsidRPr="00FF75E5">
                              <w:rPr>
                                <w:color w:val="FF0000"/>
                              </w:rPr>
                              <w:t>Entries in RED are to be completed</w:t>
                            </w:r>
                          </w:p>
                          <w:p w14:paraId="34D7DB5F" w14:textId="3F51B2B8" w:rsidR="00966D29" w:rsidRPr="0071205E" w:rsidRDefault="00966D29" w:rsidP="0071205E">
                            <w:pPr>
                              <w:widowControl w:val="0"/>
                              <w:rPr>
                                <w:color w:val="FF0000"/>
                              </w:rPr>
                            </w:pPr>
                            <w:r w:rsidRPr="00FF75E5">
                              <w:t>Entries in BLACK are not to be changed, they are boiler plate</w:t>
                            </w:r>
                          </w:p>
                          <w:p w14:paraId="350C65A6" w14:textId="17D3EF33" w:rsidR="00966D29" w:rsidRDefault="00966D29" w:rsidP="0071205E">
                            <w:pPr>
                              <w:widowControl w:val="0"/>
                              <w:rPr>
                                <w:color w:val="000000" w:themeColor="text1"/>
                              </w:rPr>
                            </w:pPr>
                            <w:r w:rsidRPr="00FF75E5">
                              <w:rPr>
                                <w:color w:val="FF0000"/>
                              </w:rPr>
                              <w:t xml:space="preserve">[Organization2] </w:t>
                            </w:r>
                            <w:r w:rsidRPr="00FF75E5">
                              <w:rPr>
                                <w:color w:val="000000" w:themeColor="text1"/>
                              </w:rPr>
                              <w:t>is the</w:t>
                            </w:r>
                            <w:r>
                              <w:rPr>
                                <w:color w:val="000000" w:themeColor="text1"/>
                              </w:rPr>
                              <w:t xml:space="preserve"> organization joining VAEC AWS</w:t>
                            </w:r>
                          </w:p>
                          <w:p w14:paraId="37A462E7" w14:textId="77777777" w:rsidR="00966D29" w:rsidRPr="00FF75E5" w:rsidRDefault="00966D29" w:rsidP="0071205E">
                            <w:pPr>
                              <w:widowControl w:val="0"/>
                              <w:rPr>
                                <w:color w:val="000000" w:themeColor="text1"/>
                              </w:rPr>
                            </w:pPr>
                            <w:r>
                              <w:rPr>
                                <w:color w:val="000000" w:themeColor="text1"/>
                              </w:rPr>
                              <w:t>All colored texts are to be removed</w:t>
                            </w:r>
                          </w:p>
                          <w:p w14:paraId="0F301B7D" w14:textId="77777777" w:rsidR="00966D29" w:rsidRPr="00FF75E5" w:rsidRDefault="00966D29" w:rsidP="0071205E">
                            <w:pPr>
                              <w:widowControl w:val="0"/>
                            </w:pPr>
                          </w:p>
                          <w:p w14:paraId="439B321F" w14:textId="77777777" w:rsidR="00966D29" w:rsidRDefault="00966D29" w:rsidP="0071205E">
                            <w:pPr>
                              <w:widowControl w:val="0"/>
                              <w:rPr>
                                <w:color w:val="000000" w:themeColor="text1"/>
                              </w:rPr>
                            </w:pPr>
                            <w:r w:rsidRPr="00FF75E5">
                              <w:rPr>
                                <w:color w:val="FF0000"/>
                              </w:rPr>
                              <w:t xml:space="preserve">[Organization2] </w:t>
                            </w:r>
                            <w:r w:rsidRPr="00FF75E5">
                              <w:rPr>
                                <w:color w:val="000000" w:themeColor="text1"/>
                              </w:rPr>
                              <w:t>is the organization joining VAEC AZURE</w:t>
                            </w:r>
                          </w:p>
                          <w:p w14:paraId="33DEB371" w14:textId="77777777" w:rsidR="00966D29" w:rsidRDefault="00966D29" w:rsidP="0071205E">
                            <w:pPr>
                              <w:widowControl w:val="0"/>
                              <w:rPr>
                                <w:color w:val="000000" w:themeColor="text1"/>
                              </w:rPr>
                            </w:pPr>
                          </w:p>
                          <w:p w14:paraId="0196CA46" w14:textId="77777777" w:rsidR="00966D29" w:rsidRPr="00FF75E5" w:rsidRDefault="00966D29" w:rsidP="0071205E">
                            <w:pPr>
                              <w:widowControl w:val="0"/>
                              <w:rPr>
                                <w:color w:val="000000" w:themeColor="text1"/>
                              </w:rPr>
                            </w:pPr>
                            <w:r>
                              <w:rPr>
                                <w:color w:val="000000" w:themeColor="text1"/>
                              </w:rPr>
                              <w:t>All colored texts are to be removed</w:t>
                            </w:r>
                          </w:p>
                          <w:p w14:paraId="10DA9934" w14:textId="77777777" w:rsidR="00966D29" w:rsidRPr="00FF75E5" w:rsidRDefault="00966D29" w:rsidP="0071205E">
                            <w:pPr>
                              <w:widowControl w:val="0"/>
                              <w:rPr>
                                <w:color w:val="000000" w:themeColor="text1"/>
                              </w:rPr>
                            </w:pPr>
                          </w:p>
                        </w:txbxContent>
                      </wps:txbx>
                      <wps:bodyPr rot="0" vert="horz" wrap="square" lIns="91440" tIns="45720" rIns="91440" bIns="45720" anchor="ctr" anchorCtr="0">
                        <a:noAutofit/>
                      </wps:bodyPr>
                    </wps:wsp>
                  </a:graphicData>
                </a:graphic>
              </wp:inline>
            </w:drawing>
          </mc:Choice>
          <mc:Fallback>
            <w:pict>
              <v:shapetype w14:anchorId="4219F759" id="_x0000_t202" coordsize="21600,21600" o:spt="202" path="m,l,21600r21600,l21600,xe">
                <v:stroke joinstyle="miter"/>
                <v:path gradientshapeok="t" o:connecttype="rect"/>
              </v:shapetype>
              <v:shape id="Text Box 4" o:spid="_x0000_s1026" type="#_x0000_t202" style="width:459pt;height:129.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" fillcolor="white [3201]" strokecolor="red" strokeweight="3pt">
                <v:textbox>
                  <w:txbxContent>
                    <w:p w14:paraId="52FC20D1" w14:textId="77777777" w:rsidR="00966D29" w:rsidRPr="00FF75E5" w:rsidRDefault="00966D29" w:rsidP="0071205E">
                      <w:pPr>
                        <w:pStyle w:val="BodyCopy"/>
                        <w:rPr>
                          <w:color w:val="00B050"/>
                        </w:rPr>
                      </w:pPr>
                      <w:r w:rsidRPr="00FF75E5">
                        <w:rPr>
                          <w:color w:val="00B050"/>
                        </w:rPr>
                        <w:t>Entries in Green are instructions</w:t>
                      </w:r>
                    </w:p>
                    <w:p w14:paraId="6C84B866" w14:textId="77777777" w:rsidR="00966D29" w:rsidRDefault="00966D29" w:rsidP="0071205E">
                      <w:pPr>
                        <w:widowControl w:val="0"/>
                        <w:rPr>
                          <w:color w:val="FF0000"/>
                        </w:rPr>
                      </w:pPr>
                      <w:r w:rsidRPr="00FF75E5">
                        <w:rPr>
                          <w:color w:val="FF0000"/>
                        </w:rPr>
                        <w:t>Entries in RED are to be completed</w:t>
                      </w:r>
                    </w:p>
                    <w:p w14:paraId="34D7DB5F" w14:textId="3F51B2B8" w:rsidR="00966D29" w:rsidRPr="0071205E" w:rsidRDefault="00966D29" w:rsidP="0071205E">
                      <w:pPr>
                        <w:widowControl w:val="0"/>
                        <w:rPr>
                          <w:color w:val="FF0000"/>
                        </w:rPr>
                      </w:pPr>
                      <w:r w:rsidRPr="00FF75E5">
                        <w:t>Entries in BLACK are not to be changed, they are boiler plate</w:t>
                      </w:r>
                    </w:p>
                    <w:p w14:paraId="350C65A6" w14:textId="17D3EF33" w:rsidR="00966D29" w:rsidRDefault="00966D29" w:rsidP="0071205E">
                      <w:pPr>
                        <w:widowControl w:val="0"/>
                        <w:rPr>
                          <w:color w:val="000000" w:themeColor="text1"/>
                        </w:rPr>
                      </w:pPr>
                      <w:r w:rsidRPr="00FF75E5">
                        <w:rPr>
                          <w:color w:val="FF0000"/>
                        </w:rPr>
                        <w:t xml:space="preserve">[Organization2] </w:t>
                      </w:r>
                      <w:r w:rsidRPr="00FF75E5">
                        <w:rPr>
                          <w:color w:val="000000" w:themeColor="text1"/>
                        </w:rPr>
                        <w:t>is the</w:t>
                      </w:r>
                      <w:r>
                        <w:rPr>
                          <w:color w:val="000000" w:themeColor="text1"/>
                        </w:rPr>
                        <w:t xml:space="preserve"> organization joining VAEC AWS</w:t>
                      </w:r>
                    </w:p>
                    <w:p w14:paraId="37A462E7" w14:textId="77777777" w:rsidR="00966D29" w:rsidRPr="00FF75E5" w:rsidRDefault="00966D29" w:rsidP="0071205E">
                      <w:pPr>
                        <w:widowControl w:val="0"/>
                        <w:rPr>
                          <w:color w:val="000000" w:themeColor="text1"/>
                        </w:rPr>
                      </w:pPr>
                      <w:r>
                        <w:rPr>
                          <w:color w:val="000000" w:themeColor="text1"/>
                        </w:rPr>
                        <w:t>All colored texts are to be removed</w:t>
                      </w:r>
                    </w:p>
                    <w:p w14:paraId="0F301B7D" w14:textId="77777777" w:rsidR="00966D29" w:rsidRPr="00FF75E5" w:rsidRDefault="00966D29" w:rsidP="0071205E">
                      <w:pPr>
                        <w:widowControl w:val="0"/>
                      </w:pPr>
                    </w:p>
                    <w:p w14:paraId="439B321F" w14:textId="77777777" w:rsidR="00966D29" w:rsidRDefault="00966D29" w:rsidP="0071205E">
                      <w:pPr>
                        <w:widowControl w:val="0"/>
                        <w:rPr>
                          <w:color w:val="000000" w:themeColor="text1"/>
                        </w:rPr>
                      </w:pPr>
                      <w:r w:rsidRPr="00FF75E5">
                        <w:rPr>
                          <w:color w:val="FF0000"/>
                        </w:rPr>
                        <w:t xml:space="preserve">[Organization2] </w:t>
                      </w:r>
                      <w:r w:rsidRPr="00FF75E5">
                        <w:rPr>
                          <w:color w:val="000000" w:themeColor="text1"/>
                        </w:rPr>
                        <w:t>is the organization joining VAEC AZURE</w:t>
                      </w:r>
                    </w:p>
                    <w:p w14:paraId="33DEB371" w14:textId="77777777" w:rsidR="00966D29" w:rsidRDefault="00966D29" w:rsidP="0071205E">
                      <w:pPr>
                        <w:widowControl w:val="0"/>
                        <w:rPr>
                          <w:color w:val="000000" w:themeColor="text1"/>
                        </w:rPr>
                      </w:pPr>
                    </w:p>
                    <w:p w14:paraId="0196CA46" w14:textId="77777777" w:rsidR="00966D29" w:rsidRPr="00FF75E5" w:rsidRDefault="00966D29" w:rsidP="0071205E">
                      <w:pPr>
                        <w:widowControl w:val="0"/>
                        <w:rPr>
                          <w:color w:val="000000" w:themeColor="text1"/>
                        </w:rPr>
                      </w:pPr>
                      <w:r>
                        <w:rPr>
                          <w:color w:val="000000" w:themeColor="text1"/>
                        </w:rPr>
                        <w:t>All colored texts are to be removed</w:t>
                      </w:r>
                    </w:p>
                    <w:p w14:paraId="10DA9934" w14:textId="77777777" w:rsidR="00966D29" w:rsidRPr="00FF75E5" w:rsidRDefault="00966D29" w:rsidP="0071205E">
                      <w:pPr>
                        <w:widowControl w:val="0"/>
                        <w:rPr>
                          <w:color w:val="000000" w:themeColor="text1"/>
                        </w:rPr>
                      </w:pPr>
                    </w:p>
                  </w:txbxContent>
                </v:textbox>
                <w10:anchorlock/>
              </v:shape>
            </w:pict>
          </mc:Fallback>
        </mc:AlternateContent>
      </w:r>
      <w:r>
        <w:rPr>
          <w:color w:val="00B050"/>
        </w:rPr>
        <w:t xml:space="preserve">   </w:t>
      </w:r>
    </w:p>
    <w:bookmarkEnd w:id="5"/>
    <w:p w14:paraId="53A7FD43" w14:textId="77777777" w:rsidR="0071205E" w:rsidRPr="00F64C10" w:rsidRDefault="0071205E" w:rsidP="004D1693"/>
    <w:p w14:paraId="7F10E793" w14:textId="77777777" w:rsidR="00C66FB4" w:rsidRPr="00083CA3" w:rsidRDefault="00C66FB4">
      <w:pPr>
        <w:rPr>
          <w:rFonts w:ascii="Arial" w:eastAsia="Times New Roman" w:hAnsi="Arial" w:cs="Arial"/>
          <w:color w:val="000000" w:themeColor="text1"/>
          <w:lang w:bidi="en-US"/>
        </w:rPr>
      </w:pPr>
      <w:r w:rsidRPr="00083CA3">
        <w:rPr>
          <w:rFonts w:ascii="Arial" w:eastAsia="Times New Roman" w:hAnsi="Arial" w:cs="Arial"/>
          <w:color w:val="000000" w:themeColor="text1"/>
          <w:lang w:bidi="en-US"/>
        </w:rPr>
        <w:br w:type="page"/>
      </w:r>
    </w:p>
    <w:sdt>
      <w:sdtPr>
        <w:rPr>
          <w:rFonts w:ascii="Arial" w:eastAsiaTheme="minorHAnsi" w:hAnsi="Arial" w:cs="Arial"/>
          <w:b w:val="0"/>
          <w:bCs w:val="0"/>
          <w:color w:val="000000" w:themeColor="text1"/>
          <w:sz w:val="22"/>
          <w:szCs w:val="22"/>
          <w:lang w:eastAsia="en-US"/>
        </w:rPr>
        <w:id w:val="-1399667445"/>
        <w:docPartObj>
          <w:docPartGallery w:val="Table of Contents"/>
          <w:docPartUnique/>
        </w:docPartObj>
      </w:sdtPr>
      <w:sdtEndPr>
        <w:rPr>
          <w:noProof/>
        </w:rPr>
      </w:sdtEndPr>
      <w:sdtContent>
        <w:p w14:paraId="4690F42E" w14:textId="77777777" w:rsidR="006D34A0" w:rsidRPr="00083CA3" w:rsidRDefault="006D34A0" w:rsidP="006D34A0">
          <w:pPr>
            <w:pStyle w:val="TOCHeading"/>
            <w:numPr>
              <w:ilvl w:val="0"/>
              <w:numId w:val="0"/>
            </w:numPr>
            <w:ind w:left="432" w:hanging="432"/>
            <w:rPr>
              <w:rFonts w:ascii="Arial" w:hAnsi="Arial" w:cs="Arial"/>
              <w:color w:val="000000" w:themeColor="text1"/>
              <w:sz w:val="22"/>
              <w:szCs w:val="22"/>
            </w:rPr>
          </w:pPr>
          <w:r w:rsidRPr="00083CA3">
            <w:rPr>
              <w:rFonts w:ascii="Arial" w:hAnsi="Arial" w:cs="Arial"/>
              <w:color w:val="000000" w:themeColor="text1"/>
              <w:sz w:val="22"/>
              <w:szCs w:val="22"/>
            </w:rPr>
            <w:t>Table of Contents</w:t>
          </w:r>
        </w:p>
        <w:p w14:paraId="41F45344" w14:textId="77777777" w:rsidR="00147B5A" w:rsidRDefault="006D34A0">
          <w:pPr>
            <w:pStyle w:val="TOC1"/>
            <w:tabs>
              <w:tab w:val="left" w:pos="440"/>
              <w:tab w:val="right" w:leader="dot" w:pos="9350"/>
            </w:tabs>
            <w:rPr>
              <w:rFonts w:eastAsiaTheme="minorEastAsia"/>
              <w:noProof/>
            </w:rPr>
          </w:pPr>
          <w:r w:rsidRPr="00083CA3">
            <w:rPr>
              <w:rFonts w:ascii="Arial" w:hAnsi="Arial" w:cs="Arial"/>
              <w:color w:val="000000" w:themeColor="text1"/>
            </w:rPr>
            <w:fldChar w:fldCharType="begin"/>
          </w:r>
          <w:r w:rsidRPr="00083CA3">
            <w:rPr>
              <w:rFonts w:ascii="Arial" w:hAnsi="Arial" w:cs="Arial"/>
              <w:color w:val="000000" w:themeColor="text1"/>
            </w:rPr>
            <w:instrText xml:space="preserve"> TOC \o "1-3" \h \z \u </w:instrText>
          </w:r>
          <w:r w:rsidRPr="00083CA3">
            <w:rPr>
              <w:rFonts w:ascii="Arial" w:hAnsi="Arial" w:cs="Arial"/>
              <w:color w:val="000000" w:themeColor="text1"/>
            </w:rPr>
            <w:fldChar w:fldCharType="separate"/>
          </w:r>
          <w:hyperlink w:anchor="_Toc527022237" w:history="1">
            <w:r w:rsidR="00147B5A" w:rsidRPr="00366BBD">
              <w:rPr>
                <w:rStyle w:val="Hyperlink"/>
                <w:rFonts w:ascii="Arial" w:hAnsi="Arial" w:cs="Arial"/>
                <w:noProof/>
              </w:rPr>
              <w:t>1</w:t>
            </w:r>
            <w:r w:rsidR="00147B5A">
              <w:rPr>
                <w:rFonts w:eastAsiaTheme="minorEastAsia"/>
                <w:noProof/>
              </w:rPr>
              <w:tab/>
            </w:r>
            <w:r w:rsidR="00147B5A" w:rsidRPr="00366BBD">
              <w:rPr>
                <w:rStyle w:val="Hyperlink"/>
                <w:rFonts w:ascii="Arial" w:hAnsi="Arial" w:cs="Arial"/>
                <w:noProof/>
              </w:rPr>
              <w:t>PURPOSE</w:t>
            </w:r>
            <w:r w:rsidR="00147B5A">
              <w:rPr>
                <w:noProof/>
                <w:webHidden/>
              </w:rPr>
              <w:tab/>
            </w:r>
            <w:r w:rsidR="00147B5A">
              <w:rPr>
                <w:noProof/>
                <w:webHidden/>
              </w:rPr>
              <w:fldChar w:fldCharType="begin"/>
            </w:r>
            <w:r w:rsidR="00147B5A">
              <w:rPr>
                <w:noProof/>
                <w:webHidden/>
              </w:rPr>
              <w:instrText xml:space="preserve"> PAGEREF _Toc527022237 \h </w:instrText>
            </w:r>
            <w:r w:rsidR="00147B5A">
              <w:rPr>
                <w:noProof/>
                <w:webHidden/>
              </w:rPr>
            </w:r>
            <w:r w:rsidR="00147B5A">
              <w:rPr>
                <w:noProof/>
                <w:webHidden/>
              </w:rPr>
              <w:fldChar w:fldCharType="separate"/>
            </w:r>
            <w:r w:rsidR="00147B5A">
              <w:rPr>
                <w:noProof/>
                <w:webHidden/>
              </w:rPr>
              <w:t>1</w:t>
            </w:r>
            <w:r w:rsidR="00147B5A">
              <w:rPr>
                <w:noProof/>
                <w:webHidden/>
              </w:rPr>
              <w:fldChar w:fldCharType="end"/>
            </w:r>
          </w:hyperlink>
        </w:p>
        <w:p w14:paraId="552B2747" w14:textId="77777777" w:rsidR="00147B5A" w:rsidRDefault="00DA631F">
          <w:pPr>
            <w:pStyle w:val="TOC1"/>
            <w:tabs>
              <w:tab w:val="left" w:pos="440"/>
              <w:tab w:val="right" w:leader="dot" w:pos="9350"/>
            </w:tabs>
            <w:rPr>
              <w:rFonts w:eastAsiaTheme="minorEastAsia"/>
              <w:noProof/>
            </w:rPr>
          </w:pPr>
          <w:hyperlink w:anchor="_Toc527022238" w:history="1">
            <w:r w:rsidR="00147B5A" w:rsidRPr="00366BBD">
              <w:rPr>
                <w:rStyle w:val="Hyperlink"/>
                <w:rFonts w:ascii="Arial" w:hAnsi="Arial" w:cs="Arial"/>
                <w:noProof/>
              </w:rPr>
              <w:t>2</w:t>
            </w:r>
            <w:r w:rsidR="00147B5A">
              <w:rPr>
                <w:rFonts w:eastAsiaTheme="minorEastAsia"/>
                <w:noProof/>
              </w:rPr>
              <w:tab/>
            </w:r>
            <w:r w:rsidR="00147B5A" w:rsidRPr="00366BBD">
              <w:rPr>
                <w:rStyle w:val="Hyperlink"/>
                <w:rFonts w:ascii="Arial" w:hAnsi="Arial" w:cs="Arial"/>
                <w:noProof/>
              </w:rPr>
              <w:t>POLICY AND AUTHORITY</w:t>
            </w:r>
            <w:r w:rsidR="00147B5A">
              <w:rPr>
                <w:noProof/>
                <w:webHidden/>
              </w:rPr>
              <w:tab/>
            </w:r>
            <w:r w:rsidR="00147B5A">
              <w:rPr>
                <w:noProof/>
                <w:webHidden/>
              </w:rPr>
              <w:fldChar w:fldCharType="begin"/>
            </w:r>
            <w:r w:rsidR="00147B5A">
              <w:rPr>
                <w:noProof/>
                <w:webHidden/>
              </w:rPr>
              <w:instrText xml:space="preserve"> PAGEREF _Toc527022238 \h </w:instrText>
            </w:r>
            <w:r w:rsidR="00147B5A">
              <w:rPr>
                <w:noProof/>
                <w:webHidden/>
              </w:rPr>
            </w:r>
            <w:r w:rsidR="00147B5A">
              <w:rPr>
                <w:noProof/>
                <w:webHidden/>
              </w:rPr>
              <w:fldChar w:fldCharType="separate"/>
            </w:r>
            <w:r w:rsidR="00147B5A">
              <w:rPr>
                <w:noProof/>
                <w:webHidden/>
              </w:rPr>
              <w:t>2</w:t>
            </w:r>
            <w:r w:rsidR="00147B5A">
              <w:rPr>
                <w:noProof/>
                <w:webHidden/>
              </w:rPr>
              <w:fldChar w:fldCharType="end"/>
            </w:r>
          </w:hyperlink>
        </w:p>
        <w:p w14:paraId="738EA4E2" w14:textId="77777777" w:rsidR="00147B5A" w:rsidRDefault="00DA631F">
          <w:pPr>
            <w:pStyle w:val="TOC1"/>
            <w:tabs>
              <w:tab w:val="left" w:pos="440"/>
              <w:tab w:val="right" w:leader="dot" w:pos="9350"/>
            </w:tabs>
            <w:rPr>
              <w:rFonts w:eastAsiaTheme="minorEastAsia"/>
              <w:noProof/>
            </w:rPr>
          </w:pPr>
          <w:hyperlink w:anchor="_Toc527022239" w:history="1">
            <w:r w:rsidR="00147B5A" w:rsidRPr="00366BBD">
              <w:rPr>
                <w:rStyle w:val="Hyperlink"/>
                <w:rFonts w:ascii="Arial" w:hAnsi="Arial" w:cs="Arial"/>
                <w:noProof/>
              </w:rPr>
              <w:t>3</w:t>
            </w:r>
            <w:r w:rsidR="00147B5A">
              <w:rPr>
                <w:rFonts w:eastAsiaTheme="minorEastAsia"/>
                <w:noProof/>
              </w:rPr>
              <w:tab/>
            </w:r>
            <w:r w:rsidR="00147B5A" w:rsidRPr="00366BBD">
              <w:rPr>
                <w:rStyle w:val="Hyperlink"/>
                <w:rFonts w:ascii="Arial" w:hAnsi="Arial" w:cs="Arial"/>
                <w:noProof/>
              </w:rPr>
              <w:t>SYSTEM INFORMATION</w:t>
            </w:r>
            <w:r w:rsidR="00147B5A">
              <w:rPr>
                <w:noProof/>
                <w:webHidden/>
              </w:rPr>
              <w:tab/>
            </w:r>
            <w:r w:rsidR="00147B5A">
              <w:rPr>
                <w:noProof/>
                <w:webHidden/>
              </w:rPr>
              <w:fldChar w:fldCharType="begin"/>
            </w:r>
            <w:r w:rsidR="00147B5A">
              <w:rPr>
                <w:noProof/>
                <w:webHidden/>
              </w:rPr>
              <w:instrText xml:space="preserve"> PAGEREF _Toc527022239 \h </w:instrText>
            </w:r>
            <w:r w:rsidR="00147B5A">
              <w:rPr>
                <w:noProof/>
                <w:webHidden/>
              </w:rPr>
            </w:r>
            <w:r w:rsidR="00147B5A">
              <w:rPr>
                <w:noProof/>
                <w:webHidden/>
              </w:rPr>
              <w:fldChar w:fldCharType="separate"/>
            </w:r>
            <w:r w:rsidR="00147B5A">
              <w:rPr>
                <w:noProof/>
                <w:webHidden/>
              </w:rPr>
              <w:t>3</w:t>
            </w:r>
            <w:r w:rsidR="00147B5A">
              <w:rPr>
                <w:noProof/>
                <w:webHidden/>
              </w:rPr>
              <w:fldChar w:fldCharType="end"/>
            </w:r>
          </w:hyperlink>
        </w:p>
        <w:p w14:paraId="425866FD" w14:textId="77777777" w:rsidR="00147B5A" w:rsidRDefault="00DA631F">
          <w:pPr>
            <w:pStyle w:val="TOC2"/>
            <w:tabs>
              <w:tab w:val="left" w:pos="880"/>
              <w:tab w:val="right" w:leader="dot" w:pos="9350"/>
            </w:tabs>
            <w:rPr>
              <w:noProof/>
              <w:lang w:eastAsia="en-US"/>
            </w:rPr>
          </w:pPr>
          <w:hyperlink w:anchor="_Toc527022240" w:history="1">
            <w:r w:rsidR="00147B5A" w:rsidRPr="00366BBD">
              <w:rPr>
                <w:rStyle w:val="Hyperlink"/>
                <w:rFonts w:ascii="Arial" w:hAnsi="Arial" w:cs="Arial"/>
                <w:noProof/>
              </w:rPr>
              <w:t>3.1</w:t>
            </w:r>
            <w:r w:rsidR="00147B5A">
              <w:rPr>
                <w:noProof/>
                <w:lang w:eastAsia="en-US"/>
              </w:rPr>
              <w:tab/>
            </w:r>
            <w:r w:rsidR="00147B5A" w:rsidRPr="00366BBD">
              <w:rPr>
                <w:rStyle w:val="Hyperlink"/>
                <w:rFonts w:ascii="Arial" w:hAnsi="Arial" w:cs="Arial"/>
                <w:noProof/>
              </w:rPr>
              <w:t>System Description</w:t>
            </w:r>
            <w:r w:rsidR="00147B5A">
              <w:rPr>
                <w:noProof/>
                <w:webHidden/>
              </w:rPr>
              <w:tab/>
            </w:r>
            <w:r w:rsidR="00147B5A">
              <w:rPr>
                <w:noProof/>
                <w:webHidden/>
              </w:rPr>
              <w:fldChar w:fldCharType="begin"/>
            </w:r>
            <w:r w:rsidR="00147B5A">
              <w:rPr>
                <w:noProof/>
                <w:webHidden/>
              </w:rPr>
              <w:instrText xml:space="preserve"> PAGEREF _Toc527022240 \h </w:instrText>
            </w:r>
            <w:r w:rsidR="00147B5A">
              <w:rPr>
                <w:noProof/>
                <w:webHidden/>
              </w:rPr>
            </w:r>
            <w:r w:rsidR="00147B5A">
              <w:rPr>
                <w:noProof/>
                <w:webHidden/>
              </w:rPr>
              <w:fldChar w:fldCharType="separate"/>
            </w:r>
            <w:r w:rsidR="00147B5A">
              <w:rPr>
                <w:noProof/>
                <w:webHidden/>
              </w:rPr>
              <w:t>3</w:t>
            </w:r>
            <w:r w:rsidR="00147B5A">
              <w:rPr>
                <w:noProof/>
                <w:webHidden/>
              </w:rPr>
              <w:fldChar w:fldCharType="end"/>
            </w:r>
          </w:hyperlink>
        </w:p>
        <w:p w14:paraId="5473DF89" w14:textId="77777777" w:rsidR="00147B5A" w:rsidRDefault="00DA631F">
          <w:pPr>
            <w:pStyle w:val="TOC3"/>
            <w:rPr>
              <w:rFonts w:eastAsiaTheme="minorEastAsia"/>
            </w:rPr>
          </w:pPr>
          <w:hyperlink w:anchor="_Toc527022241" w:history="1">
            <w:r w:rsidR="00147B5A" w:rsidRPr="00366BBD">
              <w:rPr>
                <w:rStyle w:val="Hyperlink"/>
                <w:rFonts w:ascii="Arial" w:hAnsi="Arial" w:cs="Arial"/>
              </w:rPr>
              <w:t>3.1.1</w:t>
            </w:r>
            <w:r w:rsidR="00147B5A">
              <w:rPr>
                <w:rFonts w:eastAsiaTheme="minorEastAsia"/>
              </w:rPr>
              <w:tab/>
            </w:r>
            <w:r w:rsidR="00147B5A" w:rsidRPr="00366BBD">
              <w:rPr>
                <w:rStyle w:val="Hyperlink"/>
                <w:rFonts w:ascii="Arial" w:hAnsi="Arial" w:cs="Arial"/>
              </w:rPr>
              <w:t>System Name</w:t>
            </w:r>
            <w:r w:rsidR="00147B5A">
              <w:rPr>
                <w:webHidden/>
              </w:rPr>
              <w:tab/>
            </w:r>
            <w:r w:rsidR="00147B5A">
              <w:rPr>
                <w:webHidden/>
              </w:rPr>
              <w:fldChar w:fldCharType="begin"/>
            </w:r>
            <w:r w:rsidR="00147B5A">
              <w:rPr>
                <w:webHidden/>
              </w:rPr>
              <w:instrText xml:space="preserve"> PAGEREF _Toc527022241 \h </w:instrText>
            </w:r>
            <w:r w:rsidR="00147B5A">
              <w:rPr>
                <w:webHidden/>
              </w:rPr>
            </w:r>
            <w:r w:rsidR="00147B5A">
              <w:rPr>
                <w:webHidden/>
              </w:rPr>
              <w:fldChar w:fldCharType="separate"/>
            </w:r>
            <w:r w:rsidR="00147B5A">
              <w:rPr>
                <w:webHidden/>
              </w:rPr>
              <w:t>3</w:t>
            </w:r>
            <w:r w:rsidR="00147B5A">
              <w:rPr>
                <w:webHidden/>
              </w:rPr>
              <w:fldChar w:fldCharType="end"/>
            </w:r>
          </w:hyperlink>
        </w:p>
        <w:p w14:paraId="7C536C9F" w14:textId="77777777" w:rsidR="00147B5A" w:rsidRDefault="00DA631F">
          <w:pPr>
            <w:pStyle w:val="TOC3"/>
            <w:rPr>
              <w:rFonts w:eastAsiaTheme="minorEastAsia"/>
            </w:rPr>
          </w:pPr>
          <w:hyperlink w:anchor="_Toc527022242" w:history="1">
            <w:r w:rsidR="00147B5A" w:rsidRPr="00366BBD">
              <w:rPr>
                <w:rStyle w:val="Hyperlink"/>
                <w:rFonts w:ascii="Arial" w:hAnsi="Arial" w:cs="Arial"/>
              </w:rPr>
              <w:t>3.1.2</w:t>
            </w:r>
            <w:r w:rsidR="00147B5A">
              <w:rPr>
                <w:rFonts w:eastAsiaTheme="minorEastAsia"/>
              </w:rPr>
              <w:tab/>
            </w:r>
            <w:r w:rsidR="00147B5A" w:rsidRPr="00366BBD">
              <w:rPr>
                <w:rStyle w:val="Hyperlink"/>
                <w:rFonts w:ascii="Arial" w:hAnsi="Arial" w:cs="Arial"/>
              </w:rPr>
              <w:t>System Description</w:t>
            </w:r>
            <w:r w:rsidR="00147B5A">
              <w:rPr>
                <w:webHidden/>
              </w:rPr>
              <w:tab/>
            </w:r>
            <w:r w:rsidR="00147B5A">
              <w:rPr>
                <w:webHidden/>
              </w:rPr>
              <w:fldChar w:fldCharType="begin"/>
            </w:r>
            <w:r w:rsidR="00147B5A">
              <w:rPr>
                <w:webHidden/>
              </w:rPr>
              <w:instrText xml:space="preserve"> PAGEREF _Toc527022242 \h </w:instrText>
            </w:r>
            <w:r w:rsidR="00147B5A">
              <w:rPr>
                <w:webHidden/>
              </w:rPr>
            </w:r>
            <w:r w:rsidR="00147B5A">
              <w:rPr>
                <w:webHidden/>
              </w:rPr>
              <w:fldChar w:fldCharType="separate"/>
            </w:r>
            <w:r w:rsidR="00147B5A">
              <w:rPr>
                <w:webHidden/>
              </w:rPr>
              <w:t>3</w:t>
            </w:r>
            <w:r w:rsidR="00147B5A">
              <w:rPr>
                <w:webHidden/>
              </w:rPr>
              <w:fldChar w:fldCharType="end"/>
            </w:r>
          </w:hyperlink>
        </w:p>
        <w:p w14:paraId="277B1882" w14:textId="77777777" w:rsidR="00147B5A" w:rsidRDefault="00DA631F">
          <w:pPr>
            <w:pStyle w:val="TOC3"/>
            <w:rPr>
              <w:rFonts w:eastAsiaTheme="minorEastAsia"/>
            </w:rPr>
          </w:pPr>
          <w:hyperlink w:anchor="_Toc527022243" w:history="1">
            <w:r w:rsidR="00147B5A" w:rsidRPr="00366BBD">
              <w:rPr>
                <w:rStyle w:val="Hyperlink"/>
                <w:rFonts w:ascii="Arial" w:hAnsi="Arial" w:cs="Arial"/>
              </w:rPr>
              <w:t>3.1.3</w:t>
            </w:r>
            <w:r w:rsidR="00147B5A">
              <w:rPr>
                <w:rFonts w:eastAsiaTheme="minorEastAsia"/>
              </w:rPr>
              <w:tab/>
            </w:r>
            <w:r w:rsidR="00147B5A" w:rsidRPr="00366BBD">
              <w:rPr>
                <w:rStyle w:val="Hyperlink"/>
                <w:rFonts w:ascii="Arial" w:hAnsi="Arial" w:cs="Arial"/>
              </w:rPr>
              <w:t>System Categorization</w:t>
            </w:r>
            <w:r w:rsidR="00147B5A">
              <w:rPr>
                <w:webHidden/>
              </w:rPr>
              <w:tab/>
            </w:r>
            <w:r w:rsidR="00147B5A">
              <w:rPr>
                <w:webHidden/>
              </w:rPr>
              <w:fldChar w:fldCharType="begin"/>
            </w:r>
            <w:r w:rsidR="00147B5A">
              <w:rPr>
                <w:webHidden/>
              </w:rPr>
              <w:instrText xml:space="preserve"> PAGEREF _Toc527022243 \h </w:instrText>
            </w:r>
            <w:r w:rsidR="00147B5A">
              <w:rPr>
                <w:webHidden/>
              </w:rPr>
            </w:r>
            <w:r w:rsidR="00147B5A">
              <w:rPr>
                <w:webHidden/>
              </w:rPr>
              <w:fldChar w:fldCharType="separate"/>
            </w:r>
            <w:r w:rsidR="00147B5A">
              <w:rPr>
                <w:webHidden/>
              </w:rPr>
              <w:t>4</w:t>
            </w:r>
            <w:r w:rsidR="00147B5A">
              <w:rPr>
                <w:webHidden/>
              </w:rPr>
              <w:fldChar w:fldCharType="end"/>
            </w:r>
          </w:hyperlink>
        </w:p>
        <w:p w14:paraId="3867F9BC" w14:textId="77777777" w:rsidR="00147B5A" w:rsidRDefault="00DA631F">
          <w:pPr>
            <w:pStyle w:val="TOC2"/>
            <w:tabs>
              <w:tab w:val="left" w:pos="880"/>
              <w:tab w:val="right" w:leader="dot" w:pos="9350"/>
            </w:tabs>
            <w:rPr>
              <w:noProof/>
              <w:lang w:eastAsia="en-US"/>
            </w:rPr>
          </w:pPr>
          <w:hyperlink w:anchor="_Toc527022244" w:history="1">
            <w:r w:rsidR="00147B5A" w:rsidRPr="00366BBD">
              <w:rPr>
                <w:rStyle w:val="Hyperlink"/>
                <w:rFonts w:ascii="Arial" w:hAnsi="Arial" w:cs="Arial"/>
                <w:noProof/>
              </w:rPr>
              <w:t>3.2</w:t>
            </w:r>
            <w:r w:rsidR="00147B5A">
              <w:rPr>
                <w:noProof/>
                <w:lang w:eastAsia="en-US"/>
              </w:rPr>
              <w:tab/>
            </w:r>
            <w:r w:rsidR="00147B5A" w:rsidRPr="00366BBD">
              <w:rPr>
                <w:rStyle w:val="Hyperlink"/>
                <w:rFonts w:ascii="Arial" w:hAnsi="Arial" w:cs="Arial"/>
                <w:noProof/>
              </w:rPr>
              <w:t>System Contacts</w:t>
            </w:r>
            <w:r w:rsidR="00147B5A">
              <w:rPr>
                <w:noProof/>
                <w:webHidden/>
              </w:rPr>
              <w:tab/>
            </w:r>
            <w:r w:rsidR="00147B5A">
              <w:rPr>
                <w:noProof/>
                <w:webHidden/>
              </w:rPr>
              <w:fldChar w:fldCharType="begin"/>
            </w:r>
            <w:r w:rsidR="00147B5A">
              <w:rPr>
                <w:noProof/>
                <w:webHidden/>
              </w:rPr>
              <w:instrText xml:space="preserve"> PAGEREF _Toc527022244 \h </w:instrText>
            </w:r>
            <w:r w:rsidR="00147B5A">
              <w:rPr>
                <w:noProof/>
                <w:webHidden/>
              </w:rPr>
            </w:r>
            <w:r w:rsidR="00147B5A">
              <w:rPr>
                <w:noProof/>
                <w:webHidden/>
              </w:rPr>
              <w:fldChar w:fldCharType="separate"/>
            </w:r>
            <w:r w:rsidR="00147B5A">
              <w:rPr>
                <w:noProof/>
                <w:webHidden/>
              </w:rPr>
              <w:t>5</w:t>
            </w:r>
            <w:r w:rsidR="00147B5A">
              <w:rPr>
                <w:noProof/>
                <w:webHidden/>
              </w:rPr>
              <w:fldChar w:fldCharType="end"/>
            </w:r>
          </w:hyperlink>
        </w:p>
        <w:p w14:paraId="07E47838" w14:textId="77777777" w:rsidR="00147B5A" w:rsidRDefault="00DA631F">
          <w:pPr>
            <w:pStyle w:val="TOC3"/>
            <w:rPr>
              <w:rFonts w:eastAsiaTheme="minorEastAsia"/>
            </w:rPr>
          </w:pPr>
          <w:hyperlink w:anchor="_Toc527022245" w:history="1">
            <w:r w:rsidR="00147B5A" w:rsidRPr="00366BBD">
              <w:rPr>
                <w:rStyle w:val="Hyperlink"/>
                <w:rFonts w:ascii="Arial" w:hAnsi="Arial" w:cs="Arial"/>
              </w:rPr>
              <w:t>3.2.1</w:t>
            </w:r>
            <w:r w:rsidR="00147B5A">
              <w:rPr>
                <w:rFonts w:eastAsiaTheme="minorEastAsia"/>
              </w:rPr>
              <w:tab/>
            </w:r>
            <w:r w:rsidR="00147B5A" w:rsidRPr="00366BBD">
              <w:rPr>
                <w:rStyle w:val="Hyperlink"/>
                <w:rFonts w:ascii="Arial" w:hAnsi="Arial" w:cs="Arial"/>
              </w:rPr>
              <w:t>System Owner</w:t>
            </w:r>
            <w:r w:rsidR="00147B5A">
              <w:rPr>
                <w:webHidden/>
              </w:rPr>
              <w:tab/>
            </w:r>
            <w:r w:rsidR="00147B5A">
              <w:rPr>
                <w:webHidden/>
              </w:rPr>
              <w:fldChar w:fldCharType="begin"/>
            </w:r>
            <w:r w:rsidR="00147B5A">
              <w:rPr>
                <w:webHidden/>
              </w:rPr>
              <w:instrText xml:space="preserve"> PAGEREF _Toc527022245 \h </w:instrText>
            </w:r>
            <w:r w:rsidR="00147B5A">
              <w:rPr>
                <w:webHidden/>
              </w:rPr>
            </w:r>
            <w:r w:rsidR="00147B5A">
              <w:rPr>
                <w:webHidden/>
              </w:rPr>
              <w:fldChar w:fldCharType="separate"/>
            </w:r>
            <w:r w:rsidR="00147B5A">
              <w:rPr>
                <w:webHidden/>
              </w:rPr>
              <w:t>5</w:t>
            </w:r>
            <w:r w:rsidR="00147B5A">
              <w:rPr>
                <w:webHidden/>
              </w:rPr>
              <w:fldChar w:fldCharType="end"/>
            </w:r>
          </w:hyperlink>
        </w:p>
        <w:p w14:paraId="62E4A46E" w14:textId="77777777" w:rsidR="00147B5A" w:rsidRDefault="00DA631F">
          <w:pPr>
            <w:pStyle w:val="TOC3"/>
            <w:rPr>
              <w:rFonts w:eastAsiaTheme="minorEastAsia"/>
            </w:rPr>
          </w:pPr>
          <w:hyperlink w:anchor="_Toc527022246" w:history="1">
            <w:r w:rsidR="00147B5A" w:rsidRPr="00366BBD">
              <w:rPr>
                <w:rStyle w:val="Hyperlink"/>
                <w:rFonts w:ascii="Arial" w:hAnsi="Arial" w:cs="Arial"/>
              </w:rPr>
              <w:t>3.2.2</w:t>
            </w:r>
            <w:r w:rsidR="00147B5A">
              <w:rPr>
                <w:rFonts w:eastAsiaTheme="minorEastAsia"/>
              </w:rPr>
              <w:tab/>
            </w:r>
            <w:r w:rsidR="00147B5A" w:rsidRPr="00366BBD">
              <w:rPr>
                <w:rStyle w:val="Hyperlink"/>
                <w:rFonts w:ascii="Arial" w:hAnsi="Arial" w:cs="Arial"/>
              </w:rPr>
              <w:t>System/Facility Chief Information Officer</w:t>
            </w:r>
            <w:r w:rsidR="00147B5A">
              <w:rPr>
                <w:webHidden/>
              </w:rPr>
              <w:tab/>
            </w:r>
            <w:r w:rsidR="00147B5A">
              <w:rPr>
                <w:webHidden/>
              </w:rPr>
              <w:fldChar w:fldCharType="begin"/>
            </w:r>
            <w:r w:rsidR="00147B5A">
              <w:rPr>
                <w:webHidden/>
              </w:rPr>
              <w:instrText xml:space="preserve"> PAGEREF _Toc527022246 \h </w:instrText>
            </w:r>
            <w:r w:rsidR="00147B5A">
              <w:rPr>
                <w:webHidden/>
              </w:rPr>
            </w:r>
            <w:r w:rsidR="00147B5A">
              <w:rPr>
                <w:webHidden/>
              </w:rPr>
              <w:fldChar w:fldCharType="separate"/>
            </w:r>
            <w:r w:rsidR="00147B5A">
              <w:rPr>
                <w:webHidden/>
              </w:rPr>
              <w:t>5</w:t>
            </w:r>
            <w:r w:rsidR="00147B5A">
              <w:rPr>
                <w:webHidden/>
              </w:rPr>
              <w:fldChar w:fldCharType="end"/>
            </w:r>
          </w:hyperlink>
        </w:p>
        <w:p w14:paraId="7884F09E" w14:textId="77777777" w:rsidR="00147B5A" w:rsidRDefault="00DA631F">
          <w:pPr>
            <w:pStyle w:val="TOC3"/>
            <w:rPr>
              <w:rFonts w:eastAsiaTheme="minorEastAsia"/>
            </w:rPr>
          </w:pPr>
          <w:hyperlink w:anchor="_Toc527022247" w:history="1">
            <w:r w:rsidR="00147B5A" w:rsidRPr="00366BBD">
              <w:rPr>
                <w:rStyle w:val="Hyperlink"/>
                <w:rFonts w:ascii="Arial" w:hAnsi="Arial" w:cs="Arial"/>
              </w:rPr>
              <w:t>3.2.3</w:t>
            </w:r>
            <w:r w:rsidR="00147B5A">
              <w:rPr>
                <w:rFonts w:eastAsiaTheme="minorEastAsia"/>
              </w:rPr>
              <w:tab/>
            </w:r>
            <w:r w:rsidR="00147B5A" w:rsidRPr="00366BBD">
              <w:rPr>
                <w:rStyle w:val="Hyperlink"/>
                <w:rFonts w:ascii="Arial" w:hAnsi="Arial" w:cs="Arial"/>
              </w:rPr>
              <w:t>System/Facility Information Security Officer</w:t>
            </w:r>
            <w:r w:rsidR="00147B5A">
              <w:rPr>
                <w:webHidden/>
              </w:rPr>
              <w:tab/>
            </w:r>
            <w:r w:rsidR="00147B5A">
              <w:rPr>
                <w:webHidden/>
              </w:rPr>
              <w:fldChar w:fldCharType="begin"/>
            </w:r>
            <w:r w:rsidR="00147B5A">
              <w:rPr>
                <w:webHidden/>
              </w:rPr>
              <w:instrText xml:space="preserve"> PAGEREF _Toc527022247 \h </w:instrText>
            </w:r>
            <w:r w:rsidR="00147B5A">
              <w:rPr>
                <w:webHidden/>
              </w:rPr>
            </w:r>
            <w:r w:rsidR="00147B5A">
              <w:rPr>
                <w:webHidden/>
              </w:rPr>
              <w:fldChar w:fldCharType="separate"/>
            </w:r>
            <w:r w:rsidR="00147B5A">
              <w:rPr>
                <w:webHidden/>
              </w:rPr>
              <w:t>5</w:t>
            </w:r>
            <w:r w:rsidR="00147B5A">
              <w:rPr>
                <w:webHidden/>
              </w:rPr>
              <w:fldChar w:fldCharType="end"/>
            </w:r>
          </w:hyperlink>
        </w:p>
        <w:p w14:paraId="1F0FC361" w14:textId="77777777" w:rsidR="00147B5A" w:rsidRDefault="00DA631F">
          <w:pPr>
            <w:pStyle w:val="TOC3"/>
            <w:rPr>
              <w:rFonts w:eastAsiaTheme="minorEastAsia"/>
            </w:rPr>
          </w:pPr>
          <w:hyperlink w:anchor="_Toc527022248" w:history="1">
            <w:r w:rsidR="00147B5A" w:rsidRPr="00366BBD">
              <w:rPr>
                <w:rStyle w:val="Hyperlink"/>
                <w:rFonts w:ascii="Arial" w:hAnsi="Arial" w:cs="Arial"/>
              </w:rPr>
              <w:t>3.2.4</w:t>
            </w:r>
            <w:r w:rsidR="00147B5A">
              <w:rPr>
                <w:rFonts w:eastAsiaTheme="minorEastAsia"/>
              </w:rPr>
              <w:tab/>
            </w:r>
            <w:r w:rsidR="00147B5A" w:rsidRPr="00366BBD">
              <w:rPr>
                <w:rStyle w:val="Hyperlink"/>
                <w:rFonts w:ascii="Arial" w:hAnsi="Arial" w:cs="Arial"/>
              </w:rPr>
              <w:t>System/Facility Privacy Officer</w:t>
            </w:r>
            <w:r w:rsidR="00147B5A">
              <w:rPr>
                <w:webHidden/>
              </w:rPr>
              <w:tab/>
            </w:r>
            <w:r w:rsidR="00147B5A">
              <w:rPr>
                <w:webHidden/>
              </w:rPr>
              <w:fldChar w:fldCharType="begin"/>
            </w:r>
            <w:r w:rsidR="00147B5A">
              <w:rPr>
                <w:webHidden/>
              </w:rPr>
              <w:instrText xml:space="preserve"> PAGEREF _Toc527022248 \h </w:instrText>
            </w:r>
            <w:r w:rsidR="00147B5A">
              <w:rPr>
                <w:webHidden/>
              </w:rPr>
            </w:r>
            <w:r w:rsidR="00147B5A">
              <w:rPr>
                <w:webHidden/>
              </w:rPr>
              <w:fldChar w:fldCharType="separate"/>
            </w:r>
            <w:r w:rsidR="00147B5A">
              <w:rPr>
                <w:webHidden/>
              </w:rPr>
              <w:t>5</w:t>
            </w:r>
            <w:r w:rsidR="00147B5A">
              <w:rPr>
                <w:webHidden/>
              </w:rPr>
              <w:fldChar w:fldCharType="end"/>
            </w:r>
          </w:hyperlink>
        </w:p>
        <w:p w14:paraId="3AC71BF5" w14:textId="77777777" w:rsidR="00147B5A" w:rsidRDefault="00DA631F">
          <w:pPr>
            <w:pStyle w:val="TOC2"/>
            <w:tabs>
              <w:tab w:val="left" w:pos="880"/>
              <w:tab w:val="right" w:leader="dot" w:pos="9350"/>
            </w:tabs>
            <w:rPr>
              <w:noProof/>
              <w:lang w:eastAsia="en-US"/>
            </w:rPr>
          </w:pPr>
          <w:hyperlink w:anchor="_Toc527022249" w:history="1">
            <w:r w:rsidR="00147B5A" w:rsidRPr="00366BBD">
              <w:rPr>
                <w:rStyle w:val="Hyperlink"/>
                <w:rFonts w:ascii="Arial" w:hAnsi="Arial" w:cs="Arial"/>
                <w:noProof/>
              </w:rPr>
              <w:t>3.3</w:t>
            </w:r>
            <w:r w:rsidR="00147B5A">
              <w:rPr>
                <w:noProof/>
                <w:lang w:eastAsia="en-US"/>
              </w:rPr>
              <w:tab/>
            </w:r>
            <w:r w:rsidR="00147B5A" w:rsidRPr="00366BBD">
              <w:rPr>
                <w:rStyle w:val="Hyperlink"/>
                <w:rFonts w:ascii="Arial" w:hAnsi="Arial" w:cs="Arial"/>
                <w:noProof/>
              </w:rPr>
              <w:t>System Location</w:t>
            </w:r>
            <w:r w:rsidR="00147B5A">
              <w:rPr>
                <w:noProof/>
                <w:webHidden/>
              </w:rPr>
              <w:tab/>
            </w:r>
            <w:r w:rsidR="00147B5A">
              <w:rPr>
                <w:noProof/>
                <w:webHidden/>
              </w:rPr>
              <w:fldChar w:fldCharType="begin"/>
            </w:r>
            <w:r w:rsidR="00147B5A">
              <w:rPr>
                <w:noProof/>
                <w:webHidden/>
              </w:rPr>
              <w:instrText xml:space="preserve"> PAGEREF _Toc527022249 \h </w:instrText>
            </w:r>
            <w:r w:rsidR="00147B5A">
              <w:rPr>
                <w:noProof/>
                <w:webHidden/>
              </w:rPr>
            </w:r>
            <w:r w:rsidR="00147B5A">
              <w:rPr>
                <w:noProof/>
                <w:webHidden/>
              </w:rPr>
              <w:fldChar w:fldCharType="separate"/>
            </w:r>
            <w:r w:rsidR="00147B5A">
              <w:rPr>
                <w:noProof/>
                <w:webHidden/>
              </w:rPr>
              <w:t>5</w:t>
            </w:r>
            <w:r w:rsidR="00147B5A">
              <w:rPr>
                <w:noProof/>
                <w:webHidden/>
              </w:rPr>
              <w:fldChar w:fldCharType="end"/>
            </w:r>
          </w:hyperlink>
        </w:p>
        <w:p w14:paraId="038856EE" w14:textId="77777777" w:rsidR="00147B5A" w:rsidRDefault="00DA631F">
          <w:pPr>
            <w:pStyle w:val="TOC1"/>
            <w:tabs>
              <w:tab w:val="left" w:pos="440"/>
              <w:tab w:val="right" w:leader="dot" w:pos="9350"/>
            </w:tabs>
            <w:rPr>
              <w:rFonts w:eastAsiaTheme="minorEastAsia"/>
              <w:noProof/>
            </w:rPr>
          </w:pPr>
          <w:hyperlink w:anchor="_Toc527022250" w:history="1">
            <w:r w:rsidR="00147B5A" w:rsidRPr="00366BBD">
              <w:rPr>
                <w:rStyle w:val="Hyperlink"/>
                <w:rFonts w:ascii="Arial" w:hAnsi="Arial" w:cs="Arial"/>
                <w:noProof/>
              </w:rPr>
              <w:t>4</w:t>
            </w:r>
            <w:r w:rsidR="00147B5A">
              <w:rPr>
                <w:rFonts w:eastAsiaTheme="minorEastAsia"/>
                <w:noProof/>
              </w:rPr>
              <w:tab/>
            </w:r>
            <w:r w:rsidR="00147B5A" w:rsidRPr="00366BBD">
              <w:rPr>
                <w:rStyle w:val="Hyperlink"/>
                <w:rFonts w:ascii="Arial" w:hAnsi="Arial" w:cs="Arial"/>
                <w:noProof/>
              </w:rPr>
              <w:t>SYSTEM INTERCONNECTIONS</w:t>
            </w:r>
            <w:r w:rsidR="00147B5A">
              <w:rPr>
                <w:noProof/>
                <w:webHidden/>
              </w:rPr>
              <w:tab/>
            </w:r>
            <w:r w:rsidR="00147B5A">
              <w:rPr>
                <w:noProof/>
                <w:webHidden/>
              </w:rPr>
              <w:fldChar w:fldCharType="begin"/>
            </w:r>
            <w:r w:rsidR="00147B5A">
              <w:rPr>
                <w:noProof/>
                <w:webHidden/>
              </w:rPr>
              <w:instrText xml:space="preserve"> PAGEREF _Toc527022250 \h </w:instrText>
            </w:r>
            <w:r w:rsidR="00147B5A">
              <w:rPr>
                <w:noProof/>
                <w:webHidden/>
              </w:rPr>
            </w:r>
            <w:r w:rsidR="00147B5A">
              <w:rPr>
                <w:noProof/>
                <w:webHidden/>
              </w:rPr>
              <w:fldChar w:fldCharType="separate"/>
            </w:r>
            <w:r w:rsidR="00147B5A">
              <w:rPr>
                <w:noProof/>
                <w:webHidden/>
              </w:rPr>
              <w:t>7</w:t>
            </w:r>
            <w:r w:rsidR="00147B5A">
              <w:rPr>
                <w:noProof/>
                <w:webHidden/>
              </w:rPr>
              <w:fldChar w:fldCharType="end"/>
            </w:r>
          </w:hyperlink>
        </w:p>
        <w:p w14:paraId="207BA288" w14:textId="77777777" w:rsidR="00147B5A" w:rsidRDefault="00DA631F">
          <w:pPr>
            <w:pStyle w:val="TOC1"/>
            <w:tabs>
              <w:tab w:val="left" w:pos="440"/>
              <w:tab w:val="right" w:leader="dot" w:pos="9350"/>
            </w:tabs>
            <w:rPr>
              <w:rFonts w:eastAsiaTheme="minorEastAsia"/>
              <w:noProof/>
            </w:rPr>
          </w:pPr>
          <w:hyperlink w:anchor="_Toc527022251" w:history="1">
            <w:r w:rsidR="00147B5A" w:rsidRPr="00366BBD">
              <w:rPr>
                <w:rStyle w:val="Hyperlink"/>
                <w:noProof/>
              </w:rPr>
              <w:t>5</w:t>
            </w:r>
            <w:r w:rsidR="00147B5A">
              <w:rPr>
                <w:rFonts w:eastAsiaTheme="minorEastAsia"/>
                <w:noProof/>
              </w:rPr>
              <w:tab/>
            </w:r>
            <w:r w:rsidR="00147B5A" w:rsidRPr="00366BBD">
              <w:rPr>
                <w:rStyle w:val="Hyperlink"/>
                <w:noProof/>
              </w:rPr>
              <w:t>ROLES AND RESPONSIBILITIES</w:t>
            </w:r>
            <w:r w:rsidR="00147B5A">
              <w:rPr>
                <w:noProof/>
                <w:webHidden/>
              </w:rPr>
              <w:tab/>
            </w:r>
            <w:r w:rsidR="00147B5A">
              <w:rPr>
                <w:noProof/>
                <w:webHidden/>
              </w:rPr>
              <w:fldChar w:fldCharType="begin"/>
            </w:r>
            <w:r w:rsidR="00147B5A">
              <w:rPr>
                <w:noProof/>
                <w:webHidden/>
              </w:rPr>
              <w:instrText xml:space="preserve"> PAGEREF _Toc527022251 \h </w:instrText>
            </w:r>
            <w:r w:rsidR="00147B5A">
              <w:rPr>
                <w:noProof/>
                <w:webHidden/>
              </w:rPr>
            </w:r>
            <w:r w:rsidR="00147B5A">
              <w:rPr>
                <w:noProof/>
                <w:webHidden/>
              </w:rPr>
              <w:fldChar w:fldCharType="separate"/>
            </w:r>
            <w:r w:rsidR="00147B5A">
              <w:rPr>
                <w:noProof/>
                <w:webHidden/>
              </w:rPr>
              <w:t>8</w:t>
            </w:r>
            <w:r w:rsidR="00147B5A">
              <w:rPr>
                <w:noProof/>
                <w:webHidden/>
              </w:rPr>
              <w:fldChar w:fldCharType="end"/>
            </w:r>
          </w:hyperlink>
        </w:p>
        <w:p w14:paraId="42170C7B" w14:textId="77777777" w:rsidR="00147B5A" w:rsidRDefault="00DA631F">
          <w:pPr>
            <w:pStyle w:val="TOC2"/>
            <w:tabs>
              <w:tab w:val="left" w:pos="880"/>
              <w:tab w:val="right" w:leader="dot" w:pos="9350"/>
            </w:tabs>
            <w:rPr>
              <w:noProof/>
              <w:lang w:eastAsia="en-US"/>
            </w:rPr>
          </w:pPr>
          <w:hyperlink w:anchor="_Toc527022252" w:history="1">
            <w:r w:rsidR="00147B5A" w:rsidRPr="00366BBD">
              <w:rPr>
                <w:rStyle w:val="Hyperlink"/>
                <w:noProof/>
              </w:rPr>
              <w:t>5.1</w:t>
            </w:r>
            <w:r w:rsidR="00147B5A">
              <w:rPr>
                <w:noProof/>
                <w:lang w:eastAsia="en-US"/>
              </w:rPr>
              <w:tab/>
            </w:r>
            <w:r w:rsidR="00147B5A" w:rsidRPr="00366BBD">
              <w:rPr>
                <w:rStyle w:val="Hyperlink"/>
                <w:noProof/>
              </w:rPr>
              <w:t>System Owner</w:t>
            </w:r>
            <w:r w:rsidR="00147B5A">
              <w:rPr>
                <w:noProof/>
                <w:webHidden/>
              </w:rPr>
              <w:tab/>
            </w:r>
            <w:r w:rsidR="00147B5A">
              <w:rPr>
                <w:noProof/>
                <w:webHidden/>
              </w:rPr>
              <w:fldChar w:fldCharType="begin"/>
            </w:r>
            <w:r w:rsidR="00147B5A">
              <w:rPr>
                <w:noProof/>
                <w:webHidden/>
              </w:rPr>
              <w:instrText xml:space="preserve"> PAGEREF _Toc527022252 \h </w:instrText>
            </w:r>
            <w:r w:rsidR="00147B5A">
              <w:rPr>
                <w:noProof/>
                <w:webHidden/>
              </w:rPr>
            </w:r>
            <w:r w:rsidR="00147B5A">
              <w:rPr>
                <w:noProof/>
                <w:webHidden/>
              </w:rPr>
              <w:fldChar w:fldCharType="separate"/>
            </w:r>
            <w:r w:rsidR="00147B5A">
              <w:rPr>
                <w:noProof/>
                <w:webHidden/>
              </w:rPr>
              <w:t>8</w:t>
            </w:r>
            <w:r w:rsidR="00147B5A">
              <w:rPr>
                <w:noProof/>
                <w:webHidden/>
              </w:rPr>
              <w:fldChar w:fldCharType="end"/>
            </w:r>
          </w:hyperlink>
        </w:p>
        <w:p w14:paraId="094692B1" w14:textId="77777777" w:rsidR="00147B5A" w:rsidRDefault="00DA631F">
          <w:pPr>
            <w:pStyle w:val="TOC2"/>
            <w:tabs>
              <w:tab w:val="left" w:pos="880"/>
              <w:tab w:val="right" w:leader="dot" w:pos="9350"/>
            </w:tabs>
            <w:rPr>
              <w:noProof/>
              <w:lang w:eastAsia="en-US"/>
            </w:rPr>
          </w:pPr>
          <w:hyperlink w:anchor="_Toc527022253" w:history="1">
            <w:r w:rsidR="00147B5A" w:rsidRPr="00366BBD">
              <w:rPr>
                <w:rStyle w:val="Hyperlink"/>
                <w:noProof/>
              </w:rPr>
              <w:t>5.2</w:t>
            </w:r>
            <w:r w:rsidR="00147B5A">
              <w:rPr>
                <w:noProof/>
                <w:lang w:eastAsia="en-US"/>
              </w:rPr>
              <w:tab/>
            </w:r>
            <w:r w:rsidR="00147B5A" w:rsidRPr="00366BBD">
              <w:rPr>
                <w:rStyle w:val="Hyperlink"/>
                <w:noProof/>
              </w:rPr>
              <w:t>Facility CIO</w:t>
            </w:r>
            <w:r w:rsidR="00147B5A">
              <w:rPr>
                <w:noProof/>
                <w:webHidden/>
              </w:rPr>
              <w:tab/>
            </w:r>
            <w:r w:rsidR="00147B5A">
              <w:rPr>
                <w:noProof/>
                <w:webHidden/>
              </w:rPr>
              <w:fldChar w:fldCharType="begin"/>
            </w:r>
            <w:r w:rsidR="00147B5A">
              <w:rPr>
                <w:noProof/>
                <w:webHidden/>
              </w:rPr>
              <w:instrText xml:space="preserve"> PAGEREF _Toc527022253 \h </w:instrText>
            </w:r>
            <w:r w:rsidR="00147B5A">
              <w:rPr>
                <w:noProof/>
                <w:webHidden/>
              </w:rPr>
            </w:r>
            <w:r w:rsidR="00147B5A">
              <w:rPr>
                <w:noProof/>
                <w:webHidden/>
              </w:rPr>
              <w:fldChar w:fldCharType="separate"/>
            </w:r>
            <w:r w:rsidR="00147B5A">
              <w:rPr>
                <w:noProof/>
                <w:webHidden/>
              </w:rPr>
              <w:t>10</w:t>
            </w:r>
            <w:r w:rsidR="00147B5A">
              <w:rPr>
                <w:noProof/>
                <w:webHidden/>
              </w:rPr>
              <w:fldChar w:fldCharType="end"/>
            </w:r>
          </w:hyperlink>
        </w:p>
        <w:p w14:paraId="73765921" w14:textId="77777777" w:rsidR="00147B5A" w:rsidRDefault="00DA631F">
          <w:pPr>
            <w:pStyle w:val="TOC2"/>
            <w:tabs>
              <w:tab w:val="left" w:pos="880"/>
              <w:tab w:val="right" w:leader="dot" w:pos="9350"/>
            </w:tabs>
            <w:rPr>
              <w:noProof/>
              <w:lang w:eastAsia="en-US"/>
            </w:rPr>
          </w:pPr>
          <w:hyperlink w:anchor="_Toc527022254" w:history="1">
            <w:r w:rsidR="00147B5A" w:rsidRPr="00366BBD">
              <w:rPr>
                <w:rStyle w:val="Hyperlink"/>
                <w:noProof/>
              </w:rPr>
              <w:t>5.3</w:t>
            </w:r>
            <w:r w:rsidR="00147B5A">
              <w:rPr>
                <w:noProof/>
                <w:lang w:eastAsia="en-US"/>
              </w:rPr>
              <w:tab/>
            </w:r>
            <w:r w:rsidR="00147B5A" w:rsidRPr="00366BBD">
              <w:rPr>
                <w:rStyle w:val="Hyperlink"/>
                <w:noProof/>
              </w:rPr>
              <w:t>Facility ISO</w:t>
            </w:r>
            <w:r w:rsidR="00147B5A">
              <w:rPr>
                <w:noProof/>
                <w:webHidden/>
              </w:rPr>
              <w:tab/>
            </w:r>
            <w:r w:rsidR="00147B5A">
              <w:rPr>
                <w:noProof/>
                <w:webHidden/>
              </w:rPr>
              <w:fldChar w:fldCharType="begin"/>
            </w:r>
            <w:r w:rsidR="00147B5A">
              <w:rPr>
                <w:noProof/>
                <w:webHidden/>
              </w:rPr>
              <w:instrText xml:space="preserve"> PAGEREF _Toc527022254 \h </w:instrText>
            </w:r>
            <w:r w:rsidR="00147B5A">
              <w:rPr>
                <w:noProof/>
                <w:webHidden/>
              </w:rPr>
            </w:r>
            <w:r w:rsidR="00147B5A">
              <w:rPr>
                <w:noProof/>
                <w:webHidden/>
              </w:rPr>
              <w:fldChar w:fldCharType="separate"/>
            </w:r>
            <w:r w:rsidR="00147B5A">
              <w:rPr>
                <w:noProof/>
                <w:webHidden/>
              </w:rPr>
              <w:t>11</w:t>
            </w:r>
            <w:r w:rsidR="00147B5A">
              <w:rPr>
                <w:noProof/>
                <w:webHidden/>
              </w:rPr>
              <w:fldChar w:fldCharType="end"/>
            </w:r>
          </w:hyperlink>
        </w:p>
        <w:p w14:paraId="1E46361C" w14:textId="77777777" w:rsidR="00147B5A" w:rsidRDefault="00DA631F">
          <w:pPr>
            <w:pStyle w:val="TOC2"/>
            <w:tabs>
              <w:tab w:val="left" w:pos="880"/>
              <w:tab w:val="right" w:leader="dot" w:pos="9350"/>
            </w:tabs>
            <w:rPr>
              <w:noProof/>
              <w:lang w:eastAsia="en-US"/>
            </w:rPr>
          </w:pPr>
          <w:hyperlink w:anchor="_Toc527022255" w:history="1">
            <w:r w:rsidR="00147B5A" w:rsidRPr="00366BBD">
              <w:rPr>
                <w:rStyle w:val="Hyperlink"/>
                <w:noProof/>
              </w:rPr>
              <w:t>5.4</w:t>
            </w:r>
            <w:r w:rsidR="00147B5A">
              <w:rPr>
                <w:noProof/>
                <w:lang w:eastAsia="en-US"/>
              </w:rPr>
              <w:tab/>
            </w:r>
            <w:r w:rsidR="00147B5A" w:rsidRPr="00366BBD">
              <w:rPr>
                <w:rStyle w:val="Hyperlink"/>
                <w:noProof/>
              </w:rPr>
              <w:t>Facility Privacy Officer</w:t>
            </w:r>
            <w:r w:rsidR="00147B5A">
              <w:rPr>
                <w:noProof/>
                <w:webHidden/>
              </w:rPr>
              <w:tab/>
            </w:r>
            <w:r w:rsidR="00147B5A">
              <w:rPr>
                <w:noProof/>
                <w:webHidden/>
              </w:rPr>
              <w:fldChar w:fldCharType="begin"/>
            </w:r>
            <w:r w:rsidR="00147B5A">
              <w:rPr>
                <w:noProof/>
                <w:webHidden/>
              </w:rPr>
              <w:instrText xml:space="preserve"> PAGEREF _Toc527022255 \h </w:instrText>
            </w:r>
            <w:r w:rsidR="00147B5A">
              <w:rPr>
                <w:noProof/>
                <w:webHidden/>
              </w:rPr>
            </w:r>
            <w:r w:rsidR="00147B5A">
              <w:rPr>
                <w:noProof/>
                <w:webHidden/>
              </w:rPr>
              <w:fldChar w:fldCharType="separate"/>
            </w:r>
            <w:r w:rsidR="00147B5A">
              <w:rPr>
                <w:noProof/>
                <w:webHidden/>
              </w:rPr>
              <w:t>12</w:t>
            </w:r>
            <w:r w:rsidR="00147B5A">
              <w:rPr>
                <w:noProof/>
                <w:webHidden/>
              </w:rPr>
              <w:fldChar w:fldCharType="end"/>
            </w:r>
          </w:hyperlink>
        </w:p>
        <w:p w14:paraId="0696920A" w14:textId="77777777" w:rsidR="00147B5A" w:rsidRDefault="00DA631F">
          <w:pPr>
            <w:pStyle w:val="TOC1"/>
            <w:tabs>
              <w:tab w:val="left" w:pos="440"/>
              <w:tab w:val="right" w:leader="dot" w:pos="9350"/>
            </w:tabs>
            <w:rPr>
              <w:rFonts w:eastAsiaTheme="minorEastAsia"/>
              <w:noProof/>
            </w:rPr>
          </w:pPr>
          <w:hyperlink w:anchor="_Toc527022256" w:history="1">
            <w:r w:rsidR="00147B5A" w:rsidRPr="00366BBD">
              <w:rPr>
                <w:rStyle w:val="Hyperlink"/>
                <w:rFonts w:ascii="Arial" w:hAnsi="Arial" w:cs="Arial"/>
                <w:noProof/>
              </w:rPr>
              <w:t>6</w:t>
            </w:r>
            <w:r w:rsidR="00147B5A">
              <w:rPr>
                <w:rFonts w:eastAsiaTheme="minorEastAsia"/>
                <w:noProof/>
              </w:rPr>
              <w:tab/>
            </w:r>
            <w:r w:rsidR="00147B5A" w:rsidRPr="00366BBD">
              <w:rPr>
                <w:rStyle w:val="Hyperlink"/>
                <w:rFonts w:ascii="Arial" w:hAnsi="Arial" w:cs="Arial"/>
                <w:noProof/>
              </w:rPr>
              <w:t>SYSTEM SPECIFIC INCIDENT HANDLING PROCEDURES</w:t>
            </w:r>
            <w:r w:rsidR="00147B5A">
              <w:rPr>
                <w:noProof/>
                <w:webHidden/>
              </w:rPr>
              <w:tab/>
            </w:r>
            <w:r w:rsidR="00147B5A">
              <w:rPr>
                <w:noProof/>
                <w:webHidden/>
              </w:rPr>
              <w:fldChar w:fldCharType="begin"/>
            </w:r>
            <w:r w:rsidR="00147B5A">
              <w:rPr>
                <w:noProof/>
                <w:webHidden/>
              </w:rPr>
              <w:instrText xml:space="preserve"> PAGEREF _Toc527022256 \h </w:instrText>
            </w:r>
            <w:r w:rsidR="00147B5A">
              <w:rPr>
                <w:noProof/>
                <w:webHidden/>
              </w:rPr>
            </w:r>
            <w:r w:rsidR="00147B5A">
              <w:rPr>
                <w:noProof/>
                <w:webHidden/>
              </w:rPr>
              <w:fldChar w:fldCharType="separate"/>
            </w:r>
            <w:r w:rsidR="00147B5A">
              <w:rPr>
                <w:noProof/>
                <w:webHidden/>
              </w:rPr>
              <w:t>14</w:t>
            </w:r>
            <w:r w:rsidR="00147B5A">
              <w:rPr>
                <w:noProof/>
                <w:webHidden/>
              </w:rPr>
              <w:fldChar w:fldCharType="end"/>
            </w:r>
          </w:hyperlink>
        </w:p>
        <w:p w14:paraId="596D3025" w14:textId="77777777" w:rsidR="00147B5A" w:rsidRDefault="00DA631F">
          <w:pPr>
            <w:pStyle w:val="TOC1"/>
            <w:tabs>
              <w:tab w:val="left" w:pos="440"/>
              <w:tab w:val="right" w:leader="dot" w:pos="9350"/>
            </w:tabs>
            <w:rPr>
              <w:rFonts w:eastAsiaTheme="minorEastAsia"/>
              <w:noProof/>
            </w:rPr>
          </w:pPr>
          <w:hyperlink w:anchor="_Toc527022257" w:history="1">
            <w:r w:rsidR="00147B5A" w:rsidRPr="00366BBD">
              <w:rPr>
                <w:rStyle w:val="Hyperlink"/>
                <w:rFonts w:ascii="Arial" w:hAnsi="Arial" w:cs="Arial"/>
                <w:noProof/>
              </w:rPr>
              <w:t>7.</w:t>
            </w:r>
            <w:r w:rsidR="00147B5A">
              <w:rPr>
                <w:rFonts w:eastAsiaTheme="minorEastAsia"/>
                <w:noProof/>
              </w:rPr>
              <w:tab/>
            </w:r>
            <w:r w:rsidR="00147B5A" w:rsidRPr="00366BBD">
              <w:rPr>
                <w:rStyle w:val="Hyperlink"/>
                <w:rFonts w:ascii="Arial" w:hAnsi="Arial" w:cs="Arial"/>
                <w:noProof/>
              </w:rPr>
              <w:t>CONTACT INFORMATION</w:t>
            </w:r>
            <w:r w:rsidR="00147B5A">
              <w:rPr>
                <w:noProof/>
                <w:webHidden/>
              </w:rPr>
              <w:tab/>
            </w:r>
            <w:r w:rsidR="00147B5A">
              <w:rPr>
                <w:noProof/>
                <w:webHidden/>
              </w:rPr>
              <w:fldChar w:fldCharType="begin"/>
            </w:r>
            <w:r w:rsidR="00147B5A">
              <w:rPr>
                <w:noProof/>
                <w:webHidden/>
              </w:rPr>
              <w:instrText xml:space="preserve"> PAGEREF _Toc527022257 \h </w:instrText>
            </w:r>
            <w:r w:rsidR="00147B5A">
              <w:rPr>
                <w:noProof/>
                <w:webHidden/>
              </w:rPr>
            </w:r>
            <w:r w:rsidR="00147B5A">
              <w:rPr>
                <w:noProof/>
                <w:webHidden/>
              </w:rPr>
              <w:fldChar w:fldCharType="separate"/>
            </w:r>
            <w:r w:rsidR="00147B5A">
              <w:rPr>
                <w:noProof/>
                <w:webHidden/>
              </w:rPr>
              <w:t>17</w:t>
            </w:r>
            <w:r w:rsidR="00147B5A">
              <w:rPr>
                <w:noProof/>
                <w:webHidden/>
              </w:rPr>
              <w:fldChar w:fldCharType="end"/>
            </w:r>
          </w:hyperlink>
        </w:p>
        <w:p w14:paraId="4CDCE337" w14:textId="77777777" w:rsidR="00147B5A" w:rsidRDefault="00DA631F">
          <w:pPr>
            <w:pStyle w:val="TOC1"/>
            <w:tabs>
              <w:tab w:val="left" w:pos="440"/>
              <w:tab w:val="right" w:leader="dot" w:pos="9350"/>
            </w:tabs>
            <w:rPr>
              <w:rFonts w:eastAsiaTheme="minorEastAsia"/>
              <w:noProof/>
            </w:rPr>
          </w:pPr>
          <w:hyperlink w:anchor="_Toc527022258" w:history="1">
            <w:r w:rsidR="00147B5A" w:rsidRPr="00366BBD">
              <w:rPr>
                <w:rStyle w:val="Hyperlink"/>
                <w:rFonts w:ascii="Arial" w:hAnsi="Arial" w:cs="Arial"/>
                <w:noProof/>
              </w:rPr>
              <w:t>8</w:t>
            </w:r>
            <w:r w:rsidR="00147B5A">
              <w:rPr>
                <w:rFonts w:eastAsiaTheme="minorEastAsia"/>
                <w:noProof/>
              </w:rPr>
              <w:tab/>
            </w:r>
            <w:r w:rsidR="00147B5A" w:rsidRPr="00366BBD">
              <w:rPr>
                <w:rStyle w:val="Hyperlink"/>
                <w:rFonts w:ascii="Arial" w:hAnsi="Arial" w:cs="Arial"/>
                <w:noProof/>
              </w:rPr>
              <w:t>REFERENCES</w:t>
            </w:r>
            <w:r w:rsidR="00147B5A">
              <w:rPr>
                <w:noProof/>
                <w:webHidden/>
              </w:rPr>
              <w:tab/>
            </w:r>
            <w:r w:rsidR="00147B5A">
              <w:rPr>
                <w:noProof/>
                <w:webHidden/>
              </w:rPr>
              <w:fldChar w:fldCharType="begin"/>
            </w:r>
            <w:r w:rsidR="00147B5A">
              <w:rPr>
                <w:noProof/>
                <w:webHidden/>
              </w:rPr>
              <w:instrText xml:space="preserve"> PAGEREF _Toc527022258 \h </w:instrText>
            </w:r>
            <w:r w:rsidR="00147B5A">
              <w:rPr>
                <w:noProof/>
                <w:webHidden/>
              </w:rPr>
            </w:r>
            <w:r w:rsidR="00147B5A">
              <w:rPr>
                <w:noProof/>
                <w:webHidden/>
              </w:rPr>
              <w:fldChar w:fldCharType="separate"/>
            </w:r>
            <w:r w:rsidR="00147B5A">
              <w:rPr>
                <w:noProof/>
                <w:webHidden/>
              </w:rPr>
              <w:t>17</w:t>
            </w:r>
            <w:r w:rsidR="00147B5A">
              <w:rPr>
                <w:noProof/>
                <w:webHidden/>
              </w:rPr>
              <w:fldChar w:fldCharType="end"/>
            </w:r>
          </w:hyperlink>
        </w:p>
        <w:p w14:paraId="5105A4C6" w14:textId="77777777" w:rsidR="00147B5A" w:rsidRDefault="00DA631F">
          <w:pPr>
            <w:pStyle w:val="TOC2"/>
            <w:tabs>
              <w:tab w:val="left" w:pos="880"/>
              <w:tab w:val="right" w:leader="dot" w:pos="9350"/>
            </w:tabs>
            <w:rPr>
              <w:noProof/>
              <w:lang w:eastAsia="en-US"/>
            </w:rPr>
          </w:pPr>
          <w:hyperlink w:anchor="_Toc527022259" w:history="1">
            <w:r w:rsidR="00147B5A" w:rsidRPr="00366BBD">
              <w:rPr>
                <w:rStyle w:val="Hyperlink"/>
                <w:rFonts w:ascii="Arial" w:hAnsi="Arial" w:cs="Arial"/>
                <w:noProof/>
              </w:rPr>
              <w:t>8.1</w:t>
            </w:r>
            <w:r w:rsidR="00147B5A">
              <w:rPr>
                <w:noProof/>
                <w:lang w:eastAsia="en-US"/>
              </w:rPr>
              <w:tab/>
            </w:r>
            <w:r w:rsidR="00147B5A" w:rsidRPr="00366BBD">
              <w:rPr>
                <w:rStyle w:val="Hyperlink"/>
                <w:rFonts w:ascii="Arial" w:hAnsi="Arial" w:cs="Arial"/>
                <w:noProof/>
              </w:rPr>
              <w:t>Acronyms</w:t>
            </w:r>
            <w:r w:rsidR="00147B5A">
              <w:rPr>
                <w:noProof/>
                <w:webHidden/>
              </w:rPr>
              <w:tab/>
            </w:r>
            <w:r w:rsidR="00147B5A">
              <w:rPr>
                <w:noProof/>
                <w:webHidden/>
              </w:rPr>
              <w:fldChar w:fldCharType="begin"/>
            </w:r>
            <w:r w:rsidR="00147B5A">
              <w:rPr>
                <w:noProof/>
                <w:webHidden/>
              </w:rPr>
              <w:instrText xml:space="preserve"> PAGEREF _Toc527022259 \h </w:instrText>
            </w:r>
            <w:r w:rsidR="00147B5A">
              <w:rPr>
                <w:noProof/>
                <w:webHidden/>
              </w:rPr>
            </w:r>
            <w:r w:rsidR="00147B5A">
              <w:rPr>
                <w:noProof/>
                <w:webHidden/>
              </w:rPr>
              <w:fldChar w:fldCharType="separate"/>
            </w:r>
            <w:r w:rsidR="00147B5A">
              <w:rPr>
                <w:noProof/>
                <w:webHidden/>
              </w:rPr>
              <w:t>17</w:t>
            </w:r>
            <w:r w:rsidR="00147B5A">
              <w:rPr>
                <w:noProof/>
                <w:webHidden/>
              </w:rPr>
              <w:fldChar w:fldCharType="end"/>
            </w:r>
          </w:hyperlink>
        </w:p>
        <w:p w14:paraId="608F1A11" w14:textId="77777777" w:rsidR="00147B5A" w:rsidRDefault="00DA631F">
          <w:pPr>
            <w:pStyle w:val="TOC2"/>
            <w:tabs>
              <w:tab w:val="left" w:pos="880"/>
              <w:tab w:val="right" w:leader="dot" w:pos="9350"/>
            </w:tabs>
            <w:rPr>
              <w:noProof/>
              <w:lang w:eastAsia="en-US"/>
            </w:rPr>
          </w:pPr>
          <w:hyperlink w:anchor="_Toc527022260" w:history="1">
            <w:r w:rsidR="00147B5A" w:rsidRPr="00366BBD">
              <w:rPr>
                <w:rStyle w:val="Hyperlink"/>
                <w:rFonts w:ascii="Arial" w:hAnsi="Arial" w:cs="Arial"/>
                <w:noProof/>
              </w:rPr>
              <w:t>8.2</w:t>
            </w:r>
            <w:r w:rsidR="00147B5A">
              <w:rPr>
                <w:noProof/>
                <w:lang w:eastAsia="en-US"/>
              </w:rPr>
              <w:tab/>
            </w:r>
            <w:r w:rsidR="00147B5A" w:rsidRPr="00366BBD">
              <w:rPr>
                <w:rStyle w:val="Hyperlink"/>
                <w:rFonts w:ascii="Arial" w:hAnsi="Arial" w:cs="Arial"/>
                <w:noProof/>
              </w:rPr>
              <w:t>Definitions</w:t>
            </w:r>
            <w:r w:rsidR="00147B5A">
              <w:rPr>
                <w:noProof/>
                <w:webHidden/>
              </w:rPr>
              <w:tab/>
            </w:r>
            <w:r w:rsidR="00147B5A">
              <w:rPr>
                <w:noProof/>
                <w:webHidden/>
              </w:rPr>
              <w:fldChar w:fldCharType="begin"/>
            </w:r>
            <w:r w:rsidR="00147B5A">
              <w:rPr>
                <w:noProof/>
                <w:webHidden/>
              </w:rPr>
              <w:instrText xml:space="preserve"> PAGEREF _Toc527022260 \h </w:instrText>
            </w:r>
            <w:r w:rsidR="00147B5A">
              <w:rPr>
                <w:noProof/>
                <w:webHidden/>
              </w:rPr>
            </w:r>
            <w:r w:rsidR="00147B5A">
              <w:rPr>
                <w:noProof/>
                <w:webHidden/>
              </w:rPr>
              <w:fldChar w:fldCharType="separate"/>
            </w:r>
            <w:r w:rsidR="00147B5A">
              <w:rPr>
                <w:noProof/>
                <w:webHidden/>
              </w:rPr>
              <w:t>18</w:t>
            </w:r>
            <w:r w:rsidR="00147B5A">
              <w:rPr>
                <w:noProof/>
                <w:webHidden/>
              </w:rPr>
              <w:fldChar w:fldCharType="end"/>
            </w:r>
          </w:hyperlink>
        </w:p>
        <w:p w14:paraId="6CE7EBB8" w14:textId="77777777" w:rsidR="00147B5A" w:rsidRDefault="00DA631F">
          <w:pPr>
            <w:pStyle w:val="TOC1"/>
            <w:tabs>
              <w:tab w:val="right" w:leader="dot" w:pos="9350"/>
            </w:tabs>
            <w:rPr>
              <w:rFonts w:eastAsiaTheme="minorEastAsia"/>
              <w:noProof/>
            </w:rPr>
          </w:pPr>
          <w:hyperlink w:anchor="_Toc527022261" w:history="1">
            <w:r w:rsidR="00147B5A" w:rsidRPr="00366BBD">
              <w:rPr>
                <w:rStyle w:val="Hyperlink"/>
                <w:rFonts w:ascii="Arial" w:hAnsi="Arial" w:cs="Arial"/>
                <w:noProof/>
              </w:rPr>
              <w:t>Appendix A – 800-53 CONTROL FAMILY Incident Response (IR)</w:t>
            </w:r>
            <w:r w:rsidR="00147B5A">
              <w:rPr>
                <w:noProof/>
                <w:webHidden/>
              </w:rPr>
              <w:tab/>
            </w:r>
            <w:r w:rsidR="00147B5A">
              <w:rPr>
                <w:noProof/>
                <w:webHidden/>
              </w:rPr>
              <w:fldChar w:fldCharType="begin"/>
            </w:r>
            <w:r w:rsidR="00147B5A">
              <w:rPr>
                <w:noProof/>
                <w:webHidden/>
              </w:rPr>
              <w:instrText xml:space="preserve"> PAGEREF _Toc527022261 \h </w:instrText>
            </w:r>
            <w:r w:rsidR="00147B5A">
              <w:rPr>
                <w:noProof/>
                <w:webHidden/>
              </w:rPr>
            </w:r>
            <w:r w:rsidR="00147B5A">
              <w:rPr>
                <w:noProof/>
                <w:webHidden/>
              </w:rPr>
              <w:fldChar w:fldCharType="separate"/>
            </w:r>
            <w:r w:rsidR="00147B5A">
              <w:rPr>
                <w:noProof/>
                <w:webHidden/>
              </w:rPr>
              <w:t>19</w:t>
            </w:r>
            <w:r w:rsidR="00147B5A">
              <w:rPr>
                <w:noProof/>
                <w:webHidden/>
              </w:rPr>
              <w:fldChar w:fldCharType="end"/>
            </w:r>
          </w:hyperlink>
        </w:p>
        <w:p w14:paraId="184AE11D" w14:textId="77777777" w:rsidR="00147B5A" w:rsidRDefault="00DA631F">
          <w:pPr>
            <w:pStyle w:val="TOC1"/>
            <w:tabs>
              <w:tab w:val="right" w:leader="dot" w:pos="9350"/>
            </w:tabs>
            <w:rPr>
              <w:rFonts w:eastAsiaTheme="minorEastAsia"/>
              <w:noProof/>
            </w:rPr>
          </w:pPr>
          <w:hyperlink w:anchor="_Toc527022262" w:history="1">
            <w:r w:rsidR="00147B5A" w:rsidRPr="00366BBD">
              <w:rPr>
                <w:rStyle w:val="Hyperlink"/>
                <w:rFonts w:ascii="Arial" w:hAnsi="Arial" w:cs="Arial"/>
                <w:noProof/>
              </w:rPr>
              <w:t>Appendix B – Incident Response and Management Resources</w:t>
            </w:r>
            <w:r w:rsidR="00147B5A">
              <w:rPr>
                <w:noProof/>
                <w:webHidden/>
              </w:rPr>
              <w:tab/>
            </w:r>
            <w:r w:rsidR="00147B5A">
              <w:rPr>
                <w:noProof/>
                <w:webHidden/>
              </w:rPr>
              <w:fldChar w:fldCharType="begin"/>
            </w:r>
            <w:r w:rsidR="00147B5A">
              <w:rPr>
                <w:noProof/>
                <w:webHidden/>
              </w:rPr>
              <w:instrText xml:space="preserve"> PAGEREF _Toc527022262 \h </w:instrText>
            </w:r>
            <w:r w:rsidR="00147B5A">
              <w:rPr>
                <w:noProof/>
                <w:webHidden/>
              </w:rPr>
            </w:r>
            <w:r w:rsidR="00147B5A">
              <w:rPr>
                <w:noProof/>
                <w:webHidden/>
              </w:rPr>
              <w:fldChar w:fldCharType="separate"/>
            </w:r>
            <w:r w:rsidR="00147B5A">
              <w:rPr>
                <w:noProof/>
                <w:webHidden/>
              </w:rPr>
              <w:t>26</w:t>
            </w:r>
            <w:r w:rsidR="00147B5A">
              <w:rPr>
                <w:noProof/>
                <w:webHidden/>
              </w:rPr>
              <w:fldChar w:fldCharType="end"/>
            </w:r>
          </w:hyperlink>
        </w:p>
        <w:p w14:paraId="0BAAE556" w14:textId="77777777" w:rsidR="00147B5A" w:rsidRDefault="00DA631F">
          <w:pPr>
            <w:pStyle w:val="TOC1"/>
            <w:tabs>
              <w:tab w:val="right" w:leader="dot" w:pos="9350"/>
            </w:tabs>
            <w:rPr>
              <w:rFonts w:eastAsiaTheme="minorEastAsia"/>
              <w:noProof/>
            </w:rPr>
          </w:pPr>
          <w:hyperlink w:anchor="_Toc527022263" w:history="1">
            <w:r w:rsidR="00147B5A" w:rsidRPr="00366BBD">
              <w:rPr>
                <w:rStyle w:val="Hyperlink"/>
                <w:rFonts w:ascii="Arial" w:eastAsia="Times New Roman" w:hAnsi="Arial" w:cs="Times New Roman"/>
                <w:noProof/>
                <w:w w:val="105"/>
              </w:rPr>
              <w:t>Appendix C – Policy and Document References</w:t>
            </w:r>
            <w:r w:rsidR="00147B5A">
              <w:rPr>
                <w:noProof/>
                <w:webHidden/>
              </w:rPr>
              <w:tab/>
            </w:r>
            <w:r w:rsidR="00147B5A">
              <w:rPr>
                <w:noProof/>
                <w:webHidden/>
              </w:rPr>
              <w:fldChar w:fldCharType="begin"/>
            </w:r>
            <w:r w:rsidR="00147B5A">
              <w:rPr>
                <w:noProof/>
                <w:webHidden/>
              </w:rPr>
              <w:instrText xml:space="preserve"> PAGEREF _Toc527022263 \h </w:instrText>
            </w:r>
            <w:r w:rsidR="00147B5A">
              <w:rPr>
                <w:noProof/>
                <w:webHidden/>
              </w:rPr>
            </w:r>
            <w:r w:rsidR="00147B5A">
              <w:rPr>
                <w:noProof/>
                <w:webHidden/>
              </w:rPr>
              <w:fldChar w:fldCharType="separate"/>
            </w:r>
            <w:r w:rsidR="00147B5A">
              <w:rPr>
                <w:noProof/>
                <w:webHidden/>
              </w:rPr>
              <w:t>29</w:t>
            </w:r>
            <w:r w:rsidR="00147B5A">
              <w:rPr>
                <w:noProof/>
                <w:webHidden/>
              </w:rPr>
              <w:fldChar w:fldCharType="end"/>
            </w:r>
          </w:hyperlink>
        </w:p>
        <w:p w14:paraId="362CD8E1" w14:textId="77777777" w:rsidR="006D34A0" w:rsidRPr="00083CA3" w:rsidRDefault="006D34A0">
          <w:pPr>
            <w:rPr>
              <w:rFonts w:ascii="Arial" w:hAnsi="Arial" w:cs="Arial"/>
              <w:color w:val="000000" w:themeColor="text1"/>
            </w:rPr>
          </w:pPr>
          <w:r w:rsidRPr="00083CA3">
            <w:rPr>
              <w:rFonts w:ascii="Arial" w:hAnsi="Arial" w:cs="Arial"/>
              <w:b/>
              <w:bCs/>
              <w:noProof/>
              <w:color w:val="000000" w:themeColor="text1"/>
            </w:rPr>
            <w:fldChar w:fldCharType="end"/>
          </w:r>
        </w:p>
      </w:sdtContent>
    </w:sdt>
    <w:p w14:paraId="7188F1E6" w14:textId="77777777" w:rsidR="00ED6828" w:rsidRDefault="00ED6828">
      <w:pPr>
        <w:rPr>
          <w:rFonts w:ascii="Arial" w:hAnsi="Arial" w:cs="Arial"/>
          <w:color w:val="000000" w:themeColor="text1"/>
          <w:lang w:bidi="en-US"/>
        </w:rPr>
        <w:sectPr w:rsidR="00ED6828" w:rsidSect="00911B03">
          <w:headerReference w:type="default" r:id="rId17"/>
          <w:footerReference w:type="default" r:id="rId18"/>
          <w:footerReference w:type="first" r:id="rId19"/>
          <w:type w:val="continuous"/>
          <w:pgSz w:w="12240" w:h="15840" w:code="1"/>
          <w:pgMar w:top="1296" w:right="1440" w:bottom="1296" w:left="1440" w:header="720" w:footer="720" w:gutter="0"/>
          <w:cols w:space="720"/>
          <w:titlePg/>
          <w:docGrid w:linePitch="360"/>
        </w:sectPr>
      </w:pPr>
    </w:p>
    <w:p w14:paraId="2DB4ED4E" w14:textId="77777777" w:rsidR="006D34A0" w:rsidRPr="00083CA3" w:rsidRDefault="006D34A0">
      <w:pPr>
        <w:rPr>
          <w:rFonts w:ascii="Arial" w:hAnsi="Arial" w:cs="Arial"/>
          <w:color w:val="000000" w:themeColor="text1"/>
          <w:lang w:bidi="en-US"/>
        </w:rPr>
      </w:pPr>
    </w:p>
    <w:p w14:paraId="1100A0C8" w14:textId="77777777" w:rsidR="006D34A0" w:rsidRPr="00BD0201" w:rsidRDefault="00722DA7" w:rsidP="006D34A0">
      <w:pPr>
        <w:pStyle w:val="Heading1"/>
        <w:rPr>
          <w:rFonts w:ascii="Arial" w:hAnsi="Arial" w:cs="Arial"/>
          <w:color w:val="000000" w:themeColor="text1"/>
          <w:sz w:val="24"/>
          <w:szCs w:val="24"/>
        </w:rPr>
      </w:pPr>
      <w:bookmarkStart w:id="6" w:name="_Toc527022237"/>
      <w:r w:rsidRPr="00BD0201">
        <w:rPr>
          <w:rFonts w:ascii="Arial" w:hAnsi="Arial" w:cs="Arial"/>
          <w:color w:val="000000" w:themeColor="text1"/>
          <w:sz w:val="24"/>
          <w:szCs w:val="24"/>
        </w:rPr>
        <w:t>PURPOSE</w:t>
      </w:r>
      <w:bookmarkEnd w:id="6"/>
    </w:p>
    <w:p w14:paraId="6024CB28" w14:textId="77777777" w:rsidR="00BD7020" w:rsidRPr="00A17FAA" w:rsidRDefault="00BD7020" w:rsidP="00BD7020">
      <w:pPr>
        <w:spacing w:after="0" w:line="240" w:lineRule="auto"/>
        <w:rPr>
          <w:rFonts w:ascii="Arial" w:eastAsia="Times New Roman" w:hAnsi="Arial" w:cs="Arial"/>
          <w:color w:val="000000"/>
          <w:sz w:val="23"/>
          <w:szCs w:val="23"/>
          <w:lang w:bidi="en-US"/>
        </w:rPr>
      </w:pPr>
    </w:p>
    <w:p w14:paraId="7E92A7B3" w14:textId="77777777" w:rsidR="00B9127E" w:rsidRPr="007A6933" w:rsidRDefault="00B9127E" w:rsidP="00B9127E">
      <w:pPr>
        <w:autoSpaceDE w:val="0"/>
        <w:autoSpaceDN w:val="0"/>
        <w:adjustRightInd w:val="0"/>
        <w:spacing w:after="0" w:line="240" w:lineRule="auto"/>
        <w:rPr>
          <w:rFonts w:ascii="Arial" w:hAnsi="Arial" w:cs="Arial"/>
          <w:color w:val="000000"/>
          <w:sz w:val="24"/>
          <w:szCs w:val="24"/>
        </w:rPr>
      </w:pPr>
      <w:r w:rsidRPr="007A6933">
        <w:rPr>
          <w:rFonts w:ascii="Arial" w:hAnsi="Arial" w:cs="Arial"/>
          <w:color w:val="000000"/>
          <w:sz w:val="24"/>
          <w:szCs w:val="24"/>
        </w:rPr>
        <w:t xml:space="preserve">An Incident Response Plan must be formulated for every information system (IS) at the U.S. Department of Veterans Affairs. The Incident Response Plan (IRP) is a required document that must be included in the Security Artifacts package. The purpose of an incident response plan is the establishment of procedures and protocol for the reporting and handling of information security incidents as required by the policies and laws of the U.S. Federal Government and the U.S. Department of Veterans Affairs. </w:t>
      </w:r>
    </w:p>
    <w:p w14:paraId="5B388CFD" w14:textId="77777777" w:rsidR="00B9127E" w:rsidRPr="007A6933" w:rsidRDefault="00B9127E" w:rsidP="00B9127E">
      <w:pPr>
        <w:autoSpaceDE w:val="0"/>
        <w:autoSpaceDN w:val="0"/>
        <w:adjustRightInd w:val="0"/>
        <w:spacing w:after="0" w:line="240" w:lineRule="auto"/>
        <w:rPr>
          <w:rFonts w:ascii="Arial" w:hAnsi="Arial" w:cs="Arial"/>
          <w:color w:val="000000"/>
          <w:sz w:val="24"/>
          <w:szCs w:val="24"/>
        </w:rPr>
      </w:pPr>
      <w:r w:rsidRPr="007A6933">
        <w:rPr>
          <w:rFonts w:ascii="Arial" w:hAnsi="Arial" w:cs="Arial"/>
          <w:color w:val="000000"/>
          <w:sz w:val="24"/>
          <w:szCs w:val="24"/>
        </w:rPr>
        <w:t xml:space="preserve">The guidelines contained herein include fundamental information about responding to security incidents and provides a practical source of guidance and incident response. A structured, systematic incident response program will assist VA personnel to: </w:t>
      </w:r>
    </w:p>
    <w:p w14:paraId="2385B5A1" w14:textId="77777777" w:rsidR="00B9127E" w:rsidRPr="007A6933" w:rsidRDefault="00B9127E" w:rsidP="00B9127E">
      <w:pPr>
        <w:autoSpaceDE w:val="0"/>
        <w:autoSpaceDN w:val="0"/>
        <w:adjustRightInd w:val="0"/>
        <w:spacing w:after="0" w:line="240" w:lineRule="auto"/>
        <w:rPr>
          <w:rFonts w:ascii="Arial" w:hAnsi="Arial" w:cs="Arial"/>
          <w:color w:val="000000"/>
          <w:sz w:val="24"/>
          <w:szCs w:val="24"/>
        </w:rPr>
      </w:pPr>
    </w:p>
    <w:p w14:paraId="5B95B4A8" w14:textId="77777777" w:rsidR="00B9127E" w:rsidRPr="007A6933" w:rsidRDefault="00B9127E" w:rsidP="001913A9">
      <w:pPr>
        <w:pStyle w:val="ListParagraph"/>
        <w:numPr>
          <w:ilvl w:val="0"/>
          <w:numId w:val="27"/>
        </w:numPr>
        <w:autoSpaceDE w:val="0"/>
        <w:autoSpaceDN w:val="0"/>
        <w:adjustRightInd w:val="0"/>
        <w:spacing w:after="14" w:line="240" w:lineRule="auto"/>
        <w:rPr>
          <w:rFonts w:ascii="Arial" w:hAnsi="Arial" w:cs="Arial"/>
          <w:color w:val="000000"/>
          <w:sz w:val="24"/>
          <w:szCs w:val="24"/>
        </w:rPr>
      </w:pPr>
      <w:r w:rsidRPr="007A6933">
        <w:rPr>
          <w:rFonts w:ascii="Arial" w:hAnsi="Arial" w:cs="Arial"/>
          <w:color w:val="000000"/>
          <w:sz w:val="24"/>
          <w:szCs w:val="24"/>
        </w:rPr>
        <w:t xml:space="preserve">Quick and efficient recovery through proven response measures </w:t>
      </w:r>
    </w:p>
    <w:p w14:paraId="194082B3" w14:textId="77777777" w:rsidR="00B9127E" w:rsidRPr="007A6933" w:rsidRDefault="00B9127E" w:rsidP="001913A9">
      <w:pPr>
        <w:pStyle w:val="ListParagraph"/>
        <w:numPr>
          <w:ilvl w:val="0"/>
          <w:numId w:val="27"/>
        </w:numPr>
        <w:autoSpaceDE w:val="0"/>
        <w:autoSpaceDN w:val="0"/>
        <w:adjustRightInd w:val="0"/>
        <w:spacing w:after="14" w:line="240" w:lineRule="auto"/>
        <w:rPr>
          <w:rFonts w:ascii="Arial" w:hAnsi="Arial" w:cs="Arial"/>
          <w:color w:val="000000"/>
          <w:sz w:val="24"/>
          <w:szCs w:val="24"/>
        </w:rPr>
      </w:pPr>
      <w:r w:rsidRPr="007A6933">
        <w:rPr>
          <w:rFonts w:ascii="Arial" w:hAnsi="Arial" w:cs="Arial"/>
          <w:color w:val="000000"/>
          <w:sz w:val="24"/>
          <w:szCs w:val="24"/>
        </w:rPr>
        <w:t xml:space="preserve">Minimal loss or theft of information or disruption of critical computing services </w:t>
      </w:r>
    </w:p>
    <w:p w14:paraId="5AE2D58E" w14:textId="77777777" w:rsidR="00B9127E" w:rsidRPr="007A6933" w:rsidRDefault="00B9127E" w:rsidP="001913A9">
      <w:pPr>
        <w:pStyle w:val="ListParagraph"/>
        <w:numPr>
          <w:ilvl w:val="0"/>
          <w:numId w:val="27"/>
        </w:numPr>
        <w:autoSpaceDE w:val="0"/>
        <w:autoSpaceDN w:val="0"/>
        <w:adjustRightInd w:val="0"/>
        <w:spacing w:after="14" w:line="240" w:lineRule="auto"/>
        <w:rPr>
          <w:rFonts w:ascii="Arial" w:hAnsi="Arial" w:cs="Arial"/>
          <w:color w:val="000000"/>
          <w:sz w:val="24"/>
          <w:szCs w:val="24"/>
        </w:rPr>
      </w:pPr>
      <w:r w:rsidRPr="007A6933">
        <w:rPr>
          <w:rFonts w:ascii="Arial" w:hAnsi="Arial" w:cs="Arial"/>
          <w:color w:val="000000"/>
          <w:sz w:val="24"/>
          <w:szCs w:val="24"/>
        </w:rPr>
        <w:t xml:space="preserve">Systematic response by outlining the recommended response times </w:t>
      </w:r>
    </w:p>
    <w:p w14:paraId="4B27A232" w14:textId="77777777" w:rsidR="00B9127E" w:rsidRPr="007A6933" w:rsidRDefault="00B9127E" w:rsidP="001913A9">
      <w:pPr>
        <w:pStyle w:val="ListParagraph"/>
        <w:numPr>
          <w:ilvl w:val="0"/>
          <w:numId w:val="27"/>
        </w:numPr>
        <w:autoSpaceDE w:val="0"/>
        <w:autoSpaceDN w:val="0"/>
        <w:adjustRightInd w:val="0"/>
        <w:spacing w:after="14" w:line="240" w:lineRule="auto"/>
        <w:rPr>
          <w:rFonts w:ascii="Arial" w:hAnsi="Arial" w:cs="Arial"/>
          <w:color w:val="000000"/>
          <w:sz w:val="24"/>
          <w:szCs w:val="24"/>
        </w:rPr>
      </w:pPr>
      <w:r w:rsidRPr="007A6933">
        <w:rPr>
          <w:rFonts w:ascii="Arial" w:hAnsi="Arial" w:cs="Arial"/>
          <w:color w:val="000000"/>
          <w:sz w:val="24"/>
          <w:szCs w:val="24"/>
        </w:rPr>
        <w:t>Protection of IS and data through quick detection and recovery</w:t>
      </w:r>
    </w:p>
    <w:p w14:paraId="4A862A6F" w14:textId="77777777" w:rsidR="00B9127E" w:rsidRPr="007A6933" w:rsidRDefault="00B9127E" w:rsidP="001913A9">
      <w:pPr>
        <w:pStyle w:val="ListParagraph"/>
        <w:numPr>
          <w:ilvl w:val="0"/>
          <w:numId w:val="27"/>
        </w:numPr>
        <w:autoSpaceDE w:val="0"/>
        <w:autoSpaceDN w:val="0"/>
        <w:adjustRightInd w:val="0"/>
        <w:spacing w:after="14" w:line="240" w:lineRule="auto"/>
        <w:rPr>
          <w:rFonts w:ascii="Arial" w:hAnsi="Arial" w:cs="Arial"/>
          <w:color w:val="000000"/>
          <w:sz w:val="24"/>
          <w:szCs w:val="24"/>
        </w:rPr>
      </w:pPr>
      <w:r w:rsidRPr="007A6933">
        <w:rPr>
          <w:rFonts w:ascii="Arial" w:hAnsi="Arial" w:cs="Arial"/>
          <w:color w:val="000000"/>
          <w:sz w:val="24"/>
          <w:szCs w:val="24"/>
        </w:rPr>
        <w:t xml:space="preserve">Protection of personnel through sound incident response practices </w:t>
      </w:r>
    </w:p>
    <w:p w14:paraId="1816CF1A" w14:textId="77777777" w:rsidR="00B9127E" w:rsidRPr="007A6933" w:rsidRDefault="00B9127E" w:rsidP="001913A9">
      <w:pPr>
        <w:pStyle w:val="ListParagraph"/>
        <w:numPr>
          <w:ilvl w:val="0"/>
          <w:numId w:val="27"/>
        </w:numPr>
        <w:autoSpaceDE w:val="0"/>
        <w:autoSpaceDN w:val="0"/>
        <w:adjustRightInd w:val="0"/>
        <w:spacing w:after="14" w:line="240" w:lineRule="auto"/>
        <w:rPr>
          <w:rFonts w:ascii="Arial" w:hAnsi="Arial" w:cs="Arial"/>
          <w:color w:val="000000"/>
          <w:sz w:val="24"/>
          <w:szCs w:val="24"/>
        </w:rPr>
      </w:pPr>
      <w:r w:rsidRPr="007A6933">
        <w:rPr>
          <w:rFonts w:ascii="Arial" w:hAnsi="Arial" w:cs="Arial"/>
          <w:color w:val="000000"/>
          <w:sz w:val="24"/>
          <w:szCs w:val="24"/>
        </w:rPr>
        <w:t xml:space="preserve">Efficient use of resources through quick resolution of incidents </w:t>
      </w:r>
    </w:p>
    <w:p w14:paraId="3E13C5B4" w14:textId="77777777" w:rsidR="00B9127E" w:rsidRDefault="00B9127E" w:rsidP="00B9127E">
      <w:pPr>
        <w:autoSpaceDE w:val="0"/>
        <w:autoSpaceDN w:val="0"/>
        <w:adjustRightInd w:val="0"/>
        <w:spacing w:after="0" w:line="240" w:lineRule="auto"/>
        <w:rPr>
          <w:rFonts w:ascii="Arial" w:hAnsi="Arial" w:cs="Arial"/>
          <w:color w:val="000000"/>
        </w:rPr>
      </w:pPr>
    </w:p>
    <w:p w14:paraId="1DED8CA9" w14:textId="77777777" w:rsidR="009669A4" w:rsidRPr="00B9127E" w:rsidRDefault="009669A4" w:rsidP="00B9127E">
      <w:pPr>
        <w:autoSpaceDE w:val="0"/>
        <w:autoSpaceDN w:val="0"/>
        <w:adjustRightInd w:val="0"/>
        <w:spacing w:after="0" w:line="240" w:lineRule="auto"/>
        <w:rPr>
          <w:rFonts w:ascii="Arial" w:hAnsi="Arial" w:cs="Arial"/>
          <w:color w:val="000000"/>
        </w:rPr>
      </w:pPr>
    </w:p>
    <w:p w14:paraId="3D39FBF9" w14:textId="77777777" w:rsidR="00487FFD" w:rsidRPr="00A17FAA" w:rsidRDefault="00487FFD" w:rsidP="00487FFD">
      <w:pPr>
        <w:rPr>
          <w:rFonts w:ascii="Arial" w:hAnsi="Arial" w:cs="Arial"/>
          <w:sz w:val="23"/>
          <w:szCs w:val="23"/>
        </w:rPr>
      </w:pPr>
    </w:p>
    <w:p w14:paraId="74844B5B" w14:textId="77777777" w:rsidR="00D2794A" w:rsidRPr="00A17FAA" w:rsidRDefault="00D2794A">
      <w:pPr>
        <w:rPr>
          <w:rFonts w:ascii="Arial" w:hAnsi="Arial" w:cs="Arial"/>
          <w:sz w:val="23"/>
          <w:szCs w:val="23"/>
        </w:rPr>
      </w:pPr>
      <w:r w:rsidRPr="00A17FAA">
        <w:rPr>
          <w:rFonts w:ascii="Arial" w:hAnsi="Arial" w:cs="Arial"/>
          <w:sz w:val="23"/>
          <w:szCs w:val="23"/>
        </w:rPr>
        <w:br w:type="page"/>
      </w:r>
    </w:p>
    <w:p w14:paraId="124BE257" w14:textId="77777777" w:rsidR="00722DA7" w:rsidRPr="00BD0201" w:rsidRDefault="006D34A0" w:rsidP="006D34A0">
      <w:pPr>
        <w:pStyle w:val="Heading1"/>
        <w:rPr>
          <w:rFonts w:ascii="Arial" w:hAnsi="Arial" w:cs="Arial"/>
          <w:color w:val="000000" w:themeColor="text1"/>
          <w:sz w:val="24"/>
          <w:szCs w:val="24"/>
        </w:rPr>
      </w:pPr>
      <w:bookmarkStart w:id="7" w:name="_Toc527022238"/>
      <w:r w:rsidRPr="00BD0201">
        <w:rPr>
          <w:rFonts w:ascii="Arial" w:hAnsi="Arial" w:cs="Arial"/>
          <w:color w:val="000000" w:themeColor="text1"/>
          <w:sz w:val="24"/>
          <w:szCs w:val="24"/>
        </w:rPr>
        <w:lastRenderedPageBreak/>
        <w:t>POL</w:t>
      </w:r>
      <w:r w:rsidR="00722DA7" w:rsidRPr="00BD0201">
        <w:rPr>
          <w:rFonts w:ascii="Arial" w:hAnsi="Arial" w:cs="Arial"/>
          <w:color w:val="000000" w:themeColor="text1"/>
          <w:sz w:val="24"/>
          <w:szCs w:val="24"/>
        </w:rPr>
        <w:t>ICY AND AUTHORITY</w:t>
      </w:r>
      <w:bookmarkEnd w:id="7"/>
    </w:p>
    <w:p w14:paraId="0436D5E3" w14:textId="77777777" w:rsidR="00BD7020" w:rsidRPr="00892ABD" w:rsidRDefault="00BD7020" w:rsidP="00BD7020">
      <w:pPr>
        <w:rPr>
          <w:rFonts w:ascii="Arial" w:eastAsia="Times New Roman" w:hAnsi="Arial" w:cs="Arial"/>
          <w:color w:val="000000"/>
          <w:sz w:val="24"/>
          <w:szCs w:val="24"/>
          <w:lang w:bidi="en-US"/>
        </w:rPr>
      </w:pPr>
      <w:r w:rsidRPr="00A17FAA">
        <w:rPr>
          <w:rFonts w:ascii="Arial" w:hAnsi="Arial" w:cs="Arial"/>
          <w:sz w:val="23"/>
          <w:szCs w:val="23"/>
        </w:rPr>
        <w:br/>
      </w:r>
      <w:r w:rsidRPr="00892ABD">
        <w:rPr>
          <w:rFonts w:ascii="Arial" w:eastAsia="Times New Roman" w:hAnsi="Arial" w:cs="Arial"/>
          <w:color w:val="000000"/>
          <w:sz w:val="24"/>
          <w:szCs w:val="24"/>
          <w:lang w:bidi="en-US"/>
        </w:rPr>
        <w:t xml:space="preserve">This section shows the Federal laws, regulatory guidance, and directives that drive Department of Veterans Affairs Information Security Programs including the formation of an Incident Response Plan.  </w:t>
      </w:r>
    </w:p>
    <w:p w14:paraId="46B8145F" w14:textId="77777777" w:rsidR="00BD7020" w:rsidRPr="00A17FAA" w:rsidRDefault="00BD7020" w:rsidP="00BD7020">
      <w:pPr>
        <w:spacing w:after="0" w:line="240" w:lineRule="auto"/>
        <w:rPr>
          <w:rFonts w:ascii="Arial" w:eastAsia="Times New Roman" w:hAnsi="Arial" w:cs="Arial"/>
          <w:color w:val="000000"/>
          <w:sz w:val="23"/>
          <w:szCs w:val="23"/>
          <w:lang w:bidi="en-US"/>
        </w:rPr>
      </w:pPr>
    </w:p>
    <w:p w14:paraId="42A9D9C3" w14:textId="77777777" w:rsidR="003017FC" w:rsidRPr="00A17FAA" w:rsidRDefault="003017FC" w:rsidP="003017FC">
      <w:pPr>
        <w:spacing w:after="0" w:line="240" w:lineRule="auto"/>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Federal Information Security Management Act (FISMA) of 2002</w:t>
      </w:r>
    </w:p>
    <w:p w14:paraId="0913F193" w14:textId="77777777" w:rsidR="003017FC" w:rsidRPr="00A17FAA" w:rsidRDefault="003017FC" w:rsidP="003017FC">
      <w:pPr>
        <w:spacing w:after="0" w:line="240" w:lineRule="auto"/>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Health Insurance Portability and Accountability Act of 1996 (HIPAA)</w:t>
      </w:r>
    </w:p>
    <w:p w14:paraId="5D273ECF" w14:textId="77777777" w:rsidR="003017FC" w:rsidRPr="00A17FAA" w:rsidRDefault="003017FC" w:rsidP="003017FC">
      <w:pPr>
        <w:spacing w:after="0" w:line="240" w:lineRule="auto"/>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Computer Fraud and Abuse Act of 1986, as amended</w:t>
      </w:r>
    </w:p>
    <w:p w14:paraId="45A1840F" w14:textId="77777777" w:rsidR="003017FC" w:rsidRPr="00A17FAA" w:rsidRDefault="003017FC" w:rsidP="003017FC">
      <w:pPr>
        <w:spacing w:after="0" w:line="240" w:lineRule="auto"/>
        <w:ind w:left="720" w:hanging="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OMB Circular No. A 130, Appendix III “Security of Federal Automated Information Resources”</w:t>
      </w:r>
    </w:p>
    <w:p w14:paraId="60540CC3" w14:textId="77777777" w:rsidR="003017FC" w:rsidRPr="00A17FAA" w:rsidRDefault="003017FC" w:rsidP="003017FC">
      <w:pPr>
        <w:spacing w:after="0" w:line="240" w:lineRule="auto"/>
        <w:ind w:left="720" w:hanging="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Federal Information Processing Standard - 199 “Standards for Security Categorization of Federal Information and Information Systems” February 2004.</w:t>
      </w:r>
    </w:p>
    <w:p w14:paraId="137A8277" w14:textId="77777777" w:rsidR="003017FC" w:rsidRPr="00A17FAA" w:rsidRDefault="003017FC" w:rsidP="003017FC">
      <w:pPr>
        <w:spacing w:after="0" w:line="240" w:lineRule="auto"/>
        <w:ind w:left="720" w:hanging="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Federal Information Processing Standard – 200 “Minimum Security Requirements for Federal Information and Information Systems” March 2006.</w:t>
      </w:r>
    </w:p>
    <w:p w14:paraId="5DEBB8BD" w14:textId="77777777" w:rsidR="003017FC" w:rsidRPr="00A17FAA" w:rsidRDefault="003017FC" w:rsidP="003017FC">
      <w:pPr>
        <w:spacing w:after="0" w:line="240" w:lineRule="auto"/>
        <w:ind w:left="720" w:hanging="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 xml:space="preserve">NIST SP 800-12 - </w:t>
      </w:r>
      <w:r w:rsidRPr="00A17FAA">
        <w:rPr>
          <w:rFonts w:ascii="Arial" w:hAnsi="Arial" w:cs="Arial"/>
          <w:sz w:val="23"/>
          <w:szCs w:val="23"/>
        </w:rPr>
        <w:t>An Introduction to Computer Security: The NIST Handbook</w:t>
      </w:r>
      <w:r w:rsidRPr="00A17FAA">
        <w:rPr>
          <w:rFonts w:ascii="Arial" w:eastAsia="Times New Roman" w:hAnsi="Arial" w:cs="Arial"/>
          <w:color w:val="000000"/>
          <w:sz w:val="23"/>
          <w:szCs w:val="23"/>
          <w:lang w:bidi="en-US"/>
        </w:rPr>
        <w:t>, Oct 1995</w:t>
      </w:r>
    </w:p>
    <w:p w14:paraId="371B1CA1" w14:textId="77777777" w:rsidR="003017FC" w:rsidRPr="00A17FAA" w:rsidRDefault="003017FC" w:rsidP="003017FC">
      <w:pPr>
        <w:spacing w:after="0" w:line="240" w:lineRule="auto"/>
        <w:ind w:left="720" w:hanging="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NIST SP 800-18 Rev. 1 - Guide for Developing Security Plans for Federal Information Systems, February 2006</w:t>
      </w:r>
    </w:p>
    <w:p w14:paraId="26260A88" w14:textId="77777777" w:rsidR="003017FC" w:rsidRPr="00A17FAA" w:rsidRDefault="003017FC" w:rsidP="003017FC">
      <w:pPr>
        <w:spacing w:after="0" w:line="240" w:lineRule="auto"/>
        <w:ind w:left="720" w:hanging="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NIST SP 800-37 Rev. 1 – Guide for Applying the Risk Management Framework to Federal Information Systems: A Security Life Cycle Approach, Feb 2010</w:t>
      </w:r>
    </w:p>
    <w:p w14:paraId="1C6EC62B" w14:textId="77777777" w:rsidR="003017FC" w:rsidRPr="00A17FAA" w:rsidRDefault="003017FC" w:rsidP="003017FC">
      <w:pPr>
        <w:spacing w:after="0" w:line="240" w:lineRule="auto"/>
        <w:ind w:left="720" w:hanging="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NIST SP 800-53 Rev. 4 – Security and Privacy Controls for Federal Information Systems and Organizations, Apr 2013</w:t>
      </w:r>
    </w:p>
    <w:p w14:paraId="60B53364" w14:textId="77777777" w:rsidR="003017FC" w:rsidRPr="00A17FAA" w:rsidRDefault="003017FC" w:rsidP="003017FC">
      <w:pPr>
        <w:spacing w:after="0" w:line="240" w:lineRule="auto"/>
        <w:ind w:left="720" w:hanging="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NIST SP 800-53</w:t>
      </w:r>
      <w:r w:rsidRPr="00A17FAA">
        <w:rPr>
          <w:rFonts w:ascii="Arial" w:hAnsi="Arial" w:cs="Arial"/>
          <w:sz w:val="23"/>
          <w:szCs w:val="23"/>
        </w:rPr>
        <w:t>A Rev. 4 - Assessing Security and Privacy Controls in Federal Information Systems and Organizations: Building Effective Assessment Plans, Dec 2014</w:t>
      </w:r>
    </w:p>
    <w:p w14:paraId="22816004" w14:textId="77777777" w:rsidR="003017FC" w:rsidRPr="00A17FAA" w:rsidRDefault="003017FC" w:rsidP="003017FC">
      <w:pPr>
        <w:spacing w:after="0" w:line="240" w:lineRule="auto"/>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NIST SP 800-61 Rev. 2 – Computer Security Incident Handling Guide, Aug 2012</w:t>
      </w:r>
    </w:p>
    <w:p w14:paraId="584D4761" w14:textId="77777777" w:rsidR="003017FC" w:rsidRPr="00A17FAA" w:rsidRDefault="003017FC" w:rsidP="003017FC">
      <w:pPr>
        <w:spacing w:after="0" w:line="240" w:lineRule="auto"/>
        <w:ind w:left="720" w:hanging="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VA Directive 6500, Managing Information Security Risk: VA Information Security Program</w:t>
      </w:r>
    </w:p>
    <w:p w14:paraId="27B82A7C" w14:textId="77777777" w:rsidR="003017FC" w:rsidRPr="00A17FAA" w:rsidRDefault="003017FC" w:rsidP="003017FC">
      <w:pPr>
        <w:spacing w:after="0" w:line="240" w:lineRule="auto"/>
        <w:ind w:left="720" w:hanging="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VA Handbook 6500, Risk Management Framework for VA Information Systems - Tier 3: VA Information Security Program</w:t>
      </w:r>
    </w:p>
    <w:p w14:paraId="5F428D25" w14:textId="77777777" w:rsidR="003017FC" w:rsidRPr="00A17FAA" w:rsidRDefault="003017FC" w:rsidP="003017FC">
      <w:pPr>
        <w:spacing w:after="0" w:line="240" w:lineRule="auto"/>
        <w:ind w:left="720" w:hanging="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 xml:space="preserve">VA Handbook 6500.2, Management of Data Breaches Involving Sensitive Personal Information (SPI)  </w:t>
      </w:r>
    </w:p>
    <w:p w14:paraId="172DA3D4" w14:textId="77777777" w:rsidR="003017FC" w:rsidRPr="00A17FAA" w:rsidRDefault="003017FC" w:rsidP="003017FC">
      <w:pPr>
        <w:ind w:left="720" w:hanging="720"/>
        <w:rPr>
          <w:rFonts w:ascii="Arial" w:eastAsia="Times New Roman" w:hAnsi="Arial" w:cs="Arial"/>
          <w:color w:val="000000"/>
          <w:sz w:val="23"/>
          <w:szCs w:val="23"/>
          <w:lang w:bidi="en-US"/>
        </w:rPr>
      </w:pPr>
      <w:r w:rsidRPr="00A17FAA">
        <w:rPr>
          <w:rFonts w:ascii="Arial" w:eastAsia="Times New Roman" w:hAnsi="Arial" w:cs="Arial"/>
          <w:color w:val="000000"/>
          <w:sz w:val="23"/>
          <w:szCs w:val="23"/>
          <w:lang w:bidi="en-US"/>
        </w:rPr>
        <w:t>•</w:t>
      </w:r>
      <w:r w:rsidRPr="00A17FAA">
        <w:rPr>
          <w:rFonts w:ascii="Arial" w:eastAsia="Times New Roman" w:hAnsi="Arial" w:cs="Arial"/>
          <w:color w:val="000000"/>
          <w:sz w:val="23"/>
          <w:szCs w:val="23"/>
          <w:lang w:bidi="en-US"/>
        </w:rPr>
        <w:tab/>
        <w:t>VA Handbook 6500.5, Incorporating Security and Privacy into the System Development Life Cycle</w:t>
      </w:r>
    </w:p>
    <w:p w14:paraId="009007E1" w14:textId="77777777" w:rsidR="00BD7020" w:rsidRPr="00A17FAA" w:rsidRDefault="00BD7020" w:rsidP="00BD7020">
      <w:pPr>
        <w:spacing w:after="0" w:line="240" w:lineRule="auto"/>
        <w:rPr>
          <w:rFonts w:ascii="Arial" w:eastAsia="Times New Roman" w:hAnsi="Arial" w:cs="Arial"/>
          <w:sz w:val="23"/>
          <w:szCs w:val="23"/>
          <w:lang w:bidi="en-US"/>
        </w:rPr>
      </w:pPr>
    </w:p>
    <w:p w14:paraId="308AF431" w14:textId="77777777" w:rsidR="00BD7020" w:rsidRPr="00A17FAA" w:rsidRDefault="00BD7020" w:rsidP="00BD7020">
      <w:pPr>
        <w:spacing w:after="0" w:line="240" w:lineRule="auto"/>
        <w:rPr>
          <w:rFonts w:ascii="Arial" w:eastAsia="Times New Roman" w:hAnsi="Arial" w:cs="Arial"/>
          <w:sz w:val="23"/>
          <w:szCs w:val="23"/>
          <w:lang w:bidi="en-US"/>
        </w:rPr>
      </w:pPr>
    </w:p>
    <w:p w14:paraId="5DC6D125" w14:textId="77777777" w:rsidR="00D2794A" w:rsidRPr="00A17FAA" w:rsidRDefault="00D2794A">
      <w:pPr>
        <w:rPr>
          <w:rFonts w:ascii="Arial" w:eastAsia="Times New Roman" w:hAnsi="Arial" w:cs="Arial"/>
          <w:sz w:val="23"/>
          <w:szCs w:val="23"/>
          <w:lang w:bidi="en-US"/>
        </w:rPr>
      </w:pPr>
      <w:r w:rsidRPr="00A17FAA">
        <w:rPr>
          <w:rFonts w:ascii="Arial" w:eastAsia="Times New Roman" w:hAnsi="Arial" w:cs="Arial"/>
          <w:sz w:val="23"/>
          <w:szCs w:val="23"/>
          <w:lang w:bidi="en-US"/>
        </w:rPr>
        <w:br w:type="page"/>
      </w:r>
    </w:p>
    <w:p w14:paraId="2F525983" w14:textId="77777777" w:rsidR="006D34A0" w:rsidRPr="009C6375" w:rsidRDefault="00722DA7" w:rsidP="006D34A0">
      <w:pPr>
        <w:pStyle w:val="Heading1"/>
        <w:rPr>
          <w:rFonts w:ascii="Arial" w:hAnsi="Arial" w:cs="Arial"/>
          <w:color w:val="000000" w:themeColor="text1"/>
          <w:sz w:val="24"/>
          <w:szCs w:val="24"/>
        </w:rPr>
      </w:pPr>
      <w:bookmarkStart w:id="8" w:name="_Toc527022239"/>
      <w:r w:rsidRPr="009C6375">
        <w:rPr>
          <w:rFonts w:ascii="Arial" w:hAnsi="Arial" w:cs="Arial"/>
          <w:color w:val="000000" w:themeColor="text1"/>
          <w:sz w:val="24"/>
          <w:szCs w:val="24"/>
        </w:rPr>
        <w:lastRenderedPageBreak/>
        <w:t>SYSTEM INFORMATION</w:t>
      </w:r>
      <w:bookmarkEnd w:id="8"/>
    </w:p>
    <w:p w14:paraId="0540C951" w14:textId="330AAB44" w:rsidR="00BD7020" w:rsidRPr="009C6375" w:rsidRDefault="00BD7020" w:rsidP="00BD7020">
      <w:pPr>
        <w:rPr>
          <w:rFonts w:cs="Arial"/>
          <w:sz w:val="24"/>
          <w:szCs w:val="24"/>
        </w:rPr>
      </w:pPr>
      <w:r w:rsidRPr="00A17FAA">
        <w:rPr>
          <w:rFonts w:ascii="Arial" w:hAnsi="Arial" w:cs="Arial"/>
          <w:sz w:val="23"/>
          <w:szCs w:val="23"/>
        </w:rPr>
        <w:br/>
      </w:r>
      <w:r w:rsidRPr="009C6375">
        <w:rPr>
          <w:rFonts w:eastAsia="Times New Roman" w:cs="Arial"/>
          <w:color w:val="000000"/>
          <w:sz w:val="24"/>
          <w:szCs w:val="24"/>
          <w:lang w:bidi="en-US"/>
        </w:rPr>
        <w:t xml:space="preserve">This section describes information defining and relating to the </w:t>
      </w:r>
      <w:r w:rsidR="007F12E4" w:rsidRPr="009C6375">
        <w:rPr>
          <w:iCs/>
          <w:sz w:val="24"/>
          <w:szCs w:val="24"/>
        </w:rPr>
        <w:t xml:space="preserve">VAEC AWS GovCloud High </w:t>
      </w:r>
      <w:bookmarkStart w:id="9" w:name="_Hlk531333136"/>
      <w:r w:rsidR="007F12E4" w:rsidRPr="009C6375">
        <w:rPr>
          <w:iCs/>
          <w:sz w:val="24"/>
          <w:szCs w:val="24"/>
        </w:rPr>
        <w:t xml:space="preserve">and </w:t>
      </w:r>
      <w:bookmarkEnd w:id="9"/>
      <w:r w:rsidR="00696E4D" w:rsidRPr="00DB6C5C">
        <w:rPr>
          <w:color w:val="000000" w:themeColor="text1"/>
          <w:sz w:val="24"/>
          <w:szCs w:val="24"/>
        </w:rPr>
        <w:t xml:space="preserve">Vista </w:t>
      </w:r>
      <w:r w:rsidR="00DB6C5C" w:rsidRPr="00DB6C5C">
        <w:rPr>
          <w:color w:val="000000" w:themeColor="text1"/>
          <w:sz w:val="24"/>
          <w:szCs w:val="24"/>
        </w:rPr>
        <w:t>Adaptative</w:t>
      </w:r>
      <w:r w:rsidR="00696E4D" w:rsidRPr="00DB6C5C">
        <w:rPr>
          <w:color w:val="000000" w:themeColor="text1"/>
          <w:sz w:val="24"/>
          <w:szCs w:val="24"/>
        </w:rPr>
        <w:t xml:space="preserve"> Maintenance VAEC (VAM) </w:t>
      </w:r>
    </w:p>
    <w:p w14:paraId="2177C9EC" w14:textId="77777777" w:rsidR="006D34A0" w:rsidRPr="009C6375" w:rsidRDefault="006D34A0" w:rsidP="006D34A0">
      <w:pPr>
        <w:pStyle w:val="Heading2"/>
        <w:rPr>
          <w:rFonts w:ascii="Arial" w:hAnsi="Arial" w:cs="Arial"/>
          <w:color w:val="000000" w:themeColor="text1"/>
          <w:sz w:val="22"/>
          <w:szCs w:val="22"/>
        </w:rPr>
      </w:pPr>
      <w:bookmarkStart w:id="10" w:name="_Toc527022240"/>
      <w:r w:rsidRPr="009C6375">
        <w:rPr>
          <w:rFonts w:ascii="Arial" w:hAnsi="Arial" w:cs="Arial"/>
          <w:color w:val="000000" w:themeColor="text1"/>
          <w:sz w:val="22"/>
          <w:szCs w:val="22"/>
        </w:rPr>
        <w:t>System Description</w:t>
      </w:r>
      <w:bookmarkEnd w:id="10"/>
    </w:p>
    <w:p w14:paraId="0B8A1DA2" w14:textId="77777777" w:rsidR="006D34A0" w:rsidRPr="009C6375" w:rsidRDefault="006D34A0" w:rsidP="00487FFD">
      <w:pPr>
        <w:pStyle w:val="Heading3"/>
        <w:rPr>
          <w:rFonts w:ascii="Arial" w:hAnsi="Arial" w:cs="Arial"/>
          <w:color w:val="000000" w:themeColor="text1"/>
        </w:rPr>
      </w:pPr>
      <w:bookmarkStart w:id="11" w:name="_Toc527022241"/>
      <w:r w:rsidRPr="009C6375">
        <w:rPr>
          <w:rFonts w:ascii="Arial" w:hAnsi="Arial" w:cs="Arial"/>
          <w:color w:val="000000" w:themeColor="text1"/>
        </w:rPr>
        <w:t>System Name</w:t>
      </w:r>
      <w:bookmarkEnd w:id="11"/>
    </w:p>
    <w:p w14:paraId="4C9F7A7C" w14:textId="77777777" w:rsidR="00B9127E" w:rsidRPr="00892ABD" w:rsidRDefault="00E141C9" w:rsidP="00B9127E">
      <w:pPr>
        <w:pStyle w:val="Default"/>
        <w:ind w:left="720"/>
        <w:rPr>
          <w:rFonts w:ascii="Arial" w:hAnsi="Arial" w:cs="Arial"/>
        </w:rPr>
      </w:pPr>
      <w:r w:rsidRPr="00A17FAA">
        <w:rPr>
          <w:rFonts w:ascii="Arial" w:hAnsi="Arial" w:cs="Arial"/>
          <w:sz w:val="23"/>
          <w:szCs w:val="23"/>
        </w:rPr>
        <w:br/>
      </w:r>
      <w:r w:rsidR="00B9127E" w:rsidRPr="00892ABD">
        <w:rPr>
          <w:rFonts w:ascii="Arial" w:hAnsi="Arial" w:cs="Arial"/>
        </w:rPr>
        <w:t xml:space="preserve">System Name: VAEC AWS GovCloud High </w:t>
      </w:r>
    </w:p>
    <w:p w14:paraId="1D2ACE73" w14:textId="77777777" w:rsidR="00B9127E" w:rsidRPr="00892ABD" w:rsidRDefault="00B9127E" w:rsidP="00B9127E">
      <w:pPr>
        <w:pStyle w:val="Default"/>
        <w:ind w:left="720"/>
        <w:rPr>
          <w:rFonts w:ascii="Arial" w:hAnsi="Arial" w:cs="Arial"/>
        </w:rPr>
      </w:pPr>
      <w:r w:rsidRPr="00892ABD">
        <w:rPr>
          <w:rFonts w:ascii="Arial" w:hAnsi="Arial" w:cs="Arial"/>
        </w:rPr>
        <w:t xml:space="preserve">System Acronym: VAEC </w:t>
      </w:r>
    </w:p>
    <w:p w14:paraId="0E3EDEBB" w14:textId="7A52CCDA" w:rsidR="00E141C9" w:rsidRPr="00892ABD" w:rsidRDefault="00B9127E" w:rsidP="00B9127E">
      <w:pPr>
        <w:ind w:left="720"/>
        <w:rPr>
          <w:rFonts w:ascii="Arial" w:hAnsi="Arial" w:cs="Arial"/>
          <w:sz w:val="24"/>
          <w:szCs w:val="24"/>
        </w:rPr>
      </w:pPr>
      <w:r w:rsidRPr="00892ABD">
        <w:rPr>
          <w:rFonts w:ascii="Arial" w:hAnsi="Arial" w:cs="Arial"/>
          <w:sz w:val="24"/>
          <w:szCs w:val="24"/>
        </w:rPr>
        <w:t>Unique Identifier: VAEC AWS GovCloud High</w:t>
      </w:r>
    </w:p>
    <w:p w14:paraId="5589B39E" w14:textId="731DE794" w:rsidR="007F12E4" w:rsidRPr="00892ABD" w:rsidDel="009C5C49" w:rsidRDefault="004D4A5E" w:rsidP="00B9127E">
      <w:pPr>
        <w:ind w:left="720"/>
        <w:rPr>
          <w:del w:id="12" w:author="Faulkner, David A. (Accenture Federal Services)" w:date="2019-04-03T17:32:00Z"/>
          <w:rFonts w:ascii="Arial" w:eastAsia="Times New Roman" w:hAnsi="Arial" w:cs="Arial"/>
          <w:color w:val="00B050"/>
          <w:sz w:val="24"/>
          <w:szCs w:val="24"/>
          <w:lang w:bidi="en-US"/>
        </w:rPr>
      </w:pPr>
      <w:bookmarkStart w:id="13" w:name="_Hlk531333150"/>
      <w:del w:id="14" w:author="Faulkner, David A. (Accenture Federal Services)" w:date="2019-04-03T17:32:00Z">
        <w:r w:rsidRPr="00892ABD" w:rsidDel="009C5C49">
          <w:rPr>
            <w:rFonts w:ascii="Arial" w:hAnsi="Arial" w:cs="Arial"/>
            <w:color w:val="00B050"/>
            <w:sz w:val="24"/>
            <w:szCs w:val="24"/>
          </w:rPr>
          <w:delText>Enter your organization</w:delText>
        </w:r>
        <w:r w:rsidR="007F12E4" w:rsidRPr="00892ABD" w:rsidDel="009C5C49">
          <w:rPr>
            <w:rFonts w:ascii="Arial" w:hAnsi="Arial" w:cs="Arial"/>
            <w:color w:val="00B050"/>
            <w:sz w:val="24"/>
            <w:szCs w:val="24"/>
          </w:rPr>
          <w:delText xml:space="preserve"> system name below</w:delText>
        </w:r>
      </w:del>
    </w:p>
    <w:p w14:paraId="4079A6E4" w14:textId="3EE5F43D" w:rsidR="007F12E4" w:rsidRPr="00892ABD" w:rsidRDefault="007F12E4" w:rsidP="007F12E4">
      <w:pPr>
        <w:pStyle w:val="Default"/>
        <w:ind w:left="720"/>
        <w:rPr>
          <w:rFonts w:ascii="Arial" w:hAnsi="Arial" w:cs="Arial"/>
        </w:rPr>
      </w:pPr>
      <w:r w:rsidRPr="00892ABD">
        <w:rPr>
          <w:rFonts w:ascii="Arial" w:hAnsi="Arial" w:cs="Arial"/>
        </w:rPr>
        <w:t>System Name:</w:t>
      </w:r>
      <w:r w:rsidRPr="00892ABD">
        <w:rPr>
          <w:rFonts w:ascii="Arial" w:hAnsi="Arial" w:cs="Arial"/>
          <w:color w:val="FF0000"/>
        </w:rPr>
        <w:t xml:space="preserve"> </w:t>
      </w:r>
      <w:r w:rsidR="00DB6C5C" w:rsidRPr="00DB6C5C">
        <w:rPr>
          <w:rFonts w:ascii="Arial" w:hAnsi="Arial" w:cs="Arial"/>
          <w:color w:val="000000" w:themeColor="text1"/>
        </w:rPr>
        <w:t xml:space="preserve">Vista Adaptative Maintenance VAEC (VAM) </w:t>
      </w:r>
      <w:del w:id="15" w:author="Faulkner, David A. (Accenture Federal Services)" w:date="2019-04-03T17:32:00Z">
        <w:r w:rsidRPr="00892ABD" w:rsidDel="009C5C49">
          <w:rPr>
            <w:rFonts w:ascii="Arial" w:hAnsi="Arial" w:cs="Arial"/>
          </w:rPr>
          <w:delText xml:space="preserve"> </w:delText>
        </w:r>
        <w:r w:rsidRPr="00892ABD" w:rsidDel="009C5C49">
          <w:rPr>
            <w:rFonts w:ascii="Arial" w:hAnsi="Arial" w:cs="Arial"/>
            <w:color w:val="FF0000"/>
          </w:rPr>
          <w:delText xml:space="preserve">[GRC Boundary Alignment] </w:delText>
        </w:r>
        <w:r w:rsidRPr="002C7CED" w:rsidDel="009C5C49">
          <w:rPr>
            <w:rFonts w:ascii="Arial" w:hAnsi="Arial" w:cs="Arial"/>
            <w:color w:val="000000" w:themeColor="text1"/>
          </w:rPr>
          <w:delText>[</w:delText>
        </w:r>
        <w:r w:rsidR="00DB6C5C" w:rsidRPr="002C7CED" w:rsidDel="009C5C49">
          <w:rPr>
            <w:rFonts w:ascii="Arial" w:hAnsi="Arial" w:cs="Arial"/>
            <w:color w:val="000000" w:themeColor="text1"/>
          </w:rPr>
          <w:delText>High</w:delText>
        </w:r>
        <w:r w:rsidRPr="002C7CED" w:rsidDel="009C5C49">
          <w:rPr>
            <w:rFonts w:ascii="Arial" w:hAnsi="Arial" w:cs="Arial"/>
            <w:color w:val="000000" w:themeColor="text1"/>
          </w:rPr>
          <w:delText>]</w:delText>
        </w:r>
      </w:del>
      <w:r w:rsidRPr="002C7CED">
        <w:rPr>
          <w:rFonts w:ascii="Arial" w:hAnsi="Arial" w:cs="Arial"/>
          <w:color w:val="000000" w:themeColor="text1"/>
        </w:rPr>
        <w:t xml:space="preserve"> </w:t>
      </w:r>
    </w:p>
    <w:p w14:paraId="16043D17" w14:textId="26F88C6F" w:rsidR="007F12E4" w:rsidRPr="00892ABD" w:rsidRDefault="007F12E4" w:rsidP="007F12E4">
      <w:pPr>
        <w:pStyle w:val="Default"/>
        <w:ind w:left="720"/>
        <w:rPr>
          <w:rFonts w:ascii="Arial" w:hAnsi="Arial" w:cs="Arial"/>
        </w:rPr>
      </w:pPr>
      <w:r w:rsidRPr="00892ABD">
        <w:rPr>
          <w:rFonts w:ascii="Arial" w:hAnsi="Arial" w:cs="Arial"/>
        </w:rPr>
        <w:t>System Acronym:</w:t>
      </w:r>
      <w:r w:rsidRPr="00892ABD">
        <w:rPr>
          <w:rFonts w:ascii="Arial" w:hAnsi="Arial" w:cs="Arial"/>
          <w:color w:val="FF0000"/>
        </w:rPr>
        <w:t xml:space="preserve"> </w:t>
      </w:r>
      <w:r w:rsidR="002C7CED" w:rsidRPr="002C7CED">
        <w:rPr>
          <w:rFonts w:ascii="Arial" w:hAnsi="Arial" w:cs="Arial"/>
          <w:color w:val="000000" w:themeColor="text1"/>
        </w:rPr>
        <w:t>VAM</w:t>
      </w:r>
      <w:r w:rsidRPr="002C7CED">
        <w:rPr>
          <w:rFonts w:ascii="Arial" w:hAnsi="Arial" w:cs="Arial"/>
          <w:color w:val="000000" w:themeColor="text1"/>
        </w:rPr>
        <w:t xml:space="preserve">  </w:t>
      </w:r>
    </w:p>
    <w:p w14:paraId="1CF37451" w14:textId="04A141F8" w:rsidR="00E141C9" w:rsidRPr="00892ABD" w:rsidRDefault="007F12E4" w:rsidP="007F12E4">
      <w:pPr>
        <w:ind w:left="720"/>
        <w:rPr>
          <w:rFonts w:ascii="Arial" w:eastAsia="Times New Roman" w:hAnsi="Arial" w:cs="Arial"/>
          <w:color w:val="000000"/>
          <w:sz w:val="24"/>
          <w:szCs w:val="24"/>
          <w:lang w:bidi="en-US"/>
        </w:rPr>
      </w:pPr>
      <w:r w:rsidRPr="00892ABD">
        <w:rPr>
          <w:rFonts w:ascii="Arial" w:hAnsi="Arial" w:cs="Arial"/>
          <w:sz w:val="24"/>
          <w:szCs w:val="24"/>
        </w:rPr>
        <w:t xml:space="preserve">Unique Identifier: </w:t>
      </w:r>
      <w:ins w:id="16" w:author="Faulkner, David A. (Accenture Federal Services)" w:date="2019-04-03T16:39:00Z">
        <w:r w:rsidR="00D926A8" w:rsidRPr="00D926A8">
          <w:rPr>
            <w:rFonts w:ascii="Arial" w:hAnsi="Arial" w:cs="Arial"/>
            <w:sz w:val="24"/>
            <w:szCs w:val="24"/>
          </w:rPr>
          <w:t>029-555555302</w:t>
        </w:r>
      </w:ins>
      <w:del w:id="17" w:author="Faulkner, David A. (Accenture Federal Services)" w:date="2019-04-03T16:39:00Z">
        <w:r w:rsidR="002C7CED" w:rsidDel="00D926A8">
          <w:rPr>
            <w:rFonts w:ascii="Arial" w:hAnsi="Arial" w:cs="Arial"/>
            <w:sz w:val="24"/>
            <w:szCs w:val="24"/>
          </w:rPr>
          <w:delText>VAM</w:delText>
        </w:r>
      </w:del>
    </w:p>
    <w:p w14:paraId="42C20CBC" w14:textId="77777777" w:rsidR="006D34A0" w:rsidRPr="00A17FAA" w:rsidRDefault="006D34A0" w:rsidP="00487FFD">
      <w:pPr>
        <w:pStyle w:val="Heading3"/>
        <w:rPr>
          <w:rFonts w:ascii="Arial" w:hAnsi="Arial" w:cs="Arial"/>
          <w:color w:val="000000" w:themeColor="text1"/>
          <w:sz w:val="23"/>
          <w:szCs w:val="23"/>
        </w:rPr>
      </w:pPr>
      <w:bookmarkStart w:id="18" w:name="_Toc527022242"/>
      <w:bookmarkEnd w:id="13"/>
      <w:r w:rsidRPr="00A17FAA">
        <w:rPr>
          <w:rFonts w:ascii="Arial" w:hAnsi="Arial" w:cs="Arial"/>
          <w:color w:val="000000" w:themeColor="text1"/>
          <w:sz w:val="23"/>
          <w:szCs w:val="23"/>
        </w:rPr>
        <w:t>System Description</w:t>
      </w:r>
      <w:bookmarkEnd w:id="18"/>
    </w:p>
    <w:p w14:paraId="296F62D0" w14:textId="77777777" w:rsidR="00B9127E" w:rsidRPr="000568F1" w:rsidRDefault="00E141C9" w:rsidP="00B9127E">
      <w:pPr>
        <w:pStyle w:val="Default"/>
        <w:rPr>
          <w:rFonts w:asciiTheme="minorHAnsi" w:hAnsiTheme="minorHAnsi" w:cs="Arial"/>
        </w:rPr>
      </w:pPr>
      <w:r w:rsidRPr="00A17FAA">
        <w:rPr>
          <w:rFonts w:ascii="Arial" w:hAnsi="Arial" w:cs="Arial"/>
          <w:sz w:val="23"/>
          <w:szCs w:val="23"/>
        </w:rPr>
        <w:br/>
      </w:r>
      <w:r w:rsidR="00B9127E" w:rsidRPr="000568F1">
        <w:rPr>
          <w:rFonts w:asciiTheme="minorHAnsi" w:hAnsiTheme="minorHAnsi" w:cs="Arial"/>
        </w:rPr>
        <w:t xml:space="preserve">The VA Enterprise Cloud AWS GovCloud High (VAEC) is a General Support System that provides a secure application and hosting environment for VA applications, content, and utilities that are used to deliver content and applications to an audience made up of employees, veterans, contractors, and partners across all VA medical centers and component facilities and the Federal government, veterans and the general public. Content and applications are provided by Veterans Benefits Administration (VBA), Veterans Health Administration (VHA), National Cemetery Administration (NCA) and Support Offices. VAEC provides the following services: Content delivery, Application Hosting and Management Services. </w:t>
      </w:r>
    </w:p>
    <w:p w14:paraId="3EA91044" w14:textId="77777777" w:rsidR="008668B4" w:rsidRDefault="008668B4" w:rsidP="00B9127E">
      <w:pPr>
        <w:pStyle w:val="Default"/>
        <w:rPr>
          <w:ins w:id="19" w:author="Richards, Rafael M." w:date="2019-04-05T17:42:00Z"/>
          <w:rFonts w:asciiTheme="minorHAnsi" w:hAnsiTheme="minorHAnsi" w:cs="Arial"/>
        </w:rPr>
      </w:pPr>
    </w:p>
    <w:p w14:paraId="312E8939" w14:textId="087D0157" w:rsidR="00B9127E" w:rsidRPr="000568F1" w:rsidRDefault="00B9127E" w:rsidP="00B9127E">
      <w:pPr>
        <w:pStyle w:val="Default"/>
        <w:rPr>
          <w:rFonts w:asciiTheme="minorHAnsi" w:hAnsiTheme="minorHAnsi" w:cs="Arial"/>
        </w:rPr>
      </w:pPr>
      <w:r w:rsidRPr="000568F1">
        <w:rPr>
          <w:rFonts w:asciiTheme="minorHAnsi" w:hAnsiTheme="minorHAnsi" w:cs="Arial"/>
        </w:rPr>
        <w:t xml:space="preserve">The VAEC infrastructure is hosted by AWS GovCloud, a cloud service provider. The AWS GovCloud platform is used to provide a variety of hosting environments to suit a variety of needs. AWS GovCloud can support applications categorized up to High as rated in accordance with Federal Information Processing Standard (FIPS) 199. VA applications available to the public are hosted in AWS GovCloud. </w:t>
      </w:r>
    </w:p>
    <w:p w14:paraId="517E58AF" w14:textId="77777777" w:rsidR="008668B4" w:rsidRDefault="008668B4" w:rsidP="00B9127E">
      <w:pPr>
        <w:pStyle w:val="Default"/>
        <w:rPr>
          <w:ins w:id="20" w:author="Richards, Rafael M." w:date="2019-04-05T17:42:00Z"/>
          <w:rFonts w:asciiTheme="minorHAnsi" w:hAnsiTheme="minorHAnsi" w:cs="Arial"/>
        </w:rPr>
      </w:pPr>
    </w:p>
    <w:p w14:paraId="61532A5E" w14:textId="76E1DA3D" w:rsidR="00B9127E" w:rsidRPr="000568F1" w:rsidRDefault="00B9127E" w:rsidP="00B9127E">
      <w:pPr>
        <w:pStyle w:val="Default"/>
        <w:rPr>
          <w:rFonts w:asciiTheme="minorHAnsi" w:hAnsiTheme="minorHAnsi" w:cs="Arial"/>
        </w:rPr>
      </w:pPr>
      <w:r w:rsidRPr="000568F1">
        <w:rPr>
          <w:rFonts w:asciiTheme="minorHAnsi" w:hAnsiTheme="minorHAnsi" w:cs="Arial"/>
        </w:rPr>
        <w:t xml:space="preserve">A dedicated private data link (AWS Direct Connect) provides all connectivity for VA resources communicating to the environment. Virtual Private Clouds (VPCs) wrap the applications within AWS GovCloud to encapsulate network access. Access from the applications to VA internal resources such as Identity, Credential, and Access Management (ICAM) and Active Directory (AD) Services are conducted over the encrypted private data link to the VA Network. </w:t>
      </w:r>
    </w:p>
    <w:p w14:paraId="4E8D501C" w14:textId="3FA60CA9" w:rsidR="00E141C9" w:rsidRPr="000568F1" w:rsidRDefault="00B9127E" w:rsidP="00A7750D">
      <w:pPr>
        <w:pStyle w:val="Default"/>
        <w:rPr>
          <w:rFonts w:asciiTheme="minorHAnsi" w:hAnsiTheme="minorHAnsi" w:cstheme="minorHAnsi"/>
        </w:rPr>
      </w:pPr>
      <w:r w:rsidRPr="000568F1">
        <w:rPr>
          <w:rFonts w:asciiTheme="minorHAnsi" w:hAnsiTheme="minorHAnsi" w:cs="Arial"/>
        </w:rPr>
        <w:t xml:space="preserve">VAEC is located in one AWS GovCloud Region with two Availability Zones (AZs) designed to allow U.S. government agencies, contractors and customers to move sensitive workloads into the cloud for addressing specific regulatory and compliance requirements. AWS GovCloud does not manage logical access controls within the VAEC system boundary. VAEC offers the same level of security as other VA physical technology centers and supports existing VA security </w:t>
      </w:r>
      <w:r w:rsidRPr="000568F1">
        <w:rPr>
          <w:rFonts w:asciiTheme="minorHAnsi" w:hAnsiTheme="minorHAnsi" w:cs="Arial"/>
        </w:rPr>
        <w:lastRenderedPageBreak/>
        <w:t>controls and certification requirements such as FISMA, HIPAA, HITECH, SAS-70, ISO 27001, FIPS 140-2 compliant end points, and PCI DSS.</w:t>
      </w:r>
    </w:p>
    <w:p w14:paraId="6040778D" w14:textId="27CB6BA6" w:rsidR="004D4A5E" w:rsidRDefault="004D4A5E" w:rsidP="00A7750D">
      <w:pPr>
        <w:pStyle w:val="Default"/>
        <w:rPr>
          <w:rFonts w:cstheme="minorHAnsi"/>
        </w:rPr>
      </w:pPr>
    </w:p>
    <w:p w14:paraId="1FF37A93" w14:textId="3F5EE6F1" w:rsidR="002C7CED" w:rsidRPr="00D926A8" w:rsidRDefault="002C7CED">
      <w:pPr>
        <w:ind w:left="720"/>
        <w:rPr>
          <w:rFonts w:eastAsia="Times New Roman" w:cstheme="minorHAnsi"/>
          <w:color w:val="000000" w:themeColor="text1"/>
          <w:sz w:val="23"/>
          <w:szCs w:val="23"/>
          <w:lang w:bidi="en-US"/>
          <w:rPrChange w:id="21" w:author="Faulkner, David A. (Accenture Federal Services)" w:date="2019-04-03T16:36:00Z">
            <w:rPr>
              <w:rFonts w:ascii="Arial" w:eastAsia="Times New Roman" w:hAnsi="Arial" w:cs="Arial"/>
              <w:color w:val="000000" w:themeColor="text1"/>
              <w:sz w:val="23"/>
              <w:szCs w:val="23"/>
              <w:lang w:bidi="en-US"/>
            </w:rPr>
          </w:rPrChange>
        </w:rPr>
      </w:pPr>
      <w:r w:rsidRPr="00D926A8">
        <w:rPr>
          <w:rFonts w:eastAsia="Times New Roman" w:cstheme="minorHAnsi"/>
          <w:b/>
          <w:color w:val="000000" w:themeColor="text1"/>
          <w:sz w:val="23"/>
          <w:szCs w:val="23"/>
          <w:lang w:bidi="en-US"/>
          <w:rPrChange w:id="22" w:author="Faulkner, David A. (Accenture Federal Services)" w:date="2019-04-03T16:36:00Z">
            <w:rPr>
              <w:rFonts w:ascii="Arial" w:eastAsia="Times New Roman" w:hAnsi="Arial" w:cs="Arial"/>
              <w:b/>
              <w:color w:val="000000" w:themeColor="text1"/>
              <w:sz w:val="23"/>
              <w:szCs w:val="23"/>
              <w:lang w:bidi="en-US"/>
            </w:rPr>
          </w:rPrChange>
        </w:rPr>
        <w:t>VistA Adaptive Maintenanc</w:t>
      </w:r>
      <w:ins w:id="23" w:author="Richards, Rafael M." w:date="2019-04-05T17:42:00Z">
        <w:r w:rsidR="008668B4">
          <w:rPr>
            <w:rFonts w:eastAsia="Times New Roman" w:cstheme="minorHAnsi"/>
            <w:b/>
            <w:color w:val="000000" w:themeColor="text1"/>
            <w:sz w:val="23"/>
            <w:szCs w:val="23"/>
            <w:lang w:bidi="en-US"/>
          </w:rPr>
          <w:t xml:space="preserve">e – </w:t>
        </w:r>
      </w:ins>
      <w:del w:id="24" w:author="Richards, Rafael M." w:date="2019-04-05T17:42:00Z">
        <w:r w:rsidRPr="00D926A8" w:rsidDel="008668B4">
          <w:rPr>
            <w:rFonts w:eastAsia="Times New Roman" w:cstheme="minorHAnsi"/>
            <w:b/>
            <w:color w:val="000000" w:themeColor="text1"/>
            <w:sz w:val="23"/>
            <w:szCs w:val="23"/>
            <w:lang w:bidi="en-US"/>
            <w:rPrChange w:id="25" w:author="Faulkner, David A. (Accenture Federal Services)" w:date="2019-04-03T16:36:00Z">
              <w:rPr>
                <w:rFonts w:ascii="Arial" w:eastAsia="Times New Roman" w:hAnsi="Arial" w:cs="Arial"/>
                <w:b/>
                <w:color w:val="000000" w:themeColor="text1"/>
                <w:sz w:val="23"/>
                <w:szCs w:val="23"/>
                <w:lang w:bidi="en-US"/>
              </w:rPr>
            </w:rPrChange>
          </w:rPr>
          <w:delText>e</w:delText>
        </w:r>
      </w:del>
      <w:r w:rsidRPr="00D926A8">
        <w:rPr>
          <w:rFonts w:eastAsia="Times New Roman" w:cstheme="minorHAnsi"/>
          <w:b/>
          <w:color w:val="000000" w:themeColor="text1"/>
          <w:sz w:val="23"/>
          <w:szCs w:val="23"/>
          <w:lang w:bidi="en-US"/>
          <w:rPrChange w:id="26" w:author="Faulkner, David A. (Accenture Federal Services)" w:date="2019-04-03T16:36:00Z">
            <w:rPr>
              <w:rFonts w:ascii="Arial" w:eastAsia="Times New Roman" w:hAnsi="Arial" w:cs="Arial"/>
              <w:b/>
              <w:color w:val="000000" w:themeColor="text1"/>
              <w:sz w:val="23"/>
              <w:szCs w:val="23"/>
              <w:lang w:bidi="en-US"/>
            </w:rPr>
          </w:rPrChange>
        </w:rPr>
        <w:t xml:space="preserve"> VA</w:t>
      </w:r>
      <w:ins w:id="27" w:author="Richards, Rafael M." w:date="2019-04-05T17:42:00Z">
        <w:r w:rsidR="008668B4">
          <w:rPr>
            <w:rFonts w:eastAsia="Times New Roman" w:cstheme="minorHAnsi"/>
            <w:b/>
            <w:color w:val="000000" w:themeColor="text1"/>
            <w:sz w:val="23"/>
            <w:szCs w:val="23"/>
            <w:lang w:bidi="en-US"/>
          </w:rPr>
          <w:t xml:space="preserve"> Enterprise Cloud</w:t>
        </w:r>
      </w:ins>
      <w:del w:id="28" w:author="Richards, Rafael M." w:date="2019-04-05T17:42:00Z">
        <w:r w:rsidRPr="00D926A8" w:rsidDel="008668B4">
          <w:rPr>
            <w:rFonts w:eastAsia="Times New Roman" w:cstheme="minorHAnsi"/>
            <w:b/>
            <w:color w:val="000000" w:themeColor="text1"/>
            <w:sz w:val="23"/>
            <w:szCs w:val="23"/>
            <w:lang w:bidi="en-US"/>
            <w:rPrChange w:id="29" w:author="Faulkner, David A. (Accenture Federal Services)" w:date="2019-04-03T16:36:00Z">
              <w:rPr>
                <w:rFonts w:ascii="Arial" w:eastAsia="Times New Roman" w:hAnsi="Arial" w:cs="Arial"/>
                <w:b/>
                <w:color w:val="000000" w:themeColor="text1"/>
                <w:sz w:val="23"/>
                <w:szCs w:val="23"/>
                <w:lang w:bidi="en-US"/>
              </w:rPr>
            </w:rPrChange>
          </w:rPr>
          <w:delText>EC</w:delText>
        </w:r>
      </w:del>
      <w:r w:rsidRPr="00D926A8">
        <w:rPr>
          <w:rFonts w:eastAsia="Times New Roman" w:cstheme="minorHAnsi"/>
          <w:b/>
          <w:color w:val="000000" w:themeColor="text1"/>
          <w:sz w:val="23"/>
          <w:szCs w:val="23"/>
          <w:lang w:bidi="en-US"/>
          <w:rPrChange w:id="30" w:author="Faulkner, David A. (Accenture Federal Services)" w:date="2019-04-03T16:36:00Z">
            <w:rPr>
              <w:rFonts w:ascii="Arial" w:eastAsia="Times New Roman" w:hAnsi="Arial" w:cs="Arial"/>
              <w:b/>
              <w:color w:val="000000" w:themeColor="text1"/>
              <w:sz w:val="23"/>
              <w:szCs w:val="23"/>
              <w:lang w:bidi="en-US"/>
            </w:rPr>
          </w:rPrChange>
        </w:rPr>
        <w:t xml:space="preserve"> (VAM VAEC) </w:t>
      </w:r>
      <w:r w:rsidRPr="00D926A8">
        <w:rPr>
          <w:rFonts w:eastAsia="Times New Roman" w:cstheme="minorHAnsi"/>
          <w:color w:val="000000" w:themeColor="text1"/>
          <w:sz w:val="23"/>
          <w:szCs w:val="23"/>
          <w:lang w:bidi="en-US"/>
          <w:rPrChange w:id="31" w:author="Faulkner, David A. (Accenture Federal Services)" w:date="2019-04-03T16:36:00Z">
            <w:rPr>
              <w:rFonts w:ascii="Arial" w:eastAsia="Times New Roman" w:hAnsi="Arial" w:cs="Arial"/>
              <w:color w:val="000000" w:themeColor="text1"/>
              <w:sz w:val="23"/>
              <w:szCs w:val="23"/>
              <w:lang w:bidi="en-US"/>
            </w:rPr>
          </w:rPrChange>
        </w:rPr>
        <w:t xml:space="preserve">Security </w:t>
      </w:r>
      <w:del w:id="32" w:author="Richards, Rafael M." w:date="2019-04-05T17:42:00Z">
        <w:r w:rsidRPr="00D926A8" w:rsidDel="008668B4">
          <w:rPr>
            <w:rFonts w:eastAsia="Times New Roman" w:cstheme="minorHAnsi"/>
            <w:color w:val="000000" w:themeColor="text1"/>
            <w:sz w:val="23"/>
            <w:szCs w:val="23"/>
            <w:lang w:bidi="en-US"/>
            <w:rPrChange w:id="33" w:author="Faulkner, David A. (Accenture Federal Services)" w:date="2019-04-03T16:36:00Z">
              <w:rPr>
                <w:rFonts w:ascii="Arial" w:eastAsia="Times New Roman" w:hAnsi="Arial" w:cs="Arial"/>
                <w:color w:val="000000" w:themeColor="text1"/>
                <w:sz w:val="23"/>
                <w:szCs w:val="23"/>
                <w:lang w:bidi="en-US"/>
              </w:rPr>
            </w:rPrChange>
          </w:rPr>
          <w:delText>project is to deploy an application named, VistA Adaptive Maintenance (VAM) in VAEC. VAM VAEC, will provide</w:delText>
        </w:r>
      </w:del>
      <w:ins w:id="34" w:author="Richards, Rafael M." w:date="2019-04-05T17:42:00Z">
        <w:r w:rsidR="008668B4">
          <w:rPr>
            <w:rFonts w:eastAsia="Times New Roman" w:cstheme="minorHAnsi"/>
            <w:color w:val="000000" w:themeColor="text1"/>
            <w:sz w:val="23"/>
            <w:szCs w:val="23"/>
            <w:lang w:bidi="en-US"/>
          </w:rPr>
          <w:t>provides a</w:t>
        </w:r>
      </w:ins>
      <w:r w:rsidRPr="00D926A8">
        <w:rPr>
          <w:rFonts w:eastAsia="Times New Roman" w:cstheme="minorHAnsi"/>
          <w:color w:val="000000" w:themeColor="text1"/>
          <w:sz w:val="23"/>
          <w:szCs w:val="23"/>
          <w:lang w:bidi="en-US"/>
          <w:rPrChange w:id="35" w:author="Faulkner, David A. (Accenture Federal Services)" w:date="2019-04-03T16:36:00Z">
            <w:rPr>
              <w:rFonts w:ascii="Arial" w:eastAsia="Times New Roman" w:hAnsi="Arial" w:cs="Arial"/>
              <w:color w:val="000000" w:themeColor="text1"/>
              <w:sz w:val="23"/>
              <w:szCs w:val="23"/>
              <w:lang w:bidi="en-US"/>
            </w:rPr>
          </w:rPrChange>
        </w:rPr>
        <w:t xml:space="preserve"> complete audit, analysis, and translation of the entire VistA RPC interface into a modern machine-processable form. VAM VAEC, is operational and scaled for the production enterprise’s use on the VAEC CloudWatch monitoring tool in order  to provide a comprehensive cloud-based VistA RPC Interface monitoring and security for all VistA systems migrated to the VAEC.</w:t>
      </w:r>
    </w:p>
    <w:p w14:paraId="5AB20F0D" w14:textId="77777777" w:rsidR="002C7CED" w:rsidRPr="00D926A8" w:rsidDel="008668B4" w:rsidRDefault="002C7CED">
      <w:pPr>
        <w:ind w:left="720"/>
        <w:rPr>
          <w:del w:id="36" w:author="Richards, Rafael M." w:date="2019-04-05T17:43:00Z"/>
          <w:rFonts w:eastAsia="Times New Roman" w:cstheme="minorHAnsi"/>
          <w:color w:val="000000" w:themeColor="text1"/>
          <w:sz w:val="23"/>
          <w:szCs w:val="23"/>
          <w:lang w:bidi="en-US"/>
          <w:rPrChange w:id="37" w:author="Faulkner, David A. (Accenture Federal Services)" w:date="2019-04-03T16:36:00Z">
            <w:rPr>
              <w:del w:id="38" w:author="Richards, Rafael M." w:date="2019-04-05T17:43:00Z"/>
              <w:rFonts w:ascii="Arial" w:eastAsia="Times New Roman" w:hAnsi="Arial" w:cs="Arial"/>
              <w:color w:val="000000" w:themeColor="text1"/>
              <w:sz w:val="23"/>
              <w:szCs w:val="23"/>
              <w:lang w:bidi="en-US"/>
            </w:rPr>
          </w:rPrChange>
        </w:rPr>
      </w:pPr>
      <w:r w:rsidRPr="00D926A8">
        <w:rPr>
          <w:rFonts w:eastAsia="Times New Roman" w:cstheme="minorHAnsi"/>
          <w:color w:val="000000" w:themeColor="text1"/>
          <w:sz w:val="23"/>
          <w:szCs w:val="23"/>
          <w:lang w:bidi="en-US"/>
          <w:rPrChange w:id="39" w:author="Faulkner, David A. (Accenture Federal Services)" w:date="2019-04-03T16:36:00Z">
            <w:rPr>
              <w:rFonts w:ascii="Arial" w:eastAsia="Times New Roman" w:hAnsi="Arial" w:cs="Arial"/>
              <w:color w:val="000000" w:themeColor="text1"/>
              <w:sz w:val="23"/>
              <w:szCs w:val="23"/>
              <w:lang w:bidi="en-US"/>
            </w:rPr>
          </w:rPrChange>
        </w:rPr>
        <w:t>As the VA continues to strengthen its cybersecurity profile, VAM provides a quadruple initiative of reducing the cost and complexity of maintenance for VistA systems by resolving severe security vulnerabilities within all VistA systems that migrated to VAEC, while taking full advantage of the features and scaling of VA’s new commercial cloud capabilities, and ensuring the safe, secure, and seamless continuity of veteran care and services as VistA systems are migrated to the VAEC.</w:t>
      </w:r>
    </w:p>
    <w:p w14:paraId="3215F70C" w14:textId="027090C3" w:rsidR="004D4A5E" w:rsidRPr="00D926A8" w:rsidDel="008668B4" w:rsidRDefault="002C7CED">
      <w:pPr>
        <w:ind w:left="720"/>
        <w:rPr>
          <w:del w:id="40" w:author="Richards, Rafael M." w:date="2019-04-05T17:43:00Z"/>
          <w:rFonts w:eastAsia="Times New Roman" w:cstheme="minorHAnsi"/>
          <w:color w:val="000000" w:themeColor="text1"/>
          <w:sz w:val="23"/>
          <w:szCs w:val="23"/>
          <w:lang w:bidi="en-US"/>
          <w:rPrChange w:id="41" w:author="Faulkner, David A. (Accenture Federal Services)" w:date="2019-04-03T16:36:00Z">
            <w:rPr>
              <w:del w:id="42" w:author="Richards, Rafael M." w:date="2019-04-05T17:43:00Z"/>
              <w:rFonts w:ascii="Arial" w:eastAsia="Times New Roman" w:hAnsi="Arial" w:cs="Arial"/>
              <w:color w:val="000000" w:themeColor="text1"/>
              <w:sz w:val="23"/>
              <w:szCs w:val="23"/>
              <w:lang w:bidi="en-US"/>
            </w:rPr>
          </w:rPrChange>
        </w:rPr>
      </w:pPr>
      <w:del w:id="43" w:author="Richards, Rafael M." w:date="2019-04-05T17:43:00Z">
        <w:r w:rsidRPr="00D926A8" w:rsidDel="008668B4">
          <w:rPr>
            <w:rFonts w:eastAsia="Times New Roman" w:cstheme="minorHAnsi"/>
            <w:b/>
            <w:color w:val="000000" w:themeColor="text1"/>
            <w:sz w:val="23"/>
            <w:szCs w:val="23"/>
            <w:lang w:bidi="en-US"/>
            <w:rPrChange w:id="44" w:author="Faulkner, David A. (Accenture Federal Services)" w:date="2019-04-03T16:36:00Z">
              <w:rPr>
                <w:rFonts w:ascii="Arial" w:eastAsia="Times New Roman" w:hAnsi="Arial" w:cs="Arial"/>
                <w:b/>
                <w:color w:val="000000" w:themeColor="text1"/>
                <w:sz w:val="23"/>
                <w:szCs w:val="23"/>
                <w:lang w:bidi="en-US"/>
              </w:rPr>
            </w:rPrChange>
          </w:rPr>
          <w:delText>AbleVets LLC (Prime Contractor)</w:delText>
        </w:r>
        <w:r w:rsidRPr="00D926A8" w:rsidDel="008668B4">
          <w:rPr>
            <w:rFonts w:eastAsia="Times New Roman" w:cstheme="minorHAnsi"/>
            <w:color w:val="000000" w:themeColor="text1"/>
            <w:sz w:val="23"/>
            <w:szCs w:val="23"/>
            <w:lang w:bidi="en-US"/>
            <w:rPrChange w:id="45" w:author="Faulkner, David A. (Accenture Federal Services)" w:date="2019-04-03T16:36:00Z">
              <w:rPr>
                <w:rFonts w:ascii="Arial" w:eastAsia="Times New Roman" w:hAnsi="Arial" w:cs="Arial"/>
                <w:color w:val="000000" w:themeColor="text1"/>
                <w:sz w:val="23"/>
                <w:szCs w:val="23"/>
                <w:lang w:bidi="en-US"/>
              </w:rPr>
            </w:rPrChange>
          </w:rPr>
          <w:delText xml:space="preserve"> provides VistA adaptive maintenance through enhanced Veteran data security via comprehensive VistA RPC content audit and monitoring so that all VAEC-deployed VistA systems are adequately secured. Over the course of the project, AbleVets will provide support for Project Management, Software Design and Development, System Testing, Cybersecurity Testing and Remediation, Performance &amp; Regression Testing, System and Software Documentation, Risk and Defect Management, Release and Deployment, and Support for Authority to Operate (ATO), and A&amp;A assessment.</w:delText>
        </w:r>
      </w:del>
    </w:p>
    <w:p w14:paraId="41ED9A58" w14:textId="77777777" w:rsidR="004D4A5E" w:rsidRDefault="004D4A5E">
      <w:pPr>
        <w:ind w:left="720"/>
        <w:pPrChange w:id="46" w:author="Richards, Rafael M." w:date="2019-04-05T17:43:00Z">
          <w:pPr>
            <w:pStyle w:val="Default"/>
          </w:pPr>
        </w:pPrChange>
      </w:pPr>
    </w:p>
    <w:p w14:paraId="1E471498" w14:textId="77777777" w:rsidR="00A7750D" w:rsidRPr="00B9127E" w:rsidRDefault="00A7750D" w:rsidP="00A7750D">
      <w:pPr>
        <w:pStyle w:val="Default"/>
        <w:rPr>
          <w:rFonts w:cstheme="minorHAnsi"/>
        </w:rPr>
      </w:pPr>
    </w:p>
    <w:p w14:paraId="27EDDD91" w14:textId="77777777" w:rsidR="006D34A0" w:rsidRPr="009C6375" w:rsidRDefault="006D34A0" w:rsidP="00487FFD">
      <w:pPr>
        <w:pStyle w:val="Heading3"/>
        <w:rPr>
          <w:rFonts w:ascii="Arial" w:hAnsi="Arial" w:cs="Arial"/>
          <w:color w:val="000000" w:themeColor="text1"/>
          <w:sz w:val="24"/>
          <w:szCs w:val="24"/>
        </w:rPr>
      </w:pPr>
      <w:bookmarkStart w:id="47" w:name="_Toc527022243"/>
      <w:r w:rsidRPr="009C6375">
        <w:rPr>
          <w:rFonts w:ascii="Arial" w:hAnsi="Arial" w:cs="Arial"/>
          <w:color w:val="000000" w:themeColor="text1"/>
          <w:sz w:val="24"/>
          <w:szCs w:val="24"/>
        </w:rPr>
        <w:t>System Categorization</w:t>
      </w:r>
      <w:bookmarkEnd w:id="47"/>
    </w:p>
    <w:p w14:paraId="6B59CF0D" w14:textId="6D5197F5" w:rsidR="00E141C9" w:rsidRPr="00A22C53" w:rsidRDefault="00E141C9" w:rsidP="00E141C9">
      <w:pPr>
        <w:rPr>
          <w:rFonts w:cs="Arial"/>
          <w:sz w:val="24"/>
          <w:szCs w:val="24"/>
        </w:rPr>
      </w:pPr>
      <w:r w:rsidRPr="00A17FAA">
        <w:rPr>
          <w:rFonts w:ascii="Arial" w:hAnsi="Arial" w:cs="Arial"/>
          <w:sz w:val="23"/>
          <w:szCs w:val="23"/>
        </w:rPr>
        <w:br/>
      </w:r>
      <w:ins w:id="48" w:author="Faulkner, David A. (Accenture Federal Services)" w:date="2019-04-03T16:41:00Z">
        <w:r w:rsidR="00D926A8">
          <w:rPr>
            <w:rFonts w:cs="Arial"/>
            <w:sz w:val="24"/>
            <w:szCs w:val="24"/>
          </w:rPr>
          <w:t xml:space="preserve">Overall </w:t>
        </w:r>
      </w:ins>
      <w:ins w:id="49" w:author="Faulkner, David A. (Accenture Federal Services)" w:date="2019-04-03T16:42:00Z">
        <w:r w:rsidR="00D926A8">
          <w:rPr>
            <w:rFonts w:cs="Arial"/>
            <w:sz w:val="24"/>
            <w:szCs w:val="24"/>
          </w:rPr>
          <w:t>categorization</w:t>
        </w:r>
      </w:ins>
      <w:ins w:id="50" w:author="Faulkner, David A. (Accenture Federal Services)" w:date="2019-04-03T16:44:00Z">
        <w:r w:rsidR="003F1300">
          <w:rPr>
            <w:rFonts w:cs="Arial"/>
            <w:sz w:val="24"/>
            <w:szCs w:val="24"/>
          </w:rPr>
          <w:t xml:space="preserve"> for VAM</w:t>
        </w:r>
      </w:ins>
      <w:ins w:id="51" w:author="Faulkner, David A. (Accenture Federal Services)" w:date="2019-04-03T16:41:00Z">
        <w:r w:rsidR="00D926A8">
          <w:rPr>
            <w:rFonts w:cs="Arial"/>
            <w:sz w:val="24"/>
            <w:szCs w:val="24"/>
          </w:rPr>
          <w:t xml:space="preserve">: </w:t>
        </w:r>
      </w:ins>
      <w:commentRangeStart w:id="52"/>
      <w:r w:rsidRPr="00A22C53">
        <w:rPr>
          <w:rFonts w:cs="Arial"/>
          <w:sz w:val="24"/>
          <w:szCs w:val="24"/>
        </w:rPr>
        <w:t>HIGH</w:t>
      </w:r>
      <w:commentRangeEnd w:id="52"/>
      <w:r w:rsidR="007153C9" w:rsidRPr="00A22C53">
        <w:rPr>
          <w:rStyle w:val="CommentReference"/>
          <w:rFonts w:cs="Arial"/>
          <w:sz w:val="24"/>
          <w:szCs w:val="24"/>
        </w:rPr>
        <w:commentReference w:id="52"/>
      </w:r>
    </w:p>
    <w:p w14:paraId="6C91E84E" w14:textId="2B22028A" w:rsidR="00D926A8" w:rsidRDefault="00D926A8" w:rsidP="00E141C9">
      <w:pPr>
        <w:rPr>
          <w:ins w:id="53" w:author="Faulkner, David A. (Accenture Federal Services)" w:date="2019-04-03T16:41:00Z"/>
          <w:rFonts w:cs="Times New Roman"/>
          <w:color w:val="00B050"/>
        </w:rPr>
      </w:pPr>
      <w:bookmarkStart w:id="54" w:name="_Hlk531333389"/>
      <w:commentRangeStart w:id="55"/>
      <w:ins w:id="56" w:author="Faulkner, David A. (Accenture Federal Services)" w:date="2019-04-03T16:41:00Z">
        <w:r>
          <w:rPr>
            <w:rFonts w:cs="Times New Roman"/>
            <w:noProof/>
            <w:color w:val="00B050"/>
          </w:rPr>
          <w:drawing>
            <wp:inline distT="0" distB="0" distL="0" distR="0" wp14:anchorId="52C83E4D" wp14:editId="610FEB60">
              <wp:extent cx="6533243" cy="105537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 cat.PNG"/>
                      <pic:cNvPicPr/>
                    </pic:nvPicPr>
                    <pic:blipFill>
                      <a:blip r:embed="rId20">
                        <a:extLst>
                          <a:ext uri="{28A0092B-C50C-407E-A947-70E740481C1C}">
                            <a14:useLocalDpi xmlns:a14="http://schemas.microsoft.com/office/drawing/2010/main" val="0"/>
                          </a:ext>
                        </a:extLst>
                      </a:blip>
                      <a:stretch>
                        <a:fillRect/>
                      </a:stretch>
                    </pic:blipFill>
                    <pic:spPr>
                      <a:xfrm>
                        <a:off x="0" y="0"/>
                        <a:ext cx="6583040" cy="1063414"/>
                      </a:xfrm>
                      <a:prstGeom prst="rect">
                        <a:avLst/>
                      </a:prstGeom>
                    </pic:spPr>
                  </pic:pic>
                </a:graphicData>
              </a:graphic>
            </wp:inline>
          </w:drawing>
        </w:r>
      </w:ins>
      <w:commentRangeEnd w:id="55"/>
      <w:ins w:id="57" w:author="Faulkner, David A. (Accenture Federal Services)" w:date="2019-04-03T17:31:00Z">
        <w:r w:rsidR="00324223">
          <w:rPr>
            <w:rStyle w:val="CommentReference"/>
          </w:rPr>
          <w:commentReference w:id="55"/>
        </w:r>
      </w:ins>
    </w:p>
    <w:p w14:paraId="595F8708" w14:textId="138EE91E" w:rsidR="004D4A5E" w:rsidRPr="00811571" w:rsidDel="00D926A8" w:rsidRDefault="00D926A8" w:rsidP="004D4A5E">
      <w:pPr>
        <w:ind w:left="720"/>
        <w:rPr>
          <w:del w:id="58" w:author="Faulkner, David A. (Accenture Federal Services)" w:date="2019-04-03T16:41:00Z"/>
          <w:rFonts w:eastAsia="Times New Roman" w:cs="Arial"/>
          <w:color w:val="00B050"/>
          <w:sz w:val="23"/>
          <w:szCs w:val="23"/>
          <w:lang w:bidi="en-US"/>
        </w:rPr>
      </w:pPr>
      <w:ins w:id="59" w:author="Faulkner, David A. (Accenture Federal Services)" w:date="2019-04-03T16:41:00Z">
        <w:r w:rsidRPr="00811571" w:rsidDel="00D926A8">
          <w:rPr>
            <w:rFonts w:cs="Times New Roman"/>
            <w:color w:val="00B050"/>
          </w:rPr>
          <w:t xml:space="preserve"> </w:t>
        </w:r>
      </w:ins>
      <w:del w:id="60" w:author="Faulkner, David A. (Accenture Federal Services)" w:date="2019-04-03T16:41:00Z">
        <w:r w:rsidR="004D4A5E" w:rsidRPr="00811571" w:rsidDel="00D926A8">
          <w:rPr>
            <w:rFonts w:cs="Times New Roman"/>
            <w:color w:val="00B050"/>
          </w:rPr>
          <w:delText>Enter your organization system categorization below.</w:delText>
        </w:r>
      </w:del>
    </w:p>
    <w:p w14:paraId="3BDDC7EA" w14:textId="492E89A1" w:rsidR="004D4A5E" w:rsidRDefault="004D4A5E" w:rsidP="00E141C9">
      <w:pPr>
        <w:rPr>
          <w:color w:val="FF0000"/>
        </w:rPr>
      </w:pPr>
      <w:r w:rsidRPr="00E332BC">
        <w:rPr>
          <w:color w:val="FF0000"/>
        </w:rPr>
        <w:t>[</w:t>
      </w:r>
      <w:commentRangeStart w:id="61"/>
      <w:r w:rsidRPr="00E332BC">
        <w:rPr>
          <w:color w:val="FF0000"/>
        </w:rPr>
        <w:t>Organization 2</w:t>
      </w:r>
      <w:r>
        <w:rPr>
          <w:color w:val="FF0000"/>
        </w:rPr>
        <w:t xml:space="preserve">] </w:t>
      </w:r>
      <w:r w:rsidRPr="00A22C53">
        <w:rPr>
          <w:rFonts w:cs="Arial"/>
          <w:sz w:val="24"/>
          <w:szCs w:val="24"/>
        </w:rPr>
        <w:t>System Categorization</w:t>
      </w:r>
    </w:p>
    <w:p w14:paraId="438CAA3E" w14:textId="7F691F88" w:rsidR="004D4A5E" w:rsidRPr="004D4A5E" w:rsidRDefault="004D4A5E" w:rsidP="00E141C9">
      <w:pPr>
        <w:rPr>
          <w:rFonts w:ascii="Arial" w:hAnsi="Arial" w:cs="Arial"/>
          <w:color w:val="FF0000"/>
          <w:sz w:val="23"/>
          <w:szCs w:val="23"/>
        </w:rPr>
      </w:pPr>
      <w:r w:rsidRPr="004D4A5E">
        <w:rPr>
          <w:rFonts w:ascii="Arial" w:hAnsi="Arial" w:cs="Arial"/>
          <w:color w:val="FF0000"/>
          <w:sz w:val="23"/>
          <w:szCs w:val="23"/>
        </w:rPr>
        <w:t>[LOW/MEDIUM/HIGH]</w:t>
      </w:r>
      <w:commentRangeEnd w:id="61"/>
      <w:r w:rsidR="00324223">
        <w:rPr>
          <w:rStyle w:val="CommentReference"/>
        </w:rPr>
        <w:commentReference w:id="61"/>
      </w:r>
    </w:p>
    <w:bookmarkEnd w:id="54"/>
    <w:p w14:paraId="6F691B95" w14:textId="77777777" w:rsidR="00E141C9" w:rsidRPr="00EE163F" w:rsidRDefault="00E141C9" w:rsidP="00E141C9">
      <w:pPr>
        <w:spacing w:after="0" w:line="240" w:lineRule="auto"/>
        <w:ind w:left="720" w:firstLine="720"/>
        <w:rPr>
          <w:rFonts w:ascii="Arial" w:eastAsia="Times New Roman" w:hAnsi="Arial" w:cs="Arial"/>
          <w:sz w:val="23"/>
          <w:szCs w:val="23"/>
          <w:lang w:bidi="en-US"/>
        </w:rPr>
      </w:pPr>
    </w:p>
    <w:p w14:paraId="2E5418B1" w14:textId="77777777" w:rsidR="00E141C9" w:rsidRPr="007772E6" w:rsidRDefault="00E141C9" w:rsidP="00E141C9">
      <w:pPr>
        <w:pBdr>
          <w:top w:val="single" w:sz="6" w:space="1" w:color="0000FF"/>
          <w:left w:val="single" w:sz="6" w:space="4" w:color="0000FF"/>
          <w:bottom w:val="single" w:sz="6" w:space="1" w:color="0000FF"/>
          <w:right w:val="single" w:sz="6" w:space="4" w:color="0000FF"/>
        </w:pBdr>
        <w:tabs>
          <w:tab w:val="left" w:pos="360"/>
        </w:tabs>
        <w:spacing w:after="0" w:line="240" w:lineRule="auto"/>
        <w:contextualSpacing/>
        <w:rPr>
          <w:rFonts w:ascii="Arial" w:eastAsia="Times New Roman" w:hAnsi="Arial" w:cs="Arial"/>
          <w:color w:val="0070C0"/>
          <w:sz w:val="23"/>
          <w:szCs w:val="23"/>
          <w:lang w:bidi="en-US"/>
        </w:rPr>
      </w:pPr>
      <w:r w:rsidRPr="007772E6">
        <w:rPr>
          <w:rFonts w:ascii="Arial" w:eastAsia="Times New Roman" w:hAnsi="Arial" w:cs="Arial"/>
          <w:color w:val="0070C0"/>
          <w:sz w:val="23"/>
          <w:szCs w:val="23"/>
          <w:lang w:bidi="en-US"/>
        </w:rPr>
        <w:t xml:space="preserve">System Categorization is derived in the System Security Plan. Indicate the overall system sensitivity level by using exact level calculated in the SSP. </w:t>
      </w:r>
    </w:p>
    <w:p w14:paraId="2E592F03" w14:textId="65DD8877" w:rsidR="002D3903" w:rsidRPr="00A17FAA" w:rsidRDefault="00E141C9">
      <w:pPr>
        <w:rPr>
          <w:rFonts w:ascii="Arial" w:hAnsi="Arial" w:cs="Arial"/>
          <w:sz w:val="23"/>
          <w:szCs w:val="23"/>
        </w:rPr>
      </w:pPr>
      <w:r w:rsidRPr="00EE163F">
        <w:rPr>
          <w:rFonts w:ascii="Arial" w:hAnsi="Arial" w:cs="Arial"/>
          <w:sz w:val="23"/>
          <w:szCs w:val="23"/>
        </w:rPr>
        <w:br/>
      </w:r>
    </w:p>
    <w:p w14:paraId="2E6D415C" w14:textId="77777777" w:rsidR="006D34A0" w:rsidRPr="0086609C" w:rsidRDefault="006D34A0" w:rsidP="00487FFD">
      <w:pPr>
        <w:pStyle w:val="Heading2"/>
        <w:rPr>
          <w:rFonts w:ascii="Arial" w:hAnsi="Arial" w:cs="Arial"/>
          <w:color w:val="000000" w:themeColor="text1"/>
          <w:sz w:val="24"/>
          <w:szCs w:val="24"/>
        </w:rPr>
      </w:pPr>
      <w:bookmarkStart w:id="62" w:name="_Toc527022244"/>
      <w:r w:rsidRPr="0086609C">
        <w:rPr>
          <w:rFonts w:ascii="Arial" w:hAnsi="Arial" w:cs="Arial"/>
          <w:color w:val="000000" w:themeColor="text1"/>
          <w:sz w:val="24"/>
          <w:szCs w:val="24"/>
        </w:rPr>
        <w:t>System Contacts</w:t>
      </w:r>
      <w:bookmarkEnd w:id="62"/>
    </w:p>
    <w:p w14:paraId="307133E6" w14:textId="77777777" w:rsidR="00E141C9" w:rsidRPr="0086609C" w:rsidRDefault="00E141C9" w:rsidP="00E141C9">
      <w:pPr>
        <w:pStyle w:val="Heading3"/>
        <w:rPr>
          <w:rFonts w:ascii="Arial" w:hAnsi="Arial" w:cs="Arial"/>
          <w:color w:val="000000" w:themeColor="text1"/>
          <w:sz w:val="24"/>
          <w:szCs w:val="24"/>
        </w:rPr>
      </w:pPr>
      <w:bookmarkStart w:id="63" w:name="_Toc432061217"/>
      <w:bookmarkStart w:id="64" w:name="_Toc527022245"/>
      <w:r w:rsidRPr="0086609C">
        <w:rPr>
          <w:rFonts w:ascii="Arial" w:hAnsi="Arial" w:cs="Arial"/>
          <w:color w:val="000000" w:themeColor="text1"/>
          <w:sz w:val="24"/>
          <w:szCs w:val="24"/>
        </w:rPr>
        <w:t>System Owner</w:t>
      </w:r>
      <w:bookmarkEnd w:id="63"/>
      <w:bookmarkEnd w:id="64"/>
    </w:p>
    <w:p w14:paraId="01E0D15B" w14:textId="2FF9B1BF" w:rsidR="00E141C9" w:rsidRPr="00A17FAA" w:rsidRDefault="00E141C9" w:rsidP="00E141C9">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br/>
        <w:t>Title</w:t>
      </w:r>
      <w:r w:rsidR="00207B56" w:rsidRPr="00A17FAA">
        <w:rPr>
          <w:rFonts w:ascii="Arial" w:hAnsi="Arial" w:cs="Arial"/>
          <w:b/>
          <w:bCs/>
          <w:color w:val="333333"/>
          <w:sz w:val="23"/>
          <w:szCs w:val="23"/>
        </w:rPr>
        <w:t>:</w:t>
      </w:r>
      <w:r w:rsidR="00207B56" w:rsidRPr="00A17FAA">
        <w:rPr>
          <w:rFonts w:ascii="Arial" w:hAnsi="Arial" w:cs="Arial"/>
          <w:bCs/>
          <w:color w:val="333333"/>
          <w:sz w:val="23"/>
          <w:szCs w:val="23"/>
        </w:rPr>
        <w:t xml:space="preserve">    </w:t>
      </w:r>
      <w:ins w:id="65" w:author="Faulkner, David A. (Accenture Federal Services)" w:date="2019-04-03T16:44:00Z">
        <w:r w:rsidR="003F1300" w:rsidRPr="003F1300">
          <w:rPr>
            <w:rFonts w:ascii="Arial" w:hAnsi="Arial" w:cs="Arial"/>
            <w:bCs/>
            <w:color w:val="333333"/>
            <w:sz w:val="23"/>
            <w:szCs w:val="23"/>
          </w:rPr>
          <w:t>System Owner</w:t>
        </w:r>
        <w:r w:rsidR="003F1300" w:rsidRPr="003F1300" w:rsidDel="003F1300">
          <w:rPr>
            <w:rFonts w:ascii="Arial" w:hAnsi="Arial" w:cs="Arial"/>
            <w:bCs/>
            <w:color w:val="333333"/>
            <w:sz w:val="23"/>
            <w:szCs w:val="23"/>
          </w:rPr>
          <w:t xml:space="preserve"> </w:t>
        </w:r>
      </w:ins>
      <w:del w:id="66" w:author="Faulkner, David A. (Accenture Federal Services)" w:date="2019-04-03T16:44:00Z">
        <w:r w:rsidR="00A7750D" w:rsidDel="003F1300">
          <w:rPr>
            <w:rFonts w:ascii="Arial" w:hAnsi="Arial" w:cs="Arial"/>
            <w:bCs/>
            <w:color w:val="333333"/>
            <w:sz w:val="23"/>
            <w:szCs w:val="23"/>
          </w:rPr>
          <w:delText>XXX</w:delText>
        </w:r>
      </w:del>
    </w:p>
    <w:p w14:paraId="28CC3886" w14:textId="394967DB" w:rsidR="00E141C9" w:rsidRPr="00A7750D" w:rsidRDefault="00E141C9" w:rsidP="00A7750D">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lastRenderedPageBreak/>
        <w:t>Name</w:t>
      </w:r>
      <w:r w:rsidR="00207B56" w:rsidRPr="00A17FAA">
        <w:rPr>
          <w:rFonts w:ascii="Arial" w:hAnsi="Arial" w:cs="Arial"/>
          <w:b/>
          <w:bCs/>
          <w:color w:val="333333"/>
          <w:sz w:val="23"/>
          <w:szCs w:val="23"/>
        </w:rPr>
        <w:t>:</w:t>
      </w:r>
      <w:r w:rsidR="00A7750D">
        <w:rPr>
          <w:rFonts w:ascii="Arial" w:hAnsi="Arial" w:cs="Arial"/>
          <w:bCs/>
          <w:color w:val="333333"/>
          <w:sz w:val="23"/>
          <w:szCs w:val="23"/>
        </w:rPr>
        <w:t xml:space="preserve">  </w:t>
      </w:r>
      <w:ins w:id="67" w:author="Faulkner, David A. (Accenture Federal Services)" w:date="2019-04-03T16:45:00Z">
        <w:r w:rsidR="003F1300">
          <w:rPr>
            <w:rFonts w:ascii="Arial" w:hAnsi="Arial" w:cs="Arial"/>
            <w:bCs/>
            <w:color w:val="333333"/>
            <w:sz w:val="23"/>
            <w:szCs w:val="23"/>
          </w:rPr>
          <w:t>Christo</w:t>
        </w:r>
      </w:ins>
      <w:ins w:id="68" w:author="Faulkner, David A. (Accenture Federal Services)" w:date="2019-04-03T16:46:00Z">
        <w:r w:rsidR="003F1300">
          <w:rPr>
            <w:rFonts w:ascii="Arial" w:hAnsi="Arial" w:cs="Arial"/>
            <w:bCs/>
            <w:color w:val="333333"/>
            <w:sz w:val="23"/>
            <w:szCs w:val="23"/>
          </w:rPr>
          <w:t>pher Brown</w:t>
        </w:r>
      </w:ins>
      <w:del w:id="69" w:author="Faulkner, David A. (Accenture Federal Services)" w:date="2019-04-03T16:45:00Z">
        <w:r w:rsidR="00A05000" w:rsidDel="003F1300">
          <w:rPr>
            <w:rFonts w:ascii="Arial" w:hAnsi="Arial" w:cs="Arial"/>
            <w:bCs/>
            <w:color w:val="333333"/>
            <w:sz w:val="23"/>
            <w:szCs w:val="23"/>
          </w:rPr>
          <w:delText>David Cantanoso</w:delText>
        </w:r>
      </w:del>
    </w:p>
    <w:p w14:paraId="3DA12375" w14:textId="0452FC89" w:rsidR="00E141C9" w:rsidRPr="00A17FAA" w:rsidRDefault="00E141C9" w:rsidP="00E141C9">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Email</w:t>
      </w:r>
      <w:r w:rsidR="00207B56" w:rsidRPr="00A17FAA">
        <w:rPr>
          <w:rFonts w:ascii="Arial" w:hAnsi="Arial" w:cs="Arial"/>
          <w:b/>
          <w:bCs/>
          <w:color w:val="333333"/>
          <w:sz w:val="23"/>
          <w:szCs w:val="23"/>
        </w:rPr>
        <w:t>:</w:t>
      </w:r>
      <w:r w:rsidR="00207B56" w:rsidRPr="00A17FAA">
        <w:rPr>
          <w:rFonts w:ascii="Arial" w:hAnsi="Arial" w:cs="Arial"/>
          <w:bCs/>
          <w:color w:val="333333"/>
          <w:sz w:val="23"/>
          <w:szCs w:val="23"/>
        </w:rPr>
        <w:t xml:space="preserve">  </w:t>
      </w:r>
      <w:ins w:id="70" w:author="Faulkner, David A. (Accenture Federal Services)" w:date="2019-04-03T16:46:00Z">
        <w:r w:rsidR="003F1300">
          <w:rPr>
            <w:rFonts w:ascii="Arial" w:hAnsi="Arial" w:cs="Arial"/>
            <w:bCs/>
            <w:color w:val="333333"/>
            <w:sz w:val="23"/>
            <w:szCs w:val="23"/>
          </w:rPr>
          <w:t>Christopher.brown1@va.gov</w:t>
        </w:r>
      </w:ins>
      <w:del w:id="71" w:author="Faulkner, David A. (Accenture Federal Services)" w:date="2019-04-03T16:46:00Z">
        <w:r w:rsidR="00207B56" w:rsidRPr="00A17FAA" w:rsidDel="003F1300">
          <w:rPr>
            <w:rFonts w:ascii="Arial" w:hAnsi="Arial" w:cs="Arial"/>
            <w:bCs/>
            <w:color w:val="333333"/>
            <w:sz w:val="23"/>
            <w:szCs w:val="23"/>
          </w:rPr>
          <w:delText>XXX</w:delText>
        </w:r>
      </w:del>
    </w:p>
    <w:p w14:paraId="69DA0183" w14:textId="77AA13AF" w:rsidR="00E141C9" w:rsidRPr="00A17FAA" w:rsidRDefault="00E141C9" w:rsidP="00E141C9">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Phone</w:t>
      </w:r>
      <w:r w:rsidR="00207B56" w:rsidRPr="00A17FAA">
        <w:rPr>
          <w:rFonts w:ascii="Arial" w:hAnsi="Arial" w:cs="Arial"/>
          <w:b/>
          <w:bCs/>
          <w:color w:val="333333"/>
          <w:sz w:val="23"/>
          <w:szCs w:val="23"/>
        </w:rPr>
        <w:t>:</w:t>
      </w:r>
      <w:r w:rsidR="00207B56" w:rsidRPr="00A17FAA">
        <w:rPr>
          <w:rFonts w:ascii="Arial" w:hAnsi="Arial" w:cs="Arial"/>
          <w:bCs/>
          <w:color w:val="333333"/>
          <w:sz w:val="23"/>
          <w:szCs w:val="23"/>
        </w:rPr>
        <w:t xml:space="preserve">  </w:t>
      </w:r>
      <w:ins w:id="72" w:author="Faulkner, David A. (Accenture Federal Services)" w:date="2019-04-03T16:46:00Z">
        <w:r w:rsidR="003F1300" w:rsidRPr="003F1300">
          <w:rPr>
            <w:rFonts w:ascii="Arial" w:hAnsi="Arial" w:cs="Arial"/>
            <w:bCs/>
            <w:color w:val="333333"/>
            <w:sz w:val="23"/>
            <w:szCs w:val="23"/>
          </w:rPr>
          <w:t>202-270-1432</w:t>
        </w:r>
      </w:ins>
      <w:del w:id="73" w:author="Faulkner, David A. (Accenture Federal Services)" w:date="2019-04-03T16:46:00Z">
        <w:r w:rsidR="00207B56" w:rsidRPr="00A17FAA" w:rsidDel="003F1300">
          <w:rPr>
            <w:rFonts w:ascii="Arial" w:hAnsi="Arial" w:cs="Arial"/>
            <w:bCs/>
            <w:color w:val="333333"/>
            <w:sz w:val="23"/>
            <w:szCs w:val="23"/>
          </w:rPr>
          <w:delText>XXX</w:delText>
        </w:r>
      </w:del>
    </w:p>
    <w:p w14:paraId="6B78FFC4" w14:textId="690DC638" w:rsidR="00207B56" w:rsidDel="003F1300" w:rsidRDefault="00E141C9" w:rsidP="00E141C9">
      <w:pPr>
        <w:rPr>
          <w:del w:id="74" w:author="Faulkner, David A. (Accenture Federal Services)" w:date="2019-04-03T16:47:00Z"/>
          <w:rFonts w:ascii="Arial" w:hAnsi="Arial" w:cs="Arial"/>
          <w:bCs/>
          <w:color w:val="333333"/>
          <w:sz w:val="23"/>
          <w:szCs w:val="23"/>
        </w:rPr>
      </w:pPr>
      <w:r w:rsidRPr="00A17FAA">
        <w:rPr>
          <w:rFonts w:ascii="Arial" w:hAnsi="Arial" w:cs="Arial"/>
          <w:b/>
          <w:bCs/>
          <w:color w:val="333333"/>
          <w:sz w:val="23"/>
          <w:szCs w:val="23"/>
        </w:rPr>
        <w:t>Mobile</w:t>
      </w:r>
      <w:r w:rsidR="00207B56" w:rsidRPr="00A17FAA">
        <w:rPr>
          <w:rFonts w:ascii="Arial" w:hAnsi="Arial" w:cs="Arial"/>
          <w:b/>
          <w:bCs/>
          <w:color w:val="333333"/>
          <w:sz w:val="23"/>
          <w:szCs w:val="23"/>
        </w:rPr>
        <w:t>:</w:t>
      </w:r>
      <w:r w:rsidR="00207B56" w:rsidRPr="00A17FAA">
        <w:rPr>
          <w:rFonts w:ascii="Arial" w:hAnsi="Arial" w:cs="Arial"/>
          <w:bCs/>
          <w:color w:val="333333"/>
          <w:sz w:val="23"/>
          <w:szCs w:val="23"/>
        </w:rPr>
        <w:t xml:space="preserve">  XXX</w:t>
      </w:r>
    </w:p>
    <w:p w14:paraId="4E1B2F0C" w14:textId="316508AD" w:rsidR="00042016" w:rsidRPr="005C5B1E" w:rsidDel="003F1300" w:rsidRDefault="00042016" w:rsidP="0040150C">
      <w:pPr>
        <w:pStyle w:val="NoSpacing"/>
        <w:ind w:firstLine="720"/>
        <w:rPr>
          <w:del w:id="75" w:author="Faulkner, David A. (Accenture Federal Services)" w:date="2019-04-03T16:47:00Z"/>
          <w:rFonts w:eastAsia="Times New Roman" w:cs="Arial"/>
          <w:color w:val="00B050"/>
          <w:sz w:val="23"/>
          <w:szCs w:val="23"/>
        </w:rPr>
      </w:pPr>
      <w:del w:id="76" w:author="Faulkner, David A. (Accenture Federal Services)" w:date="2019-04-03T16:47:00Z">
        <w:r w:rsidRPr="005C5B1E" w:rsidDel="003F1300">
          <w:rPr>
            <w:color w:val="00B050"/>
          </w:rPr>
          <w:delText xml:space="preserve">Enter your organization system </w:delText>
        </w:r>
        <w:r w:rsidR="00AA3B82" w:rsidRPr="005C5B1E" w:rsidDel="003F1300">
          <w:rPr>
            <w:color w:val="00B050"/>
          </w:rPr>
          <w:delText xml:space="preserve">owner </w:delText>
        </w:r>
        <w:r w:rsidRPr="005C5B1E" w:rsidDel="003F1300">
          <w:rPr>
            <w:color w:val="00B050"/>
          </w:rPr>
          <w:delText>below.</w:delText>
        </w:r>
      </w:del>
    </w:p>
    <w:p w14:paraId="03E8CB2F" w14:textId="1B66FC86" w:rsidR="00042016" w:rsidDel="003F1300" w:rsidRDefault="00042016" w:rsidP="005C5B1E">
      <w:pPr>
        <w:pStyle w:val="NoSpacing"/>
        <w:rPr>
          <w:del w:id="77" w:author="Faulkner, David A. (Accenture Federal Services)" w:date="2019-04-03T16:47:00Z"/>
          <w:color w:val="FF0000"/>
        </w:rPr>
      </w:pPr>
      <w:del w:id="78" w:author="Faulkner, David A. (Accenture Federal Services)" w:date="2019-04-03T16:47:00Z">
        <w:r w:rsidRPr="00E332BC" w:rsidDel="003F1300">
          <w:rPr>
            <w:color w:val="FF0000"/>
          </w:rPr>
          <w:delText>[Organization 2</w:delText>
        </w:r>
        <w:r w:rsidDel="003F1300">
          <w:rPr>
            <w:color w:val="FF0000"/>
          </w:rPr>
          <w:delText xml:space="preserve">] </w:delText>
        </w:r>
        <w:r w:rsidRPr="006E5407" w:rsidDel="003F1300">
          <w:rPr>
            <w:sz w:val="24"/>
            <w:szCs w:val="24"/>
          </w:rPr>
          <w:delText>System owner</w:delText>
        </w:r>
      </w:del>
    </w:p>
    <w:p w14:paraId="15C28E51" w14:textId="5A267312" w:rsidR="00042016" w:rsidRPr="00A17FAA" w:rsidDel="003F1300" w:rsidRDefault="00042016" w:rsidP="00042016">
      <w:pPr>
        <w:autoSpaceDE w:val="0"/>
        <w:autoSpaceDN w:val="0"/>
        <w:adjustRightInd w:val="0"/>
        <w:spacing w:after="0" w:line="240" w:lineRule="auto"/>
        <w:rPr>
          <w:del w:id="79" w:author="Faulkner, David A. (Accenture Federal Services)" w:date="2019-04-03T16:47:00Z"/>
          <w:rFonts w:ascii="Arial" w:hAnsi="Arial" w:cs="Arial"/>
          <w:color w:val="333333"/>
          <w:sz w:val="23"/>
          <w:szCs w:val="23"/>
        </w:rPr>
      </w:pPr>
      <w:del w:id="80" w:author="Faulkner, David A. (Accenture Federal Services)" w:date="2019-04-03T16:47:00Z">
        <w:r w:rsidRPr="00A17FAA" w:rsidDel="003F1300">
          <w:rPr>
            <w:rFonts w:ascii="Arial" w:hAnsi="Arial" w:cs="Arial"/>
            <w:b/>
            <w:bCs/>
            <w:color w:val="333333"/>
            <w:sz w:val="23"/>
            <w:szCs w:val="23"/>
          </w:rPr>
          <w:delText>Title:</w:delText>
        </w:r>
        <w:r w:rsidRPr="00A17FAA" w:rsidDel="003F1300">
          <w:rPr>
            <w:rFonts w:ascii="Arial" w:hAnsi="Arial" w:cs="Arial"/>
            <w:bCs/>
            <w:color w:val="333333"/>
            <w:sz w:val="23"/>
            <w:szCs w:val="23"/>
          </w:rPr>
          <w:delText xml:space="preserve">    </w:delText>
        </w:r>
        <w:r w:rsidRPr="00042016" w:rsidDel="003F1300">
          <w:rPr>
            <w:rFonts w:ascii="Arial" w:hAnsi="Arial" w:cs="Arial"/>
            <w:bCs/>
            <w:color w:val="FF0000"/>
            <w:sz w:val="23"/>
            <w:szCs w:val="23"/>
          </w:rPr>
          <w:delText>XXX</w:delText>
        </w:r>
      </w:del>
    </w:p>
    <w:p w14:paraId="63DA7F8F" w14:textId="37184B77" w:rsidR="00042016" w:rsidRPr="00A7750D" w:rsidDel="003F1300" w:rsidRDefault="00042016" w:rsidP="00042016">
      <w:pPr>
        <w:autoSpaceDE w:val="0"/>
        <w:autoSpaceDN w:val="0"/>
        <w:adjustRightInd w:val="0"/>
        <w:spacing w:after="0" w:line="240" w:lineRule="auto"/>
        <w:rPr>
          <w:del w:id="81" w:author="Faulkner, David A. (Accenture Federal Services)" w:date="2019-04-03T16:47:00Z"/>
          <w:rFonts w:ascii="Arial" w:hAnsi="Arial" w:cs="Arial"/>
          <w:color w:val="333333"/>
          <w:sz w:val="23"/>
          <w:szCs w:val="23"/>
        </w:rPr>
      </w:pPr>
      <w:del w:id="82" w:author="Faulkner, David A. (Accenture Federal Services)" w:date="2019-04-03T16:47:00Z">
        <w:r w:rsidRPr="00A17FAA" w:rsidDel="003F1300">
          <w:rPr>
            <w:rFonts w:ascii="Arial" w:hAnsi="Arial" w:cs="Arial"/>
            <w:b/>
            <w:bCs/>
            <w:color w:val="333333"/>
            <w:sz w:val="23"/>
            <w:szCs w:val="23"/>
          </w:rPr>
          <w:delText>Name:</w:delText>
        </w:r>
        <w:r w:rsidDel="003F1300">
          <w:rPr>
            <w:rFonts w:ascii="Arial" w:hAnsi="Arial" w:cs="Arial"/>
            <w:bCs/>
            <w:color w:val="333333"/>
            <w:sz w:val="23"/>
            <w:szCs w:val="23"/>
          </w:rPr>
          <w:delText xml:space="preserve">  </w:delText>
        </w:r>
        <w:r w:rsidRPr="00042016" w:rsidDel="003F1300">
          <w:rPr>
            <w:rFonts w:ascii="Arial" w:hAnsi="Arial" w:cs="Arial"/>
            <w:bCs/>
            <w:color w:val="FF0000"/>
            <w:sz w:val="23"/>
            <w:szCs w:val="23"/>
          </w:rPr>
          <w:delText>XXX</w:delText>
        </w:r>
      </w:del>
    </w:p>
    <w:p w14:paraId="505C6B63" w14:textId="55AD5E73" w:rsidR="00042016" w:rsidRPr="00A17FAA" w:rsidDel="003F1300" w:rsidRDefault="00042016" w:rsidP="00042016">
      <w:pPr>
        <w:autoSpaceDE w:val="0"/>
        <w:autoSpaceDN w:val="0"/>
        <w:adjustRightInd w:val="0"/>
        <w:spacing w:after="0" w:line="240" w:lineRule="auto"/>
        <w:rPr>
          <w:del w:id="83" w:author="Faulkner, David A. (Accenture Federal Services)" w:date="2019-04-03T16:47:00Z"/>
          <w:rFonts w:ascii="Arial" w:hAnsi="Arial" w:cs="Arial"/>
          <w:color w:val="333333"/>
          <w:sz w:val="23"/>
          <w:szCs w:val="23"/>
        </w:rPr>
      </w:pPr>
      <w:del w:id="84" w:author="Faulkner, David A. (Accenture Federal Services)" w:date="2019-04-03T16:47:00Z">
        <w:r w:rsidRPr="00A17FAA" w:rsidDel="003F1300">
          <w:rPr>
            <w:rFonts w:ascii="Arial" w:hAnsi="Arial" w:cs="Arial"/>
            <w:b/>
            <w:bCs/>
            <w:color w:val="333333"/>
            <w:sz w:val="23"/>
            <w:szCs w:val="23"/>
          </w:rPr>
          <w:delText>Email:</w:delText>
        </w:r>
        <w:r w:rsidRPr="00A17FAA" w:rsidDel="003F1300">
          <w:rPr>
            <w:rFonts w:ascii="Arial" w:hAnsi="Arial" w:cs="Arial"/>
            <w:bCs/>
            <w:color w:val="333333"/>
            <w:sz w:val="23"/>
            <w:szCs w:val="23"/>
          </w:rPr>
          <w:delText xml:space="preserve">  </w:delText>
        </w:r>
        <w:r w:rsidRPr="00042016" w:rsidDel="003F1300">
          <w:rPr>
            <w:rFonts w:ascii="Arial" w:hAnsi="Arial" w:cs="Arial"/>
            <w:bCs/>
            <w:color w:val="FF0000"/>
            <w:sz w:val="23"/>
            <w:szCs w:val="23"/>
          </w:rPr>
          <w:delText>XXX</w:delText>
        </w:r>
      </w:del>
    </w:p>
    <w:p w14:paraId="04909806" w14:textId="357CB06A" w:rsidR="00042016" w:rsidRPr="00A17FAA" w:rsidDel="003F1300" w:rsidRDefault="00042016" w:rsidP="00042016">
      <w:pPr>
        <w:autoSpaceDE w:val="0"/>
        <w:autoSpaceDN w:val="0"/>
        <w:adjustRightInd w:val="0"/>
        <w:spacing w:after="0" w:line="240" w:lineRule="auto"/>
        <w:rPr>
          <w:del w:id="85" w:author="Faulkner, David A. (Accenture Federal Services)" w:date="2019-04-03T16:47:00Z"/>
          <w:rFonts w:ascii="Arial" w:hAnsi="Arial" w:cs="Arial"/>
          <w:color w:val="333333"/>
          <w:sz w:val="23"/>
          <w:szCs w:val="23"/>
        </w:rPr>
      </w:pPr>
      <w:del w:id="86" w:author="Faulkner, David A. (Accenture Federal Services)" w:date="2019-04-03T16:47:00Z">
        <w:r w:rsidRPr="00A17FAA" w:rsidDel="003F1300">
          <w:rPr>
            <w:rFonts w:ascii="Arial" w:hAnsi="Arial" w:cs="Arial"/>
            <w:b/>
            <w:bCs/>
            <w:color w:val="333333"/>
            <w:sz w:val="23"/>
            <w:szCs w:val="23"/>
          </w:rPr>
          <w:delText>Phone:</w:delText>
        </w:r>
        <w:r w:rsidRPr="00A17FAA" w:rsidDel="003F1300">
          <w:rPr>
            <w:rFonts w:ascii="Arial" w:hAnsi="Arial" w:cs="Arial"/>
            <w:bCs/>
            <w:color w:val="333333"/>
            <w:sz w:val="23"/>
            <w:szCs w:val="23"/>
          </w:rPr>
          <w:delText xml:space="preserve">  </w:delText>
        </w:r>
        <w:r w:rsidRPr="00042016" w:rsidDel="003F1300">
          <w:rPr>
            <w:rFonts w:ascii="Arial" w:hAnsi="Arial" w:cs="Arial"/>
            <w:bCs/>
            <w:color w:val="FF0000"/>
            <w:sz w:val="23"/>
            <w:szCs w:val="23"/>
          </w:rPr>
          <w:delText>XXX</w:delText>
        </w:r>
      </w:del>
    </w:p>
    <w:p w14:paraId="3A24D69A" w14:textId="376CE3C6" w:rsidR="00042016" w:rsidDel="003F1300" w:rsidRDefault="00042016" w:rsidP="00042016">
      <w:pPr>
        <w:rPr>
          <w:del w:id="87" w:author="Faulkner, David A. (Accenture Federal Services)" w:date="2019-04-03T16:47:00Z"/>
          <w:rFonts w:ascii="Arial" w:hAnsi="Arial" w:cs="Arial"/>
          <w:bCs/>
          <w:color w:val="333333"/>
          <w:sz w:val="23"/>
          <w:szCs w:val="23"/>
        </w:rPr>
      </w:pPr>
      <w:del w:id="88" w:author="Faulkner, David A. (Accenture Federal Services)" w:date="2019-04-03T16:47:00Z">
        <w:r w:rsidRPr="00A17FAA" w:rsidDel="003F1300">
          <w:rPr>
            <w:rFonts w:ascii="Arial" w:hAnsi="Arial" w:cs="Arial"/>
            <w:b/>
            <w:bCs/>
            <w:color w:val="333333"/>
            <w:sz w:val="23"/>
            <w:szCs w:val="23"/>
          </w:rPr>
          <w:delText>Mobile:</w:delText>
        </w:r>
        <w:r w:rsidRPr="00A17FAA" w:rsidDel="003F1300">
          <w:rPr>
            <w:rFonts w:ascii="Arial" w:hAnsi="Arial" w:cs="Arial"/>
            <w:bCs/>
            <w:color w:val="333333"/>
            <w:sz w:val="23"/>
            <w:szCs w:val="23"/>
          </w:rPr>
          <w:delText xml:space="preserve">  </w:delText>
        </w:r>
        <w:r w:rsidRPr="00042016" w:rsidDel="003F1300">
          <w:rPr>
            <w:rFonts w:ascii="Arial" w:hAnsi="Arial" w:cs="Arial"/>
            <w:bCs/>
            <w:color w:val="FF0000"/>
            <w:sz w:val="23"/>
            <w:szCs w:val="23"/>
          </w:rPr>
          <w:delText>XXX</w:delText>
        </w:r>
      </w:del>
    </w:p>
    <w:p w14:paraId="507A3699" w14:textId="77777777" w:rsidR="00042016" w:rsidRPr="0086609C" w:rsidRDefault="00042016" w:rsidP="00E141C9">
      <w:pPr>
        <w:rPr>
          <w:rFonts w:ascii="Arial" w:hAnsi="Arial" w:cs="Arial"/>
          <w:color w:val="333333"/>
          <w:sz w:val="24"/>
          <w:szCs w:val="24"/>
        </w:rPr>
      </w:pPr>
    </w:p>
    <w:p w14:paraId="1BF8E1BD" w14:textId="77777777" w:rsidR="00E141C9" w:rsidRPr="0086609C" w:rsidRDefault="00E141C9" w:rsidP="00E141C9">
      <w:pPr>
        <w:pStyle w:val="Heading3"/>
        <w:rPr>
          <w:rFonts w:ascii="Arial" w:hAnsi="Arial" w:cs="Arial"/>
          <w:color w:val="000000" w:themeColor="text1"/>
          <w:sz w:val="24"/>
          <w:szCs w:val="24"/>
        </w:rPr>
      </w:pPr>
      <w:bookmarkStart w:id="89" w:name="_Toc432061218"/>
      <w:bookmarkStart w:id="90" w:name="_Toc527022246"/>
      <w:commentRangeStart w:id="91"/>
      <w:r w:rsidRPr="0086609C">
        <w:rPr>
          <w:rFonts w:ascii="Arial" w:hAnsi="Arial" w:cs="Arial"/>
          <w:color w:val="000000" w:themeColor="text1"/>
          <w:sz w:val="24"/>
          <w:szCs w:val="24"/>
        </w:rPr>
        <w:t>System/Facility Chief Information Officer</w:t>
      </w:r>
      <w:bookmarkEnd w:id="89"/>
      <w:bookmarkEnd w:id="90"/>
    </w:p>
    <w:p w14:paraId="35F8D9EA" w14:textId="336E3A98" w:rsidR="00207B56" w:rsidRPr="00A17FAA" w:rsidRDefault="00E141C9" w:rsidP="00207B56">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br/>
      </w:r>
      <w:r w:rsidR="00207B56" w:rsidRPr="00A17FAA">
        <w:rPr>
          <w:rFonts w:ascii="Arial" w:hAnsi="Arial" w:cs="Arial"/>
          <w:b/>
          <w:bCs/>
          <w:color w:val="333333"/>
          <w:sz w:val="23"/>
          <w:szCs w:val="23"/>
        </w:rPr>
        <w:t>Title:</w:t>
      </w:r>
      <w:r w:rsidR="00207B56" w:rsidRPr="00A17FAA">
        <w:rPr>
          <w:rFonts w:ascii="Arial" w:hAnsi="Arial" w:cs="Arial"/>
          <w:bCs/>
          <w:color w:val="333333"/>
          <w:sz w:val="23"/>
          <w:szCs w:val="23"/>
        </w:rPr>
        <w:t xml:space="preserve">    </w:t>
      </w:r>
      <w:ins w:id="92" w:author="Faulkner, David A. (Accenture Federal Services)" w:date="2019-04-03T16:47:00Z">
        <w:del w:id="93" w:author="Richards, Rafael M." w:date="2019-04-05T17:44:00Z">
          <w:r w:rsidR="003F1300" w:rsidDel="008668B4">
            <w:rPr>
              <w:rFonts w:ascii="Arial" w:hAnsi="Arial" w:cs="Arial"/>
              <w:bCs/>
              <w:color w:val="333333"/>
              <w:sz w:val="23"/>
              <w:szCs w:val="23"/>
            </w:rPr>
            <w:delText>AbleVets CIO</w:delText>
          </w:r>
        </w:del>
      </w:ins>
      <w:del w:id="94" w:author="Faulkner, David A. (Accenture Federal Services)" w:date="2019-04-03T16:47:00Z">
        <w:r w:rsidR="00207B56" w:rsidRPr="00A17FAA" w:rsidDel="003F1300">
          <w:rPr>
            <w:rFonts w:ascii="Arial" w:hAnsi="Arial" w:cs="Arial"/>
            <w:bCs/>
            <w:color w:val="333333"/>
            <w:sz w:val="23"/>
            <w:szCs w:val="23"/>
          </w:rPr>
          <w:delText>XXX</w:delText>
        </w:r>
      </w:del>
    </w:p>
    <w:p w14:paraId="26CCC013" w14:textId="470548FD" w:rsidR="00207B56" w:rsidRPr="00A17FAA" w:rsidRDefault="00207B56" w:rsidP="00207B56">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Name:</w:t>
      </w:r>
      <w:r w:rsidR="00A7750D">
        <w:rPr>
          <w:rFonts w:ascii="Arial" w:hAnsi="Arial" w:cs="Arial"/>
          <w:bCs/>
          <w:color w:val="333333"/>
          <w:sz w:val="23"/>
          <w:szCs w:val="23"/>
        </w:rPr>
        <w:t xml:space="preserve">  </w:t>
      </w:r>
      <w:del w:id="95" w:author="Faulkner, David A. (Accenture Federal Services)" w:date="2019-04-03T16:47:00Z">
        <w:r w:rsidR="00A05000" w:rsidDel="003F1300">
          <w:rPr>
            <w:rFonts w:ascii="Arial" w:hAnsi="Arial" w:cs="Arial"/>
            <w:bCs/>
            <w:color w:val="333333"/>
            <w:sz w:val="23"/>
            <w:szCs w:val="23"/>
          </w:rPr>
          <w:delText>Christopher Cardella</w:delText>
        </w:r>
      </w:del>
      <w:ins w:id="96" w:author="Faulkner, David A. (Accenture Federal Services)" w:date="2019-04-03T16:47:00Z">
        <w:del w:id="97" w:author="Richards, Rafael M." w:date="2019-04-05T17:44:00Z">
          <w:r w:rsidR="003F1300" w:rsidDel="008668B4">
            <w:rPr>
              <w:rFonts w:ascii="Arial" w:hAnsi="Arial" w:cs="Arial"/>
              <w:bCs/>
              <w:color w:val="333333"/>
              <w:sz w:val="23"/>
              <w:szCs w:val="23"/>
            </w:rPr>
            <w:delText>Tom Willcox</w:delText>
          </w:r>
        </w:del>
      </w:ins>
    </w:p>
    <w:p w14:paraId="17F1591E" w14:textId="109DF4D9" w:rsidR="00207B56" w:rsidRPr="00A17FAA" w:rsidRDefault="00207B56" w:rsidP="00207B56">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Email:</w:t>
      </w:r>
      <w:r w:rsidRPr="00A17FAA">
        <w:rPr>
          <w:rFonts w:ascii="Arial" w:hAnsi="Arial" w:cs="Arial"/>
          <w:bCs/>
          <w:color w:val="333333"/>
          <w:sz w:val="23"/>
          <w:szCs w:val="23"/>
        </w:rPr>
        <w:t xml:space="preserve">  </w:t>
      </w:r>
      <w:ins w:id="98" w:author="Richards, Rafael M." w:date="2019-04-05T17:44:00Z">
        <w:r w:rsidR="008668B4">
          <w:rPr>
            <w:rFonts w:ascii="Arial" w:hAnsi="Arial" w:cs="Arial"/>
            <w:bCs/>
            <w:color w:val="333333"/>
            <w:sz w:val="23"/>
            <w:szCs w:val="23"/>
          </w:rPr>
          <w:t>@va.gov</w:t>
        </w:r>
      </w:ins>
      <w:ins w:id="99" w:author="Faulkner, David A. (Accenture Federal Services)" w:date="2019-04-03T16:48:00Z">
        <w:del w:id="100" w:author="Richards, Rafael M." w:date="2019-04-05T17:44:00Z">
          <w:r w:rsidR="003F1300" w:rsidDel="008668B4">
            <w:rPr>
              <w:rFonts w:ascii="Arial" w:hAnsi="Arial" w:cs="Arial"/>
              <w:bCs/>
              <w:color w:val="333333"/>
              <w:sz w:val="23"/>
              <w:szCs w:val="23"/>
            </w:rPr>
            <w:fldChar w:fldCharType="begin"/>
          </w:r>
          <w:r w:rsidR="003F1300" w:rsidDel="008668B4">
            <w:rPr>
              <w:rFonts w:ascii="Arial" w:hAnsi="Arial" w:cs="Arial"/>
              <w:bCs/>
              <w:color w:val="333333"/>
              <w:sz w:val="23"/>
              <w:szCs w:val="23"/>
            </w:rPr>
            <w:delInstrText xml:space="preserve"> HYPERLINK "mailto:</w:delInstrText>
          </w:r>
        </w:del>
      </w:ins>
      <w:ins w:id="101" w:author="Faulkner, David A. (Accenture Federal Services)" w:date="2019-04-03T16:47:00Z">
        <w:del w:id="102" w:author="Richards, Rafael M." w:date="2019-04-05T17:44:00Z">
          <w:r w:rsidR="003F1300" w:rsidDel="008668B4">
            <w:rPr>
              <w:rFonts w:ascii="Arial" w:hAnsi="Arial" w:cs="Arial"/>
              <w:bCs/>
              <w:color w:val="333333"/>
              <w:sz w:val="23"/>
              <w:szCs w:val="23"/>
            </w:rPr>
            <w:delInstrText>tom.willcox@able</w:delInstrText>
          </w:r>
        </w:del>
      </w:ins>
      <w:ins w:id="103" w:author="Faulkner, David A. (Accenture Federal Services)" w:date="2019-04-03T16:48:00Z">
        <w:del w:id="104" w:author="Richards, Rafael M." w:date="2019-04-05T17:44:00Z">
          <w:r w:rsidR="003F1300" w:rsidDel="008668B4">
            <w:rPr>
              <w:rFonts w:ascii="Arial" w:hAnsi="Arial" w:cs="Arial"/>
              <w:bCs/>
              <w:color w:val="333333"/>
              <w:sz w:val="23"/>
              <w:szCs w:val="23"/>
            </w:rPr>
            <w:delInstrText xml:space="preserve">vets.com" </w:delInstrText>
          </w:r>
          <w:r w:rsidR="003F1300" w:rsidDel="008668B4">
            <w:rPr>
              <w:rFonts w:ascii="Arial" w:hAnsi="Arial" w:cs="Arial"/>
              <w:bCs/>
              <w:color w:val="333333"/>
              <w:sz w:val="23"/>
              <w:szCs w:val="23"/>
            </w:rPr>
            <w:fldChar w:fldCharType="separate"/>
          </w:r>
        </w:del>
      </w:ins>
      <w:ins w:id="105" w:author="Faulkner, David A. (Accenture Federal Services)" w:date="2019-04-03T16:47:00Z">
        <w:del w:id="106" w:author="Richards, Rafael M." w:date="2019-04-05T17:44:00Z">
          <w:r w:rsidR="003F1300" w:rsidRPr="00261164" w:rsidDel="008668B4">
            <w:rPr>
              <w:rStyle w:val="Hyperlink"/>
              <w:rFonts w:ascii="Arial" w:hAnsi="Arial" w:cs="Arial"/>
              <w:bCs/>
              <w:sz w:val="23"/>
              <w:szCs w:val="23"/>
            </w:rPr>
            <w:delText>tom.willcox@able</w:delText>
          </w:r>
        </w:del>
      </w:ins>
      <w:ins w:id="107" w:author="Faulkner, David A. (Accenture Federal Services)" w:date="2019-04-03T16:48:00Z">
        <w:del w:id="108" w:author="Richards, Rafael M." w:date="2019-04-05T17:44:00Z">
          <w:r w:rsidR="003F1300" w:rsidRPr="00261164" w:rsidDel="008668B4">
            <w:rPr>
              <w:rStyle w:val="Hyperlink"/>
              <w:rFonts w:ascii="Arial" w:hAnsi="Arial" w:cs="Arial"/>
              <w:bCs/>
              <w:sz w:val="23"/>
              <w:szCs w:val="23"/>
            </w:rPr>
            <w:delText>vets.com</w:delText>
          </w:r>
          <w:r w:rsidR="003F1300" w:rsidDel="008668B4">
            <w:rPr>
              <w:rFonts w:ascii="Arial" w:hAnsi="Arial" w:cs="Arial"/>
              <w:bCs/>
              <w:color w:val="333333"/>
              <w:sz w:val="23"/>
              <w:szCs w:val="23"/>
            </w:rPr>
            <w:fldChar w:fldCharType="end"/>
          </w:r>
          <w:r w:rsidR="003F1300" w:rsidDel="008668B4">
            <w:rPr>
              <w:rFonts w:ascii="Arial" w:hAnsi="Arial" w:cs="Arial"/>
              <w:bCs/>
              <w:color w:val="333333"/>
              <w:sz w:val="23"/>
              <w:szCs w:val="23"/>
            </w:rPr>
            <w:delText xml:space="preserve"> &amp; </w:delText>
          </w:r>
          <w:r w:rsidR="003F1300" w:rsidDel="008668B4">
            <w:rPr>
              <w:rFonts w:ascii="Arial" w:hAnsi="Arial" w:cs="Arial"/>
              <w:bCs/>
              <w:color w:val="333333"/>
              <w:sz w:val="23"/>
              <w:szCs w:val="23"/>
            </w:rPr>
            <w:fldChar w:fldCharType="begin"/>
          </w:r>
          <w:r w:rsidR="003F1300" w:rsidDel="008668B4">
            <w:rPr>
              <w:rFonts w:ascii="Arial" w:hAnsi="Arial" w:cs="Arial"/>
              <w:bCs/>
              <w:color w:val="333333"/>
              <w:sz w:val="23"/>
              <w:szCs w:val="23"/>
            </w:rPr>
            <w:delInstrText xml:space="preserve"> HYPERLINK "mailto:</w:delInstrText>
          </w:r>
          <w:r w:rsidR="003F1300" w:rsidRPr="003F1300" w:rsidDel="008668B4">
            <w:rPr>
              <w:color w:val="333333"/>
              <w:rPrChange w:id="109" w:author="Faulkner, David A. (Accenture Federal Services)" w:date="2019-04-03T16:48:00Z">
                <w:rPr>
                  <w:rStyle w:val="Hyperlink"/>
                  <w:rFonts w:ascii="Arial" w:hAnsi="Arial" w:cs="Arial"/>
                  <w:bCs/>
                  <w:sz w:val="23"/>
                  <w:szCs w:val="23"/>
                </w:rPr>
              </w:rPrChange>
            </w:rPr>
            <w:delInstrText>galen.willcox2@va.gov</w:delInstrText>
          </w:r>
          <w:r w:rsidR="003F1300" w:rsidDel="008668B4">
            <w:rPr>
              <w:rFonts w:ascii="Arial" w:hAnsi="Arial" w:cs="Arial"/>
              <w:bCs/>
              <w:color w:val="333333"/>
              <w:sz w:val="23"/>
              <w:szCs w:val="23"/>
            </w:rPr>
            <w:delInstrText xml:space="preserve">" </w:delInstrText>
          </w:r>
          <w:r w:rsidR="003F1300" w:rsidDel="008668B4">
            <w:rPr>
              <w:rFonts w:ascii="Arial" w:hAnsi="Arial" w:cs="Arial"/>
              <w:bCs/>
              <w:color w:val="333333"/>
              <w:sz w:val="23"/>
              <w:szCs w:val="23"/>
            </w:rPr>
            <w:fldChar w:fldCharType="separate"/>
          </w:r>
          <w:r w:rsidR="003F1300" w:rsidRPr="00261164" w:rsidDel="008668B4">
            <w:rPr>
              <w:rStyle w:val="Hyperlink"/>
              <w:rFonts w:ascii="Arial" w:hAnsi="Arial" w:cs="Arial"/>
              <w:bCs/>
              <w:sz w:val="23"/>
              <w:szCs w:val="23"/>
            </w:rPr>
            <w:delText>galen.willcox2@va.gov</w:delText>
          </w:r>
          <w:r w:rsidR="003F1300" w:rsidDel="008668B4">
            <w:rPr>
              <w:rFonts w:ascii="Arial" w:hAnsi="Arial" w:cs="Arial"/>
              <w:bCs/>
              <w:color w:val="333333"/>
              <w:sz w:val="23"/>
              <w:szCs w:val="23"/>
            </w:rPr>
            <w:fldChar w:fldCharType="end"/>
          </w:r>
          <w:r w:rsidR="003F1300" w:rsidDel="008668B4">
            <w:rPr>
              <w:rFonts w:ascii="Arial" w:hAnsi="Arial" w:cs="Arial"/>
              <w:bCs/>
              <w:color w:val="333333"/>
              <w:sz w:val="23"/>
              <w:szCs w:val="23"/>
            </w:rPr>
            <w:delText xml:space="preserve"> </w:delText>
          </w:r>
        </w:del>
      </w:ins>
      <w:del w:id="110" w:author="Faulkner, David A. (Accenture Federal Services)" w:date="2019-04-03T16:47:00Z">
        <w:r w:rsidRPr="00A17FAA" w:rsidDel="003F1300">
          <w:rPr>
            <w:rFonts w:ascii="Arial" w:hAnsi="Arial" w:cs="Arial"/>
            <w:bCs/>
            <w:color w:val="333333"/>
            <w:sz w:val="23"/>
            <w:szCs w:val="23"/>
          </w:rPr>
          <w:delText>XXX</w:delText>
        </w:r>
      </w:del>
    </w:p>
    <w:p w14:paraId="20F4A0ED" w14:textId="388AE632" w:rsidR="00207B56" w:rsidRPr="00A17FAA" w:rsidRDefault="00207B56" w:rsidP="00207B56">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Phone:</w:t>
      </w:r>
      <w:r w:rsidRPr="00A17FAA">
        <w:rPr>
          <w:rFonts w:ascii="Arial" w:hAnsi="Arial" w:cs="Arial"/>
          <w:bCs/>
          <w:color w:val="333333"/>
          <w:sz w:val="23"/>
          <w:szCs w:val="23"/>
        </w:rPr>
        <w:t xml:space="preserve">  </w:t>
      </w:r>
      <w:ins w:id="111" w:author="Faulkner, David A. (Accenture Federal Services)" w:date="2019-04-03T16:49:00Z">
        <w:del w:id="112" w:author="Richards, Rafael M." w:date="2019-04-05T17:44:00Z">
          <w:r w:rsidR="003F1300" w:rsidDel="008668B4">
            <w:rPr>
              <w:rFonts w:ascii="Arial" w:hAnsi="Arial" w:cs="Arial"/>
              <w:bCs/>
              <w:color w:val="333333"/>
              <w:sz w:val="23"/>
              <w:szCs w:val="23"/>
            </w:rPr>
            <w:delText>703-291-4478</w:delText>
          </w:r>
        </w:del>
      </w:ins>
      <w:del w:id="113" w:author="Faulkner, David A. (Accenture Federal Services)" w:date="2019-04-03T16:49:00Z">
        <w:r w:rsidRPr="00A17FAA" w:rsidDel="003F1300">
          <w:rPr>
            <w:rFonts w:ascii="Arial" w:hAnsi="Arial" w:cs="Arial"/>
            <w:bCs/>
            <w:color w:val="333333"/>
            <w:sz w:val="23"/>
            <w:szCs w:val="23"/>
          </w:rPr>
          <w:delText>XXX</w:delText>
        </w:r>
      </w:del>
    </w:p>
    <w:p w14:paraId="63CE7372" w14:textId="77777777" w:rsidR="00207B56" w:rsidRPr="00A17FAA" w:rsidRDefault="00207B56" w:rsidP="00207B56">
      <w:pPr>
        <w:rPr>
          <w:rFonts w:ascii="Arial" w:hAnsi="Arial" w:cs="Arial"/>
          <w:color w:val="333333"/>
          <w:sz w:val="23"/>
          <w:szCs w:val="23"/>
        </w:rPr>
      </w:pPr>
      <w:r w:rsidRPr="00A17FAA">
        <w:rPr>
          <w:rFonts w:ascii="Arial" w:hAnsi="Arial" w:cs="Arial"/>
          <w:b/>
          <w:bCs/>
          <w:color w:val="333333"/>
          <w:sz w:val="23"/>
          <w:szCs w:val="23"/>
        </w:rPr>
        <w:t>Mobile:</w:t>
      </w:r>
      <w:r w:rsidRPr="00A17FAA">
        <w:rPr>
          <w:rFonts w:ascii="Arial" w:hAnsi="Arial" w:cs="Arial"/>
          <w:bCs/>
          <w:color w:val="333333"/>
          <w:sz w:val="23"/>
          <w:szCs w:val="23"/>
        </w:rPr>
        <w:t xml:space="preserve">  XXX</w:t>
      </w:r>
      <w:commentRangeEnd w:id="91"/>
      <w:r w:rsidR="00DA631F">
        <w:rPr>
          <w:rStyle w:val="CommentReference"/>
        </w:rPr>
        <w:commentReference w:id="91"/>
      </w:r>
    </w:p>
    <w:p w14:paraId="32AE4612" w14:textId="02129381" w:rsidR="00042016" w:rsidRPr="00811571" w:rsidDel="003F1300" w:rsidRDefault="00042016" w:rsidP="00042016">
      <w:pPr>
        <w:pStyle w:val="Heading3"/>
        <w:numPr>
          <w:ilvl w:val="0"/>
          <w:numId w:val="0"/>
        </w:numPr>
        <w:ind w:left="720"/>
        <w:rPr>
          <w:del w:id="114" w:author="Faulkner, David A. (Accenture Federal Services)" w:date="2019-04-03T16:49:00Z"/>
          <w:rFonts w:asciiTheme="minorHAnsi" w:hAnsiTheme="minorHAnsi" w:cs="Times New Roman"/>
          <w:b w:val="0"/>
          <w:color w:val="00B050"/>
        </w:rPr>
      </w:pPr>
      <w:del w:id="115" w:author="Faulkner, David A. (Accenture Federal Services)" w:date="2019-04-03T16:49:00Z">
        <w:r w:rsidRPr="00811571" w:rsidDel="003F1300">
          <w:rPr>
            <w:rFonts w:asciiTheme="minorHAnsi" w:hAnsiTheme="minorHAnsi" w:cs="Times New Roman"/>
            <w:b w:val="0"/>
            <w:color w:val="00B050"/>
          </w:rPr>
          <w:delText>Enter your organization System/Facility Chief Information Officer below.</w:delText>
        </w:r>
      </w:del>
    </w:p>
    <w:p w14:paraId="62C2F5E1" w14:textId="5E7A9A7B" w:rsidR="00042016" w:rsidRPr="006E5407" w:rsidDel="003F1300" w:rsidRDefault="00042016" w:rsidP="00042016">
      <w:pPr>
        <w:rPr>
          <w:del w:id="116" w:author="Faulkner, David A. (Accenture Federal Services)" w:date="2019-04-03T16:49:00Z"/>
          <w:rFonts w:cs="Arial"/>
          <w:sz w:val="24"/>
          <w:szCs w:val="24"/>
        </w:rPr>
      </w:pPr>
      <w:del w:id="117" w:author="Faulkner, David A. (Accenture Federal Services)" w:date="2019-04-03T16:49:00Z">
        <w:r w:rsidRPr="00811571" w:rsidDel="003F1300">
          <w:rPr>
            <w:rFonts w:ascii="Arial" w:hAnsi="Arial" w:cs="Arial"/>
            <w:color w:val="FF0000"/>
            <w:sz w:val="23"/>
            <w:szCs w:val="23"/>
          </w:rPr>
          <w:delText xml:space="preserve">[Organization 2] </w:delText>
        </w:r>
        <w:r w:rsidR="00811571" w:rsidRPr="006E5407" w:rsidDel="003F1300">
          <w:rPr>
            <w:rFonts w:cs="Arial"/>
            <w:sz w:val="24"/>
            <w:szCs w:val="24"/>
          </w:rPr>
          <w:delText>System/Facility Chief Information Officer</w:delText>
        </w:r>
      </w:del>
    </w:p>
    <w:p w14:paraId="6C5FB4AB" w14:textId="42FF1AC8" w:rsidR="00042016" w:rsidRPr="00A17FAA" w:rsidDel="003F1300" w:rsidRDefault="00042016" w:rsidP="00042016">
      <w:pPr>
        <w:autoSpaceDE w:val="0"/>
        <w:autoSpaceDN w:val="0"/>
        <w:adjustRightInd w:val="0"/>
        <w:spacing w:after="0" w:line="240" w:lineRule="auto"/>
        <w:rPr>
          <w:del w:id="118" w:author="Faulkner, David A. (Accenture Federal Services)" w:date="2019-04-03T16:49:00Z"/>
          <w:rFonts w:ascii="Arial" w:hAnsi="Arial" w:cs="Arial"/>
          <w:color w:val="333333"/>
          <w:sz w:val="23"/>
          <w:szCs w:val="23"/>
        </w:rPr>
      </w:pPr>
      <w:del w:id="119" w:author="Faulkner, David A. (Accenture Federal Services)" w:date="2019-04-03T16:49:00Z">
        <w:r w:rsidRPr="00A17FAA" w:rsidDel="003F1300">
          <w:rPr>
            <w:rFonts w:ascii="Arial" w:hAnsi="Arial" w:cs="Arial"/>
            <w:b/>
            <w:bCs/>
            <w:color w:val="333333"/>
            <w:sz w:val="23"/>
            <w:szCs w:val="23"/>
          </w:rPr>
          <w:delText>Title:</w:delText>
        </w:r>
        <w:r w:rsidRPr="00A17FAA" w:rsidDel="003F1300">
          <w:rPr>
            <w:rFonts w:ascii="Arial" w:hAnsi="Arial" w:cs="Arial"/>
            <w:bCs/>
            <w:color w:val="333333"/>
            <w:sz w:val="23"/>
            <w:szCs w:val="23"/>
          </w:rPr>
          <w:delText xml:space="preserve">    </w:delText>
        </w:r>
        <w:r w:rsidRPr="00042016" w:rsidDel="003F1300">
          <w:rPr>
            <w:rFonts w:ascii="Arial" w:hAnsi="Arial" w:cs="Arial"/>
            <w:bCs/>
            <w:color w:val="FF0000"/>
            <w:sz w:val="23"/>
            <w:szCs w:val="23"/>
          </w:rPr>
          <w:delText>XXX</w:delText>
        </w:r>
      </w:del>
    </w:p>
    <w:p w14:paraId="2EA2EE98" w14:textId="473F2187" w:rsidR="00042016" w:rsidRPr="00A7750D" w:rsidDel="003F1300" w:rsidRDefault="00042016" w:rsidP="00042016">
      <w:pPr>
        <w:autoSpaceDE w:val="0"/>
        <w:autoSpaceDN w:val="0"/>
        <w:adjustRightInd w:val="0"/>
        <w:spacing w:after="0" w:line="240" w:lineRule="auto"/>
        <w:rPr>
          <w:del w:id="120" w:author="Faulkner, David A. (Accenture Federal Services)" w:date="2019-04-03T16:49:00Z"/>
          <w:rFonts w:ascii="Arial" w:hAnsi="Arial" w:cs="Arial"/>
          <w:color w:val="333333"/>
          <w:sz w:val="23"/>
          <w:szCs w:val="23"/>
        </w:rPr>
      </w:pPr>
      <w:del w:id="121" w:author="Faulkner, David A. (Accenture Federal Services)" w:date="2019-04-03T16:49:00Z">
        <w:r w:rsidRPr="00A17FAA" w:rsidDel="003F1300">
          <w:rPr>
            <w:rFonts w:ascii="Arial" w:hAnsi="Arial" w:cs="Arial"/>
            <w:b/>
            <w:bCs/>
            <w:color w:val="333333"/>
            <w:sz w:val="23"/>
            <w:szCs w:val="23"/>
          </w:rPr>
          <w:delText>Name:</w:delText>
        </w:r>
        <w:r w:rsidDel="003F1300">
          <w:rPr>
            <w:rFonts w:ascii="Arial" w:hAnsi="Arial" w:cs="Arial"/>
            <w:bCs/>
            <w:color w:val="333333"/>
            <w:sz w:val="23"/>
            <w:szCs w:val="23"/>
          </w:rPr>
          <w:delText xml:space="preserve">  </w:delText>
        </w:r>
        <w:r w:rsidRPr="00042016" w:rsidDel="003F1300">
          <w:rPr>
            <w:rFonts w:ascii="Arial" w:hAnsi="Arial" w:cs="Arial"/>
            <w:bCs/>
            <w:color w:val="FF0000"/>
            <w:sz w:val="23"/>
            <w:szCs w:val="23"/>
          </w:rPr>
          <w:delText>XXX</w:delText>
        </w:r>
      </w:del>
    </w:p>
    <w:p w14:paraId="3BA81B67" w14:textId="2808E434" w:rsidR="00042016" w:rsidRPr="00A17FAA" w:rsidDel="003F1300" w:rsidRDefault="00042016" w:rsidP="00042016">
      <w:pPr>
        <w:autoSpaceDE w:val="0"/>
        <w:autoSpaceDN w:val="0"/>
        <w:adjustRightInd w:val="0"/>
        <w:spacing w:after="0" w:line="240" w:lineRule="auto"/>
        <w:rPr>
          <w:del w:id="122" w:author="Faulkner, David A. (Accenture Federal Services)" w:date="2019-04-03T16:49:00Z"/>
          <w:rFonts w:ascii="Arial" w:hAnsi="Arial" w:cs="Arial"/>
          <w:color w:val="333333"/>
          <w:sz w:val="23"/>
          <w:szCs w:val="23"/>
        </w:rPr>
      </w:pPr>
      <w:del w:id="123" w:author="Faulkner, David A. (Accenture Federal Services)" w:date="2019-04-03T16:49:00Z">
        <w:r w:rsidRPr="00A17FAA" w:rsidDel="003F1300">
          <w:rPr>
            <w:rFonts w:ascii="Arial" w:hAnsi="Arial" w:cs="Arial"/>
            <w:b/>
            <w:bCs/>
            <w:color w:val="333333"/>
            <w:sz w:val="23"/>
            <w:szCs w:val="23"/>
          </w:rPr>
          <w:delText>Email:</w:delText>
        </w:r>
        <w:r w:rsidRPr="00A17FAA" w:rsidDel="003F1300">
          <w:rPr>
            <w:rFonts w:ascii="Arial" w:hAnsi="Arial" w:cs="Arial"/>
            <w:bCs/>
            <w:color w:val="333333"/>
            <w:sz w:val="23"/>
            <w:szCs w:val="23"/>
          </w:rPr>
          <w:delText xml:space="preserve">  </w:delText>
        </w:r>
        <w:r w:rsidRPr="00042016" w:rsidDel="003F1300">
          <w:rPr>
            <w:rFonts w:ascii="Arial" w:hAnsi="Arial" w:cs="Arial"/>
            <w:bCs/>
            <w:color w:val="FF0000"/>
            <w:sz w:val="23"/>
            <w:szCs w:val="23"/>
          </w:rPr>
          <w:delText>XXX</w:delText>
        </w:r>
      </w:del>
    </w:p>
    <w:p w14:paraId="3B30249F" w14:textId="4B6B6EFE" w:rsidR="00042016" w:rsidRPr="00A17FAA" w:rsidDel="003F1300" w:rsidRDefault="00042016" w:rsidP="00042016">
      <w:pPr>
        <w:autoSpaceDE w:val="0"/>
        <w:autoSpaceDN w:val="0"/>
        <w:adjustRightInd w:val="0"/>
        <w:spacing w:after="0" w:line="240" w:lineRule="auto"/>
        <w:rPr>
          <w:del w:id="124" w:author="Faulkner, David A. (Accenture Federal Services)" w:date="2019-04-03T16:49:00Z"/>
          <w:rFonts w:ascii="Arial" w:hAnsi="Arial" w:cs="Arial"/>
          <w:color w:val="333333"/>
          <w:sz w:val="23"/>
          <w:szCs w:val="23"/>
        </w:rPr>
      </w:pPr>
      <w:del w:id="125" w:author="Faulkner, David A. (Accenture Federal Services)" w:date="2019-04-03T16:49:00Z">
        <w:r w:rsidRPr="00A17FAA" w:rsidDel="003F1300">
          <w:rPr>
            <w:rFonts w:ascii="Arial" w:hAnsi="Arial" w:cs="Arial"/>
            <w:b/>
            <w:bCs/>
            <w:color w:val="333333"/>
            <w:sz w:val="23"/>
            <w:szCs w:val="23"/>
          </w:rPr>
          <w:delText>Phone:</w:delText>
        </w:r>
        <w:r w:rsidRPr="00A17FAA" w:rsidDel="003F1300">
          <w:rPr>
            <w:rFonts w:ascii="Arial" w:hAnsi="Arial" w:cs="Arial"/>
            <w:bCs/>
            <w:color w:val="333333"/>
            <w:sz w:val="23"/>
            <w:szCs w:val="23"/>
          </w:rPr>
          <w:delText xml:space="preserve">  </w:delText>
        </w:r>
        <w:r w:rsidRPr="00042016" w:rsidDel="003F1300">
          <w:rPr>
            <w:rFonts w:ascii="Arial" w:hAnsi="Arial" w:cs="Arial"/>
            <w:bCs/>
            <w:color w:val="FF0000"/>
            <w:sz w:val="23"/>
            <w:szCs w:val="23"/>
          </w:rPr>
          <w:delText>XXX</w:delText>
        </w:r>
      </w:del>
    </w:p>
    <w:p w14:paraId="4DE2A1F6" w14:textId="44BB4F8F" w:rsidR="00AE29C5" w:rsidRPr="00E22F30" w:rsidDel="003F1300" w:rsidRDefault="00042016" w:rsidP="00E141C9">
      <w:pPr>
        <w:rPr>
          <w:del w:id="126" w:author="Faulkner, David A. (Accenture Federal Services)" w:date="2019-04-03T16:49:00Z"/>
          <w:rFonts w:ascii="Arial" w:hAnsi="Arial" w:cs="Arial"/>
          <w:bCs/>
          <w:color w:val="333333"/>
          <w:sz w:val="23"/>
          <w:szCs w:val="23"/>
        </w:rPr>
      </w:pPr>
      <w:del w:id="127" w:author="Faulkner, David A. (Accenture Federal Services)" w:date="2019-04-03T16:49:00Z">
        <w:r w:rsidRPr="00A17FAA" w:rsidDel="003F1300">
          <w:rPr>
            <w:rFonts w:ascii="Arial" w:hAnsi="Arial" w:cs="Arial"/>
            <w:b/>
            <w:bCs/>
            <w:color w:val="333333"/>
            <w:sz w:val="23"/>
            <w:szCs w:val="23"/>
          </w:rPr>
          <w:delText>Mobile:</w:delText>
        </w:r>
        <w:r w:rsidRPr="00A17FAA" w:rsidDel="003F1300">
          <w:rPr>
            <w:rFonts w:ascii="Arial" w:hAnsi="Arial" w:cs="Arial"/>
            <w:bCs/>
            <w:color w:val="333333"/>
            <w:sz w:val="23"/>
            <w:szCs w:val="23"/>
          </w:rPr>
          <w:delText xml:space="preserve">  </w:delText>
        </w:r>
        <w:r w:rsidRPr="00042016" w:rsidDel="003F1300">
          <w:rPr>
            <w:rFonts w:ascii="Arial" w:hAnsi="Arial" w:cs="Arial"/>
            <w:bCs/>
            <w:color w:val="FF0000"/>
            <w:sz w:val="23"/>
            <w:szCs w:val="23"/>
          </w:rPr>
          <w:delText>XXX</w:delText>
        </w:r>
      </w:del>
    </w:p>
    <w:p w14:paraId="7D7DB59D" w14:textId="77777777" w:rsidR="00E141C9" w:rsidRPr="00A673BC" w:rsidRDefault="00E141C9" w:rsidP="00E141C9">
      <w:pPr>
        <w:pStyle w:val="Heading3"/>
        <w:rPr>
          <w:rFonts w:ascii="Arial" w:hAnsi="Arial" w:cs="Arial"/>
          <w:color w:val="000000" w:themeColor="text1"/>
          <w:sz w:val="24"/>
          <w:szCs w:val="24"/>
        </w:rPr>
      </w:pPr>
      <w:bookmarkStart w:id="128" w:name="_Toc432061219"/>
      <w:bookmarkStart w:id="129" w:name="_Toc527022247"/>
      <w:r w:rsidRPr="00A673BC">
        <w:rPr>
          <w:rFonts w:ascii="Arial" w:hAnsi="Arial" w:cs="Arial"/>
          <w:color w:val="000000" w:themeColor="text1"/>
          <w:sz w:val="24"/>
          <w:szCs w:val="24"/>
        </w:rPr>
        <w:t>System/Facility Information Security Officer</w:t>
      </w:r>
      <w:bookmarkEnd w:id="128"/>
      <w:bookmarkEnd w:id="129"/>
    </w:p>
    <w:p w14:paraId="5AAD54E7" w14:textId="3C7EE0EF" w:rsidR="00207B56" w:rsidRPr="00A17FAA" w:rsidRDefault="00E141C9" w:rsidP="00207B56">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br/>
      </w:r>
      <w:r w:rsidR="00207B56" w:rsidRPr="00A17FAA">
        <w:rPr>
          <w:rFonts w:ascii="Arial" w:hAnsi="Arial" w:cs="Arial"/>
          <w:b/>
          <w:bCs/>
          <w:color w:val="333333"/>
          <w:sz w:val="23"/>
          <w:szCs w:val="23"/>
        </w:rPr>
        <w:t>Title:</w:t>
      </w:r>
      <w:r w:rsidR="00207B56" w:rsidRPr="00A17FAA">
        <w:rPr>
          <w:rFonts w:ascii="Arial" w:hAnsi="Arial" w:cs="Arial"/>
          <w:bCs/>
          <w:color w:val="333333"/>
          <w:sz w:val="23"/>
          <w:szCs w:val="23"/>
        </w:rPr>
        <w:t xml:space="preserve">    </w:t>
      </w:r>
      <w:ins w:id="130" w:author="Faulkner, David A. (Accenture Federal Services)" w:date="2019-04-03T16:50:00Z">
        <w:r w:rsidR="003F1300">
          <w:rPr>
            <w:rFonts w:ascii="Arial" w:hAnsi="Arial" w:cs="Arial"/>
            <w:bCs/>
            <w:color w:val="333333"/>
            <w:sz w:val="23"/>
            <w:szCs w:val="23"/>
          </w:rPr>
          <w:t>ISO</w:t>
        </w:r>
      </w:ins>
      <w:del w:id="131" w:author="Faulkner, David A. (Accenture Federal Services)" w:date="2019-04-03T16:50:00Z">
        <w:r w:rsidR="00207B56" w:rsidRPr="00A17FAA" w:rsidDel="003F1300">
          <w:rPr>
            <w:rFonts w:ascii="Arial" w:hAnsi="Arial" w:cs="Arial"/>
            <w:bCs/>
            <w:color w:val="333333"/>
            <w:sz w:val="23"/>
            <w:szCs w:val="23"/>
          </w:rPr>
          <w:delText>XXX</w:delText>
        </w:r>
      </w:del>
    </w:p>
    <w:p w14:paraId="469EFF0E" w14:textId="232589BF" w:rsidR="00207B56" w:rsidRPr="00A17FAA" w:rsidRDefault="00207B56" w:rsidP="00207B56">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Name:</w:t>
      </w:r>
      <w:r w:rsidR="00A7750D">
        <w:rPr>
          <w:rFonts w:ascii="Arial" w:hAnsi="Arial" w:cs="Arial"/>
          <w:bCs/>
          <w:color w:val="333333"/>
          <w:sz w:val="23"/>
          <w:szCs w:val="23"/>
        </w:rPr>
        <w:t xml:space="preserve">  </w:t>
      </w:r>
      <w:ins w:id="132" w:author="Faulkner, David A. (Accenture Federal Services)" w:date="2019-04-03T16:50:00Z">
        <w:r w:rsidR="003F1300">
          <w:rPr>
            <w:rFonts w:ascii="Arial" w:hAnsi="Arial" w:cs="Arial"/>
            <w:bCs/>
            <w:color w:val="333333"/>
            <w:sz w:val="23"/>
            <w:szCs w:val="23"/>
          </w:rPr>
          <w:t>Bobbi Begay</w:t>
        </w:r>
      </w:ins>
      <w:del w:id="133" w:author="Faulkner, David A. (Accenture Federal Services)" w:date="2019-04-03T16:50:00Z">
        <w:r w:rsidR="00A7750D" w:rsidDel="003F1300">
          <w:rPr>
            <w:rFonts w:ascii="Arial" w:hAnsi="Arial" w:cs="Arial"/>
            <w:bCs/>
            <w:color w:val="333333"/>
            <w:sz w:val="23"/>
            <w:szCs w:val="23"/>
          </w:rPr>
          <w:delText>Charles Solomon-Jackson</w:delText>
        </w:r>
      </w:del>
    </w:p>
    <w:p w14:paraId="5CAB8D75" w14:textId="47C4C62E" w:rsidR="00207B56" w:rsidRPr="00A17FAA" w:rsidRDefault="00207B56" w:rsidP="00207B56">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Email:</w:t>
      </w:r>
      <w:r w:rsidRPr="00A17FAA">
        <w:rPr>
          <w:rFonts w:ascii="Arial" w:hAnsi="Arial" w:cs="Arial"/>
          <w:bCs/>
          <w:color w:val="333333"/>
          <w:sz w:val="23"/>
          <w:szCs w:val="23"/>
        </w:rPr>
        <w:t xml:space="preserve">  </w:t>
      </w:r>
      <w:ins w:id="134" w:author="Faulkner, David A. (Accenture Federal Services)" w:date="2019-04-03T16:50:00Z">
        <w:r w:rsidR="003F1300">
          <w:rPr>
            <w:rFonts w:ascii="Arial" w:hAnsi="Arial" w:cs="Arial"/>
            <w:bCs/>
            <w:color w:val="333333"/>
            <w:sz w:val="23"/>
            <w:szCs w:val="23"/>
          </w:rPr>
          <w:t>bobbi.begay@va.gov</w:t>
        </w:r>
      </w:ins>
      <w:del w:id="135" w:author="Faulkner, David A. (Accenture Federal Services)" w:date="2019-04-03T16:50:00Z">
        <w:r w:rsidRPr="00A17FAA" w:rsidDel="003F1300">
          <w:rPr>
            <w:rFonts w:ascii="Arial" w:hAnsi="Arial" w:cs="Arial"/>
            <w:bCs/>
            <w:color w:val="333333"/>
            <w:sz w:val="23"/>
            <w:szCs w:val="23"/>
          </w:rPr>
          <w:delText>XXX</w:delText>
        </w:r>
      </w:del>
    </w:p>
    <w:p w14:paraId="3C5EA562" w14:textId="66EBEB11" w:rsidR="00207B56" w:rsidRPr="00A17FAA" w:rsidRDefault="00207B56" w:rsidP="00207B56">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Phone:</w:t>
      </w:r>
      <w:r w:rsidRPr="00A17FAA">
        <w:rPr>
          <w:rFonts w:ascii="Arial" w:hAnsi="Arial" w:cs="Arial"/>
          <w:bCs/>
          <w:color w:val="333333"/>
          <w:sz w:val="23"/>
          <w:szCs w:val="23"/>
        </w:rPr>
        <w:t xml:space="preserve">  </w:t>
      </w:r>
      <w:ins w:id="136" w:author="Faulkner, David A. (Accenture Federal Services)" w:date="2019-04-03T16:50:00Z">
        <w:r w:rsidR="003F1300" w:rsidRPr="003F1300">
          <w:rPr>
            <w:rFonts w:ascii="Arial" w:hAnsi="Arial" w:cs="Arial"/>
            <w:bCs/>
            <w:color w:val="333333"/>
            <w:sz w:val="23"/>
            <w:szCs w:val="23"/>
          </w:rPr>
          <w:t>303-331-7837</w:t>
        </w:r>
      </w:ins>
      <w:del w:id="137" w:author="Faulkner, David A. (Accenture Federal Services)" w:date="2019-04-03T16:50:00Z">
        <w:r w:rsidRPr="00A17FAA" w:rsidDel="003F1300">
          <w:rPr>
            <w:rFonts w:ascii="Arial" w:hAnsi="Arial" w:cs="Arial"/>
            <w:bCs/>
            <w:color w:val="333333"/>
            <w:sz w:val="23"/>
            <w:szCs w:val="23"/>
          </w:rPr>
          <w:delText>XXX</w:delText>
        </w:r>
      </w:del>
    </w:p>
    <w:p w14:paraId="15FB7F50" w14:textId="6C7460BD" w:rsidR="00207B56" w:rsidRDefault="00207B56" w:rsidP="00207B56">
      <w:pPr>
        <w:rPr>
          <w:rFonts w:ascii="Arial" w:hAnsi="Arial" w:cs="Arial"/>
          <w:bCs/>
          <w:color w:val="333333"/>
          <w:sz w:val="23"/>
          <w:szCs w:val="23"/>
        </w:rPr>
      </w:pPr>
      <w:r w:rsidRPr="00A17FAA">
        <w:rPr>
          <w:rFonts w:ascii="Arial" w:hAnsi="Arial" w:cs="Arial"/>
          <w:b/>
          <w:bCs/>
          <w:color w:val="333333"/>
          <w:sz w:val="23"/>
          <w:szCs w:val="23"/>
        </w:rPr>
        <w:t>Mobile:</w:t>
      </w:r>
      <w:r w:rsidRPr="00A17FAA">
        <w:rPr>
          <w:rFonts w:ascii="Arial" w:hAnsi="Arial" w:cs="Arial"/>
          <w:bCs/>
          <w:color w:val="333333"/>
          <w:sz w:val="23"/>
          <w:szCs w:val="23"/>
        </w:rPr>
        <w:t xml:space="preserve">  XXX</w:t>
      </w:r>
    </w:p>
    <w:p w14:paraId="630EEC02" w14:textId="43D0D407" w:rsidR="00811571" w:rsidRPr="003F1300" w:rsidDel="003F1300" w:rsidRDefault="00811571" w:rsidP="00811571">
      <w:pPr>
        <w:pStyle w:val="Heading3"/>
        <w:numPr>
          <w:ilvl w:val="0"/>
          <w:numId w:val="0"/>
        </w:numPr>
        <w:ind w:left="720"/>
        <w:rPr>
          <w:del w:id="138" w:author="Faulkner, David A. (Accenture Federal Services)" w:date="2019-04-03T16:50:00Z"/>
          <w:rFonts w:asciiTheme="minorHAnsi" w:hAnsiTheme="minorHAnsi" w:cs="Times New Roman"/>
          <w:b w:val="0"/>
          <w:color w:val="00B050"/>
          <w:highlight w:val="yellow"/>
          <w:rPrChange w:id="139" w:author="Faulkner, David A. (Accenture Federal Services)" w:date="2019-04-03T16:51:00Z">
            <w:rPr>
              <w:del w:id="140" w:author="Faulkner, David A. (Accenture Federal Services)" w:date="2019-04-03T16:50:00Z"/>
              <w:rFonts w:asciiTheme="minorHAnsi" w:hAnsiTheme="minorHAnsi" w:cs="Times New Roman"/>
              <w:b w:val="0"/>
              <w:color w:val="00B050"/>
            </w:rPr>
          </w:rPrChange>
        </w:rPr>
      </w:pPr>
      <w:commentRangeStart w:id="141"/>
      <w:del w:id="142" w:author="Faulkner, David A. (Accenture Federal Services)" w:date="2019-04-03T16:50:00Z">
        <w:r w:rsidRPr="003F1300" w:rsidDel="003F1300">
          <w:rPr>
            <w:rFonts w:cs="Times New Roman"/>
            <w:b w:val="0"/>
            <w:color w:val="00B050"/>
            <w:highlight w:val="yellow"/>
            <w:rPrChange w:id="143" w:author="Faulkner, David A. (Accenture Federal Services)" w:date="2019-04-03T16:51:00Z">
              <w:rPr>
                <w:rFonts w:cs="Times New Roman"/>
                <w:b w:val="0"/>
                <w:color w:val="00B050"/>
              </w:rPr>
            </w:rPrChange>
          </w:rPr>
          <w:delText xml:space="preserve">Enter your organization </w:delText>
        </w:r>
        <w:r w:rsidR="00C40069" w:rsidRPr="003F1300" w:rsidDel="003F1300">
          <w:rPr>
            <w:rFonts w:cs="Times New Roman"/>
            <w:b w:val="0"/>
            <w:color w:val="00B050"/>
            <w:highlight w:val="yellow"/>
            <w:rPrChange w:id="144" w:author="Faulkner, David A. (Accenture Federal Services)" w:date="2019-04-03T16:51:00Z">
              <w:rPr>
                <w:rFonts w:cs="Times New Roman"/>
                <w:b w:val="0"/>
                <w:color w:val="00B050"/>
              </w:rPr>
            </w:rPrChange>
          </w:rPr>
          <w:delText xml:space="preserve">System/Facility </w:delText>
        </w:r>
        <w:r w:rsidRPr="003F1300" w:rsidDel="003F1300">
          <w:rPr>
            <w:rFonts w:cs="Times New Roman"/>
            <w:b w:val="0"/>
            <w:color w:val="00B050"/>
            <w:highlight w:val="yellow"/>
            <w:rPrChange w:id="145" w:author="Faulkner, David A. (Accenture Federal Services)" w:date="2019-04-03T16:51:00Z">
              <w:rPr>
                <w:rFonts w:cs="Times New Roman"/>
                <w:b w:val="0"/>
                <w:color w:val="00B050"/>
              </w:rPr>
            </w:rPrChange>
          </w:rPr>
          <w:delText>Information</w:delText>
        </w:r>
        <w:r w:rsidR="00C40069" w:rsidRPr="003F1300" w:rsidDel="003F1300">
          <w:rPr>
            <w:rFonts w:cs="Times New Roman"/>
            <w:b w:val="0"/>
            <w:color w:val="00B050"/>
            <w:highlight w:val="yellow"/>
            <w:rPrChange w:id="146" w:author="Faulkner, David A. (Accenture Federal Services)" w:date="2019-04-03T16:51:00Z">
              <w:rPr>
                <w:rFonts w:cs="Times New Roman"/>
                <w:b w:val="0"/>
                <w:color w:val="00B050"/>
              </w:rPr>
            </w:rPrChange>
          </w:rPr>
          <w:delText xml:space="preserve"> Security</w:delText>
        </w:r>
        <w:r w:rsidRPr="003F1300" w:rsidDel="003F1300">
          <w:rPr>
            <w:rFonts w:cs="Times New Roman"/>
            <w:b w:val="0"/>
            <w:color w:val="00B050"/>
            <w:highlight w:val="yellow"/>
            <w:rPrChange w:id="147" w:author="Faulkner, David A. (Accenture Federal Services)" w:date="2019-04-03T16:51:00Z">
              <w:rPr>
                <w:rFonts w:cs="Times New Roman"/>
                <w:b w:val="0"/>
                <w:color w:val="00B050"/>
              </w:rPr>
            </w:rPrChange>
          </w:rPr>
          <w:delText xml:space="preserve"> Officer below.</w:delText>
        </w:r>
      </w:del>
    </w:p>
    <w:p w14:paraId="4E80EB8E" w14:textId="205E2A68" w:rsidR="00811571" w:rsidRPr="003F1300" w:rsidDel="003F1300" w:rsidRDefault="00811571" w:rsidP="00811571">
      <w:pPr>
        <w:rPr>
          <w:del w:id="148" w:author="Faulkner, David A. (Accenture Federal Services)" w:date="2019-04-03T16:50:00Z"/>
          <w:rFonts w:ascii="Arial" w:hAnsi="Arial" w:cs="Arial"/>
          <w:color w:val="FF0000"/>
          <w:sz w:val="23"/>
          <w:szCs w:val="23"/>
          <w:highlight w:val="yellow"/>
          <w:rPrChange w:id="149" w:author="Faulkner, David A. (Accenture Federal Services)" w:date="2019-04-03T16:51:00Z">
            <w:rPr>
              <w:del w:id="150" w:author="Faulkner, David A. (Accenture Federal Services)" w:date="2019-04-03T16:50:00Z"/>
              <w:rFonts w:ascii="Arial" w:hAnsi="Arial" w:cs="Arial"/>
              <w:color w:val="FF0000"/>
              <w:sz w:val="23"/>
              <w:szCs w:val="23"/>
            </w:rPr>
          </w:rPrChange>
        </w:rPr>
      </w:pPr>
      <w:del w:id="151" w:author="Faulkner, David A. (Accenture Federal Services)" w:date="2019-04-03T16:50:00Z">
        <w:r w:rsidRPr="003F1300" w:rsidDel="003F1300">
          <w:rPr>
            <w:rFonts w:ascii="Arial" w:hAnsi="Arial" w:cs="Arial"/>
            <w:color w:val="FF0000"/>
            <w:sz w:val="23"/>
            <w:szCs w:val="23"/>
            <w:highlight w:val="yellow"/>
            <w:rPrChange w:id="152" w:author="Faulkner, David A. (Accenture Federal Services)" w:date="2019-04-03T16:51:00Z">
              <w:rPr>
                <w:rFonts w:ascii="Arial" w:hAnsi="Arial" w:cs="Arial"/>
                <w:color w:val="FF0000"/>
                <w:sz w:val="23"/>
                <w:szCs w:val="23"/>
              </w:rPr>
            </w:rPrChange>
          </w:rPr>
          <w:delText xml:space="preserve">[Organization 2] </w:delText>
        </w:r>
        <w:r w:rsidRPr="003F1300" w:rsidDel="003F1300">
          <w:rPr>
            <w:rFonts w:cs="Arial"/>
            <w:sz w:val="24"/>
            <w:szCs w:val="24"/>
            <w:highlight w:val="yellow"/>
            <w:rPrChange w:id="153" w:author="Faulkner, David A. (Accenture Federal Services)" w:date="2019-04-03T16:51:00Z">
              <w:rPr>
                <w:rFonts w:cs="Arial"/>
                <w:sz w:val="24"/>
                <w:szCs w:val="24"/>
              </w:rPr>
            </w:rPrChange>
          </w:rPr>
          <w:delText>System/Facility Information</w:delText>
        </w:r>
        <w:r w:rsidR="00C40069" w:rsidRPr="003F1300" w:rsidDel="003F1300">
          <w:rPr>
            <w:rFonts w:cs="Arial"/>
            <w:sz w:val="24"/>
            <w:szCs w:val="24"/>
            <w:highlight w:val="yellow"/>
            <w:rPrChange w:id="154" w:author="Faulkner, David A. (Accenture Federal Services)" w:date="2019-04-03T16:51:00Z">
              <w:rPr>
                <w:rFonts w:cs="Arial"/>
                <w:sz w:val="24"/>
                <w:szCs w:val="24"/>
              </w:rPr>
            </w:rPrChange>
          </w:rPr>
          <w:delText xml:space="preserve"> Security</w:delText>
        </w:r>
        <w:r w:rsidRPr="003F1300" w:rsidDel="003F1300">
          <w:rPr>
            <w:rFonts w:cs="Arial"/>
            <w:sz w:val="24"/>
            <w:szCs w:val="24"/>
            <w:highlight w:val="yellow"/>
            <w:rPrChange w:id="155" w:author="Faulkner, David A. (Accenture Federal Services)" w:date="2019-04-03T16:51:00Z">
              <w:rPr>
                <w:rFonts w:cs="Arial"/>
                <w:sz w:val="24"/>
                <w:szCs w:val="24"/>
              </w:rPr>
            </w:rPrChange>
          </w:rPr>
          <w:delText xml:space="preserve"> Officer</w:delText>
        </w:r>
      </w:del>
    </w:p>
    <w:p w14:paraId="42D996D4" w14:textId="4FBF0826" w:rsidR="00811571" w:rsidRPr="003F1300" w:rsidDel="003F1300" w:rsidRDefault="00811571" w:rsidP="00811571">
      <w:pPr>
        <w:autoSpaceDE w:val="0"/>
        <w:autoSpaceDN w:val="0"/>
        <w:adjustRightInd w:val="0"/>
        <w:spacing w:after="0" w:line="240" w:lineRule="auto"/>
        <w:rPr>
          <w:del w:id="156" w:author="Faulkner, David A. (Accenture Federal Services)" w:date="2019-04-03T16:50:00Z"/>
          <w:rFonts w:ascii="Arial" w:hAnsi="Arial" w:cs="Arial"/>
          <w:color w:val="333333"/>
          <w:sz w:val="23"/>
          <w:szCs w:val="23"/>
          <w:highlight w:val="yellow"/>
          <w:rPrChange w:id="157" w:author="Faulkner, David A. (Accenture Federal Services)" w:date="2019-04-03T16:51:00Z">
            <w:rPr>
              <w:del w:id="158" w:author="Faulkner, David A. (Accenture Federal Services)" w:date="2019-04-03T16:50:00Z"/>
              <w:rFonts w:ascii="Arial" w:hAnsi="Arial" w:cs="Arial"/>
              <w:color w:val="333333"/>
              <w:sz w:val="23"/>
              <w:szCs w:val="23"/>
            </w:rPr>
          </w:rPrChange>
        </w:rPr>
      </w:pPr>
      <w:del w:id="159" w:author="Faulkner, David A. (Accenture Federal Services)" w:date="2019-04-03T16:50:00Z">
        <w:r w:rsidRPr="003F1300" w:rsidDel="003F1300">
          <w:rPr>
            <w:rFonts w:ascii="Arial" w:hAnsi="Arial" w:cs="Arial"/>
            <w:b/>
            <w:bCs/>
            <w:color w:val="333333"/>
            <w:sz w:val="23"/>
            <w:szCs w:val="23"/>
            <w:highlight w:val="yellow"/>
            <w:rPrChange w:id="160" w:author="Faulkner, David A. (Accenture Federal Services)" w:date="2019-04-03T16:51:00Z">
              <w:rPr>
                <w:rFonts w:ascii="Arial" w:hAnsi="Arial" w:cs="Arial"/>
                <w:b/>
                <w:bCs/>
                <w:color w:val="333333"/>
                <w:sz w:val="23"/>
                <w:szCs w:val="23"/>
              </w:rPr>
            </w:rPrChange>
          </w:rPr>
          <w:delText>Title:</w:delText>
        </w:r>
        <w:r w:rsidRPr="003F1300" w:rsidDel="003F1300">
          <w:rPr>
            <w:rFonts w:ascii="Arial" w:hAnsi="Arial" w:cs="Arial"/>
            <w:bCs/>
            <w:color w:val="333333"/>
            <w:sz w:val="23"/>
            <w:szCs w:val="23"/>
            <w:highlight w:val="yellow"/>
            <w:rPrChange w:id="161" w:author="Faulkner, David A. (Accenture Federal Services)" w:date="2019-04-03T16:51:00Z">
              <w:rPr>
                <w:rFonts w:ascii="Arial" w:hAnsi="Arial" w:cs="Arial"/>
                <w:bCs/>
                <w:color w:val="333333"/>
                <w:sz w:val="23"/>
                <w:szCs w:val="23"/>
              </w:rPr>
            </w:rPrChange>
          </w:rPr>
          <w:delText xml:space="preserve">    </w:delText>
        </w:r>
        <w:r w:rsidRPr="003F1300" w:rsidDel="003F1300">
          <w:rPr>
            <w:rFonts w:ascii="Arial" w:hAnsi="Arial" w:cs="Arial"/>
            <w:bCs/>
            <w:color w:val="FF0000"/>
            <w:sz w:val="23"/>
            <w:szCs w:val="23"/>
            <w:highlight w:val="yellow"/>
            <w:rPrChange w:id="162" w:author="Faulkner, David A. (Accenture Federal Services)" w:date="2019-04-03T16:51:00Z">
              <w:rPr>
                <w:rFonts w:ascii="Arial" w:hAnsi="Arial" w:cs="Arial"/>
                <w:bCs/>
                <w:color w:val="FF0000"/>
                <w:sz w:val="23"/>
                <w:szCs w:val="23"/>
              </w:rPr>
            </w:rPrChange>
          </w:rPr>
          <w:delText>XXX</w:delText>
        </w:r>
      </w:del>
    </w:p>
    <w:p w14:paraId="307C209A" w14:textId="54D64FBD" w:rsidR="00811571" w:rsidRPr="003F1300" w:rsidDel="003F1300" w:rsidRDefault="00811571" w:rsidP="00811571">
      <w:pPr>
        <w:autoSpaceDE w:val="0"/>
        <w:autoSpaceDN w:val="0"/>
        <w:adjustRightInd w:val="0"/>
        <w:spacing w:after="0" w:line="240" w:lineRule="auto"/>
        <w:rPr>
          <w:del w:id="163" w:author="Faulkner, David A. (Accenture Federal Services)" w:date="2019-04-03T16:50:00Z"/>
          <w:rFonts w:ascii="Arial" w:hAnsi="Arial" w:cs="Arial"/>
          <w:color w:val="333333"/>
          <w:sz w:val="23"/>
          <w:szCs w:val="23"/>
          <w:highlight w:val="yellow"/>
          <w:rPrChange w:id="164" w:author="Faulkner, David A. (Accenture Federal Services)" w:date="2019-04-03T16:51:00Z">
            <w:rPr>
              <w:del w:id="165" w:author="Faulkner, David A. (Accenture Federal Services)" w:date="2019-04-03T16:50:00Z"/>
              <w:rFonts w:ascii="Arial" w:hAnsi="Arial" w:cs="Arial"/>
              <w:color w:val="333333"/>
              <w:sz w:val="23"/>
              <w:szCs w:val="23"/>
            </w:rPr>
          </w:rPrChange>
        </w:rPr>
      </w:pPr>
      <w:del w:id="166" w:author="Faulkner, David A. (Accenture Federal Services)" w:date="2019-04-03T16:50:00Z">
        <w:r w:rsidRPr="003F1300" w:rsidDel="003F1300">
          <w:rPr>
            <w:rFonts w:ascii="Arial" w:hAnsi="Arial" w:cs="Arial"/>
            <w:b/>
            <w:bCs/>
            <w:color w:val="333333"/>
            <w:sz w:val="23"/>
            <w:szCs w:val="23"/>
            <w:highlight w:val="yellow"/>
            <w:rPrChange w:id="167" w:author="Faulkner, David A. (Accenture Federal Services)" w:date="2019-04-03T16:51:00Z">
              <w:rPr>
                <w:rFonts w:ascii="Arial" w:hAnsi="Arial" w:cs="Arial"/>
                <w:b/>
                <w:bCs/>
                <w:color w:val="333333"/>
                <w:sz w:val="23"/>
                <w:szCs w:val="23"/>
              </w:rPr>
            </w:rPrChange>
          </w:rPr>
          <w:delText>Name:</w:delText>
        </w:r>
        <w:r w:rsidRPr="003F1300" w:rsidDel="003F1300">
          <w:rPr>
            <w:rFonts w:ascii="Arial" w:hAnsi="Arial" w:cs="Arial"/>
            <w:bCs/>
            <w:color w:val="333333"/>
            <w:sz w:val="23"/>
            <w:szCs w:val="23"/>
            <w:highlight w:val="yellow"/>
            <w:rPrChange w:id="168" w:author="Faulkner, David A. (Accenture Federal Services)" w:date="2019-04-03T16:51:00Z">
              <w:rPr>
                <w:rFonts w:ascii="Arial" w:hAnsi="Arial" w:cs="Arial"/>
                <w:bCs/>
                <w:color w:val="333333"/>
                <w:sz w:val="23"/>
                <w:szCs w:val="23"/>
              </w:rPr>
            </w:rPrChange>
          </w:rPr>
          <w:delText xml:space="preserve">  </w:delText>
        </w:r>
        <w:r w:rsidRPr="003F1300" w:rsidDel="003F1300">
          <w:rPr>
            <w:rFonts w:ascii="Arial" w:hAnsi="Arial" w:cs="Arial"/>
            <w:bCs/>
            <w:color w:val="FF0000"/>
            <w:sz w:val="23"/>
            <w:szCs w:val="23"/>
            <w:highlight w:val="yellow"/>
            <w:rPrChange w:id="169" w:author="Faulkner, David A. (Accenture Federal Services)" w:date="2019-04-03T16:51:00Z">
              <w:rPr>
                <w:rFonts w:ascii="Arial" w:hAnsi="Arial" w:cs="Arial"/>
                <w:bCs/>
                <w:color w:val="FF0000"/>
                <w:sz w:val="23"/>
                <w:szCs w:val="23"/>
              </w:rPr>
            </w:rPrChange>
          </w:rPr>
          <w:delText>XXX</w:delText>
        </w:r>
      </w:del>
    </w:p>
    <w:p w14:paraId="24FB88C4" w14:textId="367A9AC3" w:rsidR="00811571" w:rsidRPr="003F1300" w:rsidDel="003F1300" w:rsidRDefault="00811571" w:rsidP="00811571">
      <w:pPr>
        <w:autoSpaceDE w:val="0"/>
        <w:autoSpaceDN w:val="0"/>
        <w:adjustRightInd w:val="0"/>
        <w:spacing w:after="0" w:line="240" w:lineRule="auto"/>
        <w:rPr>
          <w:del w:id="170" w:author="Faulkner, David A. (Accenture Federal Services)" w:date="2019-04-03T16:50:00Z"/>
          <w:rFonts w:ascii="Arial" w:hAnsi="Arial" w:cs="Arial"/>
          <w:color w:val="333333"/>
          <w:sz w:val="23"/>
          <w:szCs w:val="23"/>
          <w:highlight w:val="yellow"/>
          <w:rPrChange w:id="171" w:author="Faulkner, David A. (Accenture Federal Services)" w:date="2019-04-03T16:51:00Z">
            <w:rPr>
              <w:del w:id="172" w:author="Faulkner, David A. (Accenture Federal Services)" w:date="2019-04-03T16:50:00Z"/>
              <w:rFonts w:ascii="Arial" w:hAnsi="Arial" w:cs="Arial"/>
              <w:color w:val="333333"/>
              <w:sz w:val="23"/>
              <w:szCs w:val="23"/>
            </w:rPr>
          </w:rPrChange>
        </w:rPr>
      </w:pPr>
      <w:del w:id="173" w:author="Faulkner, David A. (Accenture Federal Services)" w:date="2019-04-03T16:50:00Z">
        <w:r w:rsidRPr="003F1300" w:rsidDel="003F1300">
          <w:rPr>
            <w:rFonts w:ascii="Arial" w:hAnsi="Arial" w:cs="Arial"/>
            <w:b/>
            <w:bCs/>
            <w:color w:val="333333"/>
            <w:sz w:val="23"/>
            <w:szCs w:val="23"/>
            <w:highlight w:val="yellow"/>
            <w:rPrChange w:id="174" w:author="Faulkner, David A. (Accenture Federal Services)" w:date="2019-04-03T16:51:00Z">
              <w:rPr>
                <w:rFonts w:ascii="Arial" w:hAnsi="Arial" w:cs="Arial"/>
                <w:b/>
                <w:bCs/>
                <w:color w:val="333333"/>
                <w:sz w:val="23"/>
                <w:szCs w:val="23"/>
              </w:rPr>
            </w:rPrChange>
          </w:rPr>
          <w:delText>Email:</w:delText>
        </w:r>
        <w:r w:rsidRPr="003F1300" w:rsidDel="003F1300">
          <w:rPr>
            <w:rFonts w:ascii="Arial" w:hAnsi="Arial" w:cs="Arial"/>
            <w:bCs/>
            <w:color w:val="333333"/>
            <w:sz w:val="23"/>
            <w:szCs w:val="23"/>
            <w:highlight w:val="yellow"/>
            <w:rPrChange w:id="175" w:author="Faulkner, David A. (Accenture Federal Services)" w:date="2019-04-03T16:51:00Z">
              <w:rPr>
                <w:rFonts w:ascii="Arial" w:hAnsi="Arial" w:cs="Arial"/>
                <w:bCs/>
                <w:color w:val="333333"/>
                <w:sz w:val="23"/>
                <w:szCs w:val="23"/>
              </w:rPr>
            </w:rPrChange>
          </w:rPr>
          <w:delText xml:space="preserve">  </w:delText>
        </w:r>
        <w:r w:rsidRPr="003F1300" w:rsidDel="003F1300">
          <w:rPr>
            <w:rFonts w:ascii="Arial" w:hAnsi="Arial" w:cs="Arial"/>
            <w:bCs/>
            <w:color w:val="FF0000"/>
            <w:sz w:val="23"/>
            <w:szCs w:val="23"/>
            <w:highlight w:val="yellow"/>
            <w:rPrChange w:id="176" w:author="Faulkner, David A. (Accenture Federal Services)" w:date="2019-04-03T16:51:00Z">
              <w:rPr>
                <w:rFonts w:ascii="Arial" w:hAnsi="Arial" w:cs="Arial"/>
                <w:bCs/>
                <w:color w:val="FF0000"/>
                <w:sz w:val="23"/>
                <w:szCs w:val="23"/>
              </w:rPr>
            </w:rPrChange>
          </w:rPr>
          <w:delText>XXX</w:delText>
        </w:r>
      </w:del>
    </w:p>
    <w:p w14:paraId="60BA925B" w14:textId="603EC48B" w:rsidR="00811571" w:rsidRPr="003F1300" w:rsidDel="003F1300" w:rsidRDefault="00811571" w:rsidP="00811571">
      <w:pPr>
        <w:autoSpaceDE w:val="0"/>
        <w:autoSpaceDN w:val="0"/>
        <w:adjustRightInd w:val="0"/>
        <w:spacing w:after="0" w:line="240" w:lineRule="auto"/>
        <w:rPr>
          <w:del w:id="177" w:author="Faulkner, David A. (Accenture Federal Services)" w:date="2019-04-03T16:50:00Z"/>
          <w:rFonts w:ascii="Arial" w:hAnsi="Arial" w:cs="Arial"/>
          <w:color w:val="333333"/>
          <w:sz w:val="23"/>
          <w:szCs w:val="23"/>
          <w:highlight w:val="yellow"/>
          <w:rPrChange w:id="178" w:author="Faulkner, David A. (Accenture Federal Services)" w:date="2019-04-03T16:51:00Z">
            <w:rPr>
              <w:del w:id="179" w:author="Faulkner, David A. (Accenture Federal Services)" w:date="2019-04-03T16:50:00Z"/>
              <w:rFonts w:ascii="Arial" w:hAnsi="Arial" w:cs="Arial"/>
              <w:color w:val="333333"/>
              <w:sz w:val="23"/>
              <w:szCs w:val="23"/>
            </w:rPr>
          </w:rPrChange>
        </w:rPr>
      </w:pPr>
      <w:del w:id="180" w:author="Faulkner, David A. (Accenture Federal Services)" w:date="2019-04-03T16:50:00Z">
        <w:r w:rsidRPr="003F1300" w:rsidDel="003F1300">
          <w:rPr>
            <w:rFonts w:ascii="Arial" w:hAnsi="Arial" w:cs="Arial"/>
            <w:b/>
            <w:bCs/>
            <w:color w:val="333333"/>
            <w:sz w:val="23"/>
            <w:szCs w:val="23"/>
            <w:highlight w:val="yellow"/>
            <w:rPrChange w:id="181" w:author="Faulkner, David A. (Accenture Federal Services)" w:date="2019-04-03T16:51:00Z">
              <w:rPr>
                <w:rFonts w:ascii="Arial" w:hAnsi="Arial" w:cs="Arial"/>
                <w:b/>
                <w:bCs/>
                <w:color w:val="333333"/>
                <w:sz w:val="23"/>
                <w:szCs w:val="23"/>
              </w:rPr>
            </w:rPrChange>
          </w:rPr>
          <w:delText>Phone:</w:delText>
        </w:r>
        <w:r w:rsidRPr="003F1300" w:rsidDel="003F1300">
          <w:rPr>
            <w:rFonts w:ascii="Arial" w:hAnsi="Arial" w:cs="Arial"/>
            <w:bCs/>
            <w:color w:val="333333"/>
            <w:sz w:val="23"/>
            <w:szCs w:val="23"/>
            <w:highlight w:val="yellow"/>
            <w:rPrChange w:id="182" w:author="Faulkner, David A. (Accenture Federal Services)" w:date="2019-04-03T16:51:00Z">
              <w:rPr>
                <w:rFonts w:ascii="Arial" w:hAnsi="Arial" w:cs="Arial"/>
                <w:bCs/>
                <w:color w:val="333333"/>
                <w:sz w:val="23"/>
                <w:szCs w:val="23"/>
              </w:rPr>
            </w:rPrChange>
          </w:rPr>
          <w:delText xml:space="preserve">  </w:delText>
        </w:r>
        <w:r w:rsidRPr="003F1300" w:rsidDel="003F1300">
          <w:rPr>
            <w:rFonts w:ascii="Arial" w:hAnsi="Arial" w:cs="Arial"/>
            <w:bCs/>
            <w:color w:val="FF0000"/>
            <w:sz w:val="23"/>
            <w:szCs w:val="23"/>
            <w:highlight w:val="yellow"/>
            <w:rPrChange w:id="183" w:author="Faulkner, David A. (Accenture Federal Services)" w:date="2019-04-03T16:51:00Z">
              <w:rPr>
                <w:rFonts w:ascii="Arial" w:hAnsi="Arial" w:cs="Arial"/>
                <w:bCs/>
                <w:color w:val="FF0000"/>
                <w:sz w:val="23"/>
                <w:szCs w:val="23"/>
              </w:rPr>
            </w:rPrChange>
          </w:rPr>
          <w:delText>XXX</w:delText>
        </w:r>
      </w:del>
    </w:p>
    <w:p w14:paraId="6C4FEA50" w14:textId="3556355D" w:rsidR="00E141C9" w:rsidRPr="003F1300" w:rsidDel="003F1300" w:rsidRDefault="00811571" w:rsidP="00D01463">
      <w:pPr>
        <w:rPr>
          <w:del w:id="184" w:author="Faulkner, David A. (Accenture Federal Services)" w:date="2019-04-03T16:50:00Z"/>
          <w:rFonts w:ascii="Arial" w:hAnsi="Arial" w:cs="Arial"/>
          <w:bCs/>
          <w:color w:val="333333"/>
          <w:sz w:val="24"/>
          <w:szCs w:val="24"/>
          <w:highlight w:val="yellow"/>
          <w:rPrChange w:id="185" w:author="Faulkner, David A. (Accenture Federal Services)" w:date="2019-04-03T16:51:00Z">
            <w:rPr>
              <w:del w:id="186" w:author="Faulkner, David A. (Accenture Federal Services)" w:date="2019-04-03T16:50:00Z"/>
              <w:rFonts w:ascii="Arial" w:hAnsi="Arial" w:cs="Arial"/>
              <w:bCs/>
              <w:color w:val="333333"/>
              <w:sz w:val="24"/>
              <w:szCs w:val="24"/>
            </w:rPr>
          </w:rPrChange>
        </w:rPr>
      </w:pPr>
      <w:del w:id="187" w:author="Faulkner, David A. (Accenture Federal Services)" w:date="2019-04-03T16:50:00Z">
        <w:r w:rsidRPr="003F1300" w:rsidDel="003F1300">
          <w:rPr>
            <w:rFonts w:ascii="Arial" w:hAnsi="Arial" w:cs="Arial"/>
            <w:b/>
            <w:bCs/>
            <w:color w:val="333333"/>
            <w:sz w:val="23"/>
            <w:szCs w:val="23"/>
            <w:highlight w:val="yellow"/>
            <w:rPrChange w:id="188" w:author="Faulkner, David A. (Accenture Federal Services)" w:date="2019-04-03T16:51:00Z">
              <w:rPr>
                <w:rFonts w:ascii="Arial" w:hAnsi="Arial" w:cs="Arial"/>
                <w:b/>
                <w:bCs/>
                <w:color w:val="333333"/>
                <w:sz w:val="23"/>
                <w:szCs w:val="23"/>
              </w:rPr>
            </w:rPrChange>
          </w:rPr>
          <w:delText>Mobile:</w:delText>
        </w:r>
        <w:r w:rsidRPr="003F1300" w:rsidDel="003F1300">
          <w:rPr>
            <w:rFonts w:ascii="Arial" w:hAnsi="Arial" w:cs="Arial"/>
            <w:bCs/>
            <w:color w:val="333333"/>
            <w:sz w:val="23"/>
            <w:szCs w:val="23"/>
            <w:highlight w:val="yellow"/>
            <w:rPrChange w:id="189" w:author="Faulkner, David A. (Accenture Federal Services)" w:date="2019-04-03T16:51:00Z">
              <w:rPr>
                <w:rFonts w:ascii="Arial" w:hAnsi="Arial" w:cs="Arial"/>
                <w:bCs/>
                <w:color w:val="333333"/>
                <w:sz w:val="23"/>
                <w:szCs w:val="23"/>
              </w:rPr>
            </w:rPrChange>
          </w:rPr>
          <w:delText xml:space="preserve">  </w:delText>
        </w:r>
        <w:r w:rsidRPr="003F1300" w:rsidDel="003F1300">
          <w:rPr>
            <w:rFonts w:ascii="Arial" w:hAnsi="Arial" w:cs="Arial"/>
            <w:bCs/>
            <w:color w:val="FF0000"/>
            <w:sz w:val="23"/>
            <w:szCs w:val="23"/>
            <w:highlight w:val="yellow"/>
            <w:rPrChange w:id="190" w:author="Faulkner, David A. (Accenture Federal Services)" w:date="2019-04-03T16:51:00Z">
              <w:rPr>
                <w:rFonts w:ascii="Arial" w:hAnsi="Arial" w:cs="Arial"/>
                <w:bCs/>
                <w:color w:val="FF0000"/>
                <w:sz w:val="23"/>
                <w:szCs w:val="23"/>
              </w:rPr>
            </w:rPrChange>
          </w:rPr>
          <w:delText>XXX</w:delText>
        </w:r>
      </w:del>
    </w:p>
    <w:p w14:paraId="50DCFF7D" w14:textId="77777777" w:rsidR="00E141C9" w:rsidRPr="008668B4" w:rsidRDefault="00E141C9" w:rsidP="00E141C9">
      <w:pPr>
        <w:pStyle w:val="Heading3"/>
        <w:rPr>
          <w:rFonts w:ascii="Arial" w:hAnsi="Arial" w:cs="Arial"/>
          <w:color w:val="000000" w:themeColor="text1"/>
          <w:sz w:val="24"/>
          <w:szCs w:val="24"/>
        </w:rPr>
      </w:pPr>
      <w:bookmarkStart w:id="191" w:name="_Toc432061220"/>
      <w:bookmarkStart w:id="192" w:name="_Toc527022248"/>
      <w:r w:rsidRPr="008668B4">
        <w:rPr>
          <w:rFonts w:ascii="Arial" w:hAnsi="Arial" w:cs="Arial"/>
          <w:color w:val="000000" w:themeColor="text1"/>
          <w:sz w:val="24"/>
          <w:szCs w:val="24"/>
        </w:rPr>
        <w:t>System/Facility Privacy Officer</w:t>
      </w:r>
      <w:bookmarkEnd w:id="191"/>
      <w:bookmarkEnd w:id="192"/>
    </w:p>
    <w:p w14:paraId="49424523" w14:textId="77777777" w:rsidR="00207B56" w:rsidRPr="00A17FAA" w:rsidRDefault="00E141C9" w:rsidP="00207B56">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br/>
      </w:r>
      <w:bookmarkStart w:id="193" w:name="_Hlk531343482"/>
      <w:r w:rsidR="00207B56" w:rsidRPr="00A17FAA">
        <w:rPr>
          <w:rFonts w:ascii="Arial" w:hAnsi="Arial" w:cs="Arial"/>
          <w:b/>
          <w:bCs/>
          <w:color w:val="333333"/>
          <w:sz w:val="23"/>
          <w:szCs w:val="23"/>
        </w:rPr>
        <w:t>Title:</w:t>
      </w:r>
      <w:r w:rsidR="00207B56" w:rsidRPr="00A17FAA">
        <w:rPr>
          <w:rFonts w:ascii="Arial" w:hAnsi="Arial" w:cs="Arial"/>
          <w:bCs/>
          <w:color w:val="333333"/>
          <w:sz w:val="23"/>
          <w:szCs w:val="23"/>
        </w:rPr>
        <w:t xml:space="preserve">   </w:t>
      </w:r>
      <w:del w:id="194" w:author="Faulkner, David A. (Accenture Federal Services)" w:date="2019-04-03T16:51:00Z">
        <w:r w:rsidR="00207B56" w:rsidRPr="00A17FAA" w:rsidDel="003F1300">
          <w:rPr>
            <w:rFonts w:ascii="Arial" w:hAnsi="Arial" w:cs="Arial"/>
            <w:bCs/>
            <w:color w:val="333333"/>
            <w:sz w:val="23"/>
            <w:szCs w:val="23"/>
          </w:rPr>
          <w:delText xml:space="preserve"> XXX</w:delText>
        </w:r>
      </w:del>
    </w:p>
    <w:p w14:paraId="0E632AAE" w14:textId="77777777" w:rsidR="00207B56" w:rsidRPr="00A17FAA" w:rsidRDefault="00207B56" w:rsidP="00207B56">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Name:</w:t>
      </w:r>
      <w:r w:rsidR="00A7750D">
        <w:rPr>
          <w:rFonts w:ascii="Arial" w:hAnsi="Arial" w:cs="Arial"/>
          <w:bCs/>
          <w:color w:val="333333"/>
          <w:sz w:val="23"/>
          <w:szCs w:val="23"/>
        </w:rPr>
        <w:t xml:space="preserve">  </w:t>
      </w:r>
      <w:del w:id="195" w:author="Faulkner, David A. (Accenture Federal Services)" w:date="2019-04-03T16:51:00Z">
        <w:r w:rsidR="00A7750D" w:rsidDel="003F1300">
          <w:rPr>
            <w:rFonts w:ascii="Arial" w:hAnsi="Arial" w:cs="Arial"/>
            <w:bCs/>
            <w:color w:val="333333"/>
            <w:sz w:val="23"/>
            <w:szCs w:val="23"/>
          </w:rPr>
          <w:delText>Rita Grewal</w:delText>
        </w:r>
      </w:del>
    </w:p>
    <w:p w14:paraId="0D691C52" w14:textId="531CE290" w:rsidR="00207B56" w:rsidRPr="00A17FAA" w:rsidRDefault="00207B56" w:rsidP="00207B56">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Email:</w:t>
      </w:r>
      <w:r w:rsidRPr="00A17FAA">
        <w:rPr>
          <w:rFonts w:ascii="Arial" w:hAnsi="Arial" w:cs="Arial"/>
          <w:bCs/>
          <w:color w:val="333333"/>
          <w:sz w:val="23"/>
          <w:szCs w:val="23"/>
        </w:rPr>
        <w:t xml:space="preserve"> </w:t>
      </w:r>
      <w:ins w:id="196" w:author="Faulkner, David A. (Accenture Federal Services)" w:date="2019-04-03T16:51:00Z">
        <w:r w:rsidR="003F1300">
          <w:rPr>
            <w:rFonts w:ascii="Arial" w:hAnsi="Arial" w:cs="Arial"/>
            <w:bCs/>
            <w:color w:val="333333"/>
            <w:sz w:val="23"/>
            <w:szCs w:val="23"/>
          </w:rPr>
          <w:t xml:space="preserve"> @va.gov</w:t>
        </w:r>
      </w:ins>
      <w:del w:id="197" w:author="Faulkner, David A. (Accenture Federal Services)" w:date="2019-04-03T16:51:00Z">
        <w:r w:rsidRPr="00A17FAA" w:rsidDel="003F1300">
          <w:rPr>
            <w:rFonts w:ascii="Arial" w:hAnsi="Arial" w:cs="Arial"/>
            <w:bCs/>
            <w:color w:val="333333"/>
            <w:sz w:val="23"/>
            <w:szCs w:val="23"/>
          </w:rPr>
          <w:delText xml:space="preserve"> XXX</w:delText>
        </w:r>
      </w:del>
    </w:p>
    <w:p w14:paraId="147037BB" w14:textId="77777777" w:rsidR="00207B56" w:rsidRPr="00A17FAA" w:rsidRDefault="00207B56" w:rsidP="00207B56">
      <w:pPr>
        <w:autoSpaceDE w:val="0"/>
        <w:autoSpaceDN w:val="0"/>
        <w:adjustRightInd w:val="0"/>
        <w:spacing w:after="0" w:line="240" w:lineRule="auto"/>
        <w:rPr>
          <w:rFonts w:ascii="Arial" w:hAnsi="Arial" w:cs="Arial"/>
          <w:color w:val="333333"/>
          <w:sz w:val="23"/>
          <w:szCs w:val="23"/>
        </w:rPr>
      </w:pPr>
      <w:r w:rsidRPr="00A17FAA">
        <w:rPr>
          <w:rFonts w:ascii="Arial" w:hAnsi="Arial" w:cs="Arial"/>
          <w:b/>
          <w:bCs/>
          <w:color w:val="333333"/>
          <w:sz w:val="23"/>
          <w:szCs w:val="23"/>
        </w:rPr>
        <w:t>Phone:</w:t>
      </w:r>
      <w:r w:rsidRPr="00A17FAA">
        <w:rPr>
          <w:rFonts w:ascii="Arial" w:hAnsi="Arial" w:cs="Arial"/>
          <w:bCs/>
          <w:color w:val="333333"/>
          <w:sz w:val="23"/>
          <w:szCs w:val="23"/>
        </w:rPr>
        <w:t xml:space="preserve">  </w:t>
      </w:r>
      <w:del w:id="198" w:author="Faulkner, David A. (Accenture Federal Services)" w:date="2019-04-03T16:51:00Z">
        <w:r w:rsidRPr="00A17FAA" w:rsidDel="003F1300">
          <w:rPr>
            <w:rFonts w:ascii="Arial" w:hAnsi="Arial" w:cs="Arial"/>
            <w:bCs/>
            <w:color w:val="333333"/>
            <w:sz w:val="23"/>
            <w:szCs w:val="23"/>
          </w:rPr>
          <w:delText>XXX</w:delText>
        </w:r>
      </w:del>
    </w:p>
    <w:p w14:paraId="3016AE6B" w14:textId="3CC80141" w:rsidR="00207B56" w:rsidRDefault="00207B56" w:rsidP="00207B56">
      <w:pPr>
        <w:rPr>
          <w:rFonts w:ascii="Arial" w:hAnsi="Arial" w:cs="Arial"/>
          <w:bCs/>
          <w:color w:val="333333"/>
          <w:sz w:val="23"/>
          <w:szCs w:val="23"/>
        </w:rPr>
      </w:pPr>
      <w:r w:rsidRPr="00A17FAA">
        <w:rPr>
          <w:rFonts w:ascii="Arial" w:hAnsi="Arial" w:cs="Arial"/>
          <w:b/>
          <w:bCs/>
          <w:color w:val="333333"/>
          <w:sz w:val="23"/>
          <w:szCs w:val="23"/>
        </w:rPr>
        <w:t>Mobile:</w:t>
      </w:r>
      <w:r w:rsidRPr="00A17FAA">
        <w:rPr>
          <w:rFonts w:ascii="Arial" w:hAnsi="Arial" w:cs="Arial"/>
          <w:bCs/>
          <w:color w:val="333333"/>
          <w:sz w:val="23"/>
          <w:szCs w:val="23"/>
        </w:rPr>
        <w:t xml:space="preserve">  XXX</w:t>
      </w:r>
      <w:commentRangeEnd w:id="141"/>
      <w:r w:rsidR="00DA631F">
        <w:rPr>
          <w:rStyle w:val="CommentReference"/>
        </w:rPr>
        <w:commentReference w:id="141"/>
      </w:r>
    </w:p>
    <w:bookmarkEnd w:id="193"/>
    <w:p w14:paraId="0D826D8C" w14:textId="77777777" w:rsidR="000568F1" w:rsidRDefault="000568F1" w:rsidP="00D01463">
      <w:pPr>
        <w:pStyle w:val="Heading3"/>
        <w:numPr>
          <w:ilvl w:val="0"/>
          <w:numId w:val="0"/>
        </w:numPr>
        <w:ind w:left="720"/>
        <w:rPr>
          <w:rFonts w:asciiTheme="minorHAnsi" w:hAnsiTheme="minorHAnsi" w:cs="Times New Roman"/>
          <w:b w:val="0"/>
          <w:color w:val="00B050"/>
        </w:rPr>
      </w:pPr>
    </w:p>
    <w:p w14:paraId="2DB01C5C" w14:textId="5FE8EEB4" w:rsidR="000568F1" w:rsidRDefault="000568F1" w:rsidP="00D01463">
      <w:pPr>
        <w:pStyle w:val="Heading3"/>
        <w:numPr>
          <w:ilvl w:val="0"/>
          <w:numId w:val="0"/>
        </w:numPr>
        <w:ind w:left="720"/>
        <w:rPr>
          <w:ins w:id="199" w:author="Faulkner, David A. (Accenture Federal Services)" w:date="2019-04-03T16:51:00Z"/>
          <w:rFonts w:asciiTheme="minorHAnsi" w:hAnsiTheme="minorHAnsi" w:cs="Times New Roman"/>
          <w:b w:val="0"/>
          <w:color w:val="00B050"/>
        </w:rPr>
      </w:pPr>
    </w:p>
    <w:p w14:paraId="061A50C4" w14:textId="3A991112" w:rsidR="003F1300" w:rsidRDefault="003F1300" w:rsidP="003F1300">
      <w:pPr>
        <w:rPr>
          <w:ins w:id="200" w:author="Faulkner, David A. (Accenture Federal Services)" w:date="2019-04-03T16:51:00Z"/>
        </w:rPr>
      </w:pPr>
    </w:p>
    <w:p w14:paraId="1D30BD47" w14:textId="77777777" w:rsidR="003F1300" w:rsidRPr="003F1300" w:rsidRDefault="003F1300">
      <w:pPr>
        <w:rPr>
          <w:b/>
          <w:rPrChange w:id="201" w:author="Faulkner, David A. (Accenture Federal Services)" w:date="2019-04-03T16:51:00Z">
            <w:rPr>
              <w:rFonts w:asciiTheme="minorHAnsi" w:hAnsiTheme="minorHAnsi" w:cs="Times New Roman"/>
              <w:b w:val="0"/>
              <w:color w:val="00B050"/>
            </w:rPr>
          </w:rPrChange>
        </w:rPr>
        <w:pPrChange w:id="202" w:author="Faulkner, David A. (Accenture Federal Services)" w:date="2019-04-03T16:51:00Z">
          <w:pPr>
            <w:pStyle w:val="Heading3"/>
            <w:numPr>
              <w:ilvl w:val="0"/>
              <w:numId w:val="0"/>
            </w:numPr>
            <w:ind w:left="0" w:firstLine="0"/>
          </w:pPr>
        </w:pPrChange>
      </w:pPr>
    </w:p>
    <w:p w14:paraId="30FCD6E7" w14:textId="474A0C1F" w:rsidR="003633AE" w:rsidRPr="003633AE" w:rsidDel="003F1300" w:rsidRDefault="003633AE" w:rsidP="003633AE">
      <w:pPr>
        <w:rPr>
          <w:del w:id="203" w:author="Faulkner, David A. (Accenture Federal Services)" w:date="2019-04-03T16:51:00Z"/>
        </w:rPr>
      </w:pPr>
    </w:p>
    <w:p w14:paraId="7D9D5B13" w14:textId="7EBFEB35" w:rsidR="00D01463" w:rsidRPr="00811571" w:rsidDel="003F1300" w:rsidRDefault="00D01463" w:rsidP="00D01463">
      <w:pPr>
        <w:pStyle w:val="Heading3"/>
        <w:numPr>
          <w:ilvl w:val="0"/>
          <w:numId w:val="0"/>
        </w:numPr>
        <w:ind w:left="720"/>
        <w:rPr>
          <w:del w:id="204" w:author="Faulkner, David A. (Accenture Federal Services)" w:date="2019-04-03T16:51:00Z"/>
          <w:rFonts w:asciiTheme="minorHAnsi" w:hAnsiTheme="minorHAnsi" w:cs="Times New Roman"/>
          <w:b w:val="0"/>
          <w:color w:val="00B050"/>
        </w:rPr>
      </w:pPr>
      <w:del w:id="205" w:author="Faulkner, David A. (Accenture Federal Services)" w:date="2019-04-03T16:51:00Z">
        <w:r w:rsidRPr="00811571" w:rsidDel="003F1300">
          <w:rPr>
            <w:rFonts w:asciiTheme="minorHAnsi" w:hAnsiTheme="minorHAnsi" w:cs="Times New Roman"/>
            <w:b w:val="0"/>
            <w:color w:val="00B050"/>
          </w:rPr>
          <w:delText>Enter your organization System/Facility Chief Information Officer below.</w:delText>
        </w:r>
      </w:del>
    </w:p>
    <w:p w14:paraId="18BBD41A" w14:textId="70BB6529" w:rsidR="00D01463" w:rsidRPr="00811571" w:rsidDel="003F1300" w:rsidRDefault="00D01463" w:rsidP="00D01463">
      <w:pPr>
        <w:rPr>
          <w:del w:id="206" w:author="Faulkner, David A. (Accenture Federal Services)" w:date="2019-04-03T16:51:00Z"/>
          <w:rFonts w:ascii="Arial" w:hAnsi="Arial" w:cs="Arial"/>
          <w:color w:val="FF0000"/>
          <w:sz w:val="23"/>
          <w:szCs w:val="23"/>
        </w:rPr>
      </w:pPr>
      <w:del w:id="207" w:author="Faulkner, David A. (Accenture Federal Services)" w:date="2019-04-03T16:51:00Z">
        <w:r w:rsidRPr="00811571" w:rsidDel="003F1300">
          <w:rPr>
            <w:rFonts w:ascii="Arial" w:hAnsi="Arial" w:cs="Arial"/>
            <w:color w:val="FF0000"/>
            <w:sz w:val="23"/>
            <w:szCs w:val="23"/>
          </w:rPr>
          <w:delText xml:space="preserve">[Organization 2] </w:delText>
        </w:r>
        <w:r w:rsidRPr="00811571" w:rsidDel="003F1300">
          <w:rPr>
            <w:rFonts w:ascii="Arial" w:hAnsi="Arial" w:cs="Arial"/>
            <w:color w:val="00B050"/>
            <w:sz w:val="23"/>
            <w:szCs w:val="23"/>
          </w:rPr>
          <w:delText>S</w:delText>
        </w:r>
        <w:r w:rsidDel="003F1300">
          <w:rPr>
            <w:rFonts w:ascii="Arial" w:hAnsi="Arial" w:cs="Arial"/>
            <w:color w:val="00B050"/>
            <w:sz w:val="23"/>
            <w:szCs w:val="23"/>
          </w:rPr>
          <w:delText>ystem/Facility Privacy</w:delText>
        </w:r>
        <w:r w:rsidRPr="00811571" w:rsidDel="003F1300">
          <w:rPr>
            <w:rFonts w:ascii="Arial" w:hAnsi="Arial" w:cs="Arial"/>
            <w:color w:val="00B050"/>
            <w:sz w:val="23"/>
            <w:szCs w:val="23"/>
          </w:rPr>
          <w:delText xml:space="preserve"> Officer</w:delText>
        </w:r>
      </w:del>
    </w:p>
    <w:p w14:paraId="78C4A802" w14:textId="5A709166" w:rsidR="00D01463" w:rsidRPr="00A17FAA" w:rsidDel="003F1300" w:rsidRDefault="00D01463" w:rsidP="00D01463">
      <w:pPr>
        <w:autoSpaceDE w:val="0"/>
        <w:autoSpaceDN w:val="0"/>
        <w:adjustRightInd w:val="0"/>
        <w:spacing w:after="0" w:line="240" w:lineRule="auto"/>
        <w:rPr>
          <w:del w:id="208" w:author="Faulkner, David A. (Accenture Federal Services)" w:date="2019-04-03T16:51:00Z"/>
          <w:rFonts w:ascii="Arial" w:hAnsi="Arial" w:cs="Arial"/>
          <w:color w:val="333333"/>
          <w:sz w:val="23"/>
          <w:szCs w:val="23"/>
        </w:rPr>
      </w:pPr>
      <w:del w:id="209" w:author="Faulkner, David A. (Accenture Federal Services)" w:date="2019-04-03T16:51:00Z">
        <w:r w:rsidRPr="00A17FAA" w:rsidDel="003F1300">
          <w:rPr>
            <w:rFonts w:ascii="Arial" w:hAnsi="Arial" w:cs="Arial"/>
            <w:b/>
            <w:bCs/>
            <w:color w:val="333333"/>
            <w:sz w:val="23"/>
            <w:szCs w:val="23"/>
          </w:rPr>
          <w:delText>Title:</w:delText>
        </w:r>
        <w:r w:rsidRPr="00A17FAA" w:rsidDel="003F1300">
          <w:rPr>
            <w:rFonts w:ascii="Arial" w:hAnsi="Arial" w:cs="Arial"/>
            <w:bCs/>
            <w:color w:val="333333"/>
            <w:sz w:val="23"/>
            <w:szCs w:val="23"/>
          </w:rPr>
          <w:delText xml:space="preserve">    </w:delText>
        </w:r>
        <w:r w:rsidRPr="00042016" w:rsidDel="003F1300">
          <w:rPr>
            <w:rFonts w:ascii="Arial" w:hAnsi="Arial" w:cs="Arial"/>
            <w:bCs/>
            <w:color w:val="FF0000"/>
            <w:sz w:val="23"/>
            <w:szCs w:val="23"/>
          </w:rPr>
          <w:delText>XXX</w:delText>
        </w:r>
      </w:del>
    </w:p>
    <w:p w14:paraId="2B6E4845" w14:textId="10C05AC3" w:rsidR="00D01463" w:rsidRPr="00A7750D" w:rsidDel="003F1300" w:rsidRDefault="00D01463" w:rsidP="00D01463">
      <w:pPr>
        <w:autoSpaceDE w:val="0"/>
        <w:autoSpaceDN w:val="0"/>
        <w:adjustRightInd w:val="0"/>
        <w:spacing w:after="0" w:line="240" w:lineRule="auto"/>
        <w:rPr>
          <w:del w:id="210" w:author="Faulkner, David A. (Accenture Federal Services)" w:date="2019-04-03T16:51:00Z"/>
          <w:rFonts w:ascii="Arial" w:hAnsi="Arial" w:cs="Arial"/>
          <w:color w:val="333333"/>
          <w:sz w:val="23"/>
          <w:szCs w:val="23"/>
        </w:rPr>
      </w:pPr>
      <w:del w:id="211" w:author="Faulkner, David A. (Accenture Federal Services)" w:date="2019-04-03T16:51:00Z">
        <w:r w:rsidRPr="00A17FAA" w:rsidDel="003F1300">
          <w:rPr>
            <w:rFonts w:ascii="Arial" w:hAnsi="Arial" w:cs="Arial"/>
            <w:b/>
            <w:bCs/>
            <w:color w:val="333333"/>
            <w:sz w:val="23"/>
            <w:szCs w:val="23"/>
          </w:rPr>
          <w:delText>Name:</w:delText>
        </w:r>
        <w:r w:rsidDel="003F1300">
          <w:rPr>
            <w:rFonts w:ascii="Arial" w:hAnsi="Arial" w:cs="Arial"/>
            <w:bCs/>
            <w:color w:val="333333"/>
            <w:sz w:val="23"/>
            <w:szCs w:val="23"/>
          </w:rPr>
          <w:delText xml:space="preserve">  </w:delText>
        </w:r>
        <w:r w:rsidRPr="00042016" w:rsidDel="003F1300">
          <w:rPr>
            <w:rFonts w:ascii="Arial" w:hAnsi="Arial" w:cs="Arial"/>
            <w:bCs/>
            <w:color w:val="FF0000"/>
            <w:sz w:val="23"/>
            <w:szCs w:val="23"/>
          </w:rPr>
          <w:delText>XXX</w:delText>
        </w:r>
      </w:del>
    </w:p>
    <w:p w14:paraId="40D73624" w14:textId="2370848C" w:rsidR="00D01463" w:rsidRPr="00A17FAA" w:rsidDel="003F1300" w:rsidRDefault="00D01463" w:rsidP="00D01463">
      <w:pPr>
        <w:autoSpaceDE w:val="0"/>
        <w:autoSpaceDN w:val="0"/>
        <w:adjustRightInd w:val="0"/>
        <w:spacing w:after="0" w:line="240" w:lineRule="auto"/>
        <w:rPr>
          <w:del w:id="212" w:author="Faulkner, David A. (Accenture Federal Services)" w:date="2019-04-03T16:51:00Z"/>
          <w:rFonts w:ascii="Arial" w:hAnsi="Arial" w:cs="Arial"/>
          <w:color w:val="333333"/>
          <w:sz w:val="23"/>
          <w:szCs w:val="23"/>
        </w:rPr>
      </w:pPr>
      <w:del w:id="213" w:author="Faulkner, David A. (Accenture Federal Services)" w:date="2019-04-03T16:51:00Z">
        <w:r w:rsidRPr="00A17FAA" w:rsidDel="003F1300">
          <w:rPr>
            <w:rFonts w:ascii="Arial" w:hAnsi="Arial" w:cs="Arial"/>
            <w:b/>
            <w:bCs/>
            <w:color w:val="333333"/>
            <w:sz w:val="23"/>
            <w:szCs w:val="23"/>
          </w:rPr>
          <w:delText>Email:</w:delText>
        </w:r>
        <w:r w:rsidRPr="00A17FAA" w:rsidDel="003F1300">
          <w:rPr>
            <w:rFonts w:ascii="Arial" w:hAnsi="Arial" w:cs="Arial"/>
            <w:bCs/>
            <w:color w:val="333333"/>
            <w:sz w:val="23"/>
            <w:szCs w:val="23"/>
          </w:rPr>
          <w:delText xml:space="preserve">  </w:delText>
        </w:r>
        <w:r w:rsidRPr="00042016" w:rsidDel="003F1300">
          <w:rPr>
            <w:rFonts w:ascii="Arial" w:hAnsi="Arial" w:cs="Arial"/>
            <w:bCs/>
            <w:color w:val="FF0000"/>
            <w:sz w:val="23"/>
            <w:szCs w:val="23"/>
          </w:rPr>
          <w:delText>XXX</w:delText>
        </w:r>
      </w:del>
    </w:p>
    <w:p w14:paraId="1B44C9F6" w14:textId="1533F55E" w:rsidR="00D01463" w:rsidRPr="00A17FAA" w:rsidDel="003F1300" w:rsidRDefault="00D01463" w:rsidP="00D01463">
      <w:pPr>
        <w:autoSpaceDE w:val="0"/>
        <w:autoSpaceDN w:val="0"/>
        <w:adjustRightInd w:val="0"/>
        <w:spacing w:after="0" w:line="240" w:lineRule="auto"/>
        <w:rPr>
          <w:del w:id="214" w:author="Faulkner, David A. (Accenture Federal Services)" w:date="2019-04-03T16:51:00Z"/>
          <w:rFonts w:ascii="Arial" w:hAnsi="Arial" w:cs="Arial"/>
          <w:color w:val="333333"/>
          <w:sz w:val="23"/>
          <w:szCs w:val="23"/>
        </w:rPr>
      </w:pPr>
      <w:del w:id="215" w:author="Faulkner, David A. (Accenture Federal Services)" w:date="2019-04-03T16:51:00Z">
        <w:r w:rsidRPr="00A17FAA" w:rsidDel="003F1300">
          <w:rPr>
            <w:rFonts w:ascii="Arial" w:hAnsi="Arial" w:cs="Arial"/>
            <w:b/>
            <w:bCs/>
            <w:color w:val="333333"/>
            <w:sz w:val="23"/>
            <w:szCs w:val="23"/>
          </w:rPr>
          <w:delText>Phone:</w:delText>
        </w:r>
        <w:r w:rsidRPr="00A17FAA" w:rsidDel="003F1300">
          <w:rPr>
            <w:rFonts w:ascii="Arial" w:hAnsi="Arial" w:cs="Arial"/>
            <w:bCs/>
            <w:color w:val="333333"/>
            <w:sz w:val="23"/>
            <w:szCs w:val="23"/>
          </w:rPr>
          <w:delText xml:space="preserve">  </w:delText>
        </w:r>
        <w:r w:rsidRPr="00042016" w:rsidDel="003F1300">
          <w:rPr>
            <w:rFonts w:ascii="Arial" w:hAnsi="Arial" w:cs="Arial"/>
            <w:bCs/>
            <w:color w:val="FF0000"/>
            <w:sz w:val="23"/>
            <w:szCs w:val="23"/>
          </w:rPr>
          <w:delText>XXX</w:delText>
        </w:r>
      </w:del>
    </w:p>
    <w:p w14:paraId="5FE4E025" w14:textId="130C74C9" w:rsidR="00D01463" w:rsidRPr="00D01463" w:rsidDel="003F1300" w:rsidRDefault="00D01463" w:rsidP="00207B56">
      <w:pPr>
        <w:rPr>
          <w:del w:id="216" w:author="Faulkner, David A. (Accenture Federal Services)" w:date="2019-04-03T16:51:00Z"/>
          <w:rFonts w:ascii="Arial" w:hAnsi="Arial" w:cs="Arial"/>
          <w:bCs/>
          <w:color w:val="333333"/>
          <w:sz w:val="23"/>
          <w:szCs w:val="23"/>
        </w:rPr>
      </w:pPr>
      <w:del w:id="217" w:author="Faulkner, David A. (Accenture Federal Services)" w:date="2019-04-03T16:51:00Z">
        <w:r w:rsidRPr="00A17FAA" w:rsidDel="003F1300">
          <w:rPr>
            <w:rFonts w:ascii="Arial" w:hAnsi="Arial" w:cs="Arial"/>
            <w:b/>
            <w:bCs/>
            <w:color w:val="333333"/>
            <w:sz w:val="23"/>
            <w:szCs w:val="23"/>
          </w:rPr>
          <w:delText>Mobile:</w:delText>
        </w:r>
        <w:r w:rsidRPr="00A17FAA" w:rsidDel="003F1300">
          <w:rPr>
            <w:rFonts w:ascii="Arial" w:hAnsi="Arial" w:cs="Arial"/>
            <w:bCs/>
            <w:color w:val="333333"/>
            <w:sz w:val="23"/>
            <w:szCs w:val="23"/>
          </w:rPr>
          <w:delText xml:space="preserve">  </w:delText>
        </w:r>
        <w:r w:rsidRPr="00042016" w:rsidDel="003F1300">
          <w:rPr>
            <w:rFonts w:ascii="Arial" w:hAnsi="Arial" w:cs="Arial"/>
            <w:bCs/>
            <w:color w:val="FF0000"/>
            <w:sz w:val="23"/>
            <w:szCs w:val="23"/>
          </w:rPr>
          <w:delText>XXX</w:delText>
        </w:r>
      </w:del>
    </w:p>
    <w:p w14:paraId="712DFC29" w14:textId="77777777" w:rsidR="00207B56" w:rsidRPr="00A17FAA" w:rsidRDefault="00207B56" w:rsidP="00207B56">
      <w:pPr>
        <w:pBdr>
          <w:top w:val="single" w:sz="6" w:space="1" w:color="0000FF"/>
          <w:left w:val="single" w:sz="6" w:space="4" w:color="0000FF"/>
          <w:bottom w:val="single" w:sz="6" w:space="1" w:color="0000FF"/>
          <w:right w:val="single" w:sz="6" w:space="4" w:color="0000FF"/>
        </w:pBdr>
        <w:tabs>
          <w:tab w:val="left" w:pos="360"/>
        </w:tabs>
        <w:spacing w:after="0" w:line="240" w:lineRule="auto"/>
        <w:rPr>
          <w:rFonts w:ascii="Arial" w:eastAsia="Times New Roman" w:hAnsi="Arial" w:cs="Arial"/>
          <w:b/>
          <w:color w:val="0000FF"/>
          <w:sz w:val="23"/>
          <w:szCs w:val="23"/>
          <w:lang w:bidi="en-US"/>
        </w:rPr>
      </w:pPr>
      <w:r w:rsidRPr="00A17FAA">
        <w:rPr>
          <w:rFonts w:ascii="Arial" w:eastAsia="Times New Roman" w:hAnsi="Arial" w:cs="Arial"/>
          <w:b/>
          <w:color w:val="0000FF"/>
          <w:sz w:val="23"/>
          <w:szCs w:val="23"/>
          <w:lang w:bidi="en-US"/>
        </w:rPr>
        <w:t xml:space="preserve">Discussion:  </w:t>
      </w:r>
      <w:r w:rsidRPr="00A17FAA">
        <w:rPr>
          <w:rFonts w:ascii="Arial" w:eastAsia="Times New Roman" w:hAnsi="Arial" w:cs="Arial"/>
          <w:color w:val="0000FF"/>
          <w:sz w:val="23"/>
          <w:szCs w:val="23"/>
          <w:lang w:bidi="en-US"/>
        </w:rPr>
        <w:t>Enter the name of the system/facility Privacy Officer as defined in the systems Security Plan</w:t>
      </w:r>
      <w:r w:rsidR="00D2794A" w:rsidRPr="00A17FAA">
        <w:rPr>
          <w:rFonts w:ascii="Arial" w:eastAsia="Times New Roman" w:hAnsi="Arial" w:cs="Arial"/>
          <w:color w:val="0000FF"/>
          <w:sz w:val="23"/>
          <w:szCs w:val="23"/>
          <w:lang w:bidi="en-US"/>
        </w:rPr>
        <w:t xml:space="preserve"> </w:t>
      </w:r>
      <w:r w:rsidRPr="00A17FAA">
        <w:rPr>
          <w:rFonts w:ascii="Arial" w:eastAsia="Times New Roman" w:hAnsi="Arial" w:cs="Arial"/>
          <w:color w:val="0000FF"/>
          <w:sz w:val="23"/>
          <w:szCs w:val="23"/>
          <w:lang w:bidi="en-US"/>
        </w:rPr>
        <w:t>(SSP).</w:t>
      </w:r>
    </w:p>
    <w:p w14:paraId="3019C98A" w14:textId="77C732F7" w:rsidR="0072400E" w:rsidRDefault="006D34A0" w:rsidP="0072400E">
      <w:pPr>
        <w:pStyle w:val="Heading2"/>
        <w:rPr>
          <w:rFonts w:ascii="Arial" w:hAnsi="Arial" w:cs="Arial"/>
          <w:color w:val="000000" w:themeColor="text1"/>
          <w:sz w:val="24"/>
          <w:szCs w:val="24"/>
        </w:rPr>
      </w:pPr>
      <w:bookmarkStart w:id="218" w:name="_Toc527022249"/>
      <w:r w:rsidRPr="001807DE">
        <w:rPr>
          <w:rFonts w:ascii="Arial" w:hAnsi="Arial" w:cs="Arial"/>
          <w:color w:val="000000" w:themeColor="text1"/>
          <w:sz w:val="24"/>
          <w:szCs w:val="24"/>
        </w:rPr>
        <w:t>System Location</w:t>
      </w:r>
      <w:bookmarkEnd w:id="218"/>
    </w:p>
    <w:p w14:paraId="2FFB294A" w14:textId="77777777" w:rsidR="0072400E" w:rsidRPr="0072400E" w:rsidRDefault="0072400E" w:rsidP="0072400E"/>
    <w:p w14:paraId="1A42B982" w14:textId="3EC2FB1B" w:rsidR="00A7750D" w:rsidRDefault="00A7750D" w:rsidP="00A7750D">
      <w:pPr>
        <w:autoSpaceDE w:val="0"/>
        <w:autoSpaceDN w:val="0"/>
        <w:adjustRightInd w:val="0"/>
        <w:spacing w:after="0" w:line="240" w:lineRule="auto"/>
        <w:rPr>
          <w:ins w:id="219" w:author="Faulkner, David A. (Accenture Federal Services)" w:date="2019-04-03T16:52:00Z"/>
          <w:rFonts w:ascii="Arial" w:hAnsi="Arial" w:cs="Arial"/>
          <w:b/>
          <w:bCs/>
          <w:color w:val="000000"/>
          <w:sz w:val="24"/>
          <w:szCs w:val="24"/>
        </w:rPr>
      </w:pPr>
      <w:r w:rsidRPr="0072400E">
        <w:rPr>
          <w:rFonts w:cs="Arial"/>
          <w:b/>
          <w:color w:val="000000"/>
          <w:sz w:val="24"/>
          <w:szCs w:val="24"/>
        </w:rPr>
        <w:t>3.3.1</w:t>
      </w:r>
      <w:r w:rsidRPr="0072400E">
        <w:rPr>
          <w:rFonts w:cs="Arial"/>
          <w:color w:val="000000"/>
          <w:sz w:val="24"/>
          <w:szCs w:val="24"/>
        </w:rPr>
        <w:t xml:space="preserve"> </w:t>
      </w:r>
      <w:r w:rsidRPr="0072400E">
        <w:rPr>
          <w:rFonts w:cs="Arial"/>
          <w:b/>
          <w:bCs/>
          <w:color w:val="000000"/>
          <w:sz w:val="24"/>
          <w:szCs w:val="24"/>
        </w:rPr>
        <w:t>Geographical Location of the Physical</w:t>
      </w:r>
      <w:r w:rsidRPr="001807DE">
        <w:rPr>
          <w:rFonts w:ascii="Arial" w:hAnsi="Arial" w:cs="Arial"/>
          <w:b/>
          <w:bCs/>
          <w:color w:val="000000"/>
          <w:sz w:val="24"/>
          <w:szCs w:val="24"/>
        </w:rPr>
        <w:t xml:space="preserve"> System </w:t>
      </w:r>
    </w:p>
    <w:p w14:paraId="592807C2" w14:textId="77777777" w:rsidR="00972D7E" w:rsidRPr="001807DE" w:rsidRDefault="00972D7E" w:rsidP="00A7750D">
      <w:pPr>
        <w:autoSpaceDE w:val="0"/>
        <w:autoSpaceDN w:val="0"/>
        <w:adjustRightInd w:val="0"/>
        <w:spacing w:after="0" w:line="240" w:lineRule="auto"/>
        <w:rPr>
          <w:rFonts w:ascii="Arial" w:hAnsi="Arial" w:cs="Arial"/>
          <w:color w:val="000000"/>
          <w:sz w:val="24"/>
          <w:szCs w:val="24"/>
        </w:rPr>
      </w:pPr>
    </w:p>
    <w:p w14:paraId="0CD369C6" w14:textId="109B88CC" w:rsidR="00A7750D" w:rsidRPr="001807DE" w:rsidRDefault="00A7750D" w:rsidP="00A7750D">
      <w:pPr>
        <w:autoSpaceDE w:val="0"/>
        <w:autoSpaceDN w:val="0"/>
        <w:adjustRightInd w:val="0"/>
        <w:spacing w:after="0" w:line="240" w:lineRule="auto"/>
        <w:rPr>
          <w:rFonts w:cstheme="minorHAnsi"/>
          <w:color w:val="000000"/>
          <w:sz w:val="24"/>
          <w:szCs w:val="24"/>
        </w:rPr>
      </w:pPr>
      <w:r w:rsidRPr="001807DE">
        <w:rPr>
          <w:rFonts w:cstheme="minorHAnsi"/>
          <w:color w:val="000000"/>
          <w:sz w:val="24"/>
          <w:szCs w:val="24"/>
        </w:rPr>
        <w:t xml:space="preserve">The VAEC AWS GovCloud High (VAEC) is located in one AWS GovCloud region with two Availability Zones. AWS does not disclose the physical address of its data centers. </w:t>
      </w:r>
    </w:p>
    <w:p w14:paraId="3D18B49B" w14:textId="09773F45" w:rsidR="00AE29C5" w:rsidRPr="00811571" w:rsidDel="00972D7E" w:rsidRDefault="00AE29C5" w:rsidP="00AE29C5">
      <w:pPr>
        <w:pStyle w:val="Heading3"/>
        <w:numPr>
          <w:ilvl w:val="0"/>
          <w:numId w:val="0"/>
        </w:numPr>
        <w:ind w:firstLine="720"/>
        <w:rPr>
          <w:del w:id="220" w:author="Faulkner, David A. (Accenture Federal Services)" w:date="2019-04-03T16:52:00Z"/>
          <w:rFonts w:asciiTheme="minorHAnsi" w:hAnsiTheme="minorHAnsi" w:cs="Times New Roman"/>
          <w:b w:val="0"/>
          <w:color w:val="00B050"/>
        </w:rPr>
      </w:pPr>
      <w:del w:id="221" w:author="Faulkner, David A. (Accenture Federal Services)" w:date="2019-04-03T16:52:00Z">
        <w:r w:rsidRPr="00811571" w:rsidDel="00972D7E">
          <w:rPr>
            <w:rFonts w:asciiTheme="minorHAnsi" w:hAnsiTheme="minorHAnsi" w:cs="Times New Roman"/>
            <w:b w:val="0"/>
            <w:color w:val="00B050"/>
          </w:rPr>
          <w:delText xml:space="preserve">Enter your </w:delText>
        </w:r>
        <w:r w:rsidRPr="00AE29C5" w:rsidDel="00972D7E">
          <w:rPr>
            <w:rFonts w:asciiTheme="minorHAnsi" w:hAnsiTheme="minorHAnsi" w:cs="Times New Roman"/>
            <w:b w:val="0"/>
            <w:color w:val="00B050"/>
          </w:rPr>
          <w:delText xml:space="preserve">organization </w:delText>
        </w:r>
        <w:r w:rsidRPr="00AE29C5" w:rsidDel="00972D7E">
          <w:rPr>
            <w:rFonts w:asciiTheme="minorHAnsi" w:hAnsiTheme="minorHAnsi" w:cstheme="minorHAnsi"/>
            <w:b w:val="0"/>
            <w:bCs w:val="0"/>
            <w:color w:val="00B050"/>
          </w:rPr>
          <w:delText xml:space="preserve">Geographical Location of the Physical System </w:delText>
        </w:r>
        <w:r w:rsidR="008D0A32" w:rsidDel="00972D7E">
          <w:rPr>
            <w:rFonts w:asciiTheme="minorHAnsi" w:hAnsiTheme="minorHAnsi" w:cs="Times New Roman"/>
            <w:b w:val="0"/>
            <w:color w:val="00B050"/>
          </w:rPr>
          <w:delText>here</w:delText>
        </w:r>
        <w:r w:rsidRPr="00AE29C5" w:rsidDel="00972D7E">
          <w:rPr>
            <w:rFonts w:asciiTheme="minorHAnsi" w:hAnsiTheme="minorHAnsi" w:cs="Times New Roman"/>
            <w:b w:val="0"/>
            <w:color w:val="00B050"/>
          </w:rPr>
          <w:delText>.</w:delText>
        </w:r>
      </w:del>
    </w:p>
    <w:p w14:paraId="2F770F74" w14:textId="77777777" w:rsidR="00B46193" w:rsidRPr="00A7750D" w:rsidRDefault="00B46193" w:rsidP="00A7750D">
      <w:pPr>
        <w:autoSpaceDE w:val="0"/>
        <w:autoSpaceDN w:val="0"/>
        <w:adjustRightInd w:val="0"/>
        <w:spacing w:after="0" w:line="240" w:lineRule="auto"/>
        <w:rPr>
          <w:rFonts w:cstheme="minorHAnsi"/>
          <w:color w:val="000000"/>
          <w:sz w:val="24"/>
          <w:szCs w:val="24"/>
        </w:rPr>
      </w:pPr>
    </w:p>
    <w:p w14:paraId="258D9797" w14:textId="77777777" w:rsidR="00A7750D" w:rsidRPr="00A7750D" w:rsidRDefault="00A7750D" w:rsidP="00A7750D">
      <w:pPr>
        <w:autoSpaceDE w:val="0"/>
        <w:autoSpaceDN w:val="0"/>
        <w:adjustRightInd w:val="0"/>
        <w:spacing w:after="0" w:line="240" w:lineRule="auto"/>
        <w:rPr>
          <w:rFonts w:cstheme="minorHAnsi"/>
          <w:color w:val="000000"/>
          <w:sz w:val="24"/>
          <w:szCs w:val="24"/>
        </w:rPr>
      </w:pPr>
    </w:p>
    <w:p w14:paraId="43FD3A59" w14:textId="77777777" w:rsidR="00A7750D" w:rsidRPr="001807DE" w:rsidRDefault="00A7750D" w:rsidP="00A7750D">
      <w:pPr>
        <w:autoSpaceDE w:val="0"/>
        <w:autoSpaceDN w:val="0"/>
        <w:adjustRightInd w:val="0"/>
        <w:spacing w:after="0" w:line="240" w:lineRule="auto"/>
        <w:rPr>
          <w:rFonts w:ascii="Arial" w:hAnsi="Arial" w:cs="Arial"/>
          <w:color w:val="000000"/>
          <w:sz w:val="24"/>
          <w:szCs w:val="24"/>
        </w:rPr>
      </w:pPr>
      <w:r w:rsidRPr="001807DE">
        <w:rPr>
          <w:rFonts w:ascii="Arial" w:hAnsi="Arial" w:cs="Arial"/>
          <w:b/>
          <w:color w:val="000000"/>
          <w:sz w:val="24"/>
          <w:szCs w:val="24"/>
        </w:rPr>
        <w:lastRenderedPageBreak/>
        <w:t>3.3.2</w:t>
      </w:r>
      <w:r w:rsidRPr="001807DE">
        <w:rPr>
          <w:rFonts w:ascii="Arial" w:hAnsi="Arial" w:cs="Arial"/>
          <w:color w:val="000000"/>
          <w:sz w:val="24"/>
          <w:szCs w:val="24"/>
        </w:rPr>
        <w:t xml:space="preserve"> </w:t>
      </w:r>
      <w:r w:rsidRPr="001807DE">
        <w:rPr>
          <w:rFonts w:ascii="Arial" w:hAnsi="Arial" w:cs="Arial"/>
          <w:b/>
          <w:bCs/>
          <w:color w:val="000000"/>
          <w:sz w:val="24"/>
          <w:szCs w:val="24"/>
        </w:rPr>
        <w:t xml:space="preserve">Logical Location of the Management System </w:t>
      </w:r>
    </w:p>
    <w:p w14:paraId="754C8C7D" w14:textId="61930B71" w:rsidR="00A65C99" w:rsidRDefault="00A7750D" w:rsidP="00A65C99">
      <w:pPr>
        <w:autoSpaceDE w:val="0"/>
        <w:autoSpaceDN w:val="0"/>
        <w:adjustRightInd w:val="0"/>
        <w:spacing w:after="0" w:line="240" w:lineRule="auto"/>
        <w:rPr>
          <w:ins w:id="222" w:author="Faulkner, David A. (Accenture Federal Services)" w:date="2019-04-03T16:53:00Z"/>
          <w:rFonts w:cstheme="minorHAnsi"/>
          <w:color w:val="000000"/>
          <w:sz w:val="23"/>
          <w:szCs w:val="23"/>
        </w:rPr>
      </w:pPr>
      <w:r w:rsidRPr="007A6933">
        <w:rPr>
          <w:rFonts w:cstheme="minorHAnsi"/>
          <w:color w:val="000000"/>
          <w:sz w:val="23"/>
          <w:szCs w:val="23"/>
        </w:rPr>
        <w:t xml:space="preserve">The VAEC AWS GovCloud High (VAEC) is located in one AWS GovCloud region with two Availability Zones. </w:t>
      </w:r>
    </w:p>
    <w:p w14:paraId="612AC7BD" w14:textId="77777777" w:rsidR="00972D7E" w:rsidRDefault="00972D7E" w:rsidP="00A65C99">
      <w:pPr>
        <w:autoSpaceDE w:val="0"/>
        <w:autoSpaceDN w:val="0"/>
        <w:adjustRightInd w:val="0"/>
        <w:spacing w:after="0" w:line="240" w:lineRule="auto"/>
        <w:rPr>
          <w:rFonts w:cstheme="minorHAnsi"/>
          <w:color w:val="000000"/>
          <w:sz w:val="23"/>
          <w:szCs w:val="23"/>
        </w:rPr>
      </w:pPr>
    </w:p>
    <w:p w14:paraId="42AA672E" w14:textId="10211E46" w:rsidR="00AF542F" w:rsidRPr="00A65C99" w:rsidRDefault="00972D7E">
      <w:pPr>
        <w:autoSpaceDE w:val="0"/>
        <w:autoSpaceDN w:val="0"/>
        <w:adjustRightInd w:val="0"/>
        <w:spacing w:after="0" w:line="240" w:lineRule="auto"/>
        <w:rPr>
          <w:rFonts w:cstheme="minorHAnsi"/>
          <w:color w:val="000000"/>
          <w:sz w:val="23"/>
          <w:szCs w:val="23"/>
        </w:rPr>
        <w:pPrChange w:id="223" w:author="Faulkner, David A. (Accenture Federal Services)" w:date="2019-04-03T16:52:00Z">
          <w:pPr>
            <w:autoSpaceDE w:val="0"/>
            <w:autoSpaceDN w:val="0"/>
            <w:adjustRightInd w:val="0"/>
            <w:spacing w:after="0" w:line="240" w:lineRule="auto"/>
            <w:ind w:firstLine="720"/>
          </w:pPr>
        </w:pPrChange>
      </w:pPr>
      <w:ins w:id="224" w:author="Faulkner, David A. (Accenture Federal Services)" w:date="2019-04-03T16:52:00Z">
        <w:r w:rsidRPr="00972D7E">
          <w:rPr>
            <w:rFonts w:cs="Times New Roman"/>
            <w:color w:val="000000" w:themeColor="text1"/>
            <w:sz w:val="24"/>
            <w:rPrChange w:id="225" w:author="Faulkner, David A. (Accenture Federal Services)" w:date="2019-04-03T16:53:00Z">
              <w:rPr>
                <w:rFonts w:cs="Times New Roman"/>
                <w:color w:val="00B050"/>
              </w:rPr>
            </w:rPrChange>
          </w:rPr>
          <w:t>VAM is located in one AWS GovCloud region with two Availability Zones.</w:t>
        </w:r>
      </w:ins>
      <w:del w:id="226" w:author="Faulkner, David A. (Accenture Federal Services)" w:date="2019-04-03T16:52:00Z">
        <w:r w:rsidR="008D0A32" w:rsidRPr="008D0A32" w:rsidDel="00972D7E">
          <w:rPr>
            <w:rFonts w:cs="Times New Roman"/>
            <w:color w:val="00B050"/>
          </w:rPr>
          <w:delText xml:space="preserve">Enter your organization </w:delText>
        </w:r>
        <w:r w:rsidR="008D0A32" w:rsidRPr="008D0A32" w:rsidDel="00972D7E">
          <w:rPr>
            <w:rFonts w:cstheme="minorHAnsi"/>
            <w:b/>
            <w:bCs/>
            <w:color w:val="00B050"/>
          </w:rPr>
          <w:delText xml:space="preserve">Logical Location of the Management System </w:delText>
        </w:r>
        <w:r w:rsidR="008D0A32" w:rsidRPr="008D0A32" w:rsidDel="00972D7E">
          <w:rPr>
            <w:rFonts w:cs="Times New Roman"/>
            <w:b/>
            <w:color w:val="00B050"/>
          </w:rPr>
          <w:delText>here</w:delText>
        </w:r>
        <w:r w:rsidR="008D0A32" w:rsidRPr="008D0A32" w:rsidDel="00972D7E">
          <w:rPr>
            <w:rFonts w:cs="Times New Roman"/>
            <w:color w:val="00B050"/>
          </w:rPr>
          <w:delText>.</w:delText>
        </w:r>
      </w:del>
    </w:p>
    <w:p w14:paraId="2BBFC5A7" w14:textId="52AE2C6A" w:rsidR="008D0A32" w:rsidRDefault="008D0A32" w:rsidP="00A7750D">
      <w:pPr>
        <w:autoSpaceDE w:val="0"/>
        <w:autoSpaceDN w:val="0"/>
        <w:adjustRightInd w:val="0"/>
        <w:spacing w:after="0" w:line="240" w:lineRule="auto"/>
        <w:rPr>
          <w:rFonts w:cstheme="minorHAnsi"/>
          <w:color w:val="000000"/>
          <w:sz w:val="24"/>
          <w:szCs w:val="24"/>
        </w:rPr>
      </w:pPr>
    </w:p>
    <w:p w14:paraId="7EEAC1DC" w14:textId="77777777" w:rsidR="008D0A32" w:rsidRPr="001807DE" w:rsidRDefault="008D0A32" w:rsidP="00A7750D">
      <w:pPr>
        <w:autoSpaceDE w:val="0"/>
        <w:autoSpaceDN w:val="0"/>
        <w:adjustRightInd w:val="0"/>
        <w:spacing w:after="0" w:line="240" w:lineRule="auto"/>
        <w:rPr>
          <w:rFonts w:ascii="Arial" w:hAnsi="Arial" w:cs="Arial"/>
          <w:color w:val="000000"/>
          <w:sz w:val="24"/>
          <w:szCs w:val="24"/>
        </w:rPr>
      </w:pPr>
    </w:p>
    <w:p w14:paraId="5AFA9E11" w14:textId="77777777" w:rsidR="00A7750D" w:rsidRPr="001807DE" w:rsidRDefault="00A7750D" w:rsidP="00A7750D">
      <w:pPr>
        <w:autoSpaceDE w:val="0"/>
        <w:autoSpaceDN w:val="0"/>
        <w:adjustRightInd w:val="0"/>
        <w:spacing w:after="0" w:line="240" w:lineRule="auto"/>
        <w:rPr>
          <w:rFonts w:ascii="Arial" w:hAnsi="Arial" w:cs="Arial"/>
          <w:color w:val="000000"/>
          <w:sz w:val="24"/>
          <w:szCs w:val="24"/>
        </w:rPr>
      </w:pPr>
      <w:r w:rsidRPr="001807DE">
        <w:rPr>
          <w:rFonts w:ascii="Arial" w:hAnsi="Arial" w:cs="Arial"/>
          <w:b/>
          <w:color w:val="000000"/>
          <w:sz w:val="24"/>
          <w:szCs w:val="24"/>
        </w:rPr>
        <w:t>3.3.3</w:t>
      </w:r>
      <w:r w:rsidRPr="001807DE">
        <w:rPr>
          <w:rFonts w:ascii="Arial" w:hAnsi="Arial" w:cs="Arial"/>
          <w:color w:val="000000"/>
          <w:sz w:val="24"/>
          <w:szCs w:val="24"/>
        </w:rPr>
        <w:t xml:space="preserve"> </w:t>
      </w:r>
      <w:r w:rsidRPr="001807DE">
        <w:rPr>
          <w:rFonts w:ascii="Arial" w:hAnsi="Arial" w:cs="Arial"/>
          <w:b/>
          <w:bCs/>
          <w:color w:val="000000"/>
          <w:sz w:val="24"/>
          <w:szCs w:val="24"/>
        </w:rPr>
        <w:t xml:space="preserve">Location of System Backups </w:t>
      </w:r>
    </w:p>
    <w:p w14:paraId="35EE3DC8" w14:textId="77777777" w:rsidR="00632B52" w:rsidRDefault="00A7750D" w:rsidP="00632B52">
      <w:pPr>
        <w:rPr>
          <w:rFonts w:cstheme="minorHAnsi"/>
          <w:color w:val="000000"/>
          <w:sz w:val="24"/>
          <w:szCs w:val="24"/>
        </w:rPr>
      </w:pPr>
      <w:r w:rsidRPr="00A7750D">
        <w:rPr>
          <w:rFonts w:cstheme="minorHAnsi"/>
          <w:color w:val="000000"/>
          <w:sz w:val="24"/>
          <w:szCs w:val="24"/>
        </w:rPr>
        <w:t xml:space="preserve">The VAEC AWS GovCloud High (VAEC) is located in one AWS GovCloud region with two Availability Zones. </w:t>
      </w:r>
      <w:bookmarkStart w:id="227" w:name="_Hlk531333726"/>
    </w:p>
    <w:p w14:paraId="1186C49F" w14:textId="6B7CD36C" w:rsidR="008D0A32" w:rsidRDefault="00972D7E" w:rsidP="00632B52">
      <w:pPr>
        <w:ind w:firstLine="720"/>
        <w:rPr>
          <w:ins w:id="228" w:author="Faulkner, David A. (Accenture Federal Services)" w:date="2019-04-03T16:53:00Z"/>
          <w:rFonts w:ascii="Arial" w:hAnsi="Arial" w:cs="Arial"/>
          <w:sz w:val="23"/>
          <w:szCs w:val="23"/>
        </w:rPr>
      </w:pPr>
      <w:ins w:id="229" w:author="Faulkner, David A. (Accenture Federal Services)" w:date="2019-04-03T16:53:00Z">
        <w:r>
          <w:rPr>
            <w:rFonts w:ascii="Arial" w:hAnsi="Arial" w:cs="Arial"/>
            <w:sz w:val="23"/>
            <w:szCs w:val="23"/>
          </w:rPr>
          <w:t>VAM</w:t>
        </w:r>
        <w:r w:rsidRPr="00645835">
          <w:rPr>
            <w:rFonts w:ascii="Arial" w:hAnsi="Arial" w:cs="Arial"/>
            <w:sz w:val="23"/>
            <w:szCs w:val="23"/>
          </w:rPr>
          <w:t xml:space="preserve"> is located in one </w:t>
        </w:r>
        <w:r>
          <w:rPr>
            <w:rFonts w:ascii="Arial" w:hAnsi="Arial" w:cs="Arial"/>
            <w:sz w:val="23"/>
            <w:szCs w:val="23"/>
          </w:rPr>
          <w:t xml:space="preserve">VAEC </w:t>
        </w:r>
        <w:r w:rsidRPr="00645835">
          <w:rPr>
            <w:rFonts w:ascii="Arial" w:hAnsi="Arial" w:cs="Arial"/>
            <w:sz w:val="23"/>
            <w:szCs w:val="23"/>
          </w:rPr>
          <w:t>AWS GovCloud</w:t>
        </w:r>
        <w:r>
          <w:rPr>
            <w:rFonts w:ascii="Arial" w:hAnsi="Arial" w:cs="Arial"/>
            <w:sz w:val="23"/>
            <w:szCs w:val="23"/>
          </w:rPr>
          <w:t xml:space="preserve"> High</w:t>
        </w:r>
        <w:r w:rsidRPr="00645835">
          <w:rPr>
            <w:rFonts w:ascii="Arial" w:hAnsi="Arial" w:cs="Arial"/>
            <w:sz w:val="23"/>
            <w:szCs w:val="23"/>
          </w:rPr>
          <w:t xml:space="preserve"> region</w:t>
        </w:r>
        <w:r>
          <w:rPr>
            <w:rFonts w:ascii="Arial" w:hAnsi="Arial" w:cs="Arial"/>
            <w:sz w:val="23"/>
            <w:szCs w:val="23"/>
          </w:rPr>
          <w:t>s</w:t>
        </w:r>
        <w:r w:rsidRPr="00645835">
          <w:rPr>
            <w:rFonts w:ascii="Arial" w:hAnsi="Arial" w:cs="Arial"/>
            <w:sz w:val="23"/>
            <w:szCs w:val="23"/>
          </w:rPr>
          <w:t xml:space="preserve"> with two Availability Zones. </w:t>
        </w:r>
        <w:r>
          <w:rPr>
            <w:rFonts w:ascii="Arial" w:hAnsi="Arial" w:cs="Arial"/>
            <w:sz w:val="23"/>
            <w:szCs w:val="23"/>
          </w:rPr>
          <w:t xml:space="preserve">   </w:t>
        </w:r>
      </w:ins>
      <w:del w:id="230" w:author="Faulkner, David A. (Accenture Federal Services)" w:date="2019-04-03T16:53:00Z">
        <w:r w:rsidR="008D0A32" w:rsidRPr="008D0A32" w:rsidDel="00972D7E">
          <w:rPr>
            <w:rFonts w:cs="Times New Roman"/>
            <w:color w:val="00B050"/>
          </w:rPr>
          <w:delText xml:space="preserve">Enter your organization </w:delText>
        </w:r>
        <w:r w:rsidR="008D0A32" w:rsidRPr="008D0A32" w:rsidDel="00972D7E">
          <w:rPr>
            <w:rFonts w:cstheme="minorHAnsi"/>
            <w:b/>
            <w:bCs/>
            <w:color w:val="00B050"/>
          </w:rPr>
          <w:delText xml:space="preserve">Location of System Backups </w:delText>
        </w:r>
        <w:r w:rsidR="008D0A32" w:rsidRPr="008D0A32" w:rsidDel="00972D7E">
          <w:rPr>
            <w:rFonts w:cs="Times New Roman"/>
            <w:b/>
            <w:color w:val="00B050"/>
          </w:rPr>
          <w:delText>here</w:delText>
        </w:r>
        <w:r w:rsidR="008D0A32" w:rsidRPr="008D0A32" w:rsidDel="00972D7E">
          <w:rPr>
            <w:rFonts w:cs="Times New Roman"/>
            <w:color w:val="00B050"/>
          </w:rPr>
          <w:delText>.</w:delText>
        </w:r>
      </w:del>
      <w:bookmarkEnd w:id="227"/>
    </w:p>
    <w:p w14:paraId="2EC7D7C9" w14:textId="43AE161B" w:rsidR="00972D7E" w:rsidRDefault="00972D7E" w:rsidP="00632B52">
      <w:pPr>
        <w:ind w:firstLine="720"/>
        <w:rPr>
          <w:ins w:id="231" w:author="Faulkner, David A. (Accenture Federal Services)" w:date="2019-04-03T16:53:00Z"/>
          <w:rFonts w:cstheme="minorHAnsi"/>
          <w:color w:val="000000"/>
          <w:sz w:val="24"/>
          <w:szCs w:val="24"/>
        </w:rPr>
      </w:pPr>
    </w:p>
    <w:p w14:paraId="0892ECB8" w14:textId="078FF955" w:rsidR="00972D7E" w:rsidRDefault="00972D7E" w:rsidP="00632B52">
      <w:pPr>
        <w:ind w:firstLine="720"/>
        <w:rPr>
          <w:ins w:id="232" w:author="Faulkner, David A. (Accenture Federal Services)" w:date="2019-04-03T16:53:00Z"/>
          <w:rFonts w:cstheme="minorHAnsi"/>
          <w:color w:val="000000"/>
          <w:sz w:val="24"/>
          <w:szCs w:val="24"/>
        </w:rPr>
      </w:pPr>
    </w:p>
    <w:p w14:paraId="395CE4FB" w14:textId="3BC94661" w:rsidR="00972D7E" w:rsidRDefault="00972D7E" w:rsidP="00632B52">
      <w:pPr>
        <w:ind w:firstLine="720"/>
        <w:rPr>
          <w:ins w:id="233" w:author="Faulkner, David A. (Accenture Federal Services)" w:date="2019-04-03T16:53:00Z"/>
          <w:rFonts w:cstheme="minorHAnsi"/>
          <w:color w:val="000000"/>
          <w:sz w:val="24"/>
          <w:szCs w:val="24"/>
        </w:rPr>
      </w:pPr>
    </w:p>
    <w:p w14:paraId="339DBEDF" w14:textId="45B03D5D" w:rsidR="00972D7E" w:rsidRDefault="00972D7E" w:rsidP="00632B52">
      <w:pPr>
        <w:ind w:firstLine="720"/>
        <w:rPr>
          <w:ins w:id="234" w:author="Faulkner, David A. (Accenture Federal Services)" w:date="2019-04-03T16:53:00Z"/>
          <w:rFonts w:cstheme="minorHAnsi"/>
          <w:color w:val="000000"/>
          <w:sz w:val="24"/>
          <w:szCs w:val="24"/>
        </w:rPr>
      </w:pPr>
    </w:p>
    <w:p w14:paraId="152EF626" w14:textId="45A5CFB8" w:rsidR="00972D7E" w:rsidRDefault="00972D7E" w:rsidP="00632B52">
      <w:pPr>
        <w:ind w:firstLine="720"/>
        <w:rPr>
          <w:ins w:id="235" w:author="Faulkner, David A. (Accenture Federal Services)" w:date="2019-04-03T16:53:00Z"/>
          <w:rFonts w:cstheme="minorHAnsi"/>
          <w:color w:val="000000"/>
          <w:sz w:val="24"/>
          <w:szCs w:val="24"/>
        </w:rPr>
      </w:pPr>
    </w:p>
    <w:p w14:paraId="051E9D5D" w14:textId="0287B242" w:rsidR="00972D7E" w:rsidRDefault="00972D7E" w:rsidP="00632B52">
      <w:pPr>
        <w:ind w:firstLine="720"/>
        <w:rPr>
          <w:ins w:id="236" w:author="Faulkner, David A. (Accenture Federal Services)" w:date="2019-04-03T16:53:00Z"/>
          <w:rFonts w:cstheme="minorHAnsi"/>
          <w:color w:val="000000"/>
          <w:sz w:val="24"/>
          <w:szCs w:val="24"/>
        </w:rPr>
      </w:pPr>
    </w:p>
    <w:p w14:paraId="2ACE4DAB" w14:textId="47865BBC" w:rsidR="00972D7E" w:rsidRDefault="00972D7E" w:rsidP="00632B52">
      <w:pPr>
        <w:ind w:firstLine="720"/>
        <w:rPr>
          <w:ins w:id="237" w:author="Faulkner, David A. (Accenture Federal Services)" w:date="2019-04-03T16:53:00Z"/>
          <w:rFonts w:cstheme="minorHAnsi"/>
          <w:color w:val="000000"/>
          <w:sz w:val="24"/>
          <w:szCs w:val="24"/>
        </w:rPr>
      </w:pPr>
    </w:p>
    <w:p w14:paraId="087A1823" w14:textId="77777777" w:rsidR="00972D7E" w:rsidRPr="00632B52" w:rsidRDefault="00972D7E" w:rsidP="00632B52">
      <w:pPr>
        <w:ind w:firstLine="720"/>
        <w:rPr>
          <w:rFonts w:cstheme="minorHAnsi"/>
          <w:color w:val="000000"/>
          <w:sz w:val="24"/>
          <w:szCs w:val="24"/>
        </w:rPr>
      </w:pPr>
    </w:p>
    <w:p w14:paraId="0AB821A0" w14:textId="703FCA5F" w:rsidR="008D0A32" w:rsidRPr="00A9723C" w:rsidRDefault="008D0A32" w:rsidP="001913A9">
      <w:pPr>
        <w:pStyle w:val="Heading1"/>
        <w:numPr>
          <w:ilvl w:val="0"/>
          <w:numId w:val="31"/>
        </w:numPr>
        <w:rPr>
          <w:rFonts w:ascii="Arial" w:hAnsi="Arial" w:cs="Arial"/>
          <w:color w:val="000000" w:themeColor="text1"/>
          <w:sz w:val="24"/>
          <w:szCs w:val="24"/>
        </w:rPr>
      </w:pPr>
      <w:r w:rsidRPr="00A9723C">
        <w:rPr>
          <w:rFonts w:ascii="Arial" w:hAnsi="Arial" w:cs="Arial"/>
          <w:color w:val="000000" w:themeColor="text1"/>
          <w:sz w:val="24"/>
          <w:szCs w:val="24"/>
        </w:rPr>
        <w:t>SYSTEM INTERCONNECTIONS</w:t>
      </w:r>
    </w:p>
    <w:p w14:paraId="54EEAF65" w14:textId="77777777" w:rsidR="008D0A32" w:rsidRDefault="008D0A32" w:rsidP="008D0A32">
      <w:pPr>
        <w:pStyle w:val="Default"/>
        <w:rPr>
          <w:sz w:val="22"/>
          <w:szCs w:val="22"/>
        </w:rPr>
      </w:pPr>
      <w:r w:rsidRPr="00A17FAA">
        <w:rPr>
          <w:rFonts w:ascii="Arial" w:hAnsi="Arial" w:cs="Arial"/>
          <w:sz w:val="23"/>
          <w:szCs w:val="23"/>
        </w:rPr>
        <w:br/>
      </w:r>
      <w:r>
        <w:rPr>
          <w:sz w:val="22"/>
          <w:szCs w:val="22"/>
        </w:rPr>
        <w:t xml:space="preserve">The VAEC system is VA’s enterprise cloud-based provider for applications hosted in AWS clouds. The VAEC utilizes internal system interconnections with: </w:t>
      </w:r>
    </w:p>
    <w:p w14:paraId="63CB9F57" w14:textId="77777777" w:rsidR="008D0A32" w:rsidRDefault="008D0A32" w:rsidP="009F328B">
      <w:pPr>
        <w:pStyle w:val="Default"/>
        <w:spacing w:after="17"/>
        <w:contextualSpacing/>
        <w:rPr>
          <w:sz w:val="22"/>
          <w:szCs w:val="22"/>
        </w:rPr>
      </w:pPr>
      <w:r>
        <w:rPr>
          <w:sz w:val="22"/>
          <w:szCs w:val="22"/>
        </w:rPr>
        <w:t xml:space="preserve">• VA AD Service: Identification, Authentication, and Authorization services for application servers and the cloud infrastructure </w:t>
      </w:r>
    </w:p>
    <w:p w14:paraId="15ACAACB" w14:textId="77777777" w:rsidR="008D0A32" w:rsidRDefault="008D0A32" w:rsidP="009F328B">
      <w:pPr>
        <w:pStyle w:val="Default"/>
        <w:spacing w:after="17"/>
        <w:contextualSpacing/>
        <w:rPr>
          <w:sz w:val="22"/>
          <w:szCs w:val="22"/>
        </w:rPr>
      </w:pPr>
      <w:r>
        <w:rPr>
          <w:sz w:val="22"/>
          <w:szCs w:val="22"/>
        </w:rPr>
        <w:t xml:space="preserve">• VA NSOC: Auditing, Monitoring, and Incident Response </w:t>
      </w:r>
    </w:p>
    <w:p w14:paraId="1C20ED96" w14:textId="77777777" w:rsidR="008D0A32" w:rsidRDefault="008D0A32" w:rsidP="009F328B">
      <w:pPr>
        <w:pStyle w:val="Default"/>
        <w:spacing w:after="17"/>
        <w:contextualSpacing/>
        <w:rPr>
          <w:sz w:val="22"/>
          <w:szCs w:val="22"/>
        </w:rPr>
      </w:pPr>
      <w:r>
        <w:rPr>
          <w:sz w:val="22"/>
          <w:szCs w:val="22"/>
        </w:rPr>
        <w:t xml:space="preserve">• VA NSOC: Trusted Internet Connection to the CSP. </w:t>
      </w:r>
    </w:p>
    <w:p w14:paraId="3647640B" w14:textId="77777777" w:rsidR="008D0A32" w:rsidRDefault="008D0A32" w:rsidP="009F328B">
      <w:pPr>
        <w:pStyle w:val="Default"/>
        <w:contextualSpacing/>
        <w:rPr>
          <w:sz w:val="22"/>
          <w:szCs w:val="22"/>
        </w:rPr>
      </w:pPr>
      <w:r>
        <w:rPr>
          <w:sz w:val="22"/>
          <w:szCs w:val="22"/>
        </w:rPr>
        <w:t xml:space="preserve">• VA NSOC: Network termination and firewall management </w:t>
      </w:r>
    </w:p>
    <w:p w14:paraId="63401630" w14:textId="77777777" w:rsidR="00355124" w:rsidRDefault="00355124" w:rsidP="009F328B">
      <w:pPr>
        <w:pStyle w:val="Heading3"/>
        <w:numPr>
          <w:ilvl w:val="0"/>
          <w:numId w:val="0"/>
        </w:numPr>
        <w:ind w:firstLine="720"/>
        <w:contextualSpacing/>
        <w:rPr>
          <w:rFonts w:ascii="Arial" w:hAnsi="Arial" w:cs="Arial"/>
          <w:sz w:val="23"/>
          <w:szCs w:val="23"/>
        </w:rPr>
      </w:pPr>
    </w:p>
    <w:p w14:paraId="13BFA9CF" w14:textId="56F5AFD5" w:rsidR="009F328B" w:rsidRDefault="00355124" w:rsidP="009F328B">
      <w:pPr>
        <w:pStyle w:val="Heading3"/>
        <w:numPr>
          <w:ilvl w:val="0"/>
          <w:numId w:val="0"/>
        </w:numPr>
        <w:ind w:firstLine="720"/>
        <w:contextualSpacing/>
        <w:rPr>
          <w:rFonts w:asciiTheme="minorHAnsi" w:hAnsiTheme="minorHAnsi" w:cs="Times New Roman"/>
          <w:b w:val="0"/>
          <w:color w:val="00B050"/>
        </w:rPr>
      </w:pPr>
      <w:bookmarkStart w:id="238" w:name="_Hlk531335734"/>
      <w:del w:id="239" w:author="Faulkner, David A. (Accenture Federal Services)" w:date="2019-04-03T16:54:00Z">
        <w:r w:rsidRPr="00066251" w:rsidDel="00066251">
          <w:rPr>
            <w:rFonts w:asciiTheme="minorHAnsi" w:hAnsiTheme="minorHAnsi" w:cs="Times New Roman"/>
            <w:b w:val="0"/>
            <w:color w:val="000000" w:themeColor="text1"/>
            <w:sz w:val="24"/>
            <w:rPrChange w:id="240" w:author="Faulkner, David A. (Accenture Federal Services)" w:date="2019-04-03T16:54:00Z">
              <w:rPr>
                <w:rFonts w:asciiTheme="minorHAnsi" w:hAnsiTheme="minorHAnsi" w:cs="Times New Roman"/>
                <w:b w:val="0"/>
                <w:color w:val="00B050"/>
              </w:rPr>
            </w:rPrChange>
          </w:rPr>
          <w:delText xml:space="preserve">Enter your organization </w:delText>
        </w:r>
        <w:r w:rsidRPr="00066251" w:rsidDel="00066251">
          <w:rPr>
            <w:rFonts w:asciiTheme="minorHAnsi" w:hAnsiTheme="minorHAnsi" w:cstheme="minorHAnsi"/>
            <w:b w:val="0"/>
            <w:bCs w:val="0"/>
            <w:color w:val="000000" w:themeColor="text1"/>
            <w:sz w:val="24"/>
            <w:rPrChange w:id="241" w:author="Faulkner, David A. (Accenture Federal Services)" w:date="2019-04-03T16:54:00Z">
              <w:rPr>
                <w:rFonts w:asciiTheme="minorHAnsi" w:hAnsiTheme="minorHAnsi" w:cstheme="minorHAnsi"/>
                <w:b w:val="0"/>
                <w:bCs w:val="0"/>
                <w:color w:val="00B050"/>
              </w:rPr>
            </w:rPrChange>
          </w:rPr>
          <w:delText xml:space="preserve">system interconnections </w:delText>
        </w:r>
        <w:r w:rsidRPr="00066251" w:rsidDel="00066251">
          <w:rPr>
            <w:rFonts w:asciiTheme="minorHAnsi" w:hAnsiTheme="minorHAnsi" w:cs="Times New Roman"/>
            <w:b w:val="0"/>
            <w:color w:val="000000" w:themeColor="text1"/>
            <w:sz w:val="24"/>
            <w:rPrChange w:id="242" w:author="Faulkner, David A. (Accenture Federal Services)" w:date="2019-04-03T16:54:00Z">
              <w:rPr>
                <w:rFonts w:asciiTheme="minorHAnsi" w:hAnsiTheme="minorHAnsi" w:cs="Times New Roman"/>
                <w:b w:val="0"/>
                <w:color w:val="00B050"/>
              </w:rPr>
            </w:rPrChange>
          </w:rPr>
          <w:delText>here.</w:delText>
        </w:r>
      </w:del>
      <w:ins w:id="243" w:author="Faulkner, David A. (Accenture Federal Services)" w:date="2019-04-03T16:54:00Z">
        <w:r w:rsidR="00066251" w:rsidRPr="00066251">
          <w:rPr>
            <w:rFonts w:asciiTheme="minorHAnsi" w:hAnsiTheme="minorHAnsi" w:cs="Times New Roman"/>
            <w:b w:val="0"/>
            <w:color w:val="000000" w:themeColor="text1"/>
            <w:sz w:val="24"/>
            <w:rPrChange w:id="244" w:author="Faulkner, David A. (Accenture Federal Services)" w:date="2019-04-03T16:54:00Z">
              <w:rPr>
                <w:rFonts w:asciiTheme="minorHAnsi" w:hAnsiTheme="minorHAnsi" w:cs="Times New Roman"/>
                <w:b w:val="0"/>
                <w:color w:val="00B050"/>
              </w:rPr>
            </w:rPrChange>
          </w:rPr>
          <w:t xml:space="preserve">VAM is installed and only located in the VAEC environment </w:t>
        </w:r>
      </w:ins>
    </w:p>
    <w:bookmarkEnd w:id="238"/>
    <w:p w14:paraId="1E4B3217" w14:textId="4B418FA9" w:rsidR="00DC4964" w:rsidRPr="009F328B" w:rsidRDefault="00DC4964" w:rsidP="009F328B">
      <w:pPr>
        <w:pStyle w:val="Heading3"/>
        <w:numPr>
          <w:ilvl w:val="0"/>
          <w:numId w:val="0"/>
        </w:numPr>
        <w:contextualSpacing/>
        <w:rPr>
          <w:rFonts w:asciiTheme="minorHAnsi" w:hAnsiTheme="minorHAnsi" w:cs="Times New Roman"/>
          <w:b w:val="0"/>
          <w:color w:val="00B050"/>
        </w:rPr>
      </w:pPr>
    </w:p>
    <w:p w14:paraId="45CD64A9" w14:textId="5EB271D4" w:rsidR="006D34A0" w:rsidRPr="005179A0" w:rsidRDefault="006D34A0" w:rsidP="001913A9">
      <w:pPr>
        <w:pStyle w:val="Heading1"/>
        <w:numPr>
          <w:ilvl w:val="0"/>
          <w:numId w:val="30"/>
        </w:numPr>
        <w:contextualSpacing/>
        <w:rPr>
          <w:rFonts w:ascii="Arial" w:hAnsi="Arial" w:cs="Arial"/>
          <w:color w:val="auto"/>
          <w:sz w:val="24"/>
          <w:szCs w:val="24"/>
        </w:rPr>
      </w:pPr>
      <w:bookmarkStart w:id="245" w:name="_Toc527022251"/>
      <w:bookmarkStart w:id="246" w:name="_Hlk531344610"/>
      <w:r w:rsidRPr="005179A0">
        <w:rPr>
          <w:rFonts w:ascii="Arial" w:hAnsi="Arial" w:cs="Arial"/>
          <w:color w:val="auto"/>
          <w:sz w:val="24"/>
          <w:szCs w:val="24"/>
        </w:rPr>
        <w:t>ROLES AND RESPONSIBILITIES</w:t>
      </w:r>
      <w:bookmarkEnd w:id="245"/>
    </w:p>
    <w:p w14:paraId="739B8C18" w14:textId="330E55FE" w:rsidR="00E60A4B" w:rsidRPr="00A91997" w:rsidRDefault="006D34A0" w:rsidP="001913A9">
      <w:pPr>
        <w:pStyle w:val="Heading2"/>
        <w:numPr>
          <w:ilvl w:val="1"/>
          <w:numId w:val="30"/>
        </w:numPr>
        <w:rPr>
          <w:rFonts w:ascii="Arial" w:hAnsi="Arial" w:cs="Arial"/>
          <w:color w:val="auto"/>
          <w:sz w:val="24"/>
          <w:szCs w:val="24"/>
        </w:rPr>
      </w:pPr>
      <w:bookmarkStart w:id="247" w:name="_Toc527022252"/>
      <w:r w:rsidRPr="00A91997">
        <w:rPr>
          <w:rFonts w:ascii="Arial" w:hAnsi="Arial" w:cs="Arial"/>
          <w:color w:val="auto"/>
          <w:sz w:val="24"/>
          <w:szCs w:val="24"/>
        </w:rPr>
        <w:t>System Owner</w:t>
      </w:r>
      <w:bookmarkEnd w:id="247"/>
    </w:p>
    <w:p w14:paraId="315A79B8" w14:textId="311FB620" w:rsidR="002320BC" w:rsidRDefault="00066251" w:rsidP="00D233DD">
      <w:pPr>
        <w:ind w:left="576" w:firstLine="720"/>
        <w:contextualSpacing/>
        <w:rPr>
          <w:sz w:val="24"/>
        </w:rPr>
      </w:pPr>
      <w:bookmarkStart w:id="248" w:name="_Hlk531336418"/>
      <w:bookmarkEnd w:id="246"/>
      <w:ins w:id="249" w:author="Faulkner, David A. (Accenture Federal Services)" w:date="2019-04-03T16:54:00Z">
        <w:r>
          <w:rPr>
            <w:sz w:val="24"/>
          </w:rPr>
          <w:t xml:space="preserve">Christopher Brown </w:t>
        </w:r>
      </w:ins>
      <w:del w:id="250" w:author="Faulkner, David A. (Accenture Federal Services)" w:date="2019-04-03T16:54:00Z">
        <w:r w:rsidR="00A05000" w:rsidDel="00066251">
          <w:rPr>
            <w:sz w:val="24"/>
          </w:rPr>
          <w:delText>David Catanoso</w:delText>
        </w:r>
      </w:del>
    </w:p>
    <w:p w14:paraId="03A89852" w14:textId="1AECF406" w:rsidR="00297D82" w:rsidDel="00066251" w:rsidRDefault="00297D82" w:rsidP="00D233DD">
      <w:pPr>
        <w:ind w:left="576" w:firstLine="720"/>
        <w:contextualSpacing/>
        <w:rPr>
          <w:del w:id="251" w:author="Faulkner, David A. (Accenture Federal Services)" w:date="2019-04-03T16:55:00Z"/>
        </w:rPr>
      </w:pPr>
      <w:bookmarkStart w:id="252" w:name="_Hlk531337784"/>
      <w:del w:id="253" w:author="Faulkner, David A. (Accenture Federal Services)" w:date="2019-04-03T16:55:00Z">
        <w:r w:rsidRPr="00E332BC" w:rsidDel="00066251">
          <w:rPr>
            <w:color w:val="FF0000"/>
          </w:rPr>
          <w:delText>[Organization 2</w:delText>
        </w:r>
        <w:r w:rsidDel="00066251">
          <w:rPr>
            <w:color w:val="FF0000"/>
          </w:rPr>
          <w:delText xml:space="preserve"> name/acronym</w:delText>
        </w:r>
        <w:r w:rsidRPr="00E332BC" w:rsidDel="00066251">
          <w:rPr>
            <w:color w:val="FF0000"/>
          </w:rPr>
          <w:delText>]</w:delText>
        </w:r>
        <w:r w:rsidDel="00066251">
          <w:rPr>
            <w:color w:val="FF0000"/>
          </w:rPr>
          <w:delText xml:space="preserve"> </w:delText>
        </w:r>
        <w:r w:rsidRPr="00297D82" w:rsidDel="00066251">
          <w:delText xml:space="preserve">system owner. </w:delText>
        </w:r>
      </w:del>
    </w:p>
    <w:p w14:paraId="4C59E636" w14:textId="7703E2A1" w:rsidR="00297D82" w:rsidDel="00066251" w:rsidRDefault="00297D82" w:rsidP="00297D82">
      <w:pPr>
        <w:pStyle w:val="Heading3"/>
        <w:numPr>
          <w:ilvl w:val="0"/>
          <w:numId w:val="0"/>
        </w:numPr>
        <w:ind w:firstLine="720"/>
        <w:contextualSpacing/>
        <w:rPr>
          <w:del w:id="254" w:author="Faulkner, David A. (Accenture Federal Services)" w:date="2019-04-03T16:55:00Z"/>
          <w:rFonts w:asciiTheme="minorHAnsi" w:hAnsiTheme="minorHAnsi" w:cs="Times New Roman"/>
          <w:b w:val="0"/>
          <w:color w:val="00B050"/>
        </w:rPr>
      </w:pPr>
      <w:del w:id="255" w:author="Faulkner, David A. (Accenture Federal Services)" w:date="2019-04-03T16:55:00Z">
        <w:r w:rsidRPr="008D0A32" w:rsidDel="00066251">
          <w:rPr>
            <w:rFonts w:asciiTheme="minorHAnsi" w:hAnsiTheme="minorHAnsi" w:cs="Times New Roman"/>
            <w:b w:val="0"/>
            <w:color w:val="00B050"/>
          </w:rPr>
          <w:delText xml:space="preserve">Enter your organization </w:delText>
        </w:r>
        <w:r w:rsidDel="00066251">
          <w:rPr>
            <w:rFonts w:asciiTheme="minorHAnsi" w:hAnsiTheme="minorHAnsi" w:cstheme="minorHAnsi"/>
            <w:b w:val="0"/>
            <w:bCs w:val="0"/>
            <w:color w:val="00B050"/>
          </w:rPr>
          <w:delText>system owner full name</w:delText>
        </w:r>
        <w:r w:rsidRPr="008D0A32" w:rsidDel="00066251">
          <w:rPr>
            <w:rFonts w:asciiTheme="minorHAnsi" w:hAnsiTheme="minorHAnsi" w:cstheme="minorHAnsi"/>
            <w:b w:val="0"/>
            <w:bCs w:val="0"/>
            <w:color w:val="00B050"/>
          </w:rPr>
          <w:delText xml:space="preserve"> </w:delText>
        </w:r>
        <w:r w:rsidRPr="008D0A32" w:rsidDel="00066251">
          <w:rPr>
            <w:rFonts w:asciiTheme="minorHAnsi" w:hAnsiTheme="minorHAnsi" w:cs="Times New Roman"/>
            <w:b w:val="0"/>
            <w:color w:val="00B050"/>
          </w:rPr>
          <w:delText>here.</w:delText>
        </w:r>
      </w:del>
    </w:p>
    <w:bookmarkEnd w:id="248"/>
    <w:bookmarkEnd w:id="252"/>
    <w:p w14:paraId="06839ABB" w14:textId="77777777" w:rsidR="00297D82" w:rsidRPr="00297D82" w:rsidRDefault="00297D82" w:rsidP="00297D82"/>
    <w:p w14:paraId="2F409EEE" w14:textId="77777777" w:rsidR="00E60A4B" w:rsidRPr="002A08D4" w:rsidRDefault="00EC496D" w:rsidP="001913A9">
      <w:pPr>
        <w:pStyle w:val="ListParagraph"/>
        <w:numPr>
          <w:ilvl w:val="0"/>
          <w:numId w:val="10"/>
        </w:numPr>
        <w:autoSpaceDE w:val="0"/>
        <w:autoSpaceDN w:val="0"/>
        <w:adjustRightInd w:val="0"/>
        <w:spacing w:after="0" w:line="240" w:lineRule="auto"/>
        <w:rPr>
          <w:rFonts w:ascii="Arial" w:hAnsi="Arial" w:cs="Arial"/>
          <w:b/>
          <w:bCs/>
          <w:color w:val="000000"/>
          <w:sz w:val="23"/>
          <w:szCs w:val="23"/>
        </w:rPr>
      </w:pPr>
      <w:bookmarkStart w:id="256" w:name="_Toc476823050"/>
      <w:bookmarkStart w:id="257" w:name="_Toc476823676"/>
      <w:bookmarkStart w:id="258" w:name="_Toc476823733"/>
      <w:bookmarkStart w:id="259" w:name="_Toc476837224"/>
      <w:r w:rsidRPr="002A08D4">
        <w:rPr>
          <w:rFonts w:ascii="Arial" w:hAnsi="Arial" w:cs="Arial"/>
          <w:b/>
          <w:bCs/>
          <w:color w:val="000000"/>
          <w:sz w:val="23"/>
          <w:szCs w:val="23"/>
        </w:rPr>
        <w:t>Incident Preparation:</w:t>
      </w:r>
      <w:bookmarkEnd w:id="256"/>
      <w:bookmarkEnd w:id="257"/>
      <w:bookmarkEnd w:id="258"/>
      <w:bookmarkEnd w:id="259"/>
      <w:r w:rsidRPr="002A08D4">
        <w:rPr>
          <w:rFonts w:ascii="Arial" w:hAnsi="Arial" w:cs="Arial"/>
          <w:b/>
          <w:bCs/>
          <w:color w:val="000000"/>
          <w:sz w:val="23"/>
          <w:szCs w:val="23"/>
        </w:rPr>
        <w:t xml:space="preserve"> </w:t>
      </w:r>
      <w:r w:rsidR="00E60A4B" w:rsidRPr="002A08D4">
        <w:rPr>
          <w:rFonts w:ascii="Arial" w:hAnsi="Arial" w:cs="Arial"/>
          <w:b/>
          <w:bCs/>
          <w:color w:val="000000"/>
          <w:sz w:val="23"/>
          <w:szCs w:val="23"/>
        </w:rPr>
        <w:t xml:space="preserve"> </w:t>
      </w:r>
    </w:p>
    <w:p w14:paraId="5D1DE8A6" w14:textId="77777777" w:rsidR="00E60A4B" w:rsidRPr="00A17FAA" w:rsidRDefault="00E60A4B" w:rsidP="009F328B">
      <w:pPr>
        <w:pStyle w:val="Default"/>
        <w:ind w:left="576"/>
        <w:contextualSpacing/>
        <w:rPr>
          <w:rFonts w:ascii="Arial" w:eastAsiaTheme="minorHAnsi" w:hAnsi="Arial" w:cs="Arial"/>
          <w:b/>
          <w:bCs/>
          <w:sz w:val="23"/>
          <w:szCs w:val="23"/>
        </w:rPr>
      </w:pPr>
    </w:p>
    <w:p w14:paraId="5F73207D" w14:textId="77777777" w:rsidR="00E60A4B" w:rsidRPr="00A17FAA" w:rsidRDefault="00EC496D" w:rsidP="001913A9">
      <w:pPr>
        <w:pStyle w:val="Default"/>
        <w:numPr>
          <w:ilvl w:val="0"/>
          <w:numId w:val="9"/>
        </w:numPr>
        <w:contextualSpacing/>
        <w:rPr>
          <w:rFonts w:ascii="Arial" w:hAnsi="Arial" w:cs="Arial"/>
          <w:sz w:val="23"/>
          <w:szCs w:val="23"/>
        </w:rPr>
      </w:pPr>
      <w:r w:rsidRPr="00A17FAA">
        <w:rPr>
          <w:rFonts w:ascii="Arial" w:hAnsi="Arial" w:cs="Arial"/>
          <w:sz w:val="23"/>
          <w:szCs w:val="23"/>
        </w:rPr>
        <w:t xml:space="preserve">Make training available as is appropriate and necessary to the facility incident response personnel. </w:t>
      </w:r>
    </w:p>
    <w:p w14:paraId="5EB242BC" w14:textId="77777777" w:rsidR="00E60A4B" w:rsidRPr="00A17FAA" w:rsidRDefault="00EC496D" w:rsidP="001913A9">
      <w:pPr>
        <w:pStyle w:val="Default"/>
        <w:numPr>
          <w:ilvl w:val="0"/>
          <w:numId w:val="9"/>
        </w:numPr>
        <w:contextualSpacing/>
        <w:rPr>
          <w:rFonts w:ascii="Arial" w:hAnsi="Arial" w:cs="Arial"/>
          <w:sz w:val="23"/>
          <w:szCs w:val="23"/>
        </w:rPr>
      </w:pPr>
      <w:r w:rsidRPr="00A17FAA">
        <w:rPr>
          <w:rFonts w:ascii="Arial" w:hAnsi="Arial" w:cs="Arial"/>
          <w:sz w:val="23"/>
          <w:szCs w:val="23"/>
        </w:rPr>
        <w:t xml:space="preserve">Ensure that all users of VA information and information systems under their responsibility take annual security awareness and privacy training.  </w:t>
      </w:r>
    </w:p>
    <w:p w14:paraId="355DFCF0" w14:textId="77777777" w:rsidR="00945DB8" w:rsidRDefault="00EC496D" w:rsidP="001913A9">
      <w:pPr>
        <w:pStyle w:val="Default"/>
        <w:numPr>
          <w:ilvl w:val="0"/>
          <w:numId w:val="9"/>
        </w:numPr>
        <w:contextualSpacing/>
        <w:rPr>
          <w:rFonts w:ascii="Arial" w:hAnsi="Arial" w:cs="Arial"/>
          <w:sz w:val="23"/>
          <w:szCs w:val="23"/>
        </w:rPr>
      </w:pPr>
      <w:r w:rsidRPr="00A17FAA">
        <w:rPr>
          <w:rFonts w:ascii="Arial" w:hAnsi="Arial" w:cs="Arial"/>
          <w:sz w:val="23"/>
          <w:szCs w:val="23"/>
        </w:rPr>
        <w:t>Ensure that all users of VA information and information systems under their responsibility take ownership/responsibility for the data at their disposal.</w:t>
      </w:r>
    </w:p>
    <w:p w14:paraId="77B712A4" w14:textId="42A0FEDB" w:rsidR="00E60A4B" w:rsidRDefault="00EC496D" w:rsidP="00945DB8">
      <w:pPr>
        <w:pStyle w:val="Default"/>
        <w:ind w:left="1080"/>
        <w:contextualSpacing/>
        <w:rPr>
          <w:rFonts w:ascii="Arial" w:hAnsi="Arial" w:cs="Arial"/>
          <w:sz w:val="23"/>
          <w:szCs w:val="23"/>
        </w:rPr>
      </w:pPr>
      <w:r w:rsidRPr="00A17FAA">
        <w:rPr>
          <w:rFonts w:ascii="Arial" w:hAnsi="Arial" w:cs="Arial"/>
          <w:sz w:val="23"/>
          <w:szCs w:val="23"/>
        </w:rPr>
        <w:t xml:space="preserve"> </w:t>
      </w:r>
    </w:p>
    <w:p w14:paraId="001231C8" w14:textId="03D91962" w:rsidR="00945DB8" w:rsidRPr="00066251" w:rsidDel="00066251" w:rsidRDefault="00066251" w:rsidP="005A4361">
      <w:pPr>
        <w:pStyle w:val="Heading3"/>
        <w:numPr>
          <w:ilvl w:val="0"/>
          <w:numId w:val="0"/>
        </w:numPr>
        <w:ind w:firstLine="720"/>
        <w:contextualSpacing/>
        <w:rPr>
          <w:del w:id="260" w:author="Faulkner, David A. (Accenture Federal Services)" w:date="2019-04-03T16:56:00Z"/>
          <w:rFonts w:asciiTheme="minorHAnsi" w:hAnsiTheme="minorHAnsi" w:cs="Times New Roman"/>
          <w:color w:val="000000" w:themeColor="text1"/>
          <w:rPrChange w:id="261" w:author="Faulkner, David A. (Accenture Federal Services)" w:date="2019-04-03T16:57:00Z">
            <w:rPr>
              <w:del w:id="262" w:author="Faulkner, David A. (Accenture Federal Services)" w:date="2019-04-03T16:56:00Z"/>
              <w:rFonts w:asciiTheme="minorHAnsi" w:hAnsiTheme="minorHAnsi" w:cs="Times New Roman"/>
              <w:b w:val="0"/>
              <w:color w:val="00B050"/>
            </w:rPr>
          </w:rPrChange>
        </w:rPr>
      </w:pPr>
      <w:bookmarkStart w:id="263" w:name="_Hlk531336462"/>
      <w:ins w:id="264" w:author="Faulkner, David A. (Accenture Federal Services)" w:date="2019-04-03T16:57:00Z">
        <w:r w:rsidRPr="00066251">
          <w:rPr>
            <w:color w:val="000000" w:themeColor="text1"/>
            <w:sz w:val="28"/>
            <w:rPrChange w:id="265" w:author="Faulkner, David A. (Accenture Federal Services)" w:date="2019-04-03T16:57:00Z">
              <w:rPr>
                <w:color w:val="00B050"/>
              </w:rPr>
            </w:rPrChange>
          </w:rPr>
          <w:t>The OI&amp;T provides basic security awareness training to all users (including managers, senior executives, and contractors) of VA Information systems or VA information on an annual basis.</w:t>
        </w:r>
      </w:ins>
      <w:del w:id="266" w:author="Faulkner, David A. (Accenture Federal Services)" w:date="2019-04-03T16:56:00Z">
        <w:r w:rsidR="00945DB8" w:rsidRPr="00066251" w:rsidDel="00066251">
          <w:rPr>
            <w:rFonts w:cs="Times New Roman"/>
            <w:b w:val="0"/>
            <w:color w:val="000000" w:themeColor="text1"/>
            <w:rPrChange w:id="267" w:author="Faulkner, David A. (Accenture Federal Services)" w:date="2019-04-03T16:57:00Z">
              <w:rPr>
                <w:rFonts w:cs="Times New Roman"/>
                <w:b w:val="0"/>
                <w:color w:val="00B050"/>
              </w:rPr>
            </w:rPrChange>
          </w:rPr>
          <w:delText xml:space="preserve">Enter your organization </w:delText>
        </w:r>
        <w:r w:rsidR="00945DB8" w:rsidRPr="00066251" w:rsidDel="00066251">
          <w:rPr>
            <w:rFonts w:cstheme="minorHAnsi"/>
            <w:b w:val="0"/>
            <w:bCs w:val="0"/>
            <w:color w:val="000000" w:themeColor="text1"/>
            <w:rPrChange w:id="268" w:author="Faulkner, David A. (Accenture Federal Services)" w:date="2019-04-03T16:57:00Z">
              <w:rPr>
                <w:rFonts w:cstheme="minorHAnsi"/>
                <w:b w:val="0"/>
                <w:bCs w:val="0"/>
                <w:color w:val="00B050"/>
              </w:rPr>
            </w:rPrChange>
          </w:rPr>
          <w:delText xml:space="preserve">incident preparation </w:delText>
        </w:r>
        <w:r w:rsidR="00945DB8" w:rsidRPr="00066251" w:rsidDel="00066251">
          <w:rPr>
            <w:rFonts w:cs="Times New Roman"/>
            <w:b w:val="0"/>
            <w:color w:val="000000" w:themeColor="text1"/>
            <w:rPrChange w:id="269" w:author="Faulkner, David A. (Accenture Federal Services)" w:date="2019-04-03T16:57:00Z">
              <w:rPr>
                <w:rFonts w:cs="Times New Roman"/>
                <w:b w:val="0"/>
                <w:color w:val="00B050"/>
              </w:rPr>
            </w:rPrChange>
          </w:rPr>
          <w:delText>here.</w:delText>
        </w:r>
      </w:del>
    </w:p>
    <w:bookmarkEnd w:id="263"/>
    <w:p w14:paraId="55DB572F" w14:textId="2E477723" w:rsidR="00A001D9" w:rsidRDefault="00A001D9" w:rsidP="00A001D9">
      <w:pPr>
        <w:pStyle w:val="Default"/>
        <w:ind w:left="1080"/>
        <w:contextualSpacing/>
        <w:rPr>
          <w:rFonts w:ascii="Arial" w:hAnsi="Arial" w:cs="Arial"/>
          <w:sz w:val="23"/>
          <w:szCs w:val="23"/>
        </w:rPr>
      </w:pPr>
    </w:p>
    <w:p w14:paraId="45531071" w14:textId="77777777" w:rsidR="00E60A4B" w:rsidRPr="00A17FAA" w:rsidRDefault="00E60A4B" w:rsidP="009F328B">
      <w:pPr>
        <w:pStyle w:val="Default"/>
        <w:ind w:left="936"/>
        <w:contextualSpacing/>
        <w:rPr>
          <w:rFonts w:ascii="Arial" w:hAnsi="Arial" w:cs="Arial"/>
          <w:sz w:val="23"/>
          <w:szCs w:val="23"/>
        </w:rPr>
      </w:pPr>
    </w:p>
    <w:p w14:paraId="1EAAAA6D" w14:textId="77777777" w:rsidR="00E60A4B" w:rsidRPr="00A17FAA" w:rsidRDefault="00EC496D" w:rsidP="001913A9">
      <w:pPr>
        <w:pStyle w:val="Default"/>
        <w:numPr>
          <w:ilvl w:val="0"/>
          <w:numId w:val="10"/>
        </w:numPr>
        <w:contextualSpacing/>
        <w:rPr>
          <w:rFonts w:ascii="Arial" w:hAnsi="Arial" w:cs="Arial"/>
          <w:sz w:val="23"/>
          <w:szCs w:val="23"/>
        </w:rPr>
      </w:pPr>
      <w:r w:rsidRPr="00A17FAA">
        <w:rPr>
          <w:rFonts w:ascii="Arial" w:hAnsi="Arial" w:cs="Arial"/>
          <w:b/>
          <w:bCs/>
          <w:sz w:val="23"/>
          <w:szCs w:val="23"/>
        </w:rPr>
        <w:t xml:space="preserve">Incident Prevention: </w:t>
      </w:r>
      <w:r w:rsidRPr="00A17FAA">
        <w:rPr>
          <w:rFonts w:ascii="Arial" w:hAnsi="Arial" w:cs="Arial"/>
          <w:sz w:val="23"/>
          <w:szCs w:val="23"/>
        </w:rPr>
        <w:t xml:space="preserve">Adhere to VA configuration standards to ensure appropriate workstation and/or server setup by: </w:t>
      </w:r>
    </w:p>
    <w:p w14:paraId="1458D63E" w14:textId="77777777" w:rsidR="00E60A4B" w:rsidRPr="00A17FAA" w:rsidRDefault="00E60A4B" w:rsidP="009F328B">
      <w:pPr>
        <w:pStyle w:val="Default"/>
        <w:contextualSpacing/>
        <w:rPr>
          <w:rFonts w:ascii="Arial" w:hAnsi="Arial" w:cs="Arial"/>
          <w:sz w:val="23"/>
          <w:szCs w:val="23"/>
        </w:rPr>
      </w:pPr>
    </w:p>
    <w:p w14:paraId="2F1FB64E" w14:textId="77777777" w:rsidR="00EC496D" w:rsidRPr="00A17FAA" w:rsidRDefault="00EC496D" w:rsidP="001913A9">
      <w:pPr>
        <w:pStyle w:val="Default"/>
        <w:numPr>
          <w:ilvl w:val="0"/>
          <w:numId w:val="11"/>
        </w:numPr>
        <w:contextualSpacing/>
        <w:rPr>
          <w:rFonts w:ascii="Arial" w:hAnsi="Arial" w:cs="Arial"/>
          <w:sz w:val="23"/>
          <w:szCs w:val="23"/>
        </w:rPr>
      </w:pPr>
      <w:r w:rsidRPr="00A17FAA">
        <w:rPr>
          <w:rFonts w:ascii="Arial" w:hAnsi="Arial" w:cs="Arial"/>
          <w:sz w:val="23"/>
          <w:szCs w:val="23"/>
        </w:rPr>
        <w:t xml:space="preserve">Hardware/software patch installation and maintenance </w:t>
      </w:r>
    </w:p>
    <w:p w14:paraId="6EA1A780" w14:textId="77777777" w:rsidR="00EC496D" w:rsidRPr="00A17FAA" w:rsidRDefault="00EC496D" w:rsidP="001913A9">
      <w:pPr>
        <w:pStyle w:val="ListParagraph"/>
        <w:numPr>
          <w:ilvl w:val="0"/>
          <w:numId w:val="11"/>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Anti-virus software and patch installation and maintenance </w:t>
      </w:r>
    </w:p>
    <w:p w14:paraId="4AA3B92F" w14:textId="77777777" w:rsidR="00EC496D" w:rsidRPr="00A17FAA" w:rsidRDefault="00EC496D" w:rsidP="001913A9">
      <w:pPr>
        <w:pStyle w:val="ListParagraph"/>
        <w:numPr>
          <w:ilvl w:val="0"/>
          <w:numId w:val="11"/>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Appropriate configuration setup and maintenance </w:t>
      </w:r>
    </w:p>
    <w:p w14:paraId="06041845" w14:textId="77777777" w:rsidR="00E60A4B" w:rsidRPr="00A17FAA" w:rsidRDefault="00EC496D" w:rsidP="001913A9">
      <w:pPr>
        <w:pStyle w:val="ListParagraph"/>
        <w:numPr>
          <w:ilvl w:val="0"/>
          <w:numId w:val="11"/>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Ensure that users are aware of the reporting procedures and the policies in place to protect information systems, employees, and property. </w:t>
      </w:r>
    </w:p>
    <w:p w14:paraId="6623BA86" w14:textId="77777777" w:rsidR="00E60A4B" w:rsidRPr="00A17FAA" w:rsidRDefault="00EC496D" w:rsidP="001913A9">
      <w:pPr>
        <w:pStyle w:val="ListParagraph"/>
        <w:numPr>
          <w:ilvl w:val="0"/>
          <w:numId w:val="11"/>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Ensure regular review of user level permissions to network shares. </w:t>
      </w:r>
    </w:p>
    <w:p w14:paraId="03B78E03" w14:textId="5EEB88EE" w:rsidR="00EC496D" w:rsidRDefault="00EC496D" w:rsidP="001913A9">
      <w:pPr>
        <w:pStyle w:val="ListParagraph"/>
        <w:numPr>
          <w:ilvl w:val="0"/>
          <w:numId w:val="11"/>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Ensure systems and subsystems affected by incidents are isolated as quickly as possible and, if necessary, are restored and/or rebuilt. </w:t>
      </w:r>
    </w:p>
    <w:p w14:paraId="4F8F7DD4" w14:textId="3FC3CF11" w:rsidR="00BA2C52" w:rsidRPr="00066251" w:rsidDel="00066251" w:rsidRDefault="00066251" w:rsidP="00066251">
      <w:pPr>
        <w:pStyle w:val="ListParagraph"/>
        <w:numPr>
          <w:ilvl w:val="0"/>
          <w:numId w:val="11"/>
        </w:numPr>
        <w:autoSpaceDE w:val="0"/>
        <w:autoSpaceDN w:val="0"/>
        <w:adjustRightInd w:val="0"/>
        <w:spacing w:after="0" w:line="240" w:lineRule="auto"/>
        <w:rPr>
          <w:del w:id="270" w:author="Faulkner, David A. (Accenture Federal Services)" w:date="2019-04-03T16:58:00Z"/>
          <w:rFonts w:cs="Times New Roman"/>
          <w:color w:val="00B050"/>
          <w:rPrChange w:id="271" w:author="Faulkner, David A. (Accenture Federal Services)" w:date="2019-04-03T16:58:00Z">
            <w:rPr>
              <w:del w:id="272" w:author="Faulkner, David A. (Accenture Federal Services)" w:date="2019-04-03T16:58:00Z"/>
              <w:rFonts w:cs="Times New Roman"/>
              <w:b/>
              <w:color w:val="00B050"/>
            </w:rPr>
          </w:rPrChange>
        </w:rPr>
      </w:pPr>
      <w:bookmarkStart w:id="273" w:name="_Hlk531336495"/>
      <w:ins w:id="274" w:author="Faulkner, David A. (Accenture Federal Services)" w:date="2019-04-03T16:58:00Z">
        <w:r w:rsidRPr="00066251">
          <w:rPr>
            <w:rFonts w:cs="Times New Roman"/>
            <w:color w:val="000000" w:themeColor="text1"/>
            <w:sz w:val="24"/>
            <w:rPrChange w:id="275" w:author="Faulkner, David A. (Accenture Federal Services)" w:date="2019-04-03T16:58:00Z">
              <w:rPr>
                <w:rFonts w:cs="Times New Roman"/>
                <w:color w:val="00B050"/>
              </w:rPr>
            </w:rPrChange>
          </w:rPr>
          <w:t>This control is partially inherited from the VA NSOC. Additionally, Incident Response training is required for each new user as a component of the VA User Awareness Training. This training is done annually.</w:t>
        </w:r>
      </w:ins>
      <w:del w:id="276" w:author="Faulkner, David A. (Accenture Federal Services)" w:date="2019-04-03T16:58:00Z">
        <w:r w:rsidR="00BA2C52" w:rsidRPr="00066251" w:rsidDel="00066251">
          <w:rPr>
            <w:rFonts w:cs="Times New Roman"/>
            <w:color w:val="00B050"/>
            <w:rPrChange w:id="277" w:author="Faulkner, David A. (Accenture Federal Services)" w:date="2019-04-03T16:58:00Z">
              <w:rPr>
                <w:rFonts w:cs="Times New Roman"/>
                <w:b/>
                <w:color w:val="00B050"/>
              </w:rPr>
            </w:rPrChange>
          </w:rPr>
          <w:delText xml:space="preserve">Enter your organization </w:delText>
        </w:r>
        <w:r w:rsidR="00BA2C52" w:rsidRPr="00066251" w:rsidDel="00066251">
          <w:rPr>
            <w:rFonts w:cstheme="minorHAnsi"/>
            <w:bCs/>
            <w:color w:val="00B050"/>
            <w:rPrChange w:id="278" w:author="Faulkner, David A. (Accenture Federal Services)" w:date="2019-04-03T16:58:00Z">
              <w:rPr>
                <w:rFonts w:cstheme="minorHAnsi"/>
                <w:b/>
                <w:bCs/>
                <w:color w:val="00B050"/>
              </w:rPr>
            </w:rPrChange>
          </w:rPr>
          <w:delText xml:space="preserve">incident prevention </w:delText>
        </w:r>
        <w:r w:rsidR="00BA2C52" w:rsidRPr="00066251" w:rsidDel="00066251">
          <w:rPr>
            <w:rFonts w:cs="Times New Roman"/>
            <w:color w:val="00B050"/>
            <w:rPrChange w:id="279" w:author="Faulkner, David A. (Accenture Federal Services)" w:date="2019-04-03T16:58:00Z">
              <w:rPr>
                <w:rFonts w:cs="Times New Roman"/>
                <w:b/>
                <w:color w:val="00B050"/>
              </w:rPr>
            </w:rPrChange>
          </w:rPr>
          <w:delText>here.</w:delText>
        </w:r>
      </w:del>
    </w:p>
    <w:p w14:paraId="3473C6F2" w14:textId="77777777" w:rsidR="00066251" w:rsidRPr="00066251" w:rsidRDefault="00066251" w:rsidP="00BA2C52">
      <w:pPr>
        <w:pStyle w:val="Heading3"/>
        <w:numPr>
          <w:ilvl w:val="0"/>
          <w:numId w:val="0"/>
        </w:numPr>
        <w:ind w:firstLine="720"/>
        <w:contextualSpacing/>
        <w:rPr>
          <w:ins w:id="280" w:author="Faulkner, David A. (Accenture Federal Services)" w:date="2019-04-03T16:58:00Z"/>
          <w:rFonts w:asciiTheme="minorHAnsi" w:hAnsiTheme="minorHAnsi" w:cs="Times New Roman"/>
          <w:b w:val="0"/>
          <w:color w:val="00B050"/>
        </w:rPr>
      </w:pPr>
    </w:p>
    <w:bookmarkEnd w:id="273"/>
    <w:p w14:paraId="0CF10002" w14:textId="77777777" w:rsidR="00BA2C52" w:rsidRPr="00A17FAA" w:rsidRDefault="00BA2C52" w:rsidP="00BA2C52">
      <w:pPr>
        <w:pStyle w:val="ListParagraph"/>
        <w:autoSpaceDE w:val="0"/>
        <w:autoSpaceDN w:val="0"/>
        <w:adjustRightInd w:val="0"/>
        <w:spacing w:after="0" w:line="240" w:lineRule="auto"/>
        <w:ind w:left="1080"/>
        <w:rPr>
          <w:rFonts w:ascii="Arial" w:hAnsi="Arial" w:cs="Arial"/>
          <w:color w:val="000000"/>
          <w:sz w:val="23"/>
          <w:szCs w:val="23"/>
        </w:rPr>
      </w:pPr>
    </w:p>
    <w:p w14:paraId="33CFA8B6" w14:textId="77777777" w:rsidR="00EC496D" w:rsidRPr="00A17FAA" w:rsidRDefault="00EC496D" w:rsidP="00EC496D">
      <w:pPr>
        <w:autoSpaceDE w:val="0"/>
        <w:autoSpaceDN w:val="0"/>
        <w:adjustRightInd w:val="0"/>
        <w:spacing w:after="0" w:line="240" w:lineRule="auto"/>
        <w:rPr>
          <w:rFonts w:ascii="Arial" w:hAnsi="Arial" w:cs="Arial"/>
          <w:color w:val="000000"/>
          <w:sz w:val="23"/>
          <w:szCs w:val="23"/>
        </w:rPr>
      </w:pPr>
    </w:p>
    <w:p w14:paraId="40881A9F" w14:textId="77777777" w:rsidR="00EC496D" w:rsidRPr="00A17FAA" w:rsidRDefault="00EC496D" w:rsidP="001913A9">
      <w:pPr>
        <w:pStyle w:val="ListParagraph"/>
        <w:numPr>
          <w:ilvl w:val="0"/>
          <w:numId w:val="10"/>
        </w:numPr>
        <w:autoSpaceDE w:val="0"/>
        <w:autoSpaceDN w:val="0"/>
        <w:adjustRightInd w:val="0"/>
        <w:spacing w:after="0" w:line="240" w:lineRule="auto"/>
        <w:rPr>
          <w:rFonts w:ascii="Arial" w:hAnsi="Arial" w:cs="Arial"/>
          <w:b/>
          <w:bCs/>
          <w:color w:val="000000"/>
          <w:sz w:val="23"/>
          <w:szCs w:val="23"/>
        </w:rPr>
      </w:pPr>
      <w:r w:rsidRPr="00A17FAA">
        <w:rPr>
          <w:rFonts w:ascii="Arial" w:hAnsi="Arial" w:cs="Arial"/>
          <w:b/>
          <w:bCs/>
          <w:color w:val="000000"/>
          <w:sz w:val="23"/>
          <w:szCs w:val="23"/>
        </w:rPr>
        <w:t xml:space="preserve">Incident Detection: </w:t>
      </w:r>
    </w:p>
    <w:p w14:paraId="40720AB2" w14:textId="77777777" w:rsidR="00E60A4B" w:rsidRPr="00A17FAA" w:rsidRDefault="00E60A4B" w:rsidP="00EC496D">
      <w:pPr>
        <w:autoSpaceDE w:val="0"/>
        <w:autoSpaceDN w:val="0"/>
        <w:adjustRightInd w:val="0"/>
        <w:spacing w:after="0" w:line="240" w:lineRule="auto"/>
        <w:rPr>
          <w:rFonts w:ascii="Arial" w:hAnsi="Arial" w:cs="Arial"/>
          <w:color w:val="000000"/>
          <w:sz w:val="23"/>
          <w:szCs w:val="23"/>
        </w:rPr>
      </w:pPr>
    </w:p>
    <w:p w14:paraId="72112CB2" w14:textId="77777777" w:rsidR="00E60A4B" w:rsidRPr="00A17FAA" w:rsidRDefault="00EC496D" w:rsidP="001913A9">
      <w:pPr>
        <w:pStyle w:val="ListParagraph"/>
        <w:numPr>
          <w:ilvl w:val="0"/>
          <w:numId w:val="12"/>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Implement enterprise tools in a timely fashion. </w:t>
      </w:r>
    </w:p>
    <w:p w14:paraId="17ECA74C" w14:textId="3F24EBBD" w:rsidR="00EC496D" w:rsidRDefault="00EC496D" w:rsidP="001913A9">
      <w:pPr>
        <w:pStyle w:val="ListParagraph"/>
        <w:numPr>
          <w:ilvl w:val="0"/>
          <w:numId w:val="12"/>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Provide consistent monitoring and automated alert implementation. </w:t>
      </w:r>
    </w:p>
    <w:p w14:paraId="4F8C7793" w14:textId="55CEBEF2" w:rsidR="00BA2C52" w:rsidDel="00066251" w:rsidRDefault="00066251" w:rsidP="00066251">
      <w:pPr>
        <w:pStyle w:val="ListParagraph"/>
        <w:numPr>
          <w:ilvl w:val="0"/>
          <w:numId w:val="12"/>
        </w:numPr>
        <w:autoSpaceDE w:val="0"/>
        <w:autoSpaceDN w:val="0"/>
        <w:adjustRightInd w:val="0"/>
        <w:spacing w:after="0" w:line="240" w:lineRule="auto"/>
        <w:rPr>
          <w:del w:id="281" w:author="Faulkner, David A. (Accenture Federal Services)" w:date="2019-04-03T17:00:00Z"/>
          <w:rFonts w:cs="Times New Roman"/>
          <w:b/>
          <w:color w:val="00B050"/>
        </w:rPr>
      </w:pPr>
      <w:bookmarkStart w:id="282" w:name="_Hlk5203372"/>
      <w:bookmarkStart w:id="283" w:name="_Hlk531336552"/>
      <w:ins w:id="284" w:author="Faulkner, David A. (Accenture Federal Services)" w:date="2019-04-03T17:00:00Z">
        <w:r>
          <w:rPr>
            <w:rFonts w:cs="Times New Roman"/>
            <w:b/>
            <w:color w:val="000000" w:themeColor="text1"/>
            <w:sz w:val="24"/>
          </w:rPr>
          <w:lastRenderedPageBreak/>
          <w:t>I</w:t>
        </w:r>
        <w:r w:rsidRPr="00066251">
          <w:rPr>
            <w:rFonts w:cs="Times New Roman"/>
            <w:color w:val="000000" w:themeColor="text1"/>
            <w:sz w:val="24"/>
            <w:rPrChange w:id="285" w:author="Faulkner, David A. (Accenture Federal Services)" w:date="2019-04-03T17:00:00Z">
              <w:rPr>
                <w:rFonts w:cs="Times New Roman"/>
                <w:color w:val="00B050"/>
              </w:rPr>
            </w:rPrChange>
          </w:rPr>
          <w:t>nherited from the VA NSOC.</w:t>
        </w:r>
      </w:ins>
      <w:del w:id="286" w:author="Faulkner, David A. (Accenture Federal Services)" w:date="2019-04-03T17:00:00Z">
        <w:r w:rsidR="00BA2C52" w:rsidRPr="008D0A32" w:rsidDel="00066251">
          <w:rPr>
            <w:rFonts w:cs="Times New Roman"/>
            <w:b/>
            <w:color w:val="00B050"/>
          </w:rPr>
          <w:delText xml:space="preserve">Enter your organization </w:delText>
        </w:r>
        <w:r w:rsidR="00BA2C52" w:rsidDel="00066251">
          <w:rPr>
            <w:rFonts w:cstheme="minorHAnsi"/>
            <w:b/>
            <w:bCs/>
            <w:color w:val="00B050"/>
          </w:rPr>
          <w:delText>incident detection</w:delText>
        </w:r>
        <w:r w:rsidR="00BA2C52" w:rsidRPr="008D0A32" w:rsidDel="00066251">
          <w:rPr>
            <w:rFonts w:cstheme="minorHAnsi"/>
            <w:b/>
            <w:bCs/>
            <w:color w:val="00B050"/>
          </w:rPr>
          <w:delText xml:space="preserve"> </w:delText>
        </w:r>
        <w:r w:rsidR="00BA2C52" w:rsidRPr="008D0A32" w:rsidDel="00066251">
          <w:rPr>
            <w:rFonts w:cs="Times New Roman"/>
            <w:b/>
            <w:color w:val="00B050"/>
          </w:rPr>
          <w:delText>here.</w:delText>
        </w:r>
      </w:del>
    </w:p>
    <w:bookmarkEnd w:id="282"/>
    <w:p w14:paraId="4ED163B5" w14:textId="77777777" w:rsidR="00066251" w:rsidRDefault="00066251" w:rsidP="00BA2C52">
      <w:pPr>
        <w:pStyle w:val="Heading3"/>
        <w:numPr>
          <w:ilvl w:val="0"/>
          <w:numId w:val="0"/>
        </w:numPr>
        <w:ind w:firstLine="720"/>
        <w:contextualSpacing/>
        <w:rPr>
          <w:ins w:id="287" w:author="Faulkner, David A. (Accenture Federal Services)" w:date="2019-04-03T17:00:00Z"/>
          <w:rFonts w:asciiTheme="minorHAnsi" w:hAnsiTheme="minorHAnsi" w:cs="Times New Roman"/>
          <w:b w:val="0"/>
          <w:color w:val="00B050"/>
        </w:rPr>
      </w:pPr>
    </w:p>
    <w:bookmarkEnd w:id="283"/>
    <w:p w14:paraId="06748163" w14:textId="77777777" w:rsidR="00BA2C52" w:rsidRPr="00A17FAA" w:rsidRDefault="00BA2C52" w:rsidP="00BA2C52">
      <w:pPr>
        <w:pStyle w:val="ListParagraph"/>
        <w:autoSpaceDE w:val="0"/>
        <w:autoSpaceDN w:val="0"/>
        <w:adjustRightInd w:val="0"/>
        <w:spacing w:after="0" w:line="240" w:lineRule="auto"/>
        <w:ind w:left="1080"/>
        <w:rPr>
          <w:rFonts w:ascii="Arial" w:hAnsi="Arial" w:cs="Arial"/>
          <w:color w:val="000000"/>
          <w:sz w:val="23"/>
          <w:szCs w:val="23"/>
        </w:rPr>
      </w:pPr>
    </w:p>
    <w:p w14:paraId="6CDAC12F" w14:textId="77777777" w:rsidR="00EC496D" w:rsidRPr="00A17FAA" w:rsidRDefault="00EC496D" w:rsidP="00EC496D">
      <w:pPr>
        <w:autoSpaceDE w:val="0"/>
        <w:autoSpaceDN w:val="0"/>
        <w:adjustRightInd w:val="0"/>
        <w:spacing w:after="0" w:line="240" w:lineRule="auto"/>
        <w:rPr>
          <w:rFonts w:ascii="Arial" w:hAnsi="Arial" w:cs="Arial"/>
          <w:color w:val="000000"/>
          <w:sz w:val="23"/>
          <w:szCs w:val="23"/>
        </w:rPr>
      </w:pPr>
    </w:p>
    <w:p w14:paraId="1F321938" w14:textId="77777777" w:rsidR="00EC496D" w:rsidRPr="00A17FAA" w:rsidRDefault="00EC496D" w:rsidP="001913A9">
      <w:pPr>
        <w:pStyle w:val="ListParagraph"/>
        <w:numPr>
          <w:ilvl w:val="0"/>
          <w:numId w:val="10"/>
        </w:numPr>
        <w:autoSpaceDE w:val="0"/>
        <w:autoSpaceDN w:val="0"/>
        <w:adjustRightInd w:val="0"/>
        <w:spacing w:after="0" w:line="240" w:lineRule="auto"/>
        <w:rPr>
          <w:rFonts w:ascii="Arial" w:hAnsi="Arial" w:cs="Arial"/>
          <w:b/>
          <w:bCs/>
          <w:color w:val="000000"/>
          <w:sz w:val="23"/>
          <w:szCs w:val="23"/>
        </w:rPr>
      </w:pPr>
      <w:r w:rsidRPr="00A17FAA">
        <w:rPr>
          <w:rFonts w:ascii="Arial" w:hAnsi="Arial" w:cs="Arial"/>
          <w:b/>
          <w:bCs/>
          <w:color w:val="000000"/>
          <w:sz w:val="23"/>
          <w:szCs w:val="23"/>
        </w:rPr>
        <w:t xml:space="preserve">Incident Analysis </w:t>
      </w:r>
    </w:p>
    <w:p w14:paraId="5FFE379C" w14:textId="77777777" w:rsidR="00E60A4B" w:rsidRPr="00A17FAA" w:rsidRDefault="00E60A4B" w:rsidP="00EC496D">
      <w:pPr>
        <w:autoSpaceDE w:val="0"/>
        <w:autoSpaceDN w:val="0"/>
        <w:adjustRightInd w:val="0"/>
        <w:spacing w:after="0" w:line="240" w:lineRule="auto"/>
        <w:rPr>
          <w:rFonts w:ascii="Arial" w:hAnsi="Arial" w:cs="Arial"/>
          <w:color w:val="000000"/>
          <w:sz w:val="23"/>
          <w:szCs w:val="23"/>
        </w:rPr>
      </w:pPr>
    </w:p>
    <w:p w14:paraId="5804C008" w14:textId="77777777" w:rsidR="00BA2C52" w:rsidRDefault="00EC496D" w:rsidP="00E60A4B">
      <w:pPr>
        <w:pStyle w:val="ListParagraph"/>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Maintain pertinent information including, but not limited to, audit and event logs as well as user account information when appropriate.</w:t>
      </w:r>
    </w:p>
    <w:p w14:paraId="36F5FEA4" w14:textId="5C856E6C" w:rsidR="00BA2C52" w:rsidRDefault="00066251" w:rsidP="00BA2C52">
      <w:pPr>
        <w:pStyle w:val="Heading3"/>
        <w:numPr>
          <w:ilvl w:val="0"/>
          <w:numId w:val="0"/>
        </w:numPr>
        <w:ind w:firstLine="720"/>
        <w:contextualSpacing/>
        <w:rPr>
          <w:rFonts w:asciiTheme="minorHAnsi" w:hAnsiTheme="minorHAnsi" w:cs="Times New Roman"/>
          <w:b w:val="0"/>
          <w:color w:val="00B050"/>
        </w:rPr>
      </w:pPr>
      <w:bookmarkStart w:id="288" w:name="_Hlk531336631"/>
      <w:ins w:id="289" w:author="Faulkner, David A. (Accenture Federal Services)" w:date="2019-04-03T17:01:00Z">
        <w:r>
          <w:rPr>
            <w:rFonts w:asciiTheme="minorHAnsi" w:hAnsiTheme="minorHAnsi" w:cs="Times New Roman"/>
            <w:b w:val="0"/>
            <w:color w:val="000000" w:themeColor="text1"/>
            <w:sz w:val="24"/>
          </w:rPr>
          <w:t>I</w:t>
        </w:r>
        <w:r w:rsidRPr="00E50567">
          <w:rPr>
            <w:rFonts w:asciiTheme="minorHAnsi" w:hAnsiTheme="minorHAnsi" w:cs="Times New Roman"/>
            <w:b w:val="0"/>
            <w:color w:val="000000" w:themeColor="text1"/>
            <w:sz w:val="24"/>
          </w:rPr>
          <w:t>nherited from the VA NSOC.</w:t>
        </w:r>
      </w:ins>
      <w:del w:id="290" w:author="Faulkner, David A. (Accenture Federal Services)" w:date="2019-04-03T17:01:00Z">
        <w:r w:rsidR="00BA2C52" w:rsidRPr="008D0A32" w:rsidDel="00066251">
          <w:rPr>
            <w:rFonts w:asciiTheme="minorHAnsi" w:hAnsiTheme="minorHAnsi" w:cs="Times New Roman"/>
            <w:b w:val="0"/>
            <w:color w:val="00B050"/>
          </w:rPr>
          <w:delText xml:space="preserve">Enter your organization </w:delText>
        </w:r>
        <w:r w:rsidR="00BA2C52" w:rsidDel="00066251">
          <w:rPr>
            <w:rFonts w:asciiTheme="minorHAnsi" w:hAnsiTheme="minorHAnsi" w:cstheme="minorHAnsi"/>
            <w:b w:val="0"/>
            <w:bCs w:val="0"/>
            <w:color w:val="00B050"/>
          </w:rPr>
          <w:delText>incident analysis</w:delText>
        </w:r>
        <w:r w:rsidR="00BA2C52" w:rsidRPr="008D0A32" w:rsidDel="00066251">
          <w:rPr>
            <w:rFonts w:asciiTheme="minorHAnsi" w:hAnsiTheme="minorHAnsi" w:cstheme="minorHAnsi"/>
            <w:b w:val="0"/>
            <w:bCs w:val="0"/>
            <w:color w:val="00B050"/>
          </w:rPr>
          <w:delText xml:space="preserve"> </w:delText>
        </w:r>
        <w:r w:rsidR="00BA2C52" w:rsidRPr="008D0A32" w:rsidDel="00066251">
          <w:rPr>
            <w:rFonts w:asciiTheme="minorHAnsi" w:hAnsiTheme="minorHAnsi" w:cs="Times New Roman"/>
            <w:b w:val="0"/>
            <w:color w:val="00B050"/>
          </w:rPr>
          <w:delText>here.</w:delText>
        </w:r>
      </w:del>
    </w:p>
    <w:bookmarkEnd w:id="288"/>
    <w:p w14:paraId="36A83357" w14:textId="0D38D309" w:rsidR="00EC496D" w:rsidRPr="00A17FAA" w:rsidRDefault="00EC496D" w:rsidP="00E60A4B">
      <w:pPr>
        <w:pStyle w:val="ListParagraph"/>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 </w:t>
      </w:r>
    </w:p>
    <w:p w14:paraId="6DC65802" w14:textId="77777777" w:rsidR="00EC496D" w:rsidRPr="00A17FAA" w:rsidRDefault="00EC496D" w:rsidP="00EC496D">
      <w:pPr>
        <w:autoSpaceDE w:val="0"/>
        <w:autoSpaceDN w:val="0"/>
        <w:adjustRightInd w:val="0"/>
        <w:spacing w:after="0" w:line="240" w:lineRule="auto"/>
        <w:rPr>
          <w:rFonts w:ascii="Arial" w:hAnsi="Arial" w:cs="Arial"/>
          <w:color w:val="000000"/>
          <w:sz w:val="23"/>
          <w:szCs w:val="23"/>
        </w:rPr>
      </w:pPr>
    </w:p>
    <w:p w14:paraId="6D2B48E6" w14:textId="77777777" w:rsidR="00EC496D" w:rsidRPr="00A17FAA" w:rsidRDefault="00EC496D" w:rsidP="001913A9">
      <w:pPr>
        <w:pStyle w:val="ListParagraph"/>
        <w:numPr>
          <w:ilvl w:val="0"/>
          <w:numId w:val="10"/>
        </w:numPr>
        <w:autoSpaceDE w:val="0"/>
        <w:autoSpaceDN w:val="0"/>
        <w:adjustRightInd w:val="0"/>
        <w:spacing w:after="0" w:line="240" w:lineRule="auto"/>
        <w:rPr>
          <w:rFonts w:ascii="Arial" w:hAnsi="Arial" w:cs="Arial"/>
          <w:b/>
          <w:bCs/>
          <w:color w:val="000000"/>
          <w:sz w:val="23"/>
          <w:szCs w:val="23"/>
        </w:rPr>
      </w:pPr>
      <w:r w:rsidRPr="00A17FAA">
        <w:rPr>
          <w:rFonts w:ascii="Arial" w:hAnsi="Arial" w:cs="Arial"/>
          <w:b/>
          <w:bCs/>
          <w:color w:val="000000"/>
          <w:sz w:val="23"/>
          <w:szCs w:val="23"/>
        </w:rPr>
        <w:t xml:space="preserve">Incident Documentation: </w:t>
      </w:r>
    </w:p>
    <w:p w14:paraId="30988948" w14:textId="77777777" w:rsidR="00E60A4B" w:rsidRPr="00A17FAA" w:rsidRDefault="00E60A4B" w:rsidP="00EC496D">
      <w:pPr>
        <w:autoSpaceDE w:val="0"/>
        <w:autoSpaceDN w:val="0"/>
        <w:adjustRightInd w:val="0"/>
        <w:spacing w:after="0" w:line="240" w:lineRule="auto"/>
        <w:rPr>
          <w:rFonts w:ascii="Arial" w:hAnsi="Arial" w:cs="Arial"/>
          <w:color w:val="000000"/>
          <w:sz w:val="23"/>
          <w:szCs w:val="23"/>
        </w:rPr>
      </w:pPr>
    </w:p>
    <w:p w14:paraId="66D74E05" w14:textId="77777777" w:rsidR="00E60A4B" w:rsidRDefault="00EC496D" w:rsidP="001913A9">
      <w:pPr>
        <w:pStyle w:val="ListParagraph"/>
        <w:numPr>
          <w:ilvl w:val="0"/>
          <w:numId w:val="13"/>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 Ensures staff provides updates to open incidents as directed. </w:t>
      </w:r>
    </w:p>
    <w:p w14:paraId="6CD8FEDD" w14:textId="77777777" w:rsidR="00A17FAA" w:rsidRDefault="00A17FAA" w:rsidP="001913A9">
      <w:pPr>
        <w:pStyle w:val="ListParagraph"/>
        <w:numPr>
          <w:ilvl w:val="0"/>
          <w:numId w:val="13"/>
        </w:num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Provide input as required in any documentation requested from top management, both inside and outside the facility</w:t>
      </w:r>
    </w:p>
    <w:p w14:paraId="5BB65773" w14:textId="77777777" w:rsidR="00A17FAA" w:rsidRDefault="00A17FAA" w:rsidP="001913A9">
      <w:pPr>
        <w:pStyle w:val="ListParagraph"/>
        <w:numPr>
          <w:ilvl w:val="0"/>
          <w:numId w:val="13"/>
        </w:num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Safeguard data and sensitive information related to the incident</w:t>
      </w:r>
    </w:p>
    <w:p w14:paraId="7D45B7A8" w14:textId="4BE75303" w:rsidR="00A17FAA" w:rsidRDefault="00A17FAA" w:rsidP="001913A9">
      <w:pPr>
        <w:pStyle w:val="ListParagraph"/>
        <w:numPr>
          <w:ilvl w:val="0"/>
          <w:numId w:val="13"/>
        </w:num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Ensure that access to the incident data is properly restricted.</w:t>
      </w:r>
    </w:p>
    <w:p w14:paraId="2DF1EA38" w14:textId="014B7452" w:rsidR="00BA2C52" w:rsidRDefault="00066251" w:rsidP="00BA2C52">
      <w:pPr>
        <w:pStyle w:val="Heading3"/>
        <w:numPr>
          <w:ilvl w:val="0"/>
          <w:numId w:val="0"/>
        </w:numPr>
        <w:ind w:firstLine="720"/>
        <w:contextualSpacing/>
        <w:rPr>
          <w:rFonts w:asciiTheme="minorHAnsi" w:hAnsiTheme="minorHAnsi" w:cs="Times New Roman"/>
          <w:b w:val="0"/>
          <w:color w:val="00B050"/>
        </w:rPr>
      </w:pPr>
      <w:bookmarkStart w:id="291" w:name="_Hlk531336669"/>
      <w:ins w:id="292" w:author="Faulkner, David A. (Accenture Federal Services)" w:date="2019-04-03T17:01:00Z">
        <w:r>
          <w:rPr>
            <w:rFonts w:asciiTheme="minorHAnsi" w:hAnsiTheme="minorHAnsi" w:cs="Times New Roman"/>
            <w:b w:val="0"/>
            <w:color w:val="000000" w:themeColor="text1"/>
            <w:sz w:val="24"/>
          </w:rPr>
          <w:t>I</w:t>
        </w:r>
        <w:r w:rsidRPr="00E50567">
          <w:rPr>
            <w:rFonts w:asciiTheme="minorHAnsi" w:hAnsiTheme="minorHAnsi" w:cs="Times New Roman"/>
            <w:b w:val="0"/>
            <w:color w:val="000000" w:themeColor="text1"/>
            <w:sz w:val="24"/>
          </w:rPr>
          <w:t>nherited from the VA NSOC.</w:t>
        </w:r>
      </w:ins>
      <w:del w:id="293" w:author="Faulkner, David A. (Accenture Federal Services)" w:date="2019-04-03T17:01:00Z">
        <w:r w:rsidR="00BA2C52" w:rsidRPr="008D0A32" w:rsidDel="00066251">
          <w:rPr>
            <w:rFonts w:asciiTheme="minorHAnsi" w:hAnsiTheme="minorHAnsi" w:cs="Times New Roman"/>
            <w:b w:val="0"/>
            <w:color w:val="00B050"/>
          </w:rPr>
          <w:delText xml:space="preserve">Enter your organization </w:delText>
        </w:r>
        <w:r w:rsidR="00BA2C52" w:rsidDel="00066251">
          <w:rPr>
            <w:rFonts w:asciiTheme="minorHAnsi" w:hAnsiTheme="minorHAnsi" w:cstheme="minorHAnsi"/>
            <w:b w:val="0"/>
            <w:bCs w:val="0"/>
            <w:color w:val="00B050"/>
          </w:rPr>
          <w:delText>incident documentation</w:delText>
        </w:r>
        <w:r w:rsidR="00BA2C52" w:rsidRPr="008D0A32" w:rsidDel="00066251">
          <w:rPr>
            <w:rFonts w:asciiTheme="minorHAnsi" w:hAnsiTheme="minorHAnsi" w:cstheme="minorHAnsi"/>
            <w:b w:val="0"/>
            <w:bCs w:val="0"/>
            <w:color w:val="00B050"/>
          </w:rPr>
          <w:delText xml:space="preserve"> </w:delText>
        </w:r>
        <w:r w:rsidR="00BA2C52" w:rsidRPr="008D0A32" w:rsidDel="00066251">
          <w:rPr>
            <w:rFonts w:asciiTheme="minorHAnsi" w:hAnsiTheme="minorHAnsi" w:cs="Times New Roman"/>
            <w:b w:val="0"/>
            <w:color w:val="00B050"/>
          </w:rPr>
          <w:delText>here.</w:delText>
        </w:r>
      </w:del>
    </w:p>
    <w:bookmarkEnd w:id="291"/>
    <w:p w14:paraId="04687D39" w14:textId="77777777" w:rsidR="00BA2C52" w:rsidRDefault="00BA2C52" w:rsidP="00BA2C52">
      <w:pPr>
        <w:pStyle w:val="ListParagraph"/>
        <w:autoSpaceDE w:val="0"/>
        <w:autoSpaceDN w:val="0"/>
        <w:adjustRightInd w:val="0"/>
        <w:spacing w:after="0" w:line="240" w:lineRule="auto"/>
        <w:ind w:left="1080"/>
        <w:rPr>
          <w:rFonts w:ascii="Arial" w:hAnsi="Arial" w:cs="Arial"/>
          <w:color w:val="000000"/>
          <w:sz w:val="23"/>
          <w:szCs w:val="23"/>
        </w:rPr>
      </w:pPr>
    </w:p>
    <w:p w14:paraId="76A3A2E9" w14:textId="73BAA1B9" w:rsidR="00E60A4B" w:rsidRPr="00A17FAA" w:rsidRDefault="00E60A4B" w:rsidP="00EC496D">
      <w:pPr>
        <w:autoSpaceDE w:val="0"/>
        <w:autoSpaceDN w:val="0"/>
        <w:adjustRightInd w:val="0"/>
        <w:spacing w:after="0" w:line="240" w:lineRule="auto"/>
        <w:rPr>
          <w:rFonts w:ascii="Arial" w:hAnsi="Arial" w:cs="Arial"/>
          <w:color w:val="000000"/>
          <w:sz w:val="23"/>
          <w:szCs w:val="23"/>
        </w:rPr>
      </w:pPr>
    </w:p>
    <w:p w14:paraId="7EADC0A6" w14:textId="77777777" w:rsidR="00EC496D" w:rsidRPr="00A17FAA" w:rsidRDefault="00EC496D" w:rsidP="001913A9">
      <w:pPr>
        <w:pStyle w:val="ListParagraph"/>
        <w:numPr>
          <w:ilvl w:val="0"/>
          <w:numId w:val="10"/>
        </w:numPr>
        <w:autoSpaceDE w:val="0"/>
        <w:autoSpaceDN w:val="0"/>
        <w:adjustRightInd w:val="0"/>
        <w:spacing w:after="0" w:line="240" w:lineRule="auto"/>
        <w:rPr>
          <w:rFonts w:ascii="Arial" w:hAnsi="Arial" w:cs="Arial"/>
          <w:b/>
          <w:bCs/>
          <w:color w:val="000000"/>
          <w:sz w:val="23"/>
          <w:szCs w:val="23"/>
        </w:rPr>
      </w:pPr>
      <w:r w:rsidRPr="00A17FAA">
        <w:rPr>
          <w:rFonts w:ascii="Arial" w:hAnsi="Arial" w:cs="Arial"/>
          <w:b/>
          <w:bCs/>
          <w:color w:val="000000"/>
          <w:sz w:val="23"/>
          <w:szCs w:val="23"/>
        </w:rPr>
        <w:t>Containment Strategy</w:t>
      </w:r>
    </w:p>
    <w:p w14:paraId="6AC491D2" w14:textId="77777777" w:rsidR="00EC496D" w:rsidRPr="00A17FAA" w:rsidRDefault="00EC496D" w:rsidP="00EC496D">
      <w:pPr>
        <w:autoSpaceDE w:val="0"/>
        <w:autoSpaceDN w:val="0"/>
        <w:adjustRightInd w:val="0"/>
        <w:spacing w:after="0" w:line="240" w:lineRule="auto"/>
        <w:rPr>
          <w:rFonts w:ascii="Arial" w:hAnsi="Arial" w:cs="Arial"/>
          <w:color w:val="000000"/>
          <w:sz w:val="23"/>
          <w:szCs w:val="23"/>
        </w:rPr>
      </w:pPr>
      <w:r w:rsidRPr="00A17FAA">
        <w:rPr>
          <w:rFonts w:ascii="Arial" w:hAnsi="Arial" w:cs="Arial"/>
          <w:b/>
          <w:bCs/>
          <w:color w:val="000000"/>
          <w:sz w:val="23"/>
          <w:szCs w:val="23"/>
        </w:rPr>
        <w:t xml:space="preserve"> </w:t>
      </w:r>
    </w:p>
    <w:p w14:paraId="121B0653" w14:textId="77777777" w:rsidR="00E60A4B" w:rsidRPr="00A17FAA" w:rsidRDefault="00EC496D" w:rsidP="001913A9">
      <w:pPr>
        <w:pStyle w:val="ListParagraph"/>
        <w:numPr>
          <w:ilvl w:val="0"/>
          <w:numId w:val="14"/>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Coordinate and advice in the execution of the containment strategy and efforts at the regional and local levels. </w:t>
      </w:r>
    </w:p>
    <w:p w14:paraId="31CE5A52" w14:textId="77777777" w:rsidR="00E60A4B" w:rsidRPr="00A17FAA" w:rsidRDefault="00EC496D" w:rsidP="001913A9">
      <w:pPr>
        <w:pStyle w:val="ListParagraph"/>
        <w:numPr>
          <w:ilvl w:val="0"/>
          <w:numId w:val="14"/>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Make decisions about containment actions. </w:t>
      </w:r>
    </w:p>
    <w:p w14:paraId="546BD028" w14:textId="77777777" w:rsidR="00E60A4B" w:rsidRPr="00A17FAA" w:rsidRDefault="00EC496D" w:rsidP="001913A9">
      <w:pPr>
        <w:pStyle w:val="ListParagraph"/>
        <w:numPr>
          <w:ilvl w:val="0"/>
          <w:numId w:val="14"/>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Coordinate response actions until the incident are resolved. </w:t>
      </w:r>
    </w:p>
    <w:p w14:paraId="471D7C9A" w14:textId="77777777" w:rsidR="00EC496D" w:rsidRPr="00A17FAA" w:rsidRDefault="00EC496D" w:rsidP="001913A9">
      <w:pPr>
        <w:pStyle w:val="ListParagraph"/>
        <w:numPr>
          <w:ilvl w:val="0"/>
          <w:numId w:val="14"/>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Report to senior VA officials on the status of the incident. </w:t>
      </w:r>
    </w:p>
    <w:p w14:paraId="5141F344" w14:textId="77777777" w:rsidR="00385349" w:rsidRPr="00A17FAA" w:rsidRDefault="00EC496D" w:rsidP="001913A9">
      <w:pPr>
        <w:pStyle w:val="ListParagraph"/>
        <w:numPr>
          <w:ilvl w:val="0"/>
          <w:numId w:val="14"/>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Work with the OI&amp;T staff to assure containment actions are performed in a timely and efficient manner. </w:t>
      </w:r>
    </w:p>
    <w:p w14:paraId="2E2D245D" w14:textId="77777777" w:rsidR="00BA2C52" w:rsidRDefault="00EC496D" w:rsidP="001913A9">
      <w:pPr>
        <w:pStyle w:val="ListParagraph"/>
        <w:numPr>
          <w:ilvl w:val="0"/>
          <w:numId w:val="14"/>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Safeguard the integrity of involved hardware/software as appropriate.</w:t>
      </w:r>
    </w:p>
    <w:p w14:paraId="7AD9E209" w14:textId="1C9CEA4C" w:rsidR="00BA2C52" w:rsidDel="00066251" w:rsidRDefault="00066251" w:rsidP="00BA2C52">
      <w:pPr>
        <w:pStyle w:val="ListParagraph"/>
        <w:autoSpaceDE w:val="0"/>
        <w:autoSpaceDN w:val="0"/>
        <w:adjustRightInd w:val="0"/>
        <w:spacing w:after="0" w:line="240" w:lineRule="auto"/>
        <w:ind w:left="1080"/>
        <w:rPr>
          <w:del w:id="294" w:author="Faulkner, David A. (Accenture Federal Services)" w:date="2019-04-03T17:02:00Z"/>
          <w:rFonts w:cs="Times New Roman"/>
          <w:b/>
          <w:color w:val="00B050"/>
        </w:rPr>
      </w:pPr>
      <w:bookmarkStart w:id="295" w:name="_Hlk531336784"/>
      <w:ins w:id="296" w:author="Faulkner, David A. (Accenture Federal Services)" w:date="2019-04-03T17:02:00Z">
        <w:r>
          <w:rPr>
            <w:rFonts w:cs="Times New Roman"/>
            <w:b/>
            <w:color w:val="000000" w:themeColor="text1"/>
            <w:sz w:val="24"/>
          </w:rPr>
          <w:t>I</w:t>
        </w:r>
        <w:r w:rsidRPr="00E50567">
          <w:rPr>
            <w:rFonts w:cs="Times New Roman"/>
            <w:color w:val="000000" w:themeColor="text1"/>
            <w:sz w:val="24"/>
          </w:rPr>
          <w:t>nherited from the VA NSOC.</w:t>
        </w:r>
      </w:ins>
      <w:del w:id="297" w:author="Faulkner, David A. (Accenture Federal Services)" w:date="2019-04-03T17:02:00Z">
        <w:r w:rsidR="00BA2C52" w:rsidRPr="008D0A32" w:rsidDel="00066251">
          <w:rPr>
            <w:rFonts w:cs="Times New Roman"/>
            <w:b/>
            <w:color w:val="00B050"/>
          </w:rPr>
          <w:delText>Enter your organization</w:delText>
        </w:r>
        <w:r w:rsidR="00BA2C52" w:rsidDel="00066251">
          <w:rPr>
            <w:rFonts w:cs="Times New Roman"/>
            <w:b/>
            <w:color w:val="00B050"/>
          </w:rPr>
          <w:delText xml:space="preserve"> containment strategy</w:delText>
        </w:r>
        <w:r w:rsidR="00BA2C52" w:rsidRPr="008D0A32" w:rsidDel="00066251">
          <w:rPr>
            <w:rFonts w:cstheme="minorHAnsi"/>
            <w:b/>
            <w:bCs/>
            <w:color w:val="00B050"/>
          </w:rPr>
          <w:delText xml:space="preserve"> </w:delText>
        </w:r>
        <w:r w:rsidR="00BA2C52" w:rsidRPr="008D0A32" w:rsidDel="00066251">
          <w:rPr>
            <w:rFonts w:cs="Times New Roman"/>
            <w:b/>
            <w:color w:val="00B050"/>
          </w:rPr>
          <w:delText>here.</w:delText>
        </w:r>
      </w:del>
    </w:p>
    <w:p w14:paraId="47512E62" w14:textId="77777777" w:rsidR="00066251" w:rsidRDefault="00066251" w:rsidP="00BA2C52">
      <w:pPr>
        <w:pStyle w:val="Heading3"/>
        <w:numPr>
          <w:ilvl w:val="0"/>
          <w:numId w:val="0"/>
        </w:numPr>
        <w:ind w:firstLine="720"/>
        <w:contextualSpacing/>
        <w:rPr>
          <w:ins w:id="298" w:author="Faulkner, David A. (Accenture Federal Services)" w:date="2019-04-03T17:02:00Z"/>
          <w:rFonts w:asciiTheme="minorHAnsi" w:hAnsiTheme="minorHAnsi" w:cs="Times New Roman"/>
          <w:b w:val="0"/>
          <w:color w:val="00B050"/>
        </w:rPr>
      </w:pPr>
    </w:p>
    <w:bookmarkEnd w:id="295"/>
    <w:p w14:paraId="6A1E50F1" w14:textId="6E01D418" w:rsidR="00EC496D" w:rsidRPr="00A17FAA" w:rsidRDefault="00EC496D" w:rsidP="00BA2C52">
      <w:pPr>
        <w:pStyle w:val="ListParagraph"/>
        <w:autoSpaceDE w:val="0"/>
        <w:autoSpaceDN w:val="0"/>
        <w:adjustRightInd w:val="0"/>
        <w:spacing w:after="0" w:line="240" w:lineRule="auto"/>
        <w:ind w:left="1080"/>
        <w:rPr>
          <w:rFonts w:ascii="Arial" w:hAnsi="Arial" w:cs="Arial"/>
          <w:color w:val="000000"/>
          <w:sz w:val="23"/>
          <w:szCs w:val="23"/>
        </w:rPr>
      </w:pPr>
      <w:del w:id="299" w:author="Faulkner, David A. (Accenture Federal Services)" w:date="2019-04-03T17:02:00Z">
        <w:r w:rsidRPr="00A17FAA" w:rsidDel="00066251">
          <w:rPr>
            <w:rFonts w:ascii="Arial" w:hAnsi="Arial" w:cs="Arial"/>
            <w:color w:val="000000"/>
            <w:sz w:val="23"/>
            <w:szCs w:val="23"/>
          </w:rPr>
          <w:delText xml:space="preserve"> </w:delText>
        </w:r>
      </w:del>
    </w:p>
    <w:p w14:paraId="28141434" w14:textId="77777777" w:rsidR="00EC496D" w:rsidRPr="00A17FAA" w:rsidRDefault="00EC496D" w:rsidP="00EC496D">
      <w:pPr>
        <w:autoSpaceDE w:val="0"/>
        <w:autoSpaceDN w:val="0"/>
        <w:adjustRightInd w:val="0"/>
        <w:spacing w:after="0" w:line="240" w:lineRule="auto"/>
        <w:rPr>
          <w:rFonts w:ascii="Arial" w:hAnsi="Arial" w:cs="Arial"/>
          <w:color w:val="000000"/>
          <w:sz w:val="23"/>
          <w:szCs w:val="23"/>
        </w:rPr>
      </w:pPr>
    </w:p>
    <w:p w14:paraId="2557E2E3" w14:textId="77777777" w:rsidR="00EC496D" w:rsidRPr="00A17FAA" w:rsidRDefault="00EC496D" w:rsidP="001913A9">
      <w:pPr>
        <w:pStyle w:val="ListParagraph"/>
        <w:numPr>
          <w:ilvl w:val="0"/>
          <w:numId w:val="10"/>
        </w:numPr>
        <w:autoSpaceDE w:val="0"/>
        <w:autoSpaceDN w:val="0"/>
        <w:adjustRightInd w:val="0"/>
        <w:spacing w:after="0" w:line="240" w:lineRule="auto"/>
        <w:rPr>
          <w:rFonts w:ascii="Arial" w:hAnsi="Arial" w:cs="Arial"/>
          <w:b/>
          <w:bCs/>
          <w:color w:val="000000"/>
          <w:sz w:val="23"/>
          <w:szCs w:val="23"/>
        </w:rPr>
      </w:pPr>
      <w:r w:rsidRPr="00A17FAA">
        <w:rPr>
          <w:rFonts w:ascii="Arial" w:hAnsi="Arial" w:cs="Arial"/>
          <w:b/>
          <w:bCs/>
          <w:color w:val="000000"/>
          <w:sz w:val="23"/>
          <w:szCs w:val="23"/>
        </w:rPr>
        <w:t xml:space="preserve">Evidence Gathering and Management </w:t>
      </w:r>
    </w:p>
    <w:p w14:paraId="37A7E9B2" w14:textId="77777777" w:rsidR="00EC496D" w:rsidRPr="00A17FAA" w:rsidRDefault="00EC496D" w:rsidP="00EC496D">
      <w:pPr>
        <w:autoSpaceDE w:val="0"/>
        <w:autoSpaceDN w:val="0"/>
        <w:adjustRightInd w:val="0"/>
        <w:spacing w:after="0" w:line="240" w:lineRule="auto"/>
        <w:rPr>
          <w:rFonts w:ascii="Arial" w:hAnsi="Arial" w:cs="Arial"/>
          <w:color w:val="000000"/>
          <w:sz w:val="23"/>
          <w:szCs w:val="23"/>
        </w:rPr>
      </w:pPr>
    </w:p>
    <w:p w14:paraId="3FBD133A" w14:textId="77777777" w:rsidR="00EC496D" w:rsidRPr="00A17FAA" w:rsidRDefault="00EC496D" w:rsidP="001913A9">
      <w:pPr>
        <w:pStyle w:val="ListParagraph"/>
        <w:numPr>
          <w:ilvl w:val="0"/>
          <w:numId w:val="15"/>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Preserve hardware/software as appropriate and requested. </w:t>
      </w:r>
    </w:p>
    <w:p w14:paraId="62CA297A" w14:textId="77777777" w:rsidR="00BA2C52" w:rsidRDefault="00EC496D" w:rsidP="001913A9">
      <w:pPr>
        <w:pStyle w:val="ListParagraph"/>
        <w:numPr>
          <w:ilvl w:val="0"/>
          <w:numId w:val="15"/>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Preserve audit and event logs as appropriate.</w:t>
      </w:r>
    </w:p>
    <w:p w14:paraId="4738F387" w14:textId="6DA9C0B7" w:rsidR="00BA2C52" w:rsidDel="00066251" w:rsidRDefault="00066251" w:rsidP="00BA2C52">
      <w:pPr>
        <w:pStyle w:val="ListParagraph"/>
        <w:autoSpaceDE w:val="0"/>
        <w:autoSpaceDN w:val="0"/>
        <w:adjustRightInd w:val="0"/>
        <w:spacing w:after="0" w:line="240" w:lineRule="auto"/>
        <w:ind w:left="1080"/>
        <w:rPr>
          <w:del w:id="300" w:author="Faulkner, David A. (Accenture Federal Services)" w:date="2019-04-03T17:02:00Z"/>
          <w:rFonts w:cs="Times New Roman"/>
          <w:b/>
          <w:color w:val="00B050"/>
        </w:rPr>
      </w:pPr>
      <w:bookmarkStart w:id="301" w:name="_Hlk531336849"/>
      <w:ins w:id="302" w:author="Faulkner, David A. (Accenture Federal Services)" w:date="2019-04-03T17:02:00Z">
        <w:r>
          <w:rPr>
            <w:rFonts w:cs="Times New Roman"/>
            <w:b/>
            <w:color w:val="000000" w:themeColor="text1"/>
            <w:sz w:val="24"/>
          </w:rPr>
          <w:t>I</w:t>
        </w:r>
        <w:r w:rsidRPr="00E50567">
          <w:rPr>
            <w:rFonts w:cs="Times New Roman"/>
            <w:color w:val="000000" w:themeColor="text1"/>
            <w:sz w:val="24"/>
          </w:rPr>
          <w:t>nherited from the VA NSOC.</w:t>
        </w:r>
      </w:ins>
      <w:del w:id="303" w:author="Faulkner, David A. (Accenture Federal Services)" w:date="2019-04-03T17:02:00Z">
        <w:r w:rsidR="00BA2C52" w:rsidRPr="008D0A32" w:rsidDel="00066251">
          <w:rPr>
            <w:rFonts w:cs="Times New Roman"/>
            <w:b/>
            <w:color w:val="00B050"/>
          </w:rPr>
          <w:delText xml:space="preserve">Enter your organization </w:delText>
        </w:r>
        <w:r w:rsidR="00BA2C52" w:rsidDel="00066251">
          <w:rPr>
            <w:rFonts w:cstheme="minorHAnsi"/>
            <w:b/>
            <w:bCs/>
            <w:color w:val="00B050"/>
          </w:rPr>
          <w:delText>evidence gathering and management</w:delText>
        </w:r>
        <w:r w:rsidR="00BA2C52" w:rsidRPr="008D0A32" w:rsidDel="00066251">
          <w:rPr>
            <w:rFonts w:cstheme="minorHAnsi"/>
            <w:b/>
            <w:bCs/>
            <w:color w:val="00B050"/>
          </w:rPr>
          <w:delText xml:space="preserve"> </w:delText>
        </w:r>
        <w:r w:rsidR="00BA2C52" w:rsidRPr="008D0A32" w:rsidDel="00066251">
          <w:rPr>
            <w:rFonts w:cs="Times New Roman"/>
            <w:b/>
            <w:color w:val="00B050"/>
          </w:rPr>
          <w:delText>here.</w:delText>
        </w:r>
      </w:del>
    </w:p>
    <w:p w14:paraId="71DBBB52" w14:textId="77777777" w:rsidR="00066251" w:rsidRDefault="00066251" w:rsidP="00BA2C52">
      <w:pPr>
        <w:pStyle w:val="Heading3"/>
        <w:numPr>
          <w:ilvl w:val="0"/>
          <w:numId w:val="0"/>
        </w:numPr>
        <w:ind w:firstLine="720"/>
        <w:contextualSpacing/>
        <w:rPr>
          <w:ins w:id="304" w:author="Faulkner, David A. (Accenture Federal Services)" w:date="2019-04-03T17:02:00Z"/>
          <w:rFonts w:asciiTheme="minorHAnsi" w:hAnsiTheme="minorHAnsi" w:cs="Times New Roman"/>
          <w:b w:val="0"/>
          <w:color w:val="00B050"/>
        </w:rPr>
      </w:pPr>
    </w:p>
    <w:bookmarkEnd w:id="301"/>
    <w:p w14:paraId="53976F70" w14:textId="1F8F99E6" w:rsidR="00EC496D" w:rsidRPr="00A17FAA" w:rsidRDefault="00EC496D" w:rsidP="00BA2C52">
      <w:pPr>
        <w:pStyle w:val="ListParagraph"/>
        <w:autoSpaceDE w:val="0"/>
        <w:autoSpaceDN w:val="0"/>
        <w:adjustRightInd w:val="0"/>
        <w:spacing w:after="0" w:line="240" w:lineRule="auto"/>
        <w:ind w:left="1080"/>
        <w:rPr>
          <w:rFonts w:ascii="Arial" w:hAnsi="Arial" w:cs="Arial"/>
          <w:color w:val="000000"/>
          <w:sz w:val="23"/>
          <w:szCs w:val="23"/>
        </w:rPr>
      </w:pPr>
      <w:del w:id="305" w:author="Faulkner, David A. (Accenture Federal Services)" w:date="2019-04-03T17:02:00Z">
        <w:r w:rsidRPr="00A17FAA" w:rsidDel="00066251">
          <w:rPr>
            <w:rFonts w:ascii="Arial" w:hAnsi="Arial" w:cs="Arial"/>
            <w:color w:val="000000"/>
            <w:sz w:val="23"/>
            <w:szCs w:val="23"/>
          </w:rPr>
          <w:delText xml:space="preserve"> </w:delText>
        </w:r>
      </w:del>
    </w:p>
    <w:p w14:paraId="739AED95" w14:textId="77777777" w:rsidR="00EC496D" w:rsidRPr="00A17FAA" w:rsidRDefault="00EC496D" w:rsidP="00EC496D">
      <w:pPr>
        <w:autoSpaceDE w:val="0"/>
        <w:autoSpaceDN w:val="0"/>
        <w:adjustRightInd w:val="0"/>
        <w:spacing w:after="0" w:line="240" w:lineRule="auto"/>
        <w:rPr>
          <w:rFonts w:ascii="Arial" w:hAnsi="Arial" w:cs="Arial"/>
          <w:color w:val="000000"/>
          <w:sz w:val="23"/>
          <w:szCs w:val="23"/>
        </w:rPr>
      </w:pPr>
    </w:p>
    <w:p w14:paraId="19995B6D" w14:textId="77777777" w:rsidR="00EC496D" w:rsidRPr="00A17FAA" w:rsidRDefault="00EC496D" w:rsidP="001913A9">
      <w:pPr>
        <w:pStyle w:val="ListParagraph"/>
        <w:numPr>
          <w:ilvl w:val="0"/>
          <w:numId w:val="10"/>
        </w:numPr>
        <w:autoSpaceDE w:val="0"/>
        <w:autoSpaceDN w:val="0"/>
        <w:adjustRightInd w:val="0"/>
        <w:spacing w:after="0" w:line="240" w:lineRule="auto"/>
        <w:rPr>
          <w:rFonts w:ascii="Arial" w:hAnsi="Arial" w:cs="Arial"/>
          <w:b/>
          <w:bCs/>
          <w:color w:val="000000"/>
          <w:sz w:val="23"/>
          <w:szCs w:val="23"/>
        </w:rPr>
      </w:pPr>
      <w:r w:rsidRPr="00A17FAA">
        <w:rPr>
          <w:rFonts w:ascii="Arial" w:hAnsi="Arial" w:cs="Arial"/>
          <w:b/>
          <w:bCs/>
          <w:color w:val="000000"/>
          <w:sz w:val="23"/>
          <w:szCs w:val="23"/>
        </w:rPr>
        <w:t xml:space="preserve">Corrective/Mitigation Action </w:t>
      </w:r>
    </w:p>
    <w:p w14:paraId="2B552676" w14:textId="77777777" w:rsidR="00EC496D" w:rsidRPr="00A17FAA" w:rsidRDefault="00EC496D" w:rsidP="00EC496D">
      <w:pPr>
        <w:autoSpaceDE w:val="0"/>
        <w:autoSpaceDN w:val="0"/>
        <w:adjustRightInd w:val="0"/>
        <w:spacing w:after="0" w:line="240" w:lineRule="auto"/>
        <w:rPr>
          <w:rFonts w:ascii="Arial" w:hAnsi="Arial" w:cs="Arial"/>
          <w:color w:val="000000"/>
          <w:sz w:val="23"/>
          <w:szCs w:val="23"/>
        </w:rPr>
      </w:pPr>
    </w:p>
    <w:p w14:paraId="7CB149BE" w14:textId="77777777" w:rsidR="00385349" w:rsidRPr="00A17FAA" w:rsidRDefault="00EC496D" w:rsidP="001913A9">
      <w:pPr>
        <w:pStyle w:val="ListParagraph"/>
        <w:numPr>
          <w:ilvl w:val="0"/>
          <w:numId w:val="16"/>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Balance mission needs with recommended risk mitigation. </w:t>
      </w:r>
    </w:p>
    <w:p w14:paraId="3866E5CD" w14:textId="77777777" w:rsidR="00385349" w:rsidRPr="00A17FAA" w:rsidRDefault="00EC496D" w:rsidP="001913A9">
      <w:pPr>
        <w:pStyle w:val="ListParagraph"/>
        <w:numPr>
          <w:ilvl w:val="0"/>
          <w:numId w:val="16"/>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Own the restoration plan. </w:t>
      </w:r>
    </w:p>
    <w:p w14:paraId="5E8AB2FA" w14:textId="77777777" w:rsidR="00385349" w:rsidRPr="00A17FAA" w:rsidRDefault="00EC496D" w:rsidP="001913A9">
      <w:pPr>
        <w:pStyle w:val="ListParagraph"/>
        <w:numPr>
          <w:ilvl w:val="0"/>
          <w:numId w:val="16"/>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lastRenderedPageBreak/>
        <w:t xml:space="preserve">Coordinate with </w:t>
      </w:r>
      <w:r w:rsidR="00384342" w:rsidRPr="005C52A8">
        <w:rPr>
          <w:rFonts w:ascii="Arial" w:hAnsi="Arial" w:cs="Arial"/>
          <w:color w:val="000000"/>
          <w:sz w:val="23"/>
          <w:szCs w:val="23"/>
        </w:rPr>
        <w:t>Veterans Integrated Service Network</w:t>
      </w:r>
      <w:r w:rsidR="00384342">
        <w:rPr>
          <w:rFonts w:ascii="Arial" w:hAnsi="Arial" w:cs="Arial"/>
          <w:color w:val="000000"/>
          <w:sz w:val="23"/>
          <w:szCs w:val="23"/>
        </w:rPr>
        <w:t xml:space="preserve"> (</w:t>
      </w:r>
      <w:r w:rsidRPr="00A17FAA">
        <w:rPr>
          <w:rFonts w:ascii="Arial" w:hAnsi="Arial" w:cs="Arial"/>
          <w:color w:val="000000"/>
          <w:sz w:val="23"/>
          <w:szCs w:val="23"/>
        </w:rPr>
        <w:t>VISN</w:t>
      </w:r>
      <w:r w:rsidR="00384342">
        <w:rPr>
          <w:rFonts w:ascii="Arial" w:hAnsi="Arial" w:cs="Arial"/>
          <w:color w:val="000000"/>
          <w:sz w:val="23"/>
          <w:szCs w:val="23"/>
        </w:rPr>
        <w:t>)</w:t>
      </w:r>
      <w:r w:rsidRPr="00A17FAA">
        <w:rPr>
          <w:rFonts w:ascii="Arial" w:hAnsi="Arial" w:cs="Arial"/>
          <w:color w:val="000000"/>
          <w:sz w:val="23"/>
          <w:szCs w:val="23"/>
        </w:rPr>
        <w:t xml:space="preserve"> CIO, FCIO, Network ISOs, PO, and staff to implement eradication and remediation actions. </w:t>
      </w:r>
    </w:p>
    <w:p w14:paraId="0A0101EE" w14:textId="77777777" w:rsidR="00385349" w:rsidRPr="00A17FAA" w:rsidRDefault="00EC496D" w:rsidP="001913A9">
      <w:pPr>
        <w:pStyle w:val="ListParagraph"/>
        <w:numPr>
          <w:ilvl w:val="0"/>
          <w:numId w:val="16"/>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Assure response actions are carried out by Local IT Operations Staff </w:t>
      </w:r>
    </w:p>
    <w:p w14:paraId="63B3CA85" w14:textId="3FAD8342" w:rsidR="00EC496D" w:rsidRDefault="00EC496D" w:rsidP="001913A9">
      <w:pPr>
        <w:pStyle w:val="ListParagraph"/>
        <w:numPr>
          <w:ilvl w:val="0"/>
          <w:numId w:val="16"/>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Implement recommendations as appropriate. </w:t>
      </w:r>
    </w:p>
    <w:p w14:paraId="77D8139D" w14:textId="6B19FCB3" w:rsidR="00BA2C52" w:rsidDel="00066251" w:rsidRDefault="00066251" w:rsidP="00EC496D">
      <w:pPr>
        <w:autoSpaceDE w:val="0"/>
        <w:autoSpaceDN w:val="0"/>
        <w:adjustRightInd w:val="0"/>
        <w:spacing w:after="0" w:line="240" w:lineRule="auto"/>
        <w:rPr>
          <w:del w:id="306" w:author="Faulkner, David A. (Accenture Federal Services)" w:date="2019-04-03T17:03:00Z"/>
          <w:rFonts w:cs="Times New Roman"/>
          <w:b/>
          <w:color w:val="00B050"/>
        </w:rPr>
      </w:pPr>
      <w:bookmarkStart w:id="307" w:name="_Hlk531336882"/>
      <w:ins w:id="308" w:author="Faulkner, David A. (Accenture Federal Services)" w:date="2019-04-03T17:03:00Z">
        <w:r>
          <w:rPr>
            <w:rFonts w:cs="Times New Roman"/>
            <w:b/>
            <w:color w:val="000000" w:themeColor="text1"/>
            <w:sz w:val="24"/>
          </w:rPr>
          <w:t>I</w:t>
        </w:r>
        <w:r w:rsidRPr="00E50567">
          <w:rPr>
            <w:rFonts w:cs="Times New Roman"/>
            <w:color w:val="000000" w:themeColor="text1"/>
            <w:sz w:val="24"/>
          </w:rPr>
          <w:t>nherited from the VA NSOC.</w:t>
        </w:r>
      </w:ins>
      <w:del w:id="309" w:author="Faulkner, David A. (Accenture Federal Services)" w:date="2019-04-03T17:03:00Z">
        <w:r w:rsidR="00BA2C52" w:rsidRPr="008D0A32" w:rsidDel="00066251">
          <w:rPr>
            <w:rFonts w:cs="Times New Roman"/>
            <w:b/>
            <w:color w:val="00B050"/>
          </w:rPr>
          <w:delText xml:space="preserve">Enter your organization </w:delText>
        </w:r>
        <w:r w:rsidR="00BA2C52" w:rsidDel="00066251">
          <w:rPr>
            <w:rFonts w:cstheme="minorHAnsi"/>
            <w:b/>
            <w:bCs/>
            <w:color w:val="00B050"/>
          </w:rPr>
          <w:delText>corrective/mitigation action</w:delText>
        </w:r>
        <w:r w:rsidR="00BA2C52" w:rsidRPr="008D0A32" w:rsidDel="00066251">
          <w:rPr>
            <w:rFonts w:cstheme="minorHAnsi"/>
            <w:b/>
            <w:bCs/>
            <w:color w:val="00B050"/>
          </w:rPr>
          <w:delText xml:space="preserve"> </w:delText>
        </w:r>
        <w:r w:rsidR="00BA2C52" w:rsidRPr="008D0A32" w:rsidDel="00066251">
          <w:rPr>
            <w:rFonts w:cs="Times New Roman"/>
            <w:b/>
            <w:color w:val="00B050"/>
          </w:rPr>
          <w:delText>here.</w:delText>
        </w:r>
      </w:del>
    </w:p>
    <w:p w14:paraId="1ABB0D3D" w14:textId="77777777" w:rsidR="00066251" w:rsidRDefault="00066251" w:rsidP="007811EF">
      <w:pPr>
        <w:pStyle w:val="Heading3"/>
        <w:numPr>
          <w:ilvl w:val="0"/>
          <w:numId w:val="0"/>
        </w:numPr>
        <w:ind w:firstLine="720"/>
        <w:contextualSpacing/>
        <w:rPr>
          <w:ins w:id="310" w:author="Faulkner, David A. (Accenture Federal Services)" w:date="2019-04-03T17:03:00Z"/>
          <w:rFonts w:asciiTheme="minorHAnsi" w:hAnsiTheme="minorHAnsi" w:cs="Times New Roman"/>
          <w:b w:val="0"/>
          <w:color w:val="00B050"/>
        </w:rPr>
      </w:pPr>
    </w:p>
    <w:bookmarkEnd w:id="307"/>
    <w:p w14:paraId="036D3FF7" w14:textId="5E87B2D2" w:rsidR="00EC496D" w:rsidRDefault="00EC496D" w:rsidP="00EC496D">
      <w:pPr>
        <w:autoSpaceDE w:val="0"/>
        <w:autoSpaceDN w:val="0"/>
        <w:adjustRightInd w:val="0"/>
        <w:spacing w:after="0" w:line="240" w:lineRule="auto"/>
        <w:rPr>
          <w:rFonts w:ascii="Arial" w:hAnsi="Arial" w:cs="Arial"/>
          <w:color w:val="000000"/>
          <w:sz w:val="23"/>
          <w:szCs w:val="23"/>
        </w:rPr>
      </w:pPr>
    </w:p>
    <w:p w14:paraId="16E40A98" w14:textId="77777777" w:rsidR="009B27DC" w:rsidRPr="00A17FAA" w:rsidRDefault="009B27DC" w:rsidP="00EC496D">
      <w:pPr>
        <w:autoSpaceDE w:val="0"/>
        <w:autoSpaceDN w:val="0"/>
        <w:adjustRightInd w:val="0"/>
        <w:spacing w:after="0" w:line="240" w:lineRule="auto"/>
        <w:rPr>
          <w:rFonts w:ascii="Arial" w:hAnsi="Arial" w:cs="Arial"/>
          <w:color w:val="000000"/>
          <w:sz w:val="23"/>
          <w:szCs w:val="23"/>
        </w:rPr>
      </w:pPr>
    </w:p>
    <w:p w14:paraId="113B8C93" w14:textId="77777777" w:rsidR="00EC496D" w:rsidRPr="00A17FAA" w:rsidRDefault="00EC496D" w:rsidP="001913A9">
      <w:pPr>
        <w:pStyle w:val="ListParagraph"/>
        <w:numPr>
          <w:ilvl w:val="0"/>
          <w:numId w:val="10"/>
        </w:numPr>
        <w:autoSpaceDE w:val="0"/>
        <w:autoSpaceDN w:val="0"/>
        <w:adjustRightInd w:val="0"/>
        <w:spacing w:after="0" w:line="240" w:lineRule="auto"/>
        <w:rPr>
          <w:rFonts w:ascii="Arial" w:hAnsi="Arial" w:cs="Arial"/>
          <w:b/>
          <w:bCs/>
          <w:color w:val="000000"/>
          <w:sz w:val="23"/>
          <w:szCs w:val="23"/>
        </w:rPr>
      </w:pPr>
      <w:r w:rsidRPr="00A17FAA">
        <w:rPr>
          <w:rFonts w:ascii="Arial" w:hAnsi="Arial" w:cs="Arial"/>
          <w:b/>
          <w:bCs/>
          <w:color w:val="000000"/>
          <w:sz w:val="23"/>
          <w:szCs w:val="23"/>
        </w:rPr>
        <w:t xml:space="preserve">Lessons Learned </w:t>
      </w:r>
    </w:p>
    <w:p w14:paraId="348C8C77" w14:textId="77777777" w:rsidR="00EC496D" w:rsidRPr="00A17FAA" w:rsidRDefault="00EC496D" w:rsidP="00EC496D">
      <w:pPr>
        <w:autoSpaceDE w:val="0"/>
        <w:autoSpaceDN w:val="0"/>
        <w:adjustRightInd w:val="0"/>
        <w:spacing w:after="0" w:line="240" w:lineRule="auto"/>
        <w:rPr>
          <w:rFonts w:ascii="Arial" w:hAnsi="Arial" w:cs="Arial"/>
          <w:color w:val="000000"/>
          <w:sz w:val="23"/>
          <w:szCs w:val="23"/>
        </w:rPr>
      </w:pPr>
    </w:p>
    <w:p w14:paraId="0EF57964" w14:textId="77777777" w:rsidR="00EC496D" w:rsidRPr="00A17FAA" w:rsidRDefault="00EC496D" w:rsidP="001913A9">
      <w:pPr>
        <w:pStyle w:val="ListParagraph"/>
        <w:numPr>
          <w:ilvl w:val="0"/>
          <w:numId w:val="17"/>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 xml:space="preserve">Ensure facility incident response </w:t>
      </w:r>
      <w:r w:rsidR="00E75118" w:rsidRPr="00A17FAA">
        <w:rPr>
          <w:rFonts w:ascii="Arial" w:hAnsi="Arial" w:cs="Arial"/>
          <w:color w:val="000000"/>
          <w:sz w:val="23"/>
          <w:szCs w:val="23"/>
        </w:rPr>
        <w:t>staff conducts</w:t>
      </w:r>
      <w:r w:rsidRPr="00A17FAA">
        <w:rPr>
          <w:rFonts w:ascii="Arial" w:hAnsi="Arial" w:cs="Arial"/>
          <w:color w:val="000000"/>
          <w:sz w:val="23"/>
          <w:szCs w:val="23"/>
        </w:rPr>
        <w:t xml:space="preserve"> a post mortem review of all documentation surrounding the incident/suspected incident. </w:t>
      </w:r>
    </w:p>
    <w:p w14:paraId="7A3EA1BB" w14:textId="77777777" w:rsidR="00EC496D" w:rsidRPr="00A17FAA" w:rsidRDefault="00EC496D" w:rsidP="001913A9">
      <w:pPr>
        <w:pStyle w:val="ListParagraph"/>
        <w:numPr>
          <w:ilvl w:val="0"/>
          <w:numId w:val="17"/>
        </w:numPr>
        <w:autoSpaceDE w:val="0"/>
        <w:autoSpaceDN w:val="0"/>
        <w:adjustRightInd w:val="0"/>
        <w:spacing w:after="0" w:line="240" w:lineRule="auto"/>
        <w:rPr>
          <w:rFonts w:ascii="Arial" w:hAnsi="Arial" w:cs="Arial"/>
          <w:color w:val="000000"/>
          <w:sz w:val="23"/>
          <w:szCs w:val="23"/>
        </w:rPr>
      </w:pPr>
      <w:r w:rsidRPr="00A17FAA">
        <w:rPr>
          <w:rFonts w:ascii="Arial" w:hAnsi="Arial" w:cs="Arial"/>
          <w:color w:val="000000"/>
          <w:sz w:val="23"/>
          <w:szCs w:val="23"/>
        </w:rPr>
        <w:t>Implement “best practices” as appropriate based on the review</w:t>
      </w:r>
    </w:p>
    <w:p w14:paraId="57DD5E23" w14:textId="19A5CC93" w:rsidR="00B567E0" w:rsidDel="00AF61D6" w:rsidRDefault="00AF61D6">
      <w:pPr>
        <w:rPr>
          <w:del w:id="311" w:author="Faulkner, David A. (Accenture Federal Services)" w:date="2019-04-03T17:04:00Z"/>
          <w:rFonts w:cs="Times New Roman"/>
          <w:b/>
          <w:color w:val="00B050"/>
        </w:rPr>
      </w:pPr>
      <w:bookmarkStart w:id="312" w:name="_Hlk531337264"/>
      <w:ins w:id="313" w:author="Faulkner, David A. (Accenture Federal Services)" w:date="2019-04-03T17:04:00Z">
        <w:r>
          <w:rPr>
            <w:rFonts w:cs="Times New Roman"/>
            <w:b/>
            <w:color w:val="000000" w:themeColor="text1"/>
            <w:sz w:val="24"/>
          </w:rPr>
          <w:t>I</w:t>
        </w:r>
        <w:r w:rsidRPr="00E50567">
          <w:rPr>
            <w:rFonts w:cs="Times New Roman"/>
            <w:color w:val="000000" w:themeColor="text1"/>
            <w:sz w:val="24"/>
          </w:rPr>
          <w:t>nherited from the VA NSOC.</w:t>
        </w:r>
      </w:ins>
      <w:del w:id="314" w:author="Faulkner, David A. (Accenture Federal Services)" w:date="2019-04-03T17:04:00Z">
        <w:r w:rsidR="00B567E0" w:rsidRPr="008D0A32" w:rsidDel="00AF61D6">
          <w:rPr>
            <w:rFonts w:cs="Times New Roman"/>
            <w:b/>
            <w:color w:val="00B050"/>
          </w:rPr>
          <w:delText xml:space="preserve">Enter your organization </w:delText>
        </w:r>
        <w:r w:rsidR="00BA2C52" w:rsidDel="00AF61D6">
          <w:rPr>
            <w:rFonts w:cstheme="minorHAnsi"/>
            <w:b/>
            <w:bCs/>
            <w:color w:val="00B050"/>
          </w:rPr>
          <w:delText>lessons learned</w:delText>
        </w:r>
      </w:del>
    </w:p>
    <w:p w14:paraId="245C3C60" w14:textId="77777777" w:rsidR="00AF61D6" w:rsidRDefault="00AF61D6" w:rsidP="00B567E0">
      <w:pPr>
        <w:pStyle w:val="Heading3"/>
        <w:numPr>
          <w:ilvl w:val="0"/>
          <w:numId w:val="0"/>
        </w:numPr>
        <w:ind w:firstLine="720"/>
        <w:contextualSpacing/>
        <w:rPr>
          <w:ins w:id="315" w:author="Faulkner, David A. (Accenture Federal Services)" w:date="2019-04-03T17:04:00Z"/>
          <w:rFonts w:asciiTheme="minorHAnsi" w:hAnsiTheme="minorHAnsi" w:cs="Times New Roman"/>
          <w:b w:val="0"/>
          <w:color w:val="00B050"/>
        </w:rPr>
      </w:pPr>
    </w:p>
    <w:bookmarkEnd w:id="312"/>
    <w:p w14:paraId="4FCF69CF" w14:textId="48A52F65" w:rsidR="00A17FAA" w:rsidRDefault="00A17FAA">
      <w:pPr>
        <w:rPr>
          <w:rFonts w:ascii="Arial" w:hAnsi="Arial" w:cs="Arial"/>
          <w:sz w:val="23"/>
          <w:szCs w:val="23"/>
        </w:rPr>
      </w:pPr>
    </w:p>
    <w:p w14:paraId="631B132C" w14:textId="32742EC3" w:rsidR="006D34A0" w:rsidRPr="00AF61D6" w:rsidRDefault="006D34A0" w:rsidP="001913A9">
      <w:pPr>
        <w:pStyle w:val="Heading2"/>
        <w:numPr>
          <w:ilvl w:val="1"/>
          <w:numId w:val="30"/>
        </w:numPr>
        <w:rPr>
          <w:rFonts w:ascii="Arial" w:hAnsi="Arial" w:cs="Arial"/>
          <w:color w:val="auto"/>
          <w:sz w:val="24"/>
          <w:szCs w:val="24"/>
          <w:highlight w:val="yellow"/>
          <w:rPrChange w:id="316" w:author="Faulkner, David A. (Accenture Federal Services)" w:date="2019-04-03T17:05:00Z">
            <w:rPr>
              <w:rFonts w:ascii="Arial" w:hAnsi="Arial" w:cs="Arial"/>
              <w:color w:val="auto"/>
              <w:sz w:val="24"/>
              <w:szCs w:val="24"/>
            </w:rPr>
          </w:rPrChange>
        </w:rPr>
      </w:pPr>
      <w:bookmarkStart w:id="317" w:name="_Toc527022253"/>
      <w:bookmarkStart w:id="318" w:name="_Hlk531344673"/>
      <w:commentRangeStart w:id="319"/>
      <w:commentRangeStart w:id="320"/>
      <w:r w:rsidRPr="00AF61D6">
        <w:rPr>
          <w:rFonts w:ascii="Arial" w:hAnsi="Arial" w:cs="Arial"/>
          <w:color w:val="auto"/>
          <w:sz w:val="24"/>
          <w:szCs w:val="24"/>
          <w:highlight w:val="yellow"/>
          <w:rPrChange w:id="321" w:author="Faulkner, David A. (Accenture Federal Services)" w:date="2019-04-03T17:05:00Z">
            <w:rPr>
              <w:rFonts w:ascii="Arial" w:hAnsi="Arial" w:cs="Arial"/>
              <w:color w:val="auto"/>
              <w:sz w:val="24"/>
              <w:szCs w:val="24"/>
            </w:rPr>
          </w:rPrChange>
        </w:rPr>
        <w:t>Facility CIO</w:t>
      </w:r>
      <w:bookmarkStart w:id="322" w:name="_Hlk531344565"/>
      <w:bookmarkEnd w:id="317"/>
      <w:commentRangeEnd w:id="319"/>
      <w:r w:rsidR="00324223">
        <w:rPr>
          <w:rStyle w:val="CommentReference"/>
          <w:rFonts w:asciiTheme="minorHAnsi" w:eastAsiaTheme="minorHAnsi" w:hAnsiTheme="minorHAnsi" w:cstheme="minorBidi"/>
          <w:b w:val="0"/>
          <w:bCs w:val="0"/>
          <w:color w:val="auto"/>
        </w:rPr>
        <w:commentReference w:id="319"/>
      </w:r>
      <w:commentRangeEnd w:id="320"/>
      <w:r w:rsidR="008668B4">
        <w:rPr>
          <w:rStyle w:val="CommentReference"/>
          <w:rFonts w:asciiTheme="minorHAnsi" w:eastAsiaTheme="minorHAnsi" w:hAnsiTheme="minorHAnsi" w:cstheme="minorBidi"/>
          <w:b w:val="0"/>
          <w:bCs w:val="0"/>
          <w:color w:val="auto"/>
        </w:rPr>
        <w:commentReference w:id="320"/>
      </w:r>
    </w:p>
    <w:bookmarkEnd w:id="318"/>
    <w:bookmarkEnd w:id="322"/>
    <w:p w14:paraId="28610189" w14:textId="09A8E3CC" w:rsidR="00C62F29" w:rsidRDefault="00066251" w:rsidP="00C62F29">
      <w:pPr>
        <w:pStyle w:val="Default"/>
        <w:ind w:left="720" w:firstLine="720"/>
        <w:rPr>
          <w:sz w:val="22"/>
          <w:szCs w:val="22"/>
        </w:rPr>
      </w:pPr>
      <w:ins w:id="323" w:author="Faulkner, David A. (Accenture Federal Services)" w:date="2019-04-03T17:03:00Z">
        <w:del w:id="324" w:author="Richards, Rafael M." w:date="2019-04-05T17:49:00Z">
          <w:r w:rsidRPr="00AF61D6" w:rsidDel="008668B4">
            <w:rPr>
              <w:sz w:val="22"/>
              <w:szCs w:val="22"/>
              <w:highlight w:val="yellow"/>
              <w:rPrChange w:id="325" w:author="Faulkner, David A. (Accenture Federal Services)" w:date="2019-04-03T17:05:00Z">
                <w:rPr>
                  <w:sz w:val="22"/>
                  <w:szCs w:val="22"/>
                </w:rPr>
              </w:rPrChange>
            </w:rPr>
            <w:delText>Tom Willcox</w:delText>
          </w:r>
        </w:del>
      </w:ins>
      <w:del w:id="326" w:author="Faulkner, David A. (Accenture Federal Services)" w:date="2019-04-03T17:03:00Z">
        <w:r w:rsidR="00A05000" w:rsidDel="00066251">
          <w:rPr>
            <w:sz w:val="22"/>
            <w:szCs w:val="22"/>
          </w:rPr>
          <w:delText>Christopher Cardella</w:delText>
        </w:r>
        <w:r w:rsidR="002320BC" w:rsidDel="00066251">
          <w:rPr>
            <w:sz w:val="22"/>
            <w:szCs w:val="22"/>
          </w:rPr>
          <w:delText xml:space="preserve"> </w:delText>
        </w:r>
      </w:del>
    </w:p>
    <w:p w14:paraId="12959F9A" w14:textId="722B90C2" w:rsidR="006349E1" w:rsidRPr="00C62F29" w:rsidDel="00066251" w:rsidRDefault="006349E1" w:rsidP="00C62F29">
      <w:pPr>
        <w:pStyle w:val="Default"/>
        <w:ind w:left="720" w:firstLine="720"/>
        <w:rPr>
          <w:del w:id="327" w:author="Faulkner, David A. (Accenture Federal Services)" w:date="2019-04-03T17:03:00Z"/>
          <w:sz w:val="22"/>
          <w:szCs w:val="22"/>
        </w:rPr>
      </w:pPr>
      <w:bookmarkStart w:id="328" w:name="_Hlk531338484"/>
      <w:del w:id="329" w:author="Faulkner, David A. (Accenture Federal Services)" w:date="2019-04-03T17:03:00Z">
        <w:r w:rsidRPr="00E332BC" w:rsidDel="00066251">
          <w:rPr>
            <w:color w:val="FF0000"/>
          </w:rPr>
          <w:delText>[Organization 2</w:delText>
        </w:r>
        <w:r w:rsidDel="00066251">
          <w:rPr>
            <w:color w:val="FF0000"/>
          </w:rPr>
          <w:delText xml:space="preserve"> name/acronym</w:delText>
        </w:r>
        <w:r w:rsidRPr="00E332BC" w:rsidDel="00066251">
          <w:rPr>
            <w:color w:val="FF0000"/>
          </w:rPr>
          <w:delText>]</w:delText>
        </w:r>
        <w:r w:rsidDel="00066251">
          <w:rPr>
            <w:color w:val="FF0000"/>
          </w:rPr>
          <w:delText xml:space="preserve"> </w:delText>
        </w:r>
        <w:r w:rsidR="008F7BB3" w:rsidDel="00066251">
          <w:delText>facility CIO</w:delText>
        </w:r>
        <w:r w:rsidRPr="00297D82" w:rsidDel="00066251">
          <w:rPr>
            <w:color w:val="auto"/>
          </w:rPr>
          <w:delText xml:space="preserve">. </w:delText>
        </w:r>
      </w:del>
    </w:p>
    <w:p w14:paraId="111893CA" w14:textId="4E1BD6D4" w:rsidR="006349E1" w:rsidDel="00066251" w:rsidRDefault="006349E1" w:rsidP="006349E1">
      <w:pPr>
        <w:pStyle w:val="Heading3"/>
        <w:numPr>
          <w:ilvl w:val="0"/>
          <w:numId w:val="0"/>
        </w:numPr>
        <w:ind w:firstLine="720"/>
        <w:contextualSpacing/>
        <w:rPr>
          <w:del w:id="330" w:author="Faulkner, David A. (Accenture Federal Services)" w:date="2019-04-03T17:03:00Z"/>
          <w:rFonts w:asciiTheme="minorHAnsi" w:hAnsiTheme="minorHAnsi" w:cs="Times New Roman"/>
          <w:b w:val="0"/>
          <w:color w:val="00B050"/>
        </w:rPr>
      </w:pPr>
      <w:del w:id="331" w:author="Faulkner, David A. (Accenture Federal Services)" w:date="2019-04-03T17:03:00Z">
        <w:r w:rsidRPr="008D0A32" w:rsidDel="00066251">
          <w:rPr>
            <w:rFonts w:asciiTheme="minorHAnsi" w:hAnsiTheme="minorHAnsi" w:cs="Times New Roman"/>
            <w:b w:val="0"/>
            <w:color w:val="00B050"/>
          </w:rPr>
          <w:delText xml:space="preserve">Enter your organization </w:delText>
        </w:r>
        <w:r w:rsidDel="00066251">
          <w:rPr>
            <w:rFonts w:asciiTheme="minorHAnsi" w:hAnsiTheme="minorHAnsi" w:cstheme="minorHAnsi"/>
            <w:b w:val="0"/>
            <w:bCs w:val="0"/>
            <w:color w:val="00B050"/>
          </w:rPr>
          <w:delText>facility CIO full name</w:delText>
        </w:r>
        <w:r w:rsidRPr="008D0A32" w:rsidDel="00066251">
          <w:rPr>
            <w:rFonts w:asciiTheme="minorHAnsi" w:hAnsiTheme="minorHAnsi" w:cstheme="minorHAnsi"/>
            <w:b w:val="0"/>
            <w:bCs w:val="0"/>
            <w:color w:val="00B050"/>
          </w:rPr>
          <w:delText xml:space="preserve"> </w:delText>
        </w:r>
        <w:r w:rsidRPr="008D0A32" w:rsidDel="00066251">
          <w:rPr>
            <w:rFonts w:asciiTheme="minorHAnsi" w:hAnsiTheme="minorHAnsi" w:cs="Times New Roman"/>
            <w:b w:val="0"/>
            <w:color w:val="00B050"/>
          </w:rPr>
          <w:delText>here.</w:delText>
        </w:r>
      </w:del>
    </w:p>
    <w:bookmarkEnd w:id="328"/>
    <w:p w14:paraId="277B8368" w14:textId="1E219F1A" w:rsidR="00B46193" w:rsidRDefault="00B46193" w:rsidP="00B46193">
      <w:pPr>
        <w:pStyle w:val="Default"/>
        <w:ind w:left="720"/>
        <w:rPr>
          <w:rFonts w:ascii="Arial" w:hAnsi="Arial" w:cs="Arial"/>
          <w:sz w:val="23"/>
          <w:szCs w:val="23"/>
        </w:rPr>
      </w:pPr>
    </w:p>
    <w:p w14:paraId="0AE16285" w14:textId="4841AAE9" w:rsidR="00B46193" w:rsidRPr="005B49E7" w:rsidRDefault="00B46193" w:rsidP="001913A9">
      <w:pPr>
        <w:pStyle w:val="Default"/>
        <w:numPr>
          <w:ilvl w:val="0"/>
          <w:numId w:val="28"/>
        </w:numPr>
        <w:rPr>
          <w:rFonts w:ascii="Arial" w:hAnsi="Arial" w:cs="Arial"/>
          <w:b/>
        </w:rPr>
      </w:pPr>
      <w:r w:rsidRPr="005B49E7">
        <w:rPr>
          <w:rFonts w:ascii="Arial" w:hAnsi="Arial" w:cs="Arial"/>
          <w:b/>
        </w:rPr>
        <w:t>Incident Preparation:</w:t>
      </w:r>
    </w:p>
    <w:p w14:paraId="3F953D99" w14:textId="77777777" w:rsidR="00B46193" w:rsidRPr="00A17FAA" w:rsidRDefault="00B46193" w:rsidP="00B46193">
      <w:pPr>
        <w:pStyle w:val="Default"/>
        <w:ind w:left="1080"/>
        <w:rPr>
          <w:rFonts w:ascii="Arial" w:hAnsi="Arial" w:cs="Arial"/>
          <w:sz w:val="23"/>
          <w:szCs w:val="23"/>
        </w:rPr>
      </w:pPr>
    </w:p>
    <w:p w14:paraId="486CEE7E" w14:textId="77777777" w:rsidR="00B46193" w:rsidRPr="00A17FAA" w:rsidRDefault="00B46193" w:rsidP="00B46193">
      <w:pPr>
        <w:pStyle w:val="Default"/>
        <w:numPr>
          <w:ilvl w:val="0"/>
          <w:numId w:val="6"/>
        </w:numPr>
        <w:rPr>
          <w:rFonts w:ascii="Arial" w:hAnsi="Arial" w:cs="Arial"/>
          <w:sz w:val="23"/>
          <w:szCs w:val="23"/>
        </w:rPr>
      </w:pPr>
      <w:r w:rsidRPr="00A17FAA">
        <w:rPr>
          <w:rFonts w:ascii="Arial" w:hAnsi="Arial" w:cs="Arial"/>
          <w:sz w:val="23"/>
          <w:szCs w:val="23"/>
        </w:rPr>
        <w:t>Maintain current facility incident response contact information.</w:t>
      </w:r>
    </w:p>
    <w:p w14:paraId="16063D14" w14:textId="77777777" w:rsidR="00B46193" w:rsidRPr="00A17FAA" w:rsidRDefault="00B46193" w:rsidP="00B46193">
      <w:pPr>
        <w:pStyle w:val="Default"/>
        <w:numPr>
          <w:ilvl w:val="0"/>
          <w:numId w:val="6"/>
        </w:numPr>
        <w:rPr>
          <w:rFonts w:ascii="Arial" w:hAnsi="Arial" w:cs="Arial"/>
          <w:sz w:val="23"/>
          <w:szCs w:val="23"/>
        </w:rPr>
      </w:pPr>
      <w:r w:rsidRPr="00A17FAA">
        <w:rPr>
          <w:rFonts w:ascii="Arial" w:hAnsi="Arial" w:cs="Arial"/>
          <w:sz w:val="23"/>
          <w:szCs w:val="23"/>
        </w:rPr>
        <w:t>Make training available as is appropriate and necessary to the facility incident response personnel.</w:t>
      </w:r>
    </w:p>
    <w:p w14:paraId="0861F1ED" w14:textId="77777777" w:rsidR="00B46193" w:rsidRPr="00A17FAA" w:rsidRDefault="00B46193" w:rsidP="00B46193">
      <w:pPr>
        <w:pStyle w:val="Default"/>
        <w:numPr>
          <w:ilvl w:val="0"/>
          <w:numId w:val="6"/>
        </w:numPr>
        <w:rPr>
          <w:rFonts w:ascii="Arial" w:hAnsi="Arial" w:cs="Arial"/>
          <w:sz w:val="23"/>
          <w:szCs w:val="23"/>
        </w:rPr>
      </w:pPr>
      <w:r w:rsidRPr="00A17FAA">
        <w:rPr>
          <w:rFonts w:ascii="Arial" w:hAnsi="Arial" w:cs="Arial"/>
          <w:sz w:val="23"/>
          <w:szCs w:val="23"/>
        </w:rPr>
        <w:t>Ensure that all users of VA information and information systems under their responsibility take annual privacy training.</w:t>
      </w:r>
    </w:p>
    <w:p w14:paraId="308AB36B" w14:textId="77777777" w:rsidR="00B46193" w:rsidRPr="00A17FAA" w:rsidRDefault="00B46193" w:rsidP="00B46193">
      <w:pPr>
        <w:pStyle w:val="Default"/>
        <w:numPr>
          <w:ilvl w:val="0"/>
          <w:numId w:val="6"/>
        </w:numPr>
        <w:rPr>
          <w:rFonts w:ascii="Arial" w:hAnsi="Arial" w:cs="Arial"/>
          <w:sz w:val="23"/>
          <w:szCs w:val="23"/>
        </w:rPr>
      </w:pPr>
      <w:r w:rsidRPr="00A17FAA">
        <w:rPr>
          <w:rFonts w:ascii="Arial" w:hAnsi="Arial" w:cs="Arial"/>
          <w:sz w:val="23"/>
          <w:szCs w:val="23"/>
        </w:rPr>
        <w:t>Work closely with the facility ISO to maintain continuity of service.</w:t>
      </w:r>
    </w:p>
    <w:p w14:paraId="5411CAB0" w14:textId="767D2849" w:rsidR="00B46193" w:rsidRDefault="00B46193" w:rsidP="00B46193">
      <w:pPr>
        <w:pStyle w:val="Default"/>
        <w:numPr>
          <w:ilvl w:val="0"/>
          <w:numId w:val="6"/>
        </w:numPr>
        <w:rPr>
          <w:rFonts w:ascii="Arial" w:hAnsi="Arial" w:cs="Arial"/>
          <w:sz w:val="23"/>
          <w:szCs w:val="23"/>
        </w:rPr>
      </w:pPr>
      <w:r w:rsidRPr="00A17FAA">
        <w:rPr>
          <w:rFonts w:ascii="Arial" w:hAnsi="Arial" w:cs="Arial"/>
          <w:sz w:val="23"/>
          <w:szCs w:val="23"/>
        </w:rPr>
        <w:t>Ensure that all users of VA information and information systems under their responsibility take ownership/responsibility for the data at their disposal.</w:t>
      </w:r>
    </w:p>
    <w:p w14:paraId="29ADAF90" w14:textId="77777777" w:rsidR="00814A38" w:rsidRDefault="00814A38" w:rsidP="00814A38">
      <w:pPr>
        <w:pStyle w:val="Heading3"/>
        <w:numPr>
          <w:ilvl w:val="0"/>
          <w:numId w:val="0"/>
        </w:numPr>
        <w:ind w:firstLine="720"/>
        <w:contextualSpacing/>
        <w:rPr>
          <w:rFonts w:asciiTheme="minorHAnsi" w:hAnsiTheme="minorHAnsi" w:cs="Times New Roman"/>
          <w:b w:val="0"/>
          <w:color w:val="00B050"/>
        </w:rPr>
      </w:pPr>
      <w:bookmarkStart w:id="332" w:name="_Hlk531339165"/>
      <w:r w:rsidRPr="008D0A32">
        <w:rPr>
          <w:rFonts w:asciiTheme="minorHAnsi" w:hAnsiTheme="minorHAnsi" w:cs="Times New Roman"/>
          <w:b w:val="0"/>
          <w:color w:val="00B050"/>
        </w:rPr>
        <w:t xml:space="preserve">Enter your organization </w:t>
      </w:r>
      <w:r>
        <w:rPr>
          <w:rFonts w:asciiTheme="minorHAnsi" w:hAnsiTheme="minorHAnsi" w:cstheme="minorHAnsi"/>
          <w:b w:val="0"/>
          <w:bCs w:val="0"/>
          <w:color w:val="00B050"/>
        </w:rPr>
        <w:t>incident preparation</w:t>
      </w:r>
      <w:r w:rsidRPr="008D0A32">
        <w:rPr>
          <w:rFonts w:asciiTheme="minorHAnsi" w:hAnsiTheme="minorHAnsi" w:cstheme="minorHAnsi"/>
          <w:b w:val="0"/>
          <w:bCs w:val="0"/>
          <w:color w:val="00B050"/>
        </w:rPr>
        <w:t xml:space="preserve"> </w:t>
      </w:r>
      <w:r w:rsidRPr="008D0A32">
        <w:rPr>
          <w:rFonts w:asciiTheme="minorHAnsi" w:hAnsiTheme="minorHAnsi" w:cs="Times New Roman"/>
          <w:b w:val="0"/>
          <w:color w:val="00B050"/>
        </w:rPr>
        <w:t>here.</w:t>
      </w:r>
    </w:p>
    <w:bookmarkEnd w:id="332"/>
    <w:p w14:paraId="3A7F738D" w14:textId="77777777" w:rsidR="00814A38" w:rsidRPr="00A17FAA" w:rsidRDefault="00814A38" w:rsidP="00814A38">
      <w:pPr>
        <w:pStyle w:val="Default"/>
        <w:ind w:left="1080"/>
        <w:rPr>
          <w:rFonts w:ascii="Arial" w:hAnsi="Arial" w:cs="Arial"/>
          <w:sz w:val="23"/>
          <w:szCs w:val="23"/>
        </w:rPr>
      </w:pPr>
    </w:p>
    <w:p w14:paraId="4999B254" w14:textId="77777777" w:rsidR="00B46193" w:rsidRPr="00A17FAA" w:rsidRDefault="00B46193" w:rsidP="00B46193">
      <w:pPr>
        <w:pStyle w:val="Default"/>
        <w:ind w:left="720"/>
        <w:rPr>
          <w:rFonts w:ascii="Arial" w:hAnsi="Arial" w:cs="Arial"/>
          <w:sz w:val="23"/>
          <w:szCs w:val="23"/>
        </w:rPr>
      </w:pPr>
    </w:p>
    <w:p w14:paraId="285B2C0A" w14:textId="77777777" w:rsidR="00B46193" w:rsidRPr="00A17FAA" w:rsidRDefault="00B46193" w:rsidP="00B46193">
      <w:pPr>
        <w:pStyle w:val="Default"/>
        <w:ind w:left="720"/>
        <w:rPr>
          <w:rFonts w:ascii="Arial" w:hAnsi="Arial" w:cs="Arial"/>
          <w:sz w:val="23"/>
          <w:szCs w:val="23"/>
        </w:rPr>
      </w:pPr>
      <w:r w:rsidRPr="00A17FAA">
        <w:rPr>
          <w:rFonts w:ascii="Arial" w:hAnsi="Arial" w:cs="Arial"/>
          <w:b/>
          <w:sz w:val="23"/>
          <w:szCs w:val="23"/>
        </w:rPr>
        <w:t xml:space="preserve">b. </w:t>
      </w:r>
      <w:r w:rsidRPr="005B49E7">
        <w:rPr>
          <w:rFonts w:ascii="Arial" w:hAnsi="Arial" w:cs="Arial"/>
          <w:b/>
        </w:rPr>
        <w:t>Incident Prevention:</w:t>
      </w:r>
      <w:r w:rsidRPr="00A17FAA">
        <w:rPr>
          <w:rFonts w:ascii="Arial" w:hAnsi="Arial" w:cs="Arial"/>
          <w:b/>
          <w:sz w:val="23"/>
          <w:szCs w:val="23"/>
        </w:rPr>
        <w:t xml:space="preserve"> </w:t>
      </w:r>
      <w:r w:rsidRPr="00A17FAA">
        <w:rPr>
          <w:rFonts w:ascii="Arial" w:hAnsi="Arial" w:cs="Arial"/>
          <w:sz w:val="23"/>
          <w:szCs w:val="23"/>
        </w:rPr>
        <w:t>Adhere to VA configuration standards to ensure appropriate workstation and/or server setup by:</w:t>
      </w:r>
    </w:p>
    <w:p w14:paraId="4CB54836" w14:textId="77777777" w:rsidR="00B46193" w:rsidRPr="00A17FAA" w:rsidRDefault="00B46193" w:rsidP="00B46193">
      <w:pPr>
        <w:pStyle w:val="Default"/>
        <w:ind w:left="720"/>
        <w:rPr>
          <w:rFonts w:ascii="Arial" w:hAnsi="Arial" w:cs="Arial"/>
          <w:sz w:val="23"/>
          <w:szCs w:val="23"/>
        </w:rPr>
      </w:pPr>
    </w:p>
    <w:p w14:paraId="61A00B85" w14:textId="77777777" w:rsidR="00B46193" w:rsidRPr="00A17FAA" w:rsidRDefault="00B46193" w:rsidP="001913A9">
      <w:pPr>
        <w:pStyle w:val="Default"/>
        <w:numPr>
          <w:ilvl w:val="0"/>
          <w:numId w:val="18"/>
        </w:numPr>
        <w:rPr>
          <w:rFonts w:ascii="Arial" w:hAnsi="Arial" w:cs="Arial"/>
          <w:sz w:val="23"/>
          <w:szCs w:val="23"/>
        </w:rPr>
      </w:pPr>
      <w:r w:rsidRPr="00A17FAA">
        <w:rPr>
          <w:rFonts w:ascii="Arial" w:hAnsi="Arial" w:cs="Arial"/>
          <w:sz w:val="23"/>
          <w:szCs w:val="23"/>
        </w:rPr>
        <w:t>Hardware/software patch installation and maintenance</w:t>
      </w:r>
    </w:p>
    <w:p w14:paraId="53E6C73B" w14:textId="77777777" w:rsidR="00B46193" w:rsidRPr="00A17FAA" w:rsidRDefault="00B46193" w:rsidP="001913A9">
      <w:pPr>
        <w:pStyle w:val="Default"/>
        <w:numPr>
          <w:ilvl w:val="0"/>
          <w:numId w:val="18"/>
        </w:numPr>
        <w:rPr>
          <w:rFonts w:ascii="Arial" w:hAnsi="Arial" w:cs="Arial"/>
          <w:sz w:val="23"/>
          <w:szCs w:val="23"/>
        </w:rPr>
      </w:pPr>
      <w:r w:rsidRPr="00A17FAA">
        <w:rPr>
          <w:rFonts w:ascii="Arial" w:hAnsi="Arial" w:cs="Arial"/>
          <w:sz w:val="23"/>
          <w:szCs w:val="23"/>
        </w:rPr>
        <w:t>Anti-virus software and patch installation and maintenance</w:t>
      </w:r>
    </w:p>
    <w:p w14:paraId="5775FB13" w14:textId="77777777" w:rsidR="00B46193" w:rsidRPr="00A17FAA" w:rsidRDefault="00B46193" w:rsidP="001913A9">
      <w:pPr>
        <w:pStyle w:val="Default"/>
        <w:numPr>
          <w:ilvl w:val="0"/>
          <w:numId w:val="18"/>
        </w:numPr>
        <w:rPr>
          <w:rFonts w:ascii="Arial" w:hAnsi="Arial" w:cs="Arial"/>
          <w:sz w:val="23"/>
          <w:szCs w:val="23"/>
        </w:rPr>
      </w:pPr>
      <w:r w:rsidRPr="00A17FAA">
        <w:rPr>
          <w:rFonts w:ascii="Arial" w:hAnsi="Arial" w:cs="Arial"/>
          <w:sz w:val="23"/>
          <w:szCs w:val="23"/>
        </w:rPr>
        <w:t>Appropriate configuration setup and maintenance</w:t>
      </w:r>
    </w:p>
    <w:p w14:paraId="642DDD2B" w14:textId="77777777" w:rsidR="00B46193" w:rsidRPr="00A17FAA" w:rsidRDefault="00B46193" w:rsidP="001913A9">
      <w:pPr>
        <w:pStyle w:val="Default"/>
        <w:numPr>
          <w:ilvl w:val="0"/>
          <w:numId w:val="18"/>
        </w:numPr>
        <w:rPr>
          <w:rFonts w:ascii="Arial" w:hAnsi="Arial" w:cs="Arial"/>
          <w:sz w:val="23"/>
          <w:szCs w:val="23"/>
        </w:rPr>
      </w:pPr>
      <w:r w:rsidRPr="00A17FAA">
        <w:rPr>
          <w:rFonts w:ascii="Arial" w:hAnsi="Arial" w:cs="Arial"/>
          <w:sz w:val="23"/>
          <w:szCs w:val="23"/>
        </w:rPr>
        <w:t>Ensure the appropriate user awareness and training programs on privacy procedures are available.</w:t>
      </w:r>
    </w:p>
    <w:p w14:paraId="4E8AAF95" w14:textId="77777777" w:rsidR="00B46193" w:rsidRPr="00A17FAA" w:rsidRDefault="00B46193" w:rsidP="001913A9">
      <w:pPr>
        <w:pStyle w:val="Default"/>
        <w:numPr>
          <w:ilvl w:val="0"/>
          <w:numId w:val="18"/>
        </w:numPr>
        <w:rPr>
          <w:rFonts w:ascii="Arial" w:hAnsi="Arial" w:cs="Arial"/>
          <w:sz w:val="23"/>
          <w:szCs w:val="23"/>
        </w:rPr>
      </w:pPr>
      <w:r w:rsidRPr="00A17FAA">
        <w:rPr>
          <w:rFonts w:ascii="Arial" w:hAnsi="Arial" w:cs="Arial"/>
          <w:sz w:val="23"/>
          <w:szCs w:val="23"/>
        </w:rPr>
        <w:t>Ensure that users are aware of the reporting procedures and the policies in place to protect information systems, employees, and property.</w:t>
      </w:r>
    </w:p>
    <w:p w14:paraId="397ED5B9" w14:textId="77777777" w:rsidR="00B46193" w:rsidRPr="00A17FAA" w:rsidRDefault="00B46193" w:rsidP="001913A9">
      <w:pPr>
        <w:pStyle w:val="Default"/>
        <w:numPr>
          <w:ilvl w:val="0"/>
          <w:numId w:val="18"/>
        </w:numPr>
        <w:rPr>
          <w:rFonts w:ascii="Arial" w:hAnsi="Arial" w:cs="Arial"/>
          <w:sz w:val="23"/>
          <w:szCs w:val="23"/>
        </w:rPr>
      </w:pPr>
      <w:r w:rsidRPr="00A17FAA">
        <w:rPr>
          <w:rFonts w:ascii="Arial" w:hAnsi="Arial" w:cs="Arial"/>
          <w:sz w:val="23"/>
          <w:szCs w:val="23"/>
        </w:rPr>
        <w:t>Conduct regular review of user level permissions to network shares.</w:t>
      </w:r>
    </w:p>
    <w:p w14:paraId="51D9F7F1" w14:textId="77777777" w:rsidR="00B46193" w:rsidRPr="00A17FAA" w:rsidRDefault="00B46193" w:rsidP="001913A9">
      <w:pPr>
        <w:pStyle w:val="Default"/>
        <w:numPr>
          <w:ilvl w:val="0"/>
          <w:numId w:val="18"/>
        </w:numPr>
        <w:rPr>
          <w:rFonts w:ascii="Arial" w:hAnsi="Arial" w:cs="Arial"/>
          <w:sz w:val="23"/>
          <w:szCs w:val="23"/>
        </w:rPr>
      </w:pPr>
      <w:r w:rsidRPr="00A17FAA">
        <w:rPr>
          <w:rFonts w:ascii="Arial" w:hAnsi="Arial" w:cs="Arial"/>
          <w:sz w:val="23"/>
          <w:szCs w:val="23"/>
        </w:rPr>
        <w:t>Maintain a strong working relationship with the facility ISO and PO.</w:t>
      </w:r>
    </w:p>
    <w:p w14:paraId="3209BB4F" w14:textId="57A6BE6F" w:rsidR="00B46193" w:rsidRDefault="00B46193" w:rsidP="001913A9">
      <w:pPr>
        <w:pStyle w:val="Default"/>
        <w:numPr>
          <w:ilvl w:val="0"/>
          <w:numId w:val="18"/>
        </w:numPr>
        <w:rPr>
          <w:rFonts w:ascii="Arial" w:hAnsi="Arial" w:cs="Arial"/>
          <w:sz w:val="23"/>
          <w:szCs w:val="23"/>
        </w:rPr>
      </w:pPr>
      <w:r w:rsidRPr="00A17FAA">
        <w:rPr>
          <w:rFonts w:ascii="Arial" w:hAnsi="Arial" w:cs="Arial"/>
          <w:sz w:val="23"/>
          <w:szCs w:val="23"/>
        </w:rPr>
        <w:t>Ensure systems and subsystems affected by incidents are isolated as quickly as possible and, if necessary, are restored and/or rebuilt.</w:t>
      </w:r>
    </w:p>
    <w:p w14:paraId="1CEE494E" w14:textId="3E561A6B" w:rsidR="005E0C6F" w:rsidRDefault="005E0C6F" w:rsidP="005E0C6F">
      <w:pPr>
        <w:pStyle w:val="Heading3"/>
        <w:numPr>
          <w:ilvl w:val="0"/>
          <w:numId w:val="0"/>
        </w:numPr>
        <w:ind w:firstLine="720"/>
        <w:contextualSpacing/>
        <w:rPr>
          <w:rFonts w:asciiTheme="minorHAnsi" w:hAnsiTheme="minorHAnsi" w:cs="Times New Roman"/>
          <w:b w:val="0"/>
          <w:color w:val="00B050"/>
        </w:rPr>
      </w:pPr>
      <w:bookmarkStart w:id="333" w:name="_Hlk531339200"/>
      <w:r w:rsidRPr="008D0A32">
        <w:rPr>
          <w:rFonts w:asciiTheme="minorHAnsi" w:hAnsiTheme="minorHAnsi" w:cs="Times New Roman"/>
          <w:b w:val="0"/>
          <w:color w:val="00B050"/>
        </w:rPr>
        <w:lastRenderedPageBreak/>
        <w:t xml:space="preserve">Enter your organization </w:t>
      </w:r>
      <w:r>
        <w:rPr>
          <w:rFonts w:asciiTheme="minorHAnsi" w:hAnsiTheme="minorHAnsi" w:cstheme="minorHAnsi"/>
          <w:b w:val="0"/>
          <w:bCs w:val="0"/>
          <w:color w:val="00B050"/>
        </w:rPr>
        <w:t>incident prevention</w:t>
      </w:r>
      <w:r w:rsidRPr="008D0A32">
        <w:rPr>
          <w:rFonts w:asciiTheme="minorHAnsi" w:hAnsiTheme="minorHAnsi" w:cstheme="minorHAnsi"/>
          <w:b w:val="0"/>
          <w:bCs w:val="0"/>
          <w:color w:val="00B050"/>
        </w:rPr>
        <w:t xml:space="preserve"> </w:t>
      </w:r>
      <w:r w:rsidRPr="008D0A32">
        <w:rPr>
          <w:rFonts w:asciiTheme="minorHAnsi" w:hAnsiTheme="minorHAnsi" w:cs="Times New Roman"/>
          <w:b w:val="0"/>
          <w:color w:val="00B050"/>
        </w:rPr>
        <w:t>here.</w:t>
      </w:r>
    </w:p>
    <w:bookmarkEnd w:id="333"/>
    <w:p w14:paraId="32E47C65" w14:textId="77777777" w:rsidR="005E0C6F" w:rsidRPr="00A17FAA" w:rsidRDefault="005E0C6F" w:rsidP="005E0C6F">
      <w:pPr>
        <w:pStyle w:val="Default"/>
        <w:ind w:left="1080"/>
        <w:rPr>
          <w:rFonts w:ascii="Arial" w:hAnsi="Arial" w:cs="Arial"/>
          <w:sz w:val="23"/>
          <w:szCs w:val="23"/>
        </w:rPr>
      </w:pPr>
    </w:p>
    <w:p w14:paraId="3A63889C" w14:textId="77777777" w:rsidR="00B46193" w:rsidRPr="00A17FAA" w:rsidRDefault="00B46193" w:rsidP="00B46193">
      <w:pPr>
        <w:pStyle w:val="Default"/>
        <w:ind w:left="720"/>
        <w:rPr>
          <w:rFonts w:ascii="Arial" w:hAnsi="Arial" w:cs="Arial"/>
          <w:sz w:val="23"/>
          <w:szCs w:val="23"/>
        </w:rPr>
      </w:pPr>
    </w:p>
    <w:p w14:paraId="177CAA62" w14:textId="77777777" w:rsidR="00B46193" w:rsidRPr="00A17FAA" w:rsidRDefault="00B46193" w:rsidP="00B46193">
      <w:pPr>
        <w:pStyle w:val="Default"/>
        <w:ind w:left="720"/>
        <w:rPr>
          <w:rFonts w:ascii="Arial" w:hAnsi="Arial" w:cs="Arial"/>
          <w:b/>
          <w:sz w:val="23"/>
          <w:szCs w:val="23"/>
        </w:rPr>
      </w:pPr>
      <w:r w:rsidRPr="00A17FAA">
        <w:rPr>
          <w:rFonts w:ascii="Arial" w:hAnsi="Arial" w:cs="Arial"/>
          <w:b/>
          <w:sz w:val="23"/>
          <w:szCs w:val="23"/>
        </w:rPr>
        <w:t xml:space="preserve">c. </w:t>
      </w:r>
      <w:r w:rsidRPr="005B49E7">
        <w:rPr>
          <w:rFonts w:ascii="Arial" w:hAnsi="Arial" w:cs="Arial"/>
          <w:b/>
        </w:rPr>
        <w:t>Incident Detection:</w:t>
      </w:r>
    </w:p>
    <w:p w14:paraId="24A11FAF" w14:textId="77777777" w:rsidR="00B46193" w:rsidRPr="00A17FAA" w:rsidRDefault="00B46193" w:rsidP="00B46193">
      <w:pPr>
        <w:pStyle w:val="Default"/>
        <w:ind w:left="720"/>
        <w:rPr>
          <w:rFonts w:ascii="Arial" w:hAnsi="Arial" w:cs="Arial"/>
          <w:sz w:val="23"/>
          <w:szCs w:val="23"/>
        </w:rPr>
      </w:pPr>
    </w:p>
    <w:p w14:paraId="54494B3F" w14:textId="77777777" w:rsidR="00B46193" w:rsidRPr="00A17FAA" w:rsidRDefault="00B46193" w:rsidP="001913A9">
      <w:pPr>
        <w:pStyle w:val="Default"/>
        <w:numPr>
          <w:ilvl w:val="0"/>
          <w:numId w:val="19"/>
        </w:numPr>
        <w:rPr>
          <w:rFonts w:ascii="Arial" w:hAnsi="Arial" w:cs="Arial"/>
          <w:sz w:val="23"/>
          <w:szCs w:val="23"/>
        </w:rPr>
      </w:pPr>
      <w:r w:rsidRPr="00A17FAA">
        <w:rPr>
          <w:rFonts w:ascii="Arial" w:hAnsi="Arial" w:cs="Arial"/>
          <w:sz w:val="23"/>
          <w:szCs w:val="23"/>
        </w:rPr>
        <w:t>Implement enterprise tools in a timely fashion.</w:t>
      </w:r>
    </w:p>
    <w:p w14:paraId="1AD8A574" w14:textId="77777777" w:rsidR="00B46193" w:rsidRPr="00A17FAA" w:rsidRDefault="00B46193" w:rsidP="001913A9">
      <w:pPr>
        <w:pStyle w:val="Default"/>
        <w:numPr>
          <w:ilvl w:val="0"/>
          <w:numId w:val="19"/>
        </w:numPr>
        <w:rPr>
          <w:rFonts w:ascii="Arial" w:hAnsi="Arial" w:cs="Arial"/>
          <w:sz w:val="23"/>
          <w:szCs w:val="23"/>
        </w:rPr>
      </w:pPr>
      <w:r w:rsidRPr="00A17FAA">
        <w:rPr>
          <w:rFonts w:ascii="Arial" w:hAnsi="Arial" w:cs="Arial"/>
          <w:sz w:val="23"/>
          <w:szCs w:val="23"/>
        </w:rPr>
        <w:t>Provide consistent monitoring and automated alert implementation.</w:t>
      </w:r>
    </w:p>
    <w:p w14:paraId="04500665" w14:textId="6DA585A2" w:rsidR="00B46193" w:rsidRDefault="00B46193" w:rsidP="001913A9">
      <w:pPr>
        <w:pStyle w:val="Default"/>
        <w:numPr>
          <w:ilvl w:val="0"/>
          <w:numId w:val="19"/>
        </w:numPr>
        <w:rPr>
          <w:rFonts w:ascii="Arial" w:hAnsi="Arial" w:cs="Arial"/>
          <w:sz w:val="23"/>
          <w:szCs w:val="23"/>
        </w:rPr>
      </w:pPr>
      <w:r w:rsidRPr="00A17FAA">
        <w:rPr>
          <w:rFonts w:ascii="Arial" w:hAnsi="Arial" w:cs="Arial"/>
          <w:sz w:val="23"/>
          <w:szCs w:val="23"/>
        </w:rPr>
        <w:t>Maintain a strong working relationship with staff to encourage reporting of incidents/suspected incidents.</w:t>
      </w:r>
    </w:p>
    <w:p w14:paraId="61EF4FCD" w14:textId="0F9CEE62" w:rsidR="005E0C6F" w:rsidRDefault="005E0C6F" w:rsidP="005E0C6F">
      <w:pPr>
        <w:pStyle w:val="Heading3"/>
        <w:numPr>
          <w:ilvl w:val="0"/>
          <w:numId w:val="0"/>
        </w:numPr>
        <w:ind w:firstLine="720"/>
        <w:contextualSpacing/>
        <w:rPr>
          <w:rFonts w:asciiTheme="minorHAnsi" w:hAnsiTheme="minorHAnsi" w:cs="Times New Roman"/>
          <w:b w:val="0"/>
          <w:color w:val="00B050"/>
        </w:rPr>
      </w:pPr>
      <w:bookmarkStart w:id="334" w:name="_Hlk531339225"/>
      <w:r w:rsidRPr="008D0A32">
        <w:rPr>
          <w:rFonts w:asciiTheme="minorHAnsi" w:hAnsiTheme="minorHAnsi" w:cs="Times New Roman"/>
          <w:b w:val="0"/>
          <w:color w:val="00B050"/>
        </w:rPr>
        <w:t xml:space="preserve">Enter your organization </w:t>
      </w:r>
      <w:r>
        <w:rPr>
          <w:rFonts w:asciiTheme="minorHAnsi" w:hAnsiTheme="minorHAnsi" w:cstheme="minorHAnsi"/>
          <w:b w:val="0"/>
          <w:bCs w:val="0"/>
          <w:color w:val="00B050"/>
        </w:rPr>
        <w:t>incident detection</w:t>
      </w:r>
      <w:r w:rsidRPr="008D0A32">
        <w:rPr>
          <w:rFonts w:asciiTheme="minorHAnsi" w:hAnsiTheme="minorHAnsi" w:cstheme="minorHAnsi"/>
          <w:b w:val="0"/>
          <w:bCs w:val="0"/>
          <w:color w:val="00B050"/>
        </w:rPr>
        <w:t xml:space="preserve"> </w:t>
      </w:r>
      <w:r w:rsidRPr="008D0A32">
        <w:rPr>
          <w:rFonts w:asciiTheme="minorHAnsi" w:hAnsiTheme="minorHAnsi" w:cs="Times New Roman"/>
          <w:b w:val="0"/>
          <w:color w:val="00B050"/>
        </w:rPr>
        <w:t>here.</w:t>
      </w:r>
    </w:p>
    <w:bookmarkEnd w:id="334"/>
    <w:p w14:paraId="02048866" w14:textId="77777777" w:rsidR="005E0C6F" w:rsidRPr="00A17FAA" w:rsidRDefault="005E0C6F" w:rsidP="005E0C6F">
      <w:pPr>
        <w:pStyle w:val="Default"/>
        <w:ind w:left="1080"/>
        <w:rPr>
          <w:rFonts w:ascii="Arial" w:hAnsi="Arial" w:cs="Arial"/>
          <w:sz w:val="23"/>
          <w:szCs w:val="23"/>
        </w:rPr>
      </w:pPr>
    </w:p>
    <w:p w14:paraId="0D120D76" w14:textId="77777777" w:rsidR="00B46193" w:rsidRPr="00A17FAA" w:rsidRDefault="00B46193" w:rsidP="00B46193">
      <w:pPr>
        <w:pStyle w:val="Default"/>
        <w:ind w:left="720"/>
        <w:rPr>
          <w:rFonts w:ascii="Arial" w:hAnsi="Arial" w:cs="Arial"/>
          <w:sz w:val="23"/>
          <w:szCs w:val="23"/>
        </w:rPr>
      </w:pPr>
    </w:p>
    <w:p w14:paraId="089B2743" w14:textId="77777777" w:rsidR="00B46193" w:rsidRPr="00A17FAA" w:rsidRDefault="00B46193" w:rsidP="00B46193">
      <w:pPr>
        <w:pStyle w:val="Default"/>
        <w:ind w:left="720"/>
        <w:rPr>
          <w:rFonts w:ascii="Arial" w:hAnsi="Arial" w:cs="Arial"/>
          <w:b/>
          <w:sz w:val="23"/>
          <w:szCs w:val="23"/>
        </w:rPr>
      </w:pPr>
      <w:r w:rsidRPr="00A17FAA">
        <w:rPr>
          <w:rFonts w:ascii="Arial" w:hAnsi="Arial" w:cs="Arial"/>
          <w:b/>
          <w:sz w:val="23"/>
          <w:szCs w:val="23"/>
        </w:rPr>
        <w:t xml:space="preserve">d. </w:t>
      </w:r>
      <w:r w:rsidRPr="005B49E7">
        <w:rPr>
          <w:rFonts w:ascii="Arial" w:hAnsi="Arial" w:cs="Arial"/>
          <w:b/>
        </w:rPr>
        <w:t>Incident Analysis</w:t>
      </w:r>
    </w:p>
    <w:p w14:paraId="433DDC14" w14:textId="77777777" w:rsidR="00B46193" w:rsidRPr="00A17FAA" w:rsidRDefault="00B46193" w:rsidP="00B46193">
      <w:pPr>
        <w:pStyle w:val="Default"/>
        <w:ind w:left="720"/>
        <w:rPr>
          <w:rFonts w:ascii="Arial" w:hAnsi="Arial" w:cs="Arial"/>
          <w:b/>
          <w:sz w:val="23"/>
          <w:szCs w:val="23"/>
        </w:rPr>
      </w:pPr>
    </w:p>
    <w:p w14:paraId="3730C195" w14:textId="78119AAA" w:rsidR="00B46193" w:rsidRDefault="00B46193" w:rsidP="00B46193">
      <w:pPr>
        <w:pStyle w:val="Default"/>
        <w:ind w:left="1080"/>
        <w:rPr>
          <w:rFonts w:ascii="Arial" w:hAnsi="Arial" w:cs="Arial"/>
          <w:sz w:val="23"/>
          <w:szCs w:val="23"/>
        </w:rPr>
      </w:pPr>
      <w:r w:rsidRPr="00A17FAA">
        <w:rPr>
          <w:rFonts w:ascii="Arial" w:hAnsi="Arial" w:cs="Arial"/>
          <w:sz w:val="23"/>
          <w:szCs w:val="23"/>
        </w:rPr>
        <w:t>Maintain pertinent information including, but not limited to, audit and event logs as well as user account information when appropriate.</w:t>
      </w:r>
    </w:p>
    <w:p w14:paraId="7C956C52" w14:textId="05740A1F" w:rsidR="005E0C6F" w:rsidRDefault="005E0C6F" w:rsidP="005E0C6F">
      <w:pPr>
        <w:pStyle w:val="Heading3"/>
        <w:numPr>
          <w:ilvl w:val="0"/>
          <w:numId w:val="0"/>
        </w:numPr>
        <w:ind w:firstLine="720"/>
        <w:contextualSpacing/>
        <w:rPr>
          <w:rFonts w:asciiTheme="minorHAnsi" w:hAnsiTheme="minorHAnsi" w:cs="Times New Roman"/>
          <w:b w:val="0"/>
          <w:color w:val="00B050"/>
        </w:rPr>
      </w:pPr>
      <w:bookmarkStart w:id="335" w:name="_Hlk531339242"/>
      <w:r w:rsidRPr="008D0A32">
        <w:rPr>
          <w:rFonts w:asciiTheme="minorHAnsi" w:hAnsiTheme="minorHAnsi" w:cs="Times New Roman"/>
          <w:b w:val="0"/>
          <w:color w:val="00B050"/>
        </w:rPr>
        <w:t xml:space="preserve">Enter your organization </w:t>
      </w:r>
      <w:r>
        <w:rPr>
          <w:rFonts w:asciiTheme="minorHAnsi" w:hAnsiTheme="minorHAnsi" w:cstheme="minorHAnsi"/>
          <w:b w:val="0"/>
          <w:bCs w:val="0"/>
          <w:color w:val="00B050"/>
        </w:rPr>
        <w:t>incident analysis</w:t>
      </w:r>
      <w:r w:rsidRPr="008D0A32">
        <w:rPr>
          <w:rFonts w:asciiTheme="minorHAnsi" w:hAnsiTheme="minorHAnsi" w:cstheme="minorHAnsi"/>
          <w:b w:val="0"/>
          <w:bCs w:val="0"/>
          <w:color w:val="00B050"/>
        </w:rPr>
        <w:t xml:space="preserve"> </w:t>
      </w:r>
      <w:r w:rsidRPr="008D0A32">
        <w:rPr>
          <w:rFonts w:asciiTheme="minorHAnsi" w:hAnsiTheme="minorHAnsi" w:cs="Times New Roman"/>
          <w:b w:val="0"/>
          <w:color w:val="00B050"/>
        </w:rPr>
        <w:t>here.</w:t>
      </w:r>
    </w:p>
    <w:bookmarkEnd w:id="335"/>
    <w:p w14:paraId="56675F86" w14:textId="77777777" w:rsidR="005E0C6F" w:rsidRPr="00A17FAA" w:rsidRDefault="005E0C6F" w:rsidP="00B46193">
      <w:pPr>
        <w:pStyle w:val="Default"/>
        <w:ind w:left="1080"/>
        <w:rPr>
          <w:rFonts w:ascii="Arial" w:hAnsi="Arial" w:cs="Arial"/>
          <w:sz w:val="23"/>
          <w:szCs w:val="23"/>
        </w:rPr>
      </w:pPr>
    </w:p>
    <w:p w14:paraId="647F548F" w14:textId="77777777" w:rsidR="00B46193" w:rsidRPr="00A17FAA" w:rsidRDefault="00B46193" w:rsidP="00B46193">
      <w:pPr>
        <w:pStyle w:val="Default"/>
        <w:ind w:left="720"/>
        <w:rPr>
          <w:rFonts w:ascii="Arial" w:hAnsi="Arial" w:cs="Arial"/>
          <w:sz w:val="23"/>
          <w:szCs w:val="23"/>
        </w:rPr>
      </w:pPr>
    </w:p>
    <w:p w14:paraId="03DBCD37" w14:textId="77777777" w:rsidR="00B46193" w:rsidRPr="005B49E7" w:rsidRDefault="00B46193" w:rsidP="00B46193">
      <w:pPr>
        <w:pStyle w:val="Default"/>
        <w:ind w:left="720"/>
        <w:rPr>
          <w:rFonts w:ascii="Arial" w:hAnsi="Arial" w:cs="Arial"/>
          <w:b/>
        </w:rPr>
      </w:pPr>
      <w:r w:rsidRPr="00A17FAA">
        <w:rPr>
          <w:rFonts w:ascii="Arial" w:hAnsi="Arial" w:cs="Arial"/>
          <w:b/>
          <w:sz w:val="23"/>
          <w:szCs w:val="23"/>
        </w:rPr>
        <w:t xml:space="preserve">e. </w:t>
      </w:r>
      <w:r w:rsidRPr="005B49E7">
        <w:rPr>
          <w:rFonts w:ascii="Arial" w:hAnsi="Arial" w:cs="Arial"/>
          <w:b/>
        </w:rPr>
        <w:t>Incident Documentation:</w:t>
      </w:r>
    </w:p>
    <w:p w14:paraId="225C7399" w14:textId="77777777" w:rsidR="00B46193" w:rsidRPr="00A17FAA" w:rsidRDefault="00B46193" w:rsidP="00B46193">
      <w:pPr>
        <w:pStyle w:val="Default"/>
        <w:ind w:left="720"/>
        <w:rPr>
          <w:rFonts w:ascii="Arial" w:hAnsi="Arial" w:cs="Arial"/>
          <w:b/>
          <w:sz w:val="23"/>
          <w:szCs w:val="23"/>
        </w:rPr>
      </w:pPr>
    </w:p>
    <w:p w14:paraId="4FCB8C66" w14:textId="77777777" w:rsidR="00B46193" w:rsidRPr="00A17FAA" w:rsidRDefault="00B46193" w:rsidP="001913A9">
      <w:pPr>
        <w:pStyle w:val="Default"/>
        <w:numPr>
          <w:ilvl w:val="0"/>
          <w:numId w:val="20"/>
        </w:numPr>
        <w:rPr>
          <w:rFonts w:ascii="Arial" w:hAnsi="Arial" w:cs="Arial"/>
          <w:sz w:val="23"/>
          <w:szCs w:val="23"/>
        </w:rPr>
      </w:pPr>
      <w:r w:rsidRPr="00A17FAA">
        <w:rPr>
          <w:rFonts w:ascii="Arial" w:hAnsi="Arial" w:cs="Arial"/>
          <w:sz w:val="23"/>
          <w:szCs w:val="23"/>
        </w:rPr>
        <w:t>Provide updates to open incidents as directed.</w:t>
      </w:r>
    </w:p>
    <w:p w14:paraId="4ED5FA66" w14:textId="77777777" w:rsidR="00B46193" w:rsidRPr="00A17FAA" w:rsidRDefault="00B46193" w:rsidP="001913A9">
      <w:pPr>
        <w:pStyle w:val="Default"/>
        <w:numPr>
          <w:ilvl w:val="0"/>
          <w:numId w:val="20"/>
        </w:numPr>
        <w:rPr>
          <w:rFonts w:ascii="Arial" w:hAnsi="Arial" w:cs="Arial"/>
          <w:sz w:val="23"/>
          <w:szCs w:val="23"/>
        </w:rPr>
      </w:pPr>
      <w:r w:rsidRPr="00A17FAA">
        <w:rPr>
          <w:rFonts w:ascii="Arial" w:hAnsi="Arial" w:cs="Arial"/>
          <w:sz w:val="23"/>
          <w:szCs w:val="23"/>
        </w:rPr>
        <w:t>Provide input as required in any documentation requested from top management both inside and outside the facility.</w:t>
      </w:r>
    </w:p>
    <w:p w14:paraId="01F3F0A0" w14:textId="77777777" w:rsidR="00B46193" w:rsidRPr="00A17FAA" w:rsidRDefault="00B46193" w:rsidP="001913A9">
      <w:pPr>
        <w:pStyle w:val="Default"/>
        <w:numPr>
          <w:ilvl w:val="0"/>
          <w:numId w:val="20"/>
        </w:numPr>
        <w:rPr>
          <w:rFonts w:ascii="Arial" w:hAnsi="Arial" w:cs="Arial"/>
          <w:sz w:val="23"/>
          <w:szCs w:val="23"/>
        </w:rPr>
      </w:pPr>
      <w:r w:rsidRPr="00A17FAA">
        <w:rPr>
          <w:rFonts w:ascii="Arial" w:hAnsi="Arial" w:cs="Arial"/>
          <w:sz w:val="23"/>
          <w:szCs w:val="23"/>
        </w:rPr>
        <w:t>Safeguard data and sensitive information related to the incident.</w:t>
      </w:r>
    </w:p>
    <w:p w14:paraId="0662EE3D" w14:textId="3AE6E5DD" w:rsidR="00B46193" w:rsidRDefault="00B46193" w:rsidP="001913A9">
      <w:pPr>
        <w:pStyle w:val="Default"/>
        <w:numPr>
          <w:ilvl w:val="0"/>
          <w:numId w:val="20"/>
        </w:numPr>
        <w:rPr>
          <w:rFonts w:ascii="Arial" w:hAnsi="Arial" w:cs="Arial"/>
          <w:sz w:val="23"/>
          <w:szCs w:val="23"/>
        </w:rPr>
      </w:pPr>
      <w:r w:rsidRPr="00A17FAA">
        <w:rPr>
          <w:rFonts w:ascii="Arial" w:hAnsi="Arial" w:cs="Arial"/>
          <w:sz w:val="23"/>
          <w:szCs w:val="23"/>
        </w:rPr>
        <w:t xml:space="preserve">Ensure that access to incident data is properly restricted </w:t>
      </w:r>
    </w:p>
    <w:p w14:paraId="3B86F680" w14:textId="7A4BB2FB" w:rsidR="005E0C6F" w:rsidRDefault="005E0C6F" w:rsidP="005E0C6F">
      <w:pPr>
        <w:pStyle w:val="Heading3"/>
        <w:numPr>
          <w:ilvl w:val="0"/>
          <w:numId w:val="0"/>
        </w:numPr>
        <w:ind w:firstLine="720"/>
        <w:contextualSpacing/>
        <w:rPr>
          <w:rFonts w:asciiTheme="minorHAnsi" w:hAnsiTheme="minorHAnsi" w:cs="Times New Roman"/>
          <w:b w:val="0"/>
          <w:color w:val="00B050"/>
        </w:rPr>
      </w:pPr>
      <w:bookmarkStart w:id="336" w:name="_Hlk531339315"/>
      <w:r w:rsidRPr="008D0A32">
        <w:rPr>
          <w:rFonts w:asciiTheme="minorHAnsi" w:hAnsiTheme="minorHAnsi" w:cs="Times New Roman"/>
          <w:b w:val="0"/>
          <w:color w:val="00B050"/>
        </w:rPr>
        <w:t xml:space="preserve">Enter your organization </w:t>
      </w:r>
      <w:r>
        <w:rPr>
          <w:rFonts w:asciiTheme="minorHAnsi" w:hAnsiTheme="minorHAnsi" w:cstheme="minorHAnsi"/>
          <w:b w:val="0"/>
          <w:bCs w:val="0"/>
          <w:color w:val="00B050"/>
        </w:rPr>
        <w:t>incident documentation</w:t>
      </w:r>
      <w:r w:rsidRPr="008D0A32">
        <w:rPr>
          <w:rFonts w:asciiTheme="minorHAnsi" w:hAnsiTheme="minorHAnsi" w:cstheme="minorHAnsi"/>
          <w:b w:val="0"/>
          <w:bCs w:val="0"/>
          <w:color w:val="00B050"/>
        </w:rPr>
        <w:t xml:space="preserve"> </w:t>
      </w:r>
      <w:r w:rsidRPr="008D0A32">
        <w:rPr>
          <w:rFonts w:asciiTheme="minorHAnsi" w:hAnsiTheme="minorHAnsi" w:cs="Times New Roman"/>
          <w:b w:val="0"/>
          <w:color w:val="00B050"/>
        </w:rPr>
        <w:t>here.</w:t>
      </w:r>
    </w:p>
    <w:bookmarkEnd w:id="336"/>
    <w:p w14:paraId="470D0FF3" w14:textId="77777777" w:rsidR="005E0C6F" w:rsidRPr="00A17FAA" w:rsidRDefault="005E0C6F" w:rsidP="005E0C6F">
      <w:pPr>
        <w:pStyle w:val="Default"/>
        <w:ind w:left="1080"/>
        <w:rPr>
          <w:rFonts w:ascii="Arial" w:hAnsi="Arial" w:cs="Arial"/>
          <w:sz w:val="23"/>
          <w:szCs w:val="23"/>
        </w:rPr>
      </w:pPr>
    </w:p>
    <w:p w14:paraId="1C5A51E9" w14:textId="77777777" w:rsidR="00B46193" w:rsidRPr="00A17FAA" w:rsidRDefault="00B46193" w:rsidP="00B46193">
      <w:pPr>
        <w:pStyle w:val="Default"/>
        <w:ind w:left="720"/>
        <w:rPr>
          <w:rFonts w:ascii="Arial" w:hAnsi="Arial" w:cs="Arial"/>
          <w:sz w:val="23"/>
          <w:szCs w:val="23"/>
        </w:rPr>
      </w:pPr>
    </w:p>
    <w:p w14:paraId="50052782" w14:textId="77777777" w:rsidR="00B46193" w:rsidRPr="00A17FAA" w:rsidRDefault="00B46193" w:rsidP="00B46193">
      <w:pPr>
        <w:pStyle w:val="Default"/>
        <w:ind w:left="720"/>
        <w:rPr>
          <w:rFonts w:ascii="Arial" w:hAnsi="Arial" w:cs="Arial"/>
          <w:b/>
          <w:sz w:val="23"/>
          <w:szCs w:val="23"/>
        </w:rPr>
      </w:pPr>
      <w:r w:rsidRPr="00A17FAA">
        <w:rPr>
          <w:rFonts w:ascii="Arial" w:hAnsi="Arial" w:cs="Arial"/>
          <w:b/>
          <w:sz w:val="23"/>
          <w:szCs w:val="23"/>
        </w:rPr>
        <w:t xml:space="preserve">f. </w:t>
      </w:r>
      <w:r w:rsidRPr="005B49E7">
        <w:rPr>
          <w:rFonts w:ascii="Arial" w:hAnsi="Arial" w:cs="Arial"/>
          <w:b/>
        </w:rPr>
        <w:t>Containment Strategy</w:t>
      </w:r>
    </w:p>
    <w:p w14:paraId="70C988F1" w14:textId="77777777" w:rsidR="00B46193" w:rsidRPr="00A17FAA" w:rsidRDefault="00B46193" w:rsidP="00B46193">
      <w:pPr>
        <w:pStyle w:val="Default"/>
        <w:ind w:left="720"/>
        <w:rPr>
          <w:rFonts w:ascii="Arial" w:hAnsi="Arial" w:cs="Arial"/>
          <w:sz w:val="23"/>
          <w:szCs w:val="23"/>
        </w:rPr>
      </w:pPr>
    </w:p>
    <w:p w14:paraId="7E977E7B" w14:textId="77777777" w:rsidR="00B46193" w:rsidRPr="00A17FAA" w:rsidRDefault="00B46193" w:rsidP="001913A9">
      <w:pPr>
        <w:pStyle w:val="Default"/>
        <w:numPr>
          <w:ilvl w:val="0"/>
          <w:numId w:val="21"/>
        </w:numPr>
        <w:rPr>
          <w:rFonts w:ascii="Arial" w:hAnsi="Arial" w:cs="Arial"/>
          <w:sz w:val="23"/>
          <w:szCs w:val="23"/>
        </w:rPr>
      </w:pPr>
      <w:r w:rsidRPr="00A17FAA">
        <w:rPr>
          <w:rFonts w:ascii="Arial" w:hAnsi="Arial" w:cs="Arial"/>
          <w:sz w:val="23"/>
          <w:szCs w:val="23"/>
        </w:rPr>
        <w:t>Coordinate and advice in the execution of the containment strategy and efforts at the regional and local levels.</w:t>
      </w:r>
    </w:p>
    <w:p w14:paraId="14DC3B7C" w14:textId="77777777" w:rsidR="00B46193" w:rsidRPr="00A17FAA" w:rsidRDefault="00B46193" w:rsidP="001913A9">
      <w:pPr>
        <w:pStyle w:val="Default"/>
        <w:numPr>
          <w:ilvl w:val="0"/>
          <w:numId w:val="21"/>
        </w:numPr>
        <w:rPr>
          <w:rFonts w:ascii="Arial" w:hAnsi="Arial" w:cs="Arial"/>
          <w:sz w:val="23"/>
          <w:szCs w:val="23"/>
        </w:rPr>
      </w:pPr>
      <w:r w:rsidRPr="00A17FAA">
        <w:rPr>
          <w:rFonts w:ascii="Arial" w:hAnsi="Arial" w:cs="Arial"/>
          <w:sz w:val="23"/>
          <w:szCs w:val="23"/>
        </w:rPr>
        <w:t>Make decisions about containment actions.</w:t>
      </w:r>
    </w:p>
    <w:p w14:paraId="5FE2AED4" w14:textId="77777777" w:rsidR="00B46193" w:rsidRPr="00A17FAA" w:rsidRDefault="00B46193" w:rsidP="001913A9">
      <w:pPr>
        <w:pStyle w:val="Default"/>
        <w:numPr>
          <w:ilvl w:val="0"/>
          <w:numId w:val="21"/>
        </w:numPr>
        <w:rPr>
          <w:rFonts w:ascii="Arial" w:hAnsi="Arial" w:cs="Arial"/>
          <w:sz w:val="23"/>
          <w:szCs w:val="23"/>
        </w:rPr>
      </w:pPr>
      <w:r w:rsidRPr="00A17FAA">
        <w:rPr>
          <w:rFonts w:ascii="Arial" w:hAnsi="Arial" w:cs="Arial"/>
          <w:sz w:val="23"/>
          <w:szCs w:val="23"/>
        </w:rPr>
        <w:t>Coordinate response actions until the incident are resolved.</w:t>
      </w:r>
    </w:p>
    <w:p w14:paraId="1659F05B" w14:textId="77777777" w:rsidR="00B46193" w:rsidRPr="00A17FAA" w:rsidRDefault="00B46193" w:rsidP="001913A9">
      <w:pPr>
        <w:pStyle w:val="Default"/>
        <w:numPr>
          <w:ilvl w:val="0"/>
          <w:numId w:val="21"/>
        </w:numPr>
        <w:rPr>
          <w:rFonts w:ascii="Arial" w:hAnsi="Arial" w:cs="Arial"/>
          <w:sz w:val="23"/>
          <w:szCs w:val="23"/>
        </w:rPr>
      </w:pPr>
      <w:r w:rsidRPr="00A17FAA">
        <w:rPr>
          <w:rFonts w:ascii="Arial" w:hAnsi="Arial" w:cs="Arial"/>
          <w:sz w:val="23"/>
          <w:szCs w:val="23"/>
        </w:rPr>
        <w:t>Report to senior VA officials on the status of the incident.</w:t>
      </w:r>
    </w:p>
    <w:p w14:paraId="136697C5" w14:textId="77777777" w:rsidR="00B46193" w:rsidRPr="00A17FAA" w:rsidRDefault="00B46193" w:rsidP="001913A9">
      <w:pPr>
        <w:pStyle w:val="Default"/>
        <w:numPr>
          <w:ilvl w:val="0"/>
          <w:numId w:val="21"/>
        </w:numPr>
        <w:rPr>
          <w:rFonts w:ascii="Arial" w:hAnsi="Arial" w:cs="Arial"/>
          <w:sz w:val="23"/>
          <w:szCs w:val="23"/>
        </w:rPr>
      </w:pPr>
      <w:r w:rsidRPr="00A17FAA">
        <w:rPr>
          <w:rFonts w:ascii="Arial" w:hAnsi="Arial" w:cs="Arial"/>
          <w:sz w:val="23"/>
          <w:szCs w:val="23"/>
        </w:rPr>
        <w:t>Work with the OI&amp;T staff to assure containment actions are performed in a timely and efficient manner.</w:t>
      </w:r>
    </w:p>
    <w:p w14:paraId="61D929B2" w14:textId="33E47FEC" w:rsidR="00B46193" w:rsidRDefault="00B46193" w:rsidP="001913A9">
      <w:pPr>
        <w:pStyle w:val="Default"/>
        <w:numPr>
          <w:ilvl w:val="0"/>
          <w:numId w:val="21"/>
        </w:numPr>
        <w:rPr>
          <w:rFonts w:ascii="Arial" w:hAnsi="Arial" w:cs="Arial"/>
          <w:sz w:val="23"/>
          <w:szCs w:val="23"/>
        </w:rPr>
      </w:pPr>
      <w:r w:rsidRPr="00A17FAA">
        <w:rPr>
          <w:rFonts w:ascii="Arial" w:hAnsi="Arial" w:cs="Arial"/>
          <w:sz w:val="23"/>
          <w:szCs w:val="23"/>
        </w:rPr>
        <w:t>Safeguard the integrity of involved hardware/software as appropriate.</w:t>
      </w:r>
    </w:p>
    <w:p w14:paraId="6F8A1A08" w14:textId="73198FA0" w:rsidR="005E0C6F" w:rsidRDefault="005E0C6F" w:rsidP="005E0C6F">
      <w:pPr>
        <w:pStyle w:val="Heading3"/>
        <w:numPr>
          <w:ilvl w:val="0"/>
          <w:numId w:val="0"/>
        </w:numPr>
        <w:ind w:firstLine="720"/>
        <w:contextualSpacing/>
        <w:rPr>
          <w:rFonts w:asciiTheme="minorHAnsi" w:hAnsiTheme="minorHAnsi" w:cs="Times New Roman"/>
          <w:b w:val="0"/>
          <w:color w:val="00B050"/>
        </w:rPr>
      </w:pPr>
      <w:bookmarkStart w:id="337" w:name="_Hlk531339342"/>
      <w:r w:rsidRPr="008D0A32">
        <w:rPr>
          <w:rFonts w:asciiTheme="minorHAnsi" w:hAnsiTheme="minorHAnsi" w:cs="Times New Roman"/>
          <w:b w:val="0"/>
          <w:color w:val="00B050"/>
        </w:rPr>
        <w:t xml:space="preserve">Enter your organization </w:t>
      </w:r>
      <w:r>
        <w:rPr>
          <w:rFonts w:asciiTheme="minorHAnsi" w:hAnsiTheme="minorHAnsi" w:cstheme="minorHAnsi"/>
          <w:b w:val="0"/>
          <w:bCs w:val="0"/>
          <w:color w:val="00B050"/>
        </w:rPr>
        <w:t>containment strategy</w:t>
      </w:r>
      <w:r w:rsidRPr="008D0A32">
        <w:rPr>
          <w:rFonts w:asciiTheme="minorHAnsi" w:hAnsiTheme="minorHAnsi" w:cstheme="minorHAnsi"/>
          <w:b w:val="0"/>
          <w:bCs w:val="0"/>
          <w:color w:val="00B050"/>
        </w:rPr>
        <w:t xml:space="preserve"> </w:t>
      </w:r>
      <w:r w:rsidRPr="008D0A32">
        <w:rPr>
          <w:rFonts w:asciiTheme="minorHAnsi" w:hAnsiTheme="minorHAnsi" w:cs="Times New Roman"/>
          <w:b w:val="0"/>
          <w:color w:val="00B050"/>
        </w:rPr>
        <w:t>here.</w:t>
      </w:r>
    </w:p>
    <w:bookmarkEnd w:id="337"/>
    <w:p w14:paraId="600C4FB5" w14:textId="77777777" w:rsidR="005E0C6F" w:rsidRPr="00A17FAA" w:rsidRDefault="005E0C6F" w:rsidP="005E0C6F">
      <w:pPr>
        <w:pStyle w:val="Default"/>
        <w:ind w:left="1080"/>
        <w:rPr>
          <w:rFonts w:ascii="Arial" w:hAnsi="Arial" w:cs="Arial"/>
          <w:sz w:val="23"/>
          <w:szCs w:val="23"/>
        </w:rPr>
      </w:pPr>
    </w:p>
    <w:p w14:paraId="6321764A" w14:textId="77777777" w:rsidR="00B46193" w:rsidRPr="00A17FAA" w:rsidRDefault="00B46193" w:rsidP="00B46193">
      <w:pPr>
        <w:pStyle w:val="Default"/>
        <w:ind w:left="720"/>
        <w:rPr>
          <w:rFonts w:ascii="Arial" w:hAnsi="Arial" w:cs="Arial"/>
          <w:sz w:val="23"/>
          <w:szCs w:val="23"/>
        </w:rPr>
      </w:pPr>
    </w:p>
    <w:p w14:paraId="15C3F2EA" w14:textId="77777777" w:rsidR="00B46193" w:rsidRPr="00A17FAA" w:rsidRDefault="00B46193" w:rsidP="00B46193">
      <w:pPr>
        <w:pStyle w:val="Default"/>
        <w:ind w:left="720"/>
        <w:rPr>
          <w:rFonts w:ascii="Arial" w:hAnsi="Arial" w:cs="Arial"/>
          <w:b/>
          <w:sz w:val="23"/>
          <w:szCs w:val="23"/>
        </w:rPr>
      </w:pPr>
      <w:r w:rsidRPr="00A17FAA">
        <w:rPr>
          <w:rFonts w:ascii="Arial" w:hAnsi="Arial" w:cs="Arial"/>
          <w:b/>
          <w:sz w:val="23"/>
          <w:szCs w:val="23"/>
        </w:rPr>
        <w:t xml:space="preserve">g. </w:t>
      </w:r>
      <w:r w:rsidRPr="00366592">
        <w:rPr>
          <w:rFonts w:ascii="Arial" w:hAnsi="Arial" w:cs="Arial"/>
          <w:b/>
        </w:rPr>
        <w:t>Evidence Gathering and Management</w:t>
      </w:r>
    </w:p>
    <w:p w14:paraId="194AC26B" w14:textId="77777777" w:rsidR="00B46193" w:rsidRPr="00A17FAA" w:rsidRDefault="00B46193" w:rsidP="00B46193">
      <w:pPr>
        <w:pStyle w:val="Default"/>
        <w:ind w:left="720"/>
        <w:rPr>
          <w:rFonts w:ascii="Arial" w:hAnsi="Arial" w:cs="Arial"/>
          <w:sz w:val="23"/>
          <w:szCs w:val="23"/>
        </w:rPr>
      </w:pPr>
    </w:p>
    <w:p w14:paraId="64113A51" w14:textId="77777777" w:rsidR="00B46193" w:rsidRPr="00A17FAA" w:rsidRDefault="00B46193" w:rsidP="001913A9">
      <w:pPr>
        <w:pStyle w:val="Default"/>
        <w:numPr>
          <w:ilvl w:val="0"/>
          <w:numId w:val="22"/>
        </w:numPr>
        <w:rPr>
          <w:rFonts w:ascii="Arial" w:hAnsi="Arial" w:cs="Arial"/>
          <w:sz w:val="23"/>
          <w:szCs w:val="23"/>
        </w:rPr>
      </w:pPr>
      <w:r w:rsidRPr="00A17FAA">
        <w:rPr>
          <w:rFonts w:ascii="Arial" w:hAnsi="Arial" w:cs="Arial"/>
          <w:sz w:val="23"/>
          <w:szCs w:val="23"/>
        </w:rPr>
        <w:lastRenderedPageBreak/>
        <w:t>Preserve hardware/software as appropriate and requested.</w:t>
      </w:r>
    </w:p>
    <w:p w14:paraId="03F71F27" w14:textId="5D8BC399" w:rsidR="00B46193" w:rsidRDefault="00B46193" w:rsidP="001913A9">
      <w:pPr>
        <w:pStyle w:val="Default"/>
        <w:numPr>
          <w:ilvl w:val="0"/>
          <w:numId w:val="22"/>
        </w:numPr>
        <w:rPr>
          <w:rFonts w:ascii="Arial" w:hAnsi="Arial" w:cs="Arial"/>
          <w:sz w:val="23"/>
          <w:szCs w:val="23"/>
        </w:rPr>
      </w:pPr>
      <w:r w:rsidRPr="00A17FAA">
        <w:rPr>
          <w:rFonts w:ascii="Arial" w:hAnsi="Arial" w:cs="Arial"/>
          <w:sz w:val="23"/>
          <w:szCs w:val="23"/>
        </w:rPr>
        <w:t>Preserve audit and event logs as appropriate.</w:t>
      </w:r>
    </w:p>
    <w:p w14:paraId="5B8DA776" w14:textId="69491E88" w:rsidR="005E0C6F" w:rsidRDefault="005E0C6F" w:rsidP="005E0C6F">
      <w:pPr>
        <w:pStyle w:val="Heading3"/>
        <w:numPr>
          <w:ilvl w:val="0"/>
          <w:numId w:val="0"/>
        </w:numPr>
        <w:ind w:firstLine="720"/>
        <w:contextualSpacing/>
        <w:rPr>
          <w:rFonts w:asciiTheme="minorHAnsi" w:hAnsiTheme="minorHAnsi" w:cs="Times New Roman"/>
          <w:b w:val="0"/>
          <w:color w:val="00B050"/>
        </w:rPr>
      </w:pPr>
      <w:r w:rsidRPr="008D0A32">
        <w:rPr>
          <w:rFonts w:asciiTheme="minorHAnsi" w:hAnsiTheme="minorHAnsi" w:cs="Times New Roman"/>
          <w:b w:val="0"/>
          <w:color w:val="00B050"/>
        </w:rPr>
        <w:t>Enter your organization</w:t>
      </w:r>
      <w:r>
        <w:rPr>
          <w:rFonts w:asciiTheme="minorHAnsi" w:hAnsiTheme="minorHAnsi" w:cs="Times New Roman"/>
          <w:b w:val="0"/>
          <w:color w:val="00B050"/>
        </w:rPr>
        <w:t xml:space="preserve"> evidence gathering and management</w:t>
      </w:r>
      <w:r w:rsidRPr="008D0A32">
        <w:rPr>
          <w:rFonts w:asciiTheme="minorHAnsi" w:hAnsiTheme="minorHAnsi" w:cstheme="minorHAnsi"/>
          <w:b w:val="0"/>
          <w:bCs w:val="0"/>
          <w:color w:val="00B050"/>
        </w:rPr>
        <w:t xml:space="preserve"> </w:t>
      </w:r>
      <w:r w:rsidRPr="008D0A32">
        <w:rPr>
          <w:rFonts w:asciiTheme="minorHAnsi" w:hAnsiTheme="minorHAnsi" w:cs="Times New Roman"/>
          <w:b w:val="0"/>
          <w:color w:val="00B050"/>
        </w:rPr>
        <w:t>here.</w:t>
      </w:r>
    </w:p>
    <w:p w14:paraId="55DBADDB" w14:textId="77777777" w:rsidR="005E0C6F" w:rsidRPr="00A17FAA" w:rsidRDefault="005E0C6F" w:rsidP="005E0C6F">
      <w:pPr>
        <w:pStyle w:val="Default"/>
        <w:ind w:left="1080"/>
        <w:rPr>
          <w:rFonts w:ascii="Arial" w:hAnsi="Arial" w:cs="Arial"/>
          <w:sz w:val="23"/>
          <w:szCs w:val="23"/>
        </w:rPr>
      </w:pPr>
    </w:p>
    <w:p w14:paraId="3A72D9F5" w14:textId="77777777" w:rsidR="00B46193" w:rsidRPr="00A17FAA" w:rsidRDefault="00B46193" w:rsidP="00B46193">
      <w:pPr>
        <w:pStyle w:val="Default"/>
        <w:ind w:left="720"/>
        <w:rPr>
          <w:rFonts w:ascii="Arial" w:hAnsi="Arial" w:cs="Arial"/>
          <w:sz w:val="23"/>
          <w:szCs w:val="23"/>
        </w:rPr>
      </w:pPr>
    </w:p>
    <w:p w14:paraId="63206E15" w14:textId="77777777" w:rsidR="00B46193" w:rsidRPr="00A17FAA" w:rsidRDefault="00B46193" w:rsidP="00B46193">
      <w:pPr>
        <w:pStyle w:val="Default"/>
        <w:ind w:left="720"/>
        <w:rPr>
          <w:rFonts w:ascii="Arial" w:hAnsi="Arial" w:cs="Arial"/>
          <w:b/>
          <w:sz w:val="23"/>
          <w:szCs w:val="23"/>
        </w:rPr>
      </w:pPr>
      <w:r w:rsidRPr="00A17FAA">
        <w:rPr>
          <w:rFonts w:ascii="Arial" w:hAnsi="Arial" w:cs="Arial"/>
          <w:b/>
          <w:sz w:val="23"/>
          <w:szCs w:val="23"/>
        </w:rPr>
        <w:t xml:space="preserve">h. </w:t>
      </w:r>
      <w:r w:rsidRPr="00366592">
        <w:rPr>
          <w:rFonts w:ascii="Arial" w:hAnsi="Arial" w:cs="Arial"/>
          <w:b/>
        </w:rPr>
        <w:t>Corrective/Mitigation Action</w:t>
      </w:r>
    </w:p>
    <w:p w14:paraId="6E2C12EA" w14:textId="77777777" w:rsidR="00B46193" w:rsidRPr="00A17FAA" w:rsidRDefault="00B46193" w:rsidP="00B46193">
      <w:pPr>
        <w:pStyle w:val="Default"/>
        <w:ind w:left="720"/>
        <w:rPr>
          <w:rFonts w:ascii="Arial" w:hAnsi="Arial" w:cs="Arial"/>
          <w:sz w:val="23"/>
          <w:szCs w:val="23"/>
        </w:rPr>
      </w:pPr>
    </w:p>
    <w:p w14:paraId="2BDE7B71" w14:textId="77777777" w:rsidR="00B46193" w:rsidRPr="00A17FAA" w:rsidRDefault="00B46193" w:rsidP="001913A9">
      <w:pPr>
        <w:pStyle w:val="Default"/>
        <w:numPr>
          <w:ilvl w:val="0"/>
          <w:numId w:val="23"/>
        </w:numPr>
        <w:rPr>
          <w:rFonts w:ascii="Arial" w:hAnsi="Arial" w:cs="Arial"/>
          <w:sz w:val="23"/>
          <w:szCs w:val="23"/>
        </w:rPr>
      </w:pPr>
      <w:r w:rsidRPr="00A17FAA">
        <w:rPr>
          <w:rFonts w:ascii="Arial" w:hAnsi="Arial" w:cs="Arial"/>
          <w:sz w:val="23"/>
          <w:szCs w:val="23"/>
        </w:rPr>
        <w:t>Balance mission needs with recommended risk mitigation.</w:t>
      </w:r>
    </w:p>
    <w:p w14:paraId="11326F34" w14:textId="77777777" w:rsidR="00B46193" w:rsidRPr="00A17FAA" w:rsidRDefault="00B46193" w:rsidP="001913A9">
      <w:pPr>
        <w:pStyle w:val="Default"/>
        <w:numPr>
          <w:ilvl w:val="0"/>
          <w:numId w:val="23"/>
        </w:numPr>
        <w:rPr>
          <w:rFonts w:ascii="Arial" w:hAnsi="Arial" w:cs="Arial"/>
          <w:sz w:val="23"/>
          <w:szCs w:val="23"/>
        </w:rPr>
      </w:pPr>
      <w:r w:rsidRPr="00A17FAA">
        <w:rPr>
          <w:rFonts w:ascii="Arial" w:hAnsi="Arial" w:cs="Arial"/>
          <w:sz w:val="23"/>
          <w:szCs w:val="23"/>
        </w:rPr>
        <w:t>Own the restoration plan.</w:t>
      </w:r>
    </w:p>
    <w:p w14:paraId="56E0C680" w14:textId="77777777" w:rsidR="00B46193" w:rsidRPr="00A17FAA" w:rsidRDefault="00B46193" w:rsidP="001913A9">
      <w:pPr>
        <w:pStyle w:val="Default"/>
        <w:numPr>
          <w:ilvl w:val="0"/>
          <w:numId w:val="23"/>
        </w:numPr>
        <w:rPr>
          <w:rFonts w:ascii="Arial" w:hAnsi="Arial" w:cs="Arial"/>
          <w:sz w:val="23"/>
          <w:szCs w:val="23"/>
        </w:rPr>
      </w:pPr>
      <w:r w:rsidRPr="00A17FAA">
        <w:rPr>
          <w:rFonts w:ascii="Arial" w:hAnsi="Arial" w:cs="Arial"/>
          <w:sz w:val="23"/>
          <w:szCs w:val="23"/>
        </w:rPr>
        <w:t>Coordinate with Network ISOs, PO, and staff to implement eradication and remediation actions.</w:t>
      </w:r>
    </w:p>
    <w:p w14:paraId="082C0794" w14:textId="77777777" w:rsidR="00B46193" w:rsidRPr="00A17FAA" w:rsidRDefault="00B46193" w:rsidP="001913A9">
      <w:pPr>
        <w:pStyle w:val="Default"/>
        <w:numPr>
          <w:ilvl w:val="0"/>
          <w:numId w:val="23"/>
        </w:numPr>
        <w:rPr>
          <w:rFonts w:ascii="Arial" w:hAnsi="Arial" w:cs="Arial"/>
          <w:sz w:val="23"/>
          <w:szCs w:val="23"/>
        </w:rPr>
      </w:pPr>
      <w:r w:rsidRPr="00A17FAA">
        <w:rPr>
          <w:rFonts w:ascii="Arial" w:hAnsi="Arial" w:cs="Arial"/>
          <w:sz w:val="23"/>
          <w:szCs w:val="23"/>
        </w:rPr>
        <w:t>Assure response actions are carried out by Local Area Network/Wide Area Network (LAN/WAN) managers.</w:t>
      </w:r>
    </w:p>
    <w:p w14:paraId="1C2B5B89" w14:textId="77777777" w:rsidR="00B46193" w:rsidRPr="00A17FAA" w:rsidRDefault="00B46193" w:rsidP="001913A9">
      <w:pPr>
        <w:pStyle w:val="Default"/>
        <w:numPr>
          <w:ilvl w:val="0"/>
          <w:numId w:val="23"/>
        </w:numPr>
        <w:rPr>
          <w:rFonts w:ascii="Arial" w:hAnsi="Arial" w:cs="Arial"/>
          <w:sz w:val="23"/>
          <w:szCs w:val="23"/>
        </w:rPr>
      </w:pPr>
      <w:r w:rsidRPr="00A17FAA">
        <w:rPr>
          <w:rFonts w:ascii="Arial" w:hAnsi="Arial" w:cs="Arial"/>
          <w:sz w:val="23"/>
          <w:szCs w:val="23"/>
        </w:rPr>
        <w:t>Implement recommendations as appropriate.</w:t>
      </w:r>
    </w:p>
    <w:p w14:paraId="477D1094" w14:textId="77777777" w:rsidR="005E0C6F" w:rsidRDefault="00B46193" w:rsidP="001913A9">
      <w:pPr>
        <w:pStyle w:val="Default"/>
        <w:numPr>
          <w:ilvl w:val="0"/>
          <w:numId w:val="23"/>
        </w:numPr>
        <w:rPr>
          <w:rFonts w:ascii="Arial" w:hAnsi="Arial" w:cs="Arial"/>
          <w:sz w:val="23"/>
          <w:szCs w:val="23"/>
        </w:rPr>
      </w:pPr>
      <w:r w:rsidRPr="00A17FAA">
        <w:rPr>
          <w:rFonts w:ascii="Arial" w:hAnsi="Arial" w:cs="Arial"/>
          <w:sz w:val="23"/>
          <w:szCs w:val="23"/>
        </w:rPr>
        <w:t>Maintain a record of costs associated with repair, restoration, business disruption, and labor.</w:t>
      </w:r>
    </w:p>
    <w:p w14:paraId="6509D6B7" w14:textId="17651265" w:rsidR="005E0C6F" w:rsidRDefault="005E0C6F" w:rsidP="005E0C6F">
      <w:pPr>
        <w:pStyle w:val="Heading3"/>
        <w:numPr>
          <w:ilvl w:val="0"/>
          <w:numId w:val="0"/>
        </w:numPr>
        <w:ind w:firstLine="720"/>
        <w:contextualSpacing/>
        <w:rPr>
          <w:rFonts w:asciiTheme="minorHAnsi" w:hAnsiTheme="minorHAnsi" w:cs="Times New Roman"/>
          <w:b w:val="0"/>
          <w:color w:val="00B050"/>
        </w:rPr>
      </w:pPr>
      <w:r w:rsidRPr="008D0A32">
        <w:rPr>
          <w:rFonts w:asciiTheme="minorHAnsi" w:hAnsiTheme="minorHAnsi" w:cs="Times New Roman"/>
          <w:b w:val="0"/>
          <w:color w:val="00B050"/>
        </w:rPr>
        <w:t xml:space="preserve">Enter your organization </w:t>
      </w:r>
      <w:r>
        <w:rPr>
          <w:rFonts w:asciiTheme="minorHAnsi" w:hAnsiTheme="minorHAnsi" w:cstheme="minorHAnsi"/>
          <w:b w:val="0"/>
          <w:bCs w:val="0"/>
          <w:color w:val="00B050"/>
        </w:rPr>
        <w:t>corrective/mitigative action</w:t>
      </w:r>
      <w:r w:rsidRPr="008D0A32">
        <w:rPr>
          <w:rFonts w:asciiTheme="minorHAnsi" w:hAnsiTheme="minorHAnsi" w:cstheme="minorHAnsi"/>
          <w:b w:val="0"/>
          <w:bCs w:val="0"/>
          <w:color w:val="00B050"/>
        </w:rPr>
        <w:t xml:space="preserve"> </w:t>
      </w:r>
      <w:r w:rsidRPr="008D0A32">
        <w:rPr>
          <w:rFonts w:asciiTheme="minorHAnsi" w:hAnsiTheme="minorHAnsi" w:cs="Times New Roman"/>
          <w:b w:val="0"/>
          <w:color w:val="00B050"/>
        </w:rPr>
        <w:t>here.</w:t>
      </w:r>
    </w:p>
    <w:p w14:paraId="46635509" w14:textId="346CA830" w:rsidR="00B46193" w:rsidRPr="00A17FAA" w:rsidRDefault="00B46193" w:rsidP="005E0C6F">
      <w:pPr>
        <w:pStyle w:val="Default"/>
        <w:ind w:left="1080"/>
        <w:rPr>
          <w:rFonts w:ascii="Arial" w:hAnsi="Arial" w:cs="Arial"/>
          <w:sz w:val="23"/>
          <w:szCs w:val="23"/>
        </w:rPr>
      </w:pPr>
      <w:r w:rsidRPr="00A17FAA">
        <w:rPr>
          <w:rFonts w:ascii="Arial" w:hAnsi="Arial" w:cs="Arial"/>
          <w:sz w:val="23"/>
          <w:szCs w:val="23"/>
        </w:rPr>
        <w:t xml:space="preserve"> </w:t>
      </w:r>
    </w:p>
    <w:p w14:paraId="6BC211EF" w14:textId="77777777" w:rsidR="00B46193" w:rsidRPr="00A17FAA" w:rsidRDefault="00B46193" w:rsidP="00B46193">
      <w:pPr>
        <w:pStyle w:val="Default"/>
        <w:ind w:left="720"/>
        <w:rPr>
          <w:rFonts w:ascii="Arial" w:hAnsi="Arial" w:cs="Arial"/>
          <w:sz w:val="23"/>
          <w:szCs w:val="23"/>
        </w:rPr>
      </w:pPr>
    </w:p>
    <w:p w14:paraId="0F36EB99" w14:textId="77777777" w:rsidR="00B46193" w:rsidRPr="00690FD7" w:rsidRDefault="00B46193" w:rsidP="00B46193">
      <w:pPr>
        <w:pStyle w:val="Default"/>
        <w:ind w:left="720"/>
        <w:rPr>
          <w:rFonts w:ascii="Arial" w:hAnsi="Arial" w:cs="Arial"/>
          <w:b/>
        </w:rPr>
      </w:pPr>
      <w:r w:rsidRPr="00690FD7">
        <w:rPr>
          <w:rFonts w:ascii="Arial" w:hAnsi="Arial" w:cs="Arial"/>
          <w:b/>
        </w:rPr>
        <w:t>i. Lessons Learned</w:t>
      </w:r>
    </w:p>
    <w:p w14:paraId="48F9041B" w14:textId="77777777" w:rsidR="00B46193" w:rsidRPr="00A17FAA" w:rsidRDefault="00B46193" w:rsidP="00B46193">
      <w:pPr>
        <w:pStyle w:val="Default"/>
        <w:rPr>
          <w:rFonts w:ascii="Arial" w:hAnsi="Arial" w:cs="Arial"/>
          <w:sz w:val="23"/>
          <w:szCs w:val="23"/>
        </w:rPr>
      </w:pPr>
    </w:p>
    <w:p w14:paraId="141F4A24" w14:textId="77777777" w:rsidR="00B46193" w:rsidRPr="00A17FAA" w:rsidRDefault="00B46193" w:rsidP="001913A9">
      <w:pPr>
        <w:pStyle w:val="Default"/>
        <w:numPr>
          <w:ilvl w:val="0"/>
          <w:numId w:val="24"/>
        </w:numPr>
        <w:rPr>
          <w:rFonts w:ascii="Arial" w:hAnsi="Arial" w:cs="Arial"/>
          <w:sz w:val="23"/>
          <w:szCs w:val="23"/>
        </w:rPr>
      </w:pPr>
      <w:r w:rsidRPr="00A17FAA">
        <w:rPr>
          <w:rFonts w:ascii="Arial" w:hAnsi="Arial" w:cs="Arial"/>
          <w:sz w:val="23"/>
          <w:szCs w:val="23"/>
        </w:rPr>
        <w:t>Participate with the facility incident response staff in a post mortem review of all documentation surrounding the incident/suspected incident.</w:t>
      </w:r>
    </w:p>
    <w:p w14:paraId="0F6C01C0" w14:textId="6F9DD4FC" w:rsidR="00B46193" w:rsidRDefault="00B46193" w:rsidP="001913A9">
      <w:pPr>
        <w:pStyle w:val="Default"/>
        <w:numPr>
          <w:ilvl w:val="0"/>
          <w:numId w:val="24"/>
        </w:numPr>
        <w:rPr>
          <w:rFonts w:ascii="Arial" w:hAnsi="Arial" w:cs="Arial"/>
          <w:sz w:val="23"/>
          <w:szCs w:val="23"/>
        </w:rPr>
      </w:pPr>
      <w:r w:rsidRPr="00A17FAA">
        <w:rPr>
          <w:rFonts w:ascii="Arial" w:hAnsi="Arial" w:cs="Arial"/>
          <w:sz w:val="23"/>
          <w:szCs w:val="23"/>
        </w:rPr>
        <w:t>Implement “best practices” as appropriate based on the review.</w:t>
      </w:r>
    </w:p>
    <w:p w14:paraId="0FEBD082" w14:textId="05DAE6A4" w:rsidR="002320BC" w:rsidRPr="000028B7" w:rsidRDefault="005E0C6F" w:rsidP="000028B7">
      <w:pPr>
        <w:pStyle w:val="Heading3"/>
        <w:numPr>
          <w:ilvl w:val="0"/>
          <w:numId w:val="0"/>
        </w:numPr>
        <w:ind w:firstLine="720"/>
        <w:contextualSpacing/>
        <w:rPr>
          <w:rFonts w:asciiTheme="minorHAnsi" w:hAnsiTheme="minorHAnsi" w:cs="Times New Roman"/>
          <w:b w:val="0"/>
          <w:color w:val="00B050"/>
        </w:rPr>
      </w:pPr>
      <w:r w:rsidRPr="008D0A32">
        <w:rPr>
          <w:rFonts w:asciiTheme="minorHAnsi" w:hAnsiTheme="minorHAnsi" w:cs="Times New Roman"/>
          <w:b w:val="0"/>
          <w:color w:val="00B050"/>
        </w:rPr>
        <w:t xml:space="preserve">Enter your organization </w:t>
      </w:r>
      <w:r>
        <w:rPr>
          <w:rFonts w:asciiTheme="minorHAnsi" w:hAnsiTheme="minorHAnsi" w:cstheme="minorHAnsi"/>
          <w:b w:val="0"/>
          <w:bCs w:val="0"/>
          <w:color w:val="00B050"/>
        </w:rPr>
        <w:t>learned</w:t>
      </w:r>
      <w:r w:rsidRPr="008D0A32">
        <w:rPr>
          <w:rFonts w:asciiTheme="minorHAnsi" w:hAnsiTheme="minorHAnsi" w:cstheme="minorHAnsi"/>
          <w:b w:val="0"/>
          <w:bCs w:val="0"/>
          <w:color w:val="00B050"/>
        </w:rPr>
        <w:t xml:space="preserve"> </w:t>
      </w:r>
      <w:r w:rsidRPr="008D0A32">
        <w:rPr>
          <w:rFonts w:asciiTheme="minorHAnsi" w:hAnsiTheme="minorHAnsi" w:cs="Times New Roman"/>
          <w:b w:val="0"/>
          <w:color w:val="00B050"/>
        </w:rPr>
        <w:t>here.</w:t>
      </w:r>
    </w:p>
    <w:p w14:paraId="64AACF8F" w14:textId="77777777" w:rsidR="002320BC" w:rsidRDefault="002320BC" w:rsidP="002320BC">
      <w:pPr>
        <w:pStyle w:val="Default"/>
        <w:ind w:left="720"/>
        <w:rPr>
          <w:rFonts w:ascii="Arial" w:hAnsi="Arial" w:cs="Arial"/>
          <w:color w:val="000000" w:themeColor="text1"/>
          <w:sz w:val="23"/>
          <w:szCs w:val="23"/>
        </w:rPr>
      </w:pPr>
    </w:p>
    <w:p w14:paraId="07E993F8" w14:textId="77777777" w:rsidR="006D34A0" w:rsidRPr="000028B7" w:rsidRDefault="006D34A0" w:rsidP="001913A9">
      <w:pPr>
        <w:pStyle w:val="Heading2"/>
        <w:numPr>
          <w:ilvl w:val="1"/>
          <w:numId w:val="30"/>
        </w:numPr>
        <w:rPr>
          <w:rFonts w:ascii="Arial" w:hAnsi="Arial" w:cs="Arial"/>
          <w:color w:val="auto"/>
          <w:sz w:val="24"/>
          <w:szCs w:val="24"/>
        </w:rPr>
      </w:pPr>
      <w:bookmarkStart w:id="338" w:name="_Toc527022254"/>
      <w:bookmarkStart w:id="339" w:name="_Hlk531344466"/>
      <w:r w:rsidRPr="000028B7">
        <w:rPr>
          <w:rFonts w:ascii="Arial" w:hAnsi="Arial" w:cs="Arial"/>
          <w:color w:val="auto"/>
          <w:sz w:val="24"/>
          <w:szCs w:val="24"/>
        </w:rPr>
        <w:t>Facility ISO</w:t>
      </w:r>
      <w:bookmarkEnd w:id="338"/>
    </w:p>
    <w:bookmarkEnd w:id="339"/>
    <w:p w14:paraId="6B9CA3C1" w14:textId="037C8F0E" w:rsidR="008F7BB3" w:rsidRDefault="00AF61D6" w:rsidP="000028B7">
      <w:pPr>
        <w:pStyle w:val="Default"/>
        <w:ind w:left="576" w:firstLine="720"/>
        <w:rPr>
          <w:sz w:val="22"/>
        </w:rPr>
      </w:pPr>
      <w:ins w:id="340" w:author="Faulkner, David A. (Accenture Federal Services)" w:date="2019-04-03T17:05:00Z">
        <w:r>
          <w:rPr>
            <w:sz w:val="22"/>
          </w:rPr>
          <w:t xml:space="preserve">Bobbi Begay </w:t>
        </w:r>
      </w:ins>
      <w:del w:id="341" w:author="Faulkner, David A. (Accenture Federal Services)" w:date="2019-04-03T17:05:00Z">
        <w:r w:rsidR="002320BC" w:rsidRPr="002320BC" w:rsidDel="00AF61D6">
          <w:rPr>
            <w:sz w:val="22"/>
          </w:rPr>
          <w:delText>Charles Solomon-Jackson</w:delText>
        </w:r>
      </w:del>
    </w:p>
    <w:p w14:paraId="6A23BB60" w14:textId="77777777" w:rsidR="0080161A" w:rsidRDefault="0080161A" w:rsidP="000028B7">
      <w:pPr>
        <w:pStyle w:val="Default"/>
        <w:ind w:left="576" w:firstLine="720"/>
        <w:rPr>
          <w:sz w:val="22"/>
        </w:rPr>
      </w:pPr>
    </w:p>
    <w:p w14:paraId="6C6BCC9F" w14:textId="253C2FAD" w:rsidR="008F7BB3" w:rsidDel="00AF61D6" w:rsidRDefault="008F7BB3">
      <w:pPr>
        <w:ind w:left="576" w:firstLine="720"/>
        <w:contextualSpacing/>
        <w:rPr>
          <w:del w:id="342" w:author="Faulkner, David A. (Accenture Federal Services)" w:date="2019-04-03T17:05:00Z"/>
        </w:rPr>
      </w:pPr>
      <w:del w:id="343" w:author="Faulkner, David A. (Accenture Federal Services)" w:date="2019-04-03T17:05:00Z">
        <w:r w:rsidRPr="00E332BC" w:rsidDel="00AF61D6">
          <w:rPr>
            <w:color w:val="FF0000"/>
          </w:rPr>
          <w:delText>[Organization 2</w:delText>
        </w:r>
        <w:r w:rsidDel="00AF61D6">
          <w:rPr>
            <w:color w:val="FF0000"/>
          </w:rPr>
          <w:delText xml:space="preserve"> name/acronym</w:delText>
        </w:r>
        <w:r w:rsidRPr="00E332BC" w:rsidDel="00AF61D6">
          <w:rPr>
            <w:color w:val="FF0000"/>
          </w:rPr>
          <w:delText>]</w:delText>
        </w:r>
        <w:r w:rsidDel="00AF61D6">
          <w:rPr>
            <w:color w:val="FF0000"/>
          </w:rPr>
          <w:delText xml:space="preserve"> </w:delText>
        </w:r>
        <w:r w:rsidDel="00AF61D6">
          <w:delText>facility ISO</w:delText>
        </w:r>
        <w:r w:rsidRPr="00297D82" w:rsidDel="00AF61D6">
          <w:delText xml:space="preserve">. </w:delText>
        </w:r>
      </w:del>
    </w:p>
    <w:p w14:paraId="7E95E2C6" w14:textId="7520B191" w:rsidR="008F7BB3" w:rsidRDefault="008F7BB3">
      <w:pPr>
        <w:ind w:left="576" w:firstLine="720"/>
        <w:contextualSpacing/>
        <w:rPr>
          <w:rFonts w:cs="Times New Roman"/>
          <w:color w:val="00B050"/>
        </w:rPr>
        <w:pPrChange w:id="344" w:author="Faulkner, David A. (Accenture Federal Services)" w:date="2019-04-03T17:05:00Z">
          <w:pPr>
            <w:pStyle w:val="Heading3"/>
            <w:numPr>
              <w:ilvl w:val="0"/>
              <w:numId w:val="0"/>
            </w:numPr>
            <w:ind w:left="0" w:firstLine="720"/>
            <w:contextualSpacing/>
          </w:pPr>
        </w:pPrChange>
      </w:pPr>
      <w:del w:id="345" w:author="Faulkner, David A. (Accenture Federal Services)" w:date="2019-04-03T17:05:00Z">
        <w:r w:rsidRPr="008D0A32" w:rsidDel="00AF61D6">
          <w:rPr>
            <w:rFonts w:cs="Times New Roman"/>
            <w:b/>
            <w:color w:val="00B050"/>
          </w:rPr>
          <w:delText xml:space="preserve">Enter your organization </w:delText>
        </w:r>
        <w:r w:rsidDel="00AF61D6">
          <w:rPr>
            <w:rFonts w:cstheme="minorHAnsi"/>
            <w:b/>
            <w:bCs/>
            <w:color w:val="00B050"/>
          </w:rPr>
          <w:delText>facility ISO full name</w:delText>
        </w:r>
        <w:r w:rsidRPr="008D0A32" w:rsidDel="00AF61D6">
          <w:rPr>
            <w:rFonts w:cstheme="minorHAnsi"/>
            <w:b/>
            <w:bCs/>
            <w:color w:val="00B050"/>
          </w:rPr>
          <w:delText xml:space="preserve"> </w:delText>
        </w:r>
        <w:r w:rsidRPr="008D0A32" w:rsidDel="00AF61D6">
          <w:rPr>
            <w:rFonts w:cs="Times New Roman"/>
            <w:b/>
            <w:color w:val="00B050"/>
          </w:rPr>
          <w:delText>here.</w:delText>
        </w:r>
      </w:del>
    </w:p>
    <w:p w14:paraId="26DE3D9A" w14:textId="2B836A95" w:rsidR="002320BC" w:rsidRPr="002320BC" w:rsidRDefault="002320BC" w:rsidP="002320BC">
      <w:pPr>
        <w:pStyle w:val="Default"/>
        <w:rPr>
          <w:sz w:val="22"/>
        </w:rPr>
      </w:pPr>
      <w:r w:rsidRPr="002320BC">
        <w:rPr>
          <w:sz w:val="22"/>
        </w:rPr>
        <w:t xml:space="preserve"> </w:t>
      </w:r>
    </w:p>
    <w:p w14:paraId="36EE12BD" w14:textId="77777777" w:rsidR="002320BC" w:rsidRDefault="002320BC" w:rsidP="002320BC">
      <w:pPr>
        <w:pStyle w:val="Default"/>
        <w:rPr>
          <w:sz w:val="22"/>
        </w:rPr>
      </w:pPr>
    </w:p>
    <w:p w14:paraId="009459B3" w14:textId="77777777" w:rsidR="00B46193" w:rsidRPr="00516B00" w:rsidRDefault="00B46193" w:rsidP="00B46193">
      <w:pPr>
        <w:pStyle w:val="Default"/>
        <w:ind w:left="720"/>
        <w:rPr>
          <w:rFonts w:ascii="Arial" w:hAnsi="Arial" w:cs="Arial"/>
          <w:b/>
        </w:rPr>
      </w:pPr>
      <w:r>
        <w:rPr>
          <w:rFonts w:ascii="Arial" w:hAnsi="Arial" w:cs="Arial"/>
          <w:b/>
        </w:rPr>
        <w:t xml:space="preserve">a. </w:t>
      </w:r>
      <w:r w:rsidRPr="00516B00">
        <w:rPr>
          <w:rFonts w:ascii="Arial" w:hAnsi="Arial" w:cs="Arial"/>
          <w:b/>
        </w:rPr>
        <w:t>Incident Preparation</w:t>
      </w:r>
    </w:p>
    <w:p w14:paraId="5641E9E3" w14:textId="77777777" w:rsidR="00B46193" w:rsidRPr="00516B00" w:rsidRDefault="00B46193" w:rsidP="00B46193">
      <w:pPr>
        <w:pStyle w:val="Default"/>
        <w:ind w:left="720"/>
        <w:rPr>
          <w:rFonts w:ascii="Arial" w:hAnsi="Arial" w:cs="Arial"/>
        </w:rPr>
      </w:pPr>
    </w:p>
    <w:p w14:paraId="39B69CB5" w14:textId="77777777" w:rsidR="00B46193" w:rsidRPr="00516B00" w:rsidRDefault="00B46193" w:rsidP="00B46193">
      <w:pPr>
        <w:pStyle w:val="Default"/>
        <w:ind w:left="720"/>
        <w:rPr>
          <w:rFonts w:ascii="Arial" w:hAnsi="Arial" w:cs="Arial"/>
        </w:rPr>
      </w:pPr>
      <w:r w:rsidRPr="00516B00">
        <w:rPr>
          <w:rFonts w:ascii="Arial" w:hAnsi="Arial" w:cs="Arial"/>
        </w:rPr>
        <w:t>(1) Obtain and maintain PSETS user accounts and obtain training in Remedy and Risk Assessment.</w:t>
      </w:r>
    </w:p>
    <w:p w14:paraId="2DA698A2" w14:textId="77777777" w:rsidR="00B46193" w:rsidRPr="00516B00" w:rsidRDefault="00B46193" w:rsidP="00B46193">
      <w:pPr>
        <w:pStyle w:val="Default"/>
        <w:ind w:left="720"/>
        <w:rPr>
          <w:rFonts w:ascii="Arial" w:hAnsi="Arial" w:cs="Arial"/>
        </w:rPr>
      </w:pPr>
      <w:r w:rsidRPr="00516B00">
        <w:rPr>
          <w:rFonts w:ascii="Arial" w:hAnsi="Arial" w:cs="Arial"/>
        </w:rPr>
        <w:t>(2) Complete appropriate privacy and security training.</w:t>
      </w:r>
    </w:p>
    <w:p w14:paraId="6B3A4043" w14:textId="77777777" w:rsidR="00B46193" w:rsidRPr="00516B00" w:rsidRDefault="00B46193" w:rsidP="00B46193">
      <w:pPr>
        <w:pStyle w:val="Default"/>
        <w:ind w:left="720"/>
        <w:rPr>
          <w:rFonts w:ascii="Arial" w:hAnsi="Arial" w:cs="Arial"/>
        </w:rPr>
      </w:pPr>
      <w:r w:rsidRPr="00516B00">
        <w:rPr>
          <w:rFonts w:ascii="Arial" w:hAnsi="Arial" w:cs="Arial"/>
        </w:rPr>
        <w:t>(3)  Be aware of the security laws, regulations, and policies that apply to the organization.</w:t>
      </w:r>
    </w:p>
    <w:p w14:paraId="34C03A22" w14:textId="77777777" w:rsidR="00B46193" w:rsidRPr="00516B00" w:rsidRDefault="00B46193" w:rsidP="00B46193">
      <w:pPr>
        <w:pStyle w:val="Default"/>
        <w:ind w:left="720"/>
        <w:rPr>
          <w:rFonts w:ascii="Arial" w:hAnsi="Arial" w:cs="Arial"/>
        </w:rPr>
      </w:pPr>
      <w:r w:rsidRPr="00516B00">
        <w:rPr>
          <w:rFonts w:ascii="Arial" w:hAnsi="Arial" w:cs="Arial"/>
        </w:rPr>
        <w:t>(4) ensure that individuals within the organization know who their ISOs are.</w:t>
      </w:r>
    </w:p>
    <w:p w14:paraId="4D83047D" w14:textId="77777777" w:rsidR="00B46193" w:rsidRPr="00516B00" w:rsidRDefault="00B46193" w:rsidP="00B46193">
      <w:pPr>
        <w:pStyle w:val="Default"/>
        <w:ind w:left="720"/>
        <w:rPr>
          <w:rFonts w:ascii="Arial" w:hAnsi="Arial" w:cs="Arial"/>
        </w:rPr>
      </w:pPr>
      <w:r w:rsidRPr="00516B00">
        <w:rPr>
          <w:rFonts w:ascii="Arial" w:hAnsi="Arial" w:cs="Arial"/>
        </w:rPr>
        <w:t>(5) Ensure that facility incident response personnel have appropriate incident response mechanisms, such as phone numbers, email addresses, and tools available to report suspected incidents.</w:t>
      </w:r>
    </w:p>
    <w:p w14:paraId="36501CF5" w14:textId="77777777" w:rsidR="00B46193" w:rsidRPr="00516B00" w:rsidRDefault="00B46193" w:rsidP="00B46193">
      <w:pPr>
        <w:pStyle w:val="Default"/>
        <w:ind w:left="720"/>
        <w:rPr>
          <w:rFonts w:ascii="Arial" w:hAnsi="Arial" w:cs="Arial"/>
        </w:rPr>
      </w:pPr>
      <w:r w:rsidRPr="00516B00">
        <w:rPr>
          <w:rFonts w:ascii="Arial" w:hAnsi="Arial" w:cs="Arial"/>
        </w:rPr>
        <w:lastRenderedPageBreak/>
        <w:t>(6) Be familiar with and establish a working relationship with the PO, FCIO, and OI&amp;T staff for the organization.</w:t>
      </w:r>
    </w:p>
    <w:p w14:paraId="3A73ABE9" w14:textId="77777777" w:rsidR="00B46193" w:rsidRPr="00516B00" w:rsidRDefault="00B46193" w:rsidP="00B46193">
      <w:pPr>
        <w:pStyle w:val="Default"/>
        <w:ind w:left="720"/>
        <w:rPr>
          <w:rFonts w:ascii="Arial" w:hAnsi="Arial" w:cs="Arial"/>
        </w:rPr>
      </w:pPr>
      <w:r w:rsidRPr="00516B00">
        <w:rPr>
          <w:rFonts w:ascii="Arial" w:hAnsi="Arial" w:cs="Arial"/>
        </w:rPr>
        <w:t>(7) Ensure that an after-action report process is in place to look at root causes and future prevention mechanisms.</w:t>
      </w:r>
    </w:p>
    <w:p w14:paraId="0296D95F" w14:textId="4425F271" w:rsidR="00B46193" w:rsidRDefault="00B46193" w:rsidP="00B46193">
      <w:pPr>
        <w:pStyle w:val="Default"/>
        <w:ind w:left="720"/>
        <w:rPr>
          <w:rFonts w:ascii="Arial" w:hAnsi="Arial" w:cs="Arial"/>
        </w:rPr>
      </w:pPr>
      <w:r w:rsidRPr="00516B00">
        <w:rPr>
          <w:rFonts w:ascii="Arial" w:hAnsi="Arial" w:cs="Arial"/>
        </w:rPr>
        <w:t>(8) Provide local organization policy and procedures for reporting and managing incidents.</w:t>
      </w:r>
    </w:p>
    <w:p w14:paraId="7ED2AD31" w14:textId="79461AD5" w:rsidR="00A248F0" w:rsidDel="00AF61D6" w:rsidRDefault="00AF61D6" w:rsidP="00B46193">
      <w:pPr>
        <w:pStyle w:val="Default"/>
        <w:ind w:left="720"/>
        <w:rPr>
          <w:del w:id="346" w:author="Faulkner, David A. (Accenture Federal Services)" w:date="2019-04-03T17:05:00Z"/>
          <w:rFonts w:asciiTheme="minorHAnsi" w:hAnsiTheme="minorHAnsi"/>
          <w:b/>
          <w:color w:val="00B050"/>
        </w:rPr>
      </w:pPr>
      <w:ins w:id="347" w:author="Faulkner, David A. (Accenture Federal Services)" w:date="2019-04-03T17:05:00Z">
        <w:r>
          <w:rPr>
            <w:rFonts w:asciiTheme="minorHAnsi" w:hAnsiTheme="minorHAnsi"/>
            <w:b/>
            <w:color w:val="000000" w:themeColor="text1"/>
          </w:rPr>
          <w:t>I</w:t>
        </w:r>
        <w:r w:rsidRPr="00E50567">
          <w:rPr>
            <w:rFonts w:asciiTheme="minorHAnsi" w:hAnsiTheme="minorHAnsi"/>
            <w:color w:val="000000" w:themeColor="text1"/>
          </w:rPr>
          <w:t>nherited from the VA NSOC.</w:t>
        </w:r>
      </w:ins>
      <w:del w:id="348" w:author="Faulkner, David A. (Accenture Federal Services)" w:date="2019-04-03T17:05:00Z">
        <w:r w:rsidR="00A248F0" w:rsidRPr="008D0A32" w:rsidDel="00AF61D6">
          <w:rPr>
            <w:rFonts w:asciiTheme="minorHAnsi" w:hAnsiTheme="minorHAnsi"/>
            <w:b/>
            <w:color w:val="00B050"/>
          </w:rPr>
          <w:delText xml:space="preserve">Enter your organization </w:delText>
        </w:r>
        <w:r w:rsidR="00A248F0" w:rsidDel="00AF61D6">
          <w:rPr>
            <w:rFonts w:asciiTheme="minorHAnsi" w:hAnsiTheme="minorHAnsi" w:cstheme="minorHAnsi"/>
            <w:b/>
            <w:bCs/>
            <w:color w:val="00B050"/>
          </w:rPr>
          <w:delText>incident preparation</w:delText>
        </w:r>
        <w:r w:rsidR="00A248F0" w:rsidRPr="008D0A32" w:rsidDel="00AF61D6">
          <w:rPr>
            <w:rFonts w:asciiTheme="minorHAnsi" w:hAnsiTheme="minorHAnsi" w:cstheme="minorHAnsi"/>
            <w:b/>
            <w:bCs/>
            <w:color w:val="00B050"/>
          </w:rPr>
          <w:delText xml:space="preserve"> </w:delText>
        </w:r>
        <w:r w:rsidR="00A248F0" w:rsidRPr="008D0A32" w:rsidDel="00AF61D6">
          <w:rPr>
            <w:rFonts w:asciiTheme="minorHAnsi" w:hAnsiTheme="minorHAnsi"/>
            <w:b/>
            <w:color w:val="00B050"/>
          </w:rPr>
          <w:delText>here.</w:delText>
        </w:r>
      </w:del>
    </w:p>
    <w:p w14:paraId="7977856A" w14:textId="77777777" w:rsidR="00AF61D6" w:rsidRPr="007043B4" w:rsidRDefault="00AF61D6" w:rsidP="007043B4">
      <w:pPr>
        <w:pStyle w:val="Heading3"/>
        <w:numPr>
          <w:ilvl w:val="0"/>
          <w:numId w:val="0"/>
        </w:numPr>
        <w:ind w:firstLine="720"/>
        <w:contextualSpacing/>
        <w:rPr>
          <w:ins w:id="349" w:author="Faulkner, David A. (Accenture Federal Services)" w:date="2019-04-03T17:05:00Z"/>
          <w:rFonts w:asciiTheme="minorHAnsi" w:hAnsiTheme="minorHAnsi" w:cs="Times New Roman"/>
          <w:b w:val="0"/>
          <w:color w:val="00B050"/>
        </w:rPr>
      </w:pPr>
    </w:p>
    <w:p w14:paraId="701DCF2D" w14:textId="77777777" w:rsidR="00B46193" w:rsidRPr="00516B00" w:rsidRDefault="00B46193" w:rsidP="00B46193">
      <w:pPr>
        <w:pStyle w:val="Default"/>
        <w:ind w:left="720"/>
        <w:rPr>
          <w:rFonts w:ascii="Arial" w:hAnsi="Arial" w:cs="Arial"/>
        </w:rPr>
      </w:pPr>
    </w:p>
    <w:p w14:paraId="42A1DDFF" w14:textId="77777777" w:rsidR="00B46193" w:rsidRPr="00516B00" w:rsidRDefault="00B46193" w:rsidP="00B46193">
      <w:pPr>
        <w:pStyle w:val="Default"/>
        <w:ind w:left="720"/>
        <w:rPr>
          <w:rFonts w:ascii="Arial" w:hAnsi="Arial" w:cs="Arial"/>
          <w:b/>
        </w:rPr>
      </w:pPr>
      <w:r>
        <w:rPr>
          <w:rFonts w:ascii="Arial" w:hAnsi="Arial" w:cs="Arial"/>
          <w:b/>
        </w:rPr>
        <w:t xml:space="preserve">b. </w:t>
      </w:r>
      <w:r w:rsidRPr="00516B00">
        <w:rPr>
          <w:rFonts w:ascii="Arial" w:hAnsi="Arial" w:cs="Arial"/>
          <w:b/>
        </w:rPr>
        <w:t>Incident Prevention</w:t>
      </w:r>
    </w:p>
    <w:p w14:paraId="56CE58BA" w14:textId="77777777" w:rsidR="00B46193" w:rsidRPr="00516B00" w:rsidRDefault="00B46193" w:rsidP="00B46193">
      <w:pPr>
        <w:pStyle w:val="Default"/>
        <w:ind w:left="720"/>
        <w:rPr>
          <w:rFonts w:ascii="Arial" w:hAnsi="Arial" w:cs="Arial"/>
        </w:rPr>
      </w:pPr>
    </w:p>
    <w:p w14:paraId="452EB049" w14:textId="77777777" w:rsidR="00B46193" w:rsidRPr="00516B00" w:rsidRDefault="00B46193" w:rsidP="00B46193">
      <w:pPr>
        <w:pStyle w:val="Default"/>
        <w:ind w:left="720"/>
        <w:rPr>
          <w:rFonts w:ascii="Arial" w:hAnsi="Arial" w:cs="Arial"/>
        </w:rPr>
      </w:pPr>
      <w:r w:rsidRPr="00516B00">
        <w:rPr>
          <w:rFonts w:ascii="Arial" w:hAnsi="Arial" w:cs="Arial"/>
        </w:rPr>
        <w:t>(1) Advise users on proper security protocols to prevent incidents.</w:t>
      </w:r>
    </w:p>
    <w:p w14:paraId="2B2DBCC2" w14:textId="77777777" w:rsidR="00B46193" w:rsidRPr="00516B00" w:rsidRDefault="00B46193" w:rsidP="00B46193">
      <w:pPr>
        <w:pStyle w:val="Default"/>
        <w:ind w:left="720"/>
        <w:rPr>
          <w:rFonts w:ascii="Arial" w:hAnsi="Arial" w:cs="Arial"/>
        </w:rPr>
      </w:pPr>
      <w:r w:rsidRPr="00516B00">
        <w:rPr>
          <w:rFonts w:ascii="Arial" w:hAnsi="Arial" w:cs="Arial"/>
        </w:rPr>
        <w:t>(2) Provide training to staff on their roles in preventing, reporting, and managing security incidents.</w:t>
      </w:r>
    </w:p>
    <w:p w14:paraId="14AF28F5" w14:textId="77777777" w:rsidR="00B46193" w:rsidRPr="00516B00" w:rsidRDefault="00B46193" w:rsidP="00B46193">
      <w:pPr>
        <w:pStyle w:val="Default"/>
        <w:ind w:left="720"/>
        <w:rPr>
          <w:rFonts w:ascii="Arial" w:hAnsi="Arial" w:cs="Arial"/>
        </w:rPr>
      </w:pPr>
      <w:r w:rsidRPr="00516B00">
        <w:rPr>
          <w:rFonts w:ascii="Arial" w:hAnsi="Arial" w:cs="Arial"/>
        </w:rPr>
        <w:t>(3) Ensure systems and subsystems affected by incidents are isolated as quickly as possible and, if necessary, are restored and/or rebuilt.</w:t>
      </w:r>
    </w:p>
    <w:p w14:paraId="1EC3079D" w14:textId="77777777" w:rsidR="00B46193" w:rsidRPr="00516B00" w:rsidRDefault="00B46193" w:rsidP="00B46193">
      <w:pPr>
        <w:pStyle w:val="Default"/>
        <w:ind w:left="720"/>
        <w:rPr>
          <w:rFonts w:ascii="Arial" w:hAnsi="Arial" w:cs="Arial"/>
        </w:rPr>
      </w:pPr>
      <w:r w:rsidRPr="00516B00">
        <w:rPr>
          <w:rFonts w:ascii="Arial" w:hAnsi="Arial" w:cs="Arial"/>
        </w:rPr>
        <w:t>(4) Provide local organization policy and procedures for reporting and managing incidents.</w:t>
      </w:r>
    </w:p>
    <w:p w14:paraId="3B07C5E3" w14:textId="77777777" w:rsidR="00B46193" w:rsidRPr="00516B00" w:rsidRDefault="00B46193" w:rsidP="00B46193">
      <w:pPr>
        <w:pStyle w:val="Default"/>
        <w:ind w:left="720"/>
        <w:rPr>
          <w:rFonts w:ascii="Arial" w:hAnsi="Arial" w:cs="Arial"/>
        </w:rPr>
      </w:pPr>
      <w:r w:rsidRPr="00516B00">
        <w:rPr>
          <w:rFonts w:ascii="Arial" w:hAnsi="Arial" w:cs="Arial"/>
        </w:rPr>
        <w:t>(5) Verify that all users complete the VA Privacy and Security Awareness and Rules of Behavior (ROB) training annually.</w:t>
      </w:r>
    </w:p>
    <w:p w14:paraId="343F639E" w14:textId="10CCB3C5" w:rsidR="00B46193" w:rsidRDefault="00B46193" w:rsidP="00B46193">
      <w:pPr>
        <w:pStyle w:val="Default"/>
        <w:ind w:left="720"/>
        <w:rPr>
          <w:rFonts w:ascii="Arial" w:hAnsi="Arial" w:cs="Arial"/>
        </w:rPr>
      </w:pPr>
      <w:r w:rsidRPr="00516B00">
        <w:rPr>
          <w:rFonts w:ascii="Arial" w:hAnsi="Arial" w:cs="Arial"/>
        </w:rPr>
        <w:t>(6) Verify that all users sign the VA National ROB annually.</w:t>
      </w:r>
    </w:p>
    <w:p w14:paraId="195F311C" w14:textId="36538368" w:rsidR="00AF61D6" w:rsidRPr="00AF61D6" w:rsidRDefault="00AF61D6">
      <w:pPr>
        <w:pStyle w:val="Heading3"/>
        <w:numPr>
          <w:ilvl w:val="0"/>
          <w:numId w:val="0"/>
        </w:numPr>
        <w:ind w:firstLine="720"/>
        <w:contextualSpacing/>
        <w:rPr>
          <w:ins w:id="350" w:author="Faulkner, David A. (Accenture Federal Services)" w:date="2019-04-03T17:05:00Z"/>
          <w:rFonts w:asciiTheme="minorHAnsi" w:hAnsiTheme="minorHAnsi" w:cs="Times New Roman"/>
          <w:b w:val="0"/>
          <w:color w:val="00B050"/>
        </w:rPr>
      </w:pPr>
      <w:ins w:id="351" w:author="Faulkner, David A. (Accenture Federal Services)" w:date="2019-04-03T17:05:00Z">
        <w:r>
          <w:rPr>
            <w:rFonts w:asciiTheme="minorHAnsi" w:hAnsiTheme="minorHAnsi" w:cs="Times New Roman"/>
            <w:b w:val="0"/>
            <w:color w:val="000000" w:themeColor="text1"/>
            <w:sz w:val="24"/>
          </w:rPr>
          <w:t>I</w:t>
        </w:r>
        <w:r w:rsidRPr="00E50567">
          <w:rPr>
            <w:rFonts w:asciiTheme="minorHAnsi" w:hAnsiTheme="minorHAnsi" w:cs="Times New Roman"/>
            <w:b w:val="0"/>
            <w:color w:val="000000" w:themeColor="text1"/>
            <w:sz w:val="24"/>
          </w:rPr>
          <w:t>nherited from the VA NSOC.</w:t>
        </w:r>
      </w:ins>
      <w:del w:id="352" w:author="Faulkner, David A. (Accenture Federal Services)" w:date="2019-04-03T17:05:00Z">
        <w:r w:rsidR="00A248F0" w:rsidRPr="008D0A32" w:rsidDel="00AF61D6">
          <w:rPr>
            <w:rFonts w:asciiTheme="minorHAnsi" w:hAnsiTheme="minorHAnsi" w:cs="Times New Roman"/>
            <w:b w:val="0"/>
            <w:color w:val="00B050"/>
          </w:rPr>
          <w:delText xml:space="preserve">Enter your organization </w:delText>
        </w:r>
        <w:r w:rsidR="00A248F0" w:rsidDel="00AF61D6">
          <w:rPr>
            <w:rFonts w:asciiTheme="minorHAnsi" w:hAnsiTheme="minorHAnsi" w:cstheme="minorHAnsi"/>
            <w:b w:val="0"/>
            <w:bCs w:val="0"/>
            <w:color w:val="00B050"/>
          </w:rPr>
          <w:delText>incident prevention</w:delText>
        </w:r>
        <w:r w:rsidR="00A248F0" w:rsidRPr="008D0A32" w:rsidDel="00AF61D6">
          <w:rPr>
            <w:rFonts w:asciiTheme="minorHAnsi" w:hAnsiTheme="minorHAnsi" w:cstheme="minorHAnsi"/>
            <w:b w:val="0"/>
            <w:bCs w:val="0"/>
            <w:color w:val="00B050"/>
          </w:rPr>
          <w:delText xml:space="preserve"> </w:delText>
        </w:r>
        <w:r w:rsidR="00A248F0" w:rsidRPr="008D0A32" w:rsidDel="00AF61D6">
          <w:rPr>
            <w:rFonts w:asciiTheme="minorHAnsi" w:hAnsiTheme="minorHAnsi" w:cs="Times New Roman"/>
            <w:b w:val="0"/>
            <w:color w:val="00B050"/>
          </w:rPr>
          <w:delText>here.</w:delText>
        </w:r>
      </w:del>
    </w:p>
    <w:p w14:paraId="2515A83B" w14:textId="77777777" w:rsidR="00AF61D6" w:rsidRPr="00AF61D6" w:rsidRDefault="00AF61D6">
      <w:pPr>
        <w:rPr>
          <w:b/>
          <w:rPrChange w:id="353" w:author="Faulkner, David A. (Accenture Federal Services)" w:date="2019-04-03T17:05:00Z">
            <w:rPr>
              <w:rFonts w:asciiTheme="minorHAnsi" w:hAnsiTheme="minorHAnsi" w:cs="Times New Roman"/>
              <w:b w:val="0"/>
              <w:color w:val="00B050"/>
            </w:rPr>
          </w:rPrChange>
        </w:rPr>
        <w:pPrChange w:id="354" w:author="Faulkner, David A. (Accenture Federal Services)" w:date="2019-04-03T17:05:00Z">
          <w:pPr>
            <w:pStyle w:val="Heading3"/>
            <w:numPr>
              <w:ilvl w:val="0"/>
              <w:numId w:val="0"/>
            </w:numPr>
            <w:ind w:left="0" w:firstLine="720"/>
            <w:contextualSpacing/>
          </w:pPr>
        </w:pPrChange>
      </w:pPr>
    </w:p>
    <w:p w14:paraId="7EDD692E" w14:textId="0E0A23BA" w:rsidR="00B46193" w:rsidRPr="00516B00" w:rsidRDefault="00B46193" w:rsidP="007043B4">
      <w:pPr>
        <w:pStyle w:val="Default"/>
        <w:rPr>
          <w:rFonts w:ascii="Arial" w:hAnsi="Arial" w:cs="Arial"/>
        </w:rPr>
      </w:pPr>
    </w:p>
    <w:p w14:paraId="0F19002D" w14:textId="77777777" w:rsidR="00B46193" w:rsidRPr="00516B00" w:rsidRDefault="00B46193" w:rsidP="00B46193">
      <w:pPr>
        <w:pStyle w:val="Default"/>
        <w:ind w:left="720"/>
        <w:rPr>
          <w:rFonts w:ascii="Arial" w:hAnsi="Arial" w:cs="Arial"/>
          <w:b/>
        </w:rPr>
      </w:pPr>
      <w:r>
        <w:rPr>
          <w:rFonts w:ascii="Arial" w:hAnsi="Arial" w:cs="Arial"/>
          <w:b/>
        </w:rPr>
        <w:t xml:space="preserve">c. </w:t>
      </w:r>
      <w:r w:rsidRPr="00516B00">
        <w:rPr>
          <w:rFonts w:ascii="Arial" w:hAnsi="Arial" w:cs="Arial"/>
          <w:b/>
        </w:rPr>
        <w:t>Incident Detection</w:t>
      </w:r>
    </w:p>
    <w:p w14:paraId="4D287891" w14:textId="77777777" w:rsidR="00B46193" w:rsidRPr="00516B00" w:rsidRDefault="00B46193" w:rsidP="00B46193">
      <w:pPr>
        <w:pStyle w:val="Default"/>
        <w:ind w:left="720"/>
        <w:rPr>
          <w:rFonts w:ascii="Arial" w:hAnsi="Arial" w:cs="Arial"/>
          <w:b/>
        </w:rPr>
      </w:pPr>
    </w:p>
    <w:p w14:paraId="24A631B0" w14:textId="77777777" w:rsidR="00B46193" w:rsidRPr="00516B00" w:rsidRDefault="00B46193" w:rsidP="00B46193">
      <w:pPr>
        <w:pStyle w:val="Default"/>
        <w:ind w:left="720"/>
        <w:rPr>
          <w:rFonts w:ascii="Arial" w:hAnsi="Arial" w:cs="Arial"/>
        </w:rPr>
      </w:pPr>
      <w:r w:rsidRPr="00516B00">
        <w:rPr>
          <w:rFonts w:ascii="Arial" w:hAnsi="Arial" w:cs="Arial"/>
        </w:rPr>
        <w:t>(1) Initiate protective measures when an incident or vulnerability is discovered.</w:t>
      </w:r>
    </w:p>
    <w:p w14:paraId="16CCECB4" w14:textId="77777777" w:rsidR="00B46193" w:rsidRPr="00516B00" w:rsidRDefault="00B46193" w:rsidP="00B46193">
      <w:pPr>
        <w:pStyle w:val="Default"/>
        <w:ind w:left="720"/>
        <w:rPr>
          <w:rFonts w:ascii="Arial" w:hAnsi="Arial" w:cs="Arial"/>
        </w:rPr>
      </w:pPr>
      <w:r w:rsidRPr="00516B00">
        <w:rPr>
          <w:rFonts w:ascii="Arial" w:hAnsi="Arial" w:cs="Arial"/>
        </w:rPr>
        <w:t>(2) Ensure that incidents are properly reported, responses are coordinated, and incident updates are provided as required.</w:t>
      </w:r>
    </w:p>
    <w:p w14:paraId="4EA17EF8" w14:textId="6FC2AD9E" w:rsidR="00B46193" w:rsidDel="00AF61D6" w:rsidRDefault="00B46193" w:rsidP="00B46193">
      <w:pPr>
        <w:pStyle w:val="Default"/>
        <w:ind w:left="720"/>
        <w:rPr>
          <w:del w:id="355" w:author="Faulkner, David A. (Accenture Federal Services)" w:date="2019-04-03T17:05:00Z"/>
          <w:rFonts w:ascii="Arial" w:hAnsi="Arial" w:cs="Arial"/>
        </w:rPr>
      </w:pPr>
      <w:r w:rsidRPr="00516B00">
        <w:rPr>
          <w:rFonts w:ascii="Arial" w:hAnsi="Arial" w:cs="Arial"/>
        </w:rPr>
        <w:t>(3) Coordinate with the PO to determine if a detected or reported security incident is also a privacy incident.</w:t>
      </w:r>
    </w:p>
    <w:p w14:paraId="1A8B79CB" w14:textId="73CC1545" w:rsidR="00AF61D6" w:rsidRDefault="00AF61D6" w:rsidP="00B46193">
      <w:pPr>
        <w:pStyle w:val="Default"/>
        <w:ind w:left="720"/>
        <w:rPr>
          <w:ins w:id="356" w:author="Faulkner, David A. (Accenture Federal Services)" w:date="2019-04-03T17:05:00Z"/>
          <w:rFonts w:ascii="Arial" w:hAnsi="Arial" w:cs="Arial"/>
        </w:rPr>
      </w:pPr>
    </w:p>
    <w:p w14:paraId="7758DE91" w14:textId="77777777" w:rsidR="00AF61D6" w:rsidRDefault="00AF61D6" w:rsidP="00B46193">
      <w:pPr>
        <w:pStyle w:val="Default"/>
        <w:ind w:left="720"/>
        <w:rPr>
          <w:ins w:id="357" w:author="Faulkner, David A. (Accenture Federal Services)" w:date="2019-04-03T17:05:00Z"/>
          <w:rFonts w:ascii="Arial" w:hAnsi="Arial" w:cs="Arial"/>
        </w:rPr>
      </w:pPr>
    </w:p>
    <w:p w14:paraId="77507367" w14:textId="0DEAB6E4" w:rsidR="00A248F0" w:rsidDel="00AF61D6" w:rsidRDefault="00AF61D6" w:rsidP="00AF61D6">
      <w:pPr>
        <w:pStyle w:val="Heading3"/>
        <w:numPr>
          <w:ilvl w:val="0"/>
          <w:numId w:val="0"/>
        </w:numPr>
        <w:ind w:firstLine="720"/>
        <w:contextualSpacing/>
        <w:rPr>
          <w:del w:id="358" w:author="Faulkner, David A. (Accenture Federal Services)" w:date="2019-04-03T17:05:00Z"/>
          <w:rFonts w:asciiTheme="minorHAnsi" w:hAnsiTheme="minorHAnsi" w:cs="Times New Roman"/>
          <w:b w:val="0"/>
          <w:color w:val="000000" w:themeColor="text1"/>
          <w:sz w:val="24"/>
        </w:rPr>
      </w:pPr>
      <w:ins w:id="359" w:author="Faulkner, David A. (Accenture Federal Services)" w:date="2019-04-03T17:05:00Z">
        <w:r>
          <w:rPr>
            <w:rFonts w:asciiTheme="minorHAnsi" w:hAnsiTheme="minorHAnsi" w:cs="Times New Roman"/>
            <w:b w:val="0"/>
            <w:color w:val="000000" w:themeColor="text1"/>
            <w:sz w:val="24"/>
          </w:rPr>
          <w:t>I</w:t>
        </w:r>
        <w:r w:rsidRPr="00E50567">
          <w:rPr>
            <w:rFonts w:asciiTheme="minorHAnsi" w:hAnsiTheme="minorHAnsi" w:cs="Times New Roman"/>
            <w:b w:val="0"/>
            <w:color w:val="000000" w:themeColor="text1"/>
            <w:sz w:val="24"/>
          </w:rPr>
          <w:t>nherited from the VA NSOC.</w:t>
        </w:r>
      </w:ins>
      <w:del w:id="360" w:author="Faulkner, David A. (Accenture Federal Services)" w:date="2019-04-03T17:05:00Z">
        <w:r w:rsidR="00A248F0" w:rsidRPr="008D0A32" w:rsidDel="00AF61D6">
          <w:rPr>
            <w:rFonts w:asciiTheme="minorHAnsi" w:hAnsiTheme="minorHAnsi" w:cs="Times New Roman"/>
            <w:b w:val="0"/>
            <w:color w:val="00B050"/>
          </w:rPr>
          <w:delText xml:space="preserve">Enter your organization </w:delText>
        </w:r>
        <w:r w:rsidR="00A248F0" w:rsidDel="00AF61D6">
          <w:rPr>
            <w:rFonts w:asciiTheme="minorHAnsi" w:hAnsiTheme="minorHAnsi" w:cstheme="minorHAnsi"/>
            <w:b w:val="0"/>
            <w:bCs w:val="0"/>
            <w:color w:val="00B050"/>
          </w:rPr>
          <w:delText>incident detection</w:delText>
        </w:r>
        <w:r w:rsidR="00A248F0" w:rsidRPr="008D0A32" w:rsidDel="00AF61D6">
          <w:rPr>
            <w:rFonts w:asciiTheme="minorHAnsi" w:hAnsiTheme="minorHAnsi" w:cstheme="minorHAnsi"/>
            <w:b w:val="0"/>
            <w:bCs w:val="0"/>
            <w:color w:val="00B050"/>
          </w:rPr>
          <w:delText xml:space="preserve"> </w:delText>
        </w:r>
        <w:r w:rsidR="00A248F0" w:rsidRPr="008D0A32" w:rsidDel="00AF61D6">
          <w:rPr>
            <w:rFonts w:asciiTheme="minorHAnsi" w:hAnsiTheme="minorHAnsi" w:cs="Times New Roman"/>
            <w:b w:val="0"/>
            <w:color w:val="00B050"/>
          </w:rPr>
          <w:delText>here.</w:delText>
        </w:r>
      </w:del>
    </w:p>
    <w:p w14:paraId="1AEF98EA" w14:textId="74C9FD74" w:rsidR="00AF61D6" w:rsidRDefault="00AF61D6">
      <w:pPr>
        <w:pStyle w:val="Default"/>
        <w:ind w:left="720"/>
        <w:rPr>
          <w:ins w:id="361" w:author="Faulkner, David A. (Accenture Federal Services)" w:date="2019-04-03T17:05:00Z"/>
        </w:rPr>
        <w:pPrChange w:id="362" w:author="Faulkner, David A. (Accenture Federal Services)" w:date="2019-04-03T17:05:00Z">
          <w:pPr/>
        </w:pPrChange>
      </w:pPr>
    </w:p>
    <w:p w14:paraId="040D510B" w14:textId="77777777" w:rsidR="00AF61D6" w:rsidRPr="00AF61D6" w:rsidRDefault="00AF61D6">
      <w:pPr>
        <w:rPr>
          <w:ins w:id="363" w:author="Faulkner, David A. (Accenture Federal Services)" w:date="2019-04-03T17:05:00Z"/>
          <w:b/>
          <w:rPrChange w:id="364" w:author="Faulkner, David A. (Accenture Federal Services)" w:date="2019-04-03T17:05:00Z">
            <w:rPr>
              <w:ins w:id="365" w:author="Faulkner, David A. (Accenture Federal Services)" w:date="2019-04-03T17:05:00Z"/>
              <w:rFonts w:asciiTheme="minorHAnsi" w:hAnsiTheme="minorHAnsi" w:cs="Times New Roman"/>
              <w:b w:val="0"/>
              <w:color w:val="00B050"/>
            </w:rPr>
          </w:rPrChange>
        </w:rPr>
        <w:pPrChange w:id="366" w:author="Faulkner, David A. (Accenture Federal Services)" w:date="2019-04-03T17:05:00Z">
          <w:pPr>
            <w:pStyle w:val="Heading3"/>
            <w:numPr>
              <w:ilvl w:val="0"/>
              <w:numId w:val="0"/>
            </w:numPr>
            <w:ind w:left="0" w:firstLine="720"/>
            <w:contextualSpacing/>
          </w:pPr>
        </w:pPrChange>
      </w:pPr>
    </w:p>
    <w:p w14:paraId="2490D82C" w14:textId="067C617A" w:rsidR="00B46193" w:rsidRPr="00516B00" w:rsidRDefault="00B46193">
      <w:pPr>
        <w:pStyle w:val="Heading3"/>
        <w:numPr>
          <w:ilvl w:val="0"/>
          <w:numId w:val="0"/>
        </w:numPr>
        <w:ind w:firstLine="720"/>
        <w:contextualSpacing/>
        <w:pPrChange w:id="367" w:author="Faulkner, David A. (Accenture Federal Services)" w:date="2019-04-03T17:05:00Z">
          <w:pPr>
            <w:pStyle w:val="Default"/>
          </w:pPr>
        </w:pPrChange>
      </w:pPr>
    </w:p>
    <w:p w14:paraId="63C1CEEC" w14:textId="77777777" w:rsidR="00B46193" w:rsidRPr="00516B00" w:rsidRDefault="00B46193" w:rsidP="00B46193">
      <w:pPr>
        <w:pStyle w:val="Default"/>
        <w:ind w:left="720"/>
        <w:rPr>
          <w:rFonts w:ascii="Arial" w:hAnsi="Arial" w:cs="Arial"/>
        </w:rPr>
      </w:pPr>
    </w:p>
    <w:p w14:paraId="1D2C23C1" w14:textId="77777777" w:rsidR="00B46193" w:rsidRPr="00516B00" w:rsidRDefault="00B46193" w:rsidP="00B46193">
      <w:pPr>
        <w:pStyle w:val="Default"/>
        <w:ind w:left="720"/>
        <w:rPr>
          <w:rFonts w:ascii="Arial" w:hAnsi="Arial" w:cs="Arial"/>
          <w:b/>
        </w:rPr>
      </w:pPr>
      <w:r>
        <w:rPr>
          <w:rFonts w:ascii="Arial" w:hAnsi="Arial" w:cs="Arial"/>
          <w:b/>
        </w:rPr>
        <w:t xml:space="preserve">d. </w:t>
      </w:r>
      <w:r w:rsidRPr="00516B00">
        <w:rPr>
          <w:rFonts w:ascii="Arial" w:hAnsi="Arial" w:cs="Arial"/>
          <w:b/>
        </w:rPr>
        <w:t>Incident Analysis</w:t>
      </w:r>
    </w:p>
    <w:p w14:paraId="41646BCB" w14:textId="77777777" w:rsidR="00B46193" w:rsidRPr="00516B00" w:rsidRDefault="00B46193" w:rsidP="00B46193">
      <w:pPr>
        <w:pStyle w:val="Default"/>
        <w:ind w:left="720"/>
        <w:rPr>
          <w:rFonts w:ascii="Arial" w:hAnsi="Arial" w:cs="Arial"/>
        </w:rPr>
      </w:pPr>
    </w:p>
    <w:p w14:paraId="44882BEE" w14:textId="77777777" w:rsidR="00B46193" w:rsidRPr="00516B00" w:rsidRDefault="00B46193" w:rsidP="00B46193">
      <w:pPr>
        <w:pStyle w:val="Default"/>
        <w:ind w:left="720"/>
        <w:rPr>
          <w:rFonts w:ascii="Arial" w:hAnsi="Arial" w:cs="Arial"/>
        </w:rPr>
      </w:pPr>
      <w:r w:rsidRPr="00516B00">
        <w:rPr>
          <w:rFonts w:ascii="Arial" w:hAnsi="Arial" w:cs="Arial"/>
        </w:rPr>
        <w:t xml:space="preserve">(1) Enter all reported incidents into the PSETS within one (1) </w:t>
      </w:r>
      <w:r>
        <w:rPr>
          <w:rFonts w:ascii="Arial" w:hAnsi="Arial" w:cs="Arial"/>
        </w:rPr>
        <w:t>hou</w:t>
      </w:r>
      <w:r w:rsidRPr="00516B00">
        <w:rPr>
          <w:rFonts w:ascii="Arial" w:hAnsi="Arial" w:cs="Arial"/>
        </w:rPr>
        <w:t>r of receiving or identifying an incident.</w:t>
      </w:r>
    </w:p>
    <w:p w14:paraId="370A137E" w14:textId="204B0A97" w:rsidR="00B46193" w:rsidRDefault="00B46193" w:rsidP="00B46193">
      <w:pPr>
        <w:pStyle w:val="Default"/>
        <w:ind w:left="720"/>
        <w:rPr>
          <w:rFonts w:ascii="Arial" w:hAnsi="Arial" w:cs="Arial"/>
        </w:rPr>
      </w:pPr>
      <w:r w:rsidRPr="00516B00">
        <w:rPr>
          <w:rFonts w:ascii="Arial" w:hAnsi="Arial" w:cs="Arial"/>
        </w:rPr>
        <w:t>(2) Complete a risk evaluation at the time of reporting the incident and update information on each incident accordingly.</w:t>
      </w:r>
    </w:p>
    <w:p w14:paraId="55C5F9CB" w14:textId="32E7B960" w:rsidR="00A248F0" w:rsidRDefault="00AF61D6" w:rsidP="00A248F0">
      <w:pPr>
        <w:pStyle w:val="Heading3"/>
        <w:numPr>
          <w:ilvl w:val="0"/>
          <w:numId w:val="0"/>
        </w:numPr>
        <w:ind w:firstLine="720"/>
        <w:contextualSpacing/>
        <w:rPr>
          <w:rFonts w:asciiTheme="minorHAnsi" w:hAnsiTheme="minorHAnsi" w:cs="Times New Roman"/>
          <w:b w:val="0"/>
          <w:color w:val="00B050"/>
        </w:rPr>
      </w:pPr>
      <w:ins w:id="368" w:author="Faulkner, David A. (Accenture Federal Services)" w:date="2019-04-03T17:06:00Z">
        <w:r>
          <w:rPr>
            <w:rFonts w:asciiTheme="minorHAnsi" w:hAnsiTheme="minorHAnsi" w:cs="Times New Roman"/>
            <w:b w:val="0"/>
            <w:color w:val="000000" w:themeColor="text1"/>
            <w:sz w:val="24"/>
          </w:rPr>
          <w:lastRenderedPageBreak/>
          <w:t>I</w:t>
        </w:r>
        <w:r w:rsidRPr="00E50567">
          <w:rPr>
            <w:rFonts w:asciiTheme="minorHAnsi" w:hAnsiTheme="minorHAnsi" w:cs="Times New Roman"/>
            <w:b w:val="0"/>
            <w:color w:val="000000" w:themeColor="text1"/>
            <w:sz w:val="24"/>
          </w:rPr>
          <w:t>nherited from the VA NSOC.</w:t>
        </w:r>
      </w:ins>
      <w:del w:id="369" w:author="Faulkner, David A. (Accenture Federal Services)" w:date="2019-04-03T17:06:00Z">
        <w:r w:rsidR="00A248F0" w:rsidRPr="008D0A32" w:rsidDel="00AF61D6">
          <w:rPr>
            <w:rFonts w:asciiTheme="minorHAnsi" w:hAnsiTheme="minorHAnsi" w:cs="Times New Roman"/>
            <w:b w:val="0"/>
            <w:color w:val="00B050"/>
          </w:rPr>
          <w:delText xml:space="preserve">Enter your organization </w:delText>
        </w:r>
        <w:r w:rsidR="00A248F0" w:rsidDel="00AF61D6">
          <w:rPr>
            <w:rFonts w:asciiTheme="minorHAnsi" w:hAnsiTheme="minorHAnsi" w:cstheme="minorHAnsi"/>
            <w:b w:val="0"/>
            <w:bCs w:val="0"/>
            <w:color w:val="00B050"/>
          </w:rPr>
          <w:delText>incident analysis</w:delText>
        </w:r>
        <w:r w:rsidR="00A248F0" w:rsidRPr="008D0A32" w:rsidDel="00AF61D6">
          <w:rPr>
            <w:rFonts w:asciiTheme="minorHAnsi" w:hAnsiTheme="minorHAnsi" w:cstheme="minorHAnsi"/>
            <w:b w:val="0"/>
            <w:bCs w:val="0"/>
            <w:color w:val="00B050"/>
          </w:rPr>
          <w:delText xml:space="preserve"> </w:delText>
        </w:r>
        <w:r w:rsidR="00A248F0" w:rsidRPr="008D0A32" w:rsidDel="00AF61D6">
          <w:rPr>
            <w:rFonts w:asciiTheme="minorHAnsi" w:hAnsiTheme="minorHAnsi" w:cs="Times New Roman"/>
            <w:b w:val="0"/>
            <w:color w:val="00B050"/>
          </w:rPr>
          <w:delText>here.</w:delText>
        </w:r>
      </w:del>
    </w:p>
    <w:p w14:paraId="79E2040A" w14:textId="77777777" w:rsidR="00A248F0" w:rsidRPr="00516B00" w:rsidRDefault="00A248F0" w:rsidP="00B46193">
      <w:pPr>
        <w:pStyle w:val="Default"/>
        <w:ind w:left="720"/>
        <w:rPr>
          <w:rFonts w:ascii="Arial" w:hAnsi="Arial" w:cs="Arial"/>
        </w:rPr>
      </w:pPr>
    </w:p>
    <w:p w14:paraId="189A8DEF" w14:textId="77777777" w:rsidR="00B46193" w:rsidRPr="00516B00" w:rsidRDefault="00B46193" w:rsidP="00B46193">
      <w:pPr>
        <w:pStyle w:val="Default"/>
        <w:ind w:left="720"/>
        <w:rPr>
          <w:rFonts w:ascii="Arial" w:hAnsi="Arial" w:cs="Arial"/>
        </w:rPr>
      </w:pPr>
    </w:p>
    <w:p w14:paraId="7C43D666" w14:textId="77777777" w:rsidR="00B46193" w:rsidRPr="00516B00" w:rsidRDefault="00B46193" w:rsidP="00B46193">
      <w:pPr>
        <w:pStyle w:val="Default"/>
        <w:ind w:left="720"/>
        <w:rPr>
          <w:rFonts w:ascii="Arial" w:hAnsi="Arial" w:cs="Arial"/>
          <w:b/>
        </w:rPr>
      </w:pPr>
      <w:r>
        <w:rPr>
          <w:rFonts w:ascii="Arial" w:hAnsi="Arial" w:cs="Arial"/>
          <w:b/>
        </w:rPr>
        <w:t xml:space="preserve">e. </w:t>
      </w:r>
      <w:r w:rsidRPr="00516B00">
        <w:rPr>
          <w:rFonts w:ascii="Arial" w:hAnsi="Arial" w:cs="Arial"/>
          <w:b/>
        </w:rPr>
        <w:t>Incident Documentation</w:t>
      </w:r>
    </w:p>
    <w:p w14:paraId="5184F952" w14:textId="77777777" w:rsidR="00B46193" w:rsidRPr="00516B00" w:rsidRDefault="00B46193" w:rsidP="00B46193">
      <w:pPr>
        <w:pStyle w:val="Default"/>
        <w:ind w:left="720"/>
        <w:rPr>
          <w:rFonts w:ascii="Arial" w:hAnsi="Arial" w:cs="Arial"/>
        </w:rPr>
      </w:pPr>
    </w:p>
    <w:p w14:paraId="755D98C6" w14:textId="77777777" w:rsidR="00B46193" w:rsidRPr="00516B00" w:rsidRDefault="00B46193" w:rsidP="00B46193">
      <w:pPr>
        <w:pStyle w:val="Default"/>
        <w:ind w:left="720"/>
        <w:rPr>
          <w:rFonts w:ascii="Arial" w:hAnsi="Arial" w:cs="Arial"/>
        </w:rPr>
      </w:pPr>
      <w:r w:rsidRPr="00516B00">
        <w:rPr>
          <w:rFonts w:ascii="Arial" w:hAnsi="Arial" w:cs="Arial"/>
        </w:rPr>
        <w:t xml:space="preserve">(1) Enter </w:t>
      </w:r>
      <w:r>
        <w:rPr>
          <w:rFonts w:ascii="Arial" w:hAnsi="Arial" w:cs="Arial"/>
        </w:rPr>
        <w:t xml:space="preserve">incident updates in PSETS </w:t>
      </w:r>
      <w:r w:rsidRPr="00516B00">
        <w:rPr>
          <w:rFonts w:ascii="Arial" w:hAnsi="Arial" w:cs="Arial"/>
        </w:rPr>
        <w:t>for any incident with a status of “Open”.</w:t>
      </w:r>
    </w:p>
    <w:p w14:paraId="22BAE9E7" w14:textId="77777777" w:rsidR="00B46193" w:rsidRDefault="00B46193" w:rsidP="00B46193">
      <w:pPr>
        <w:pStyle w:val="Default"/>
        <w:ind w:left="720"/>
        <w:rPr>
          <w:rFonts w:ascii="Arial" w:hAnsi="Arial" w:cs="Arial"/>
        </w:rPr>
      </w:pPr>
      <w:r w:rsidRPr="00516B00">
        <w:rPr>
          <w:rFonts w:ascii="Arial" w:hAnsi="Arial" w:cs="Arial"/>
        </w:rPr>
        <w:t>(2) Incident</w:t>
      </w:r>
      <w:r>
        <w:rPr>
          <w:rFonts w:ascii="Arial" w:hAnsi="Arial" w:cs="Arial"/>
        </w:rPr>
        <w:t xml:space="preserve">s </w:t>
      </w:r>
      <w:r w:rsidRPr="00516B00">
        <w:rPr>
          <w:rFonts w:ascii="Arial" w:hAnsi="Arial" w:cs="Arial"/>
        </w:rPr>
        <w:t>s</w:t>
      </w:r>
      <w:r>
        <w:rPr>
          <w:rFonts w:ascii="Arial" w:hAnsi="Arial" w:cs="Arial"/>
        </w:rPr>
        <w:t>hould</w:t>
      </w:r>
      <w:r w:rsidRPr="00516B00">
        <w:rPr>
          <w:rFonts w:ascii="Arial" w:hAnsi="Arial" w:cs="Arial"/>
        </w:rPr>
        <w:t xml:space="preserve"> be reviewed and updated according to the rating assigned to the incident.</w:t>
      </w:r>
      <w:r>
        <w:rPr>
          <w:rFonts w:ascii="Arial" w:hAnsi="Arial" w:cs="Arial"/>
        </w:rPr>
        <w:t xml:space="preserve">   </w:t>
      </w:r>
    </w:p>
    <w:p w14:paraId="77AC1410" w14:textId="77777777" w:rsidR="00B46193" w:rsidRDefault="00B46193" w:rsidP="00B46193">
      <w:pPr>
        <w:pStyle w:val="Default"/>
        <w:ind w:left="720"/>
        <w:rPr>
          <w:rFonts w:ascii="Arial" w:hAnsi="Arial" w:cs="Arial"/>
        </w:rPr>
      </w:pPr>
    </w:p>
    <w:p w14:paraId="1F8A9F27" w14:textId="77777777" w:rsidR="00B46193" w:rsidRPr="00516B00" w:rsidRDefault="00B46193" w:rsidP="00B46193">
      <w:pPr>
        <w:pStyle w:val="Default"/>
        <w:ind w:left="720"/>
        <w:rPr>
          <w:rFonts w:ascii="Arial" w:hAnsi="Arial" w:cs="Arial"/>
        </w:rPr>
      </w:pPr>
      <w:r w:rsidRPr="00516B00">
        <w:rPr>
          <w:rFonts w:ascii="Arial" w:hAnsi="Arial" w:cs="Arial"/>
        </w:rPr>
        <w:t>High</w:t>
      </w:r>
      <w:r>
        <w:rPr>
          <w:rFonts w:ascii="Arial" w:hAnsi="Arial" w:cs="Arial"/>
        </w:rPr>
        <w:t xml:space="preserve"> </w:t>
      </w:r>
      <w:r>
        <w:rPr>
          <w:rFonts w:ascii="Arial" w:hAnsi="Arial" w:cs="Arial"/>
        </w:rPr>
        <w:tab/>
      </w:r>
      <w:r>
        <w:rPr>
          <w:rFonts w:ascii="Arial" w:hAnsi="Arial" w:cs="Arial"/>
        </w:rPr>
        <w:tab/>
        <w:t>Every 24 hours</w:t>
      </w:r>
    </w:p>
    <w:p w14:paraId="24086007" w14:textId="77777777" w:rsidR="00B46193" w:rsidRPr="00516B00" w:rsidRDefault="00B46193" w:rsidP="00B46193">
      <w:pPr>
        <w:pStyle w:val="Default"/>
        <w:ind w:left="720"/>
        <w:rPr>
          <w:rFonts w:ascii="Arial" w:hAnsi="Arial" w:cs="Arial"/>
        </w:rPr>
      </w:pPr>
      <w:r w:rsidRPr="00516B00">
        <w:rPr>
          <w:rFonts w:ascii="Arial" w:hAnsi="Arial" w:cs="Arial"/>
        </w:rPr>
        <w:t>Medium</w:t>
      </w:r>
      <w:r>
        <w:rPr>
          <w:rFonts w:ascii="Arial" w:hAnsi="Arial" w:cs="Arial"/>
        </w:rPr>
        <w:t xml:space="preserve"> </w:t>
      </w:r>
      <w:r>
        <w:rPr>
          <w:rFonts w:ascii="Arial" w:hAnsi="Arial" w:cs="Arial"/>
        </w:rPr>
        <w:tab/>
        <w:t>Every 48 hours</w:t>
      </w:r>
    </w:p>
    <w:p w14:paraId="7058C39B" w14:textId="77777777" w:rsidR="00B46193" w:rsidRDefault="00B46193" w:rsidP="00B46193">
      <w:pPr>
        <w:pStyle w:val="Default"/>
        <w:ind w:left="720"/>
        <w:rPr>
          <w:rFonts w:ascii="Arial" w:hAnsi="Arial" w:cs="Arial"/>
        </w:rPr>
      </w:pPr>
      <w:r w:rsidRPr="00516B00">
        <w:rPr>
          <w:rFonts w:ascii="Arial" w:hAnsi="Arial" w:cs="Arial"/>
        </w:rPr>
        <w:t>Low</w:t>
      </w:r>
      <w:r>
        <w:rPr>
          <w:rFonts w:ascii="Arial" w:hAnsi="Arial" w:cs="Arial"/>
        </w:rPr>
        <w:tab/>
      </w:r>
      <w:r>
        <w:rPr>
          <w:rFonts w:ascii="Arial" w:hAnsi="Arial" w:cs="Arial"/>
        </w:rPr>
        <w:tab/>
        <w:t>Every 72 hours</w:t>
      </w:r>
    </w:p>
    <w:p w14:paraId="18551410" w14:textId="77777777" w:rsidR="00B46193" w:rsidRDefault="00B46193" w:rsidP="00B46193">
      <w:pPr>
        <w:pStyle w:val="Default"/>
        <w:ind w:left="720"/>
        <w:rPr>
          <w:rFonts w:ascii="Arial" w:hAnsi="Arial" w:cs="Arial"/>
        </w:rPr>
      </w:pPr>
    </w:p>
    <w:p w14:paraId="12EF5BF1" w14:textId="77777777" w:rsidR="00B46193" w:rsidRPr="00516B00" w:rsidRDefault="00B46193" w:rsidP="00B46193">
      <w:pPr>
        <w:pStyle w:val="Default"/>
        <w:ind w:left="720"/>
        <w:rPr>
          <w:rFonts w:ascii="Arial" w:hAnsi="Arial" w:cs="Arial"/>
        </w:rPr>
      </w:pPr>
      <w:r w:rsidRPr="00516B00">
        <w:rPr>
          <w:rFonts w:ascii="Arial" w:hAnsi="Arial" w:cs="Arial"/>
        </w:rPr>
        <w:t xml:space="preserve">ISOs and POs will also receive an email alert from </w:t>
      </w:r>
      <w:r>
        <w:rPr>
          <w:rFonts w:ascii="Arial" w:hAnsi="Arial" w:cs="Arial"/>
        </w:rPr>
        <w:t xml:space="preserve">PSETS </w:t>
      </w:r>
      <w:r w:rsidRPr="00516B00">
        <w:rPr>
          <w:rFonts w:ascii="Arial" w:hAnsi="Arial" w:cs="Arial"/>
        </w:rPr>
        <w:t>reminding them to provide an update. If the ticket is in “pending” status, then an update is required after one week.</w:t>
      </w:r>
    </w:p>
    <w:p w14:paraId="03A6F3E3" w14:textId="77777777" w:rsidR="00B46193" w:rsidRPr="00516B00" w:rsidRDefault="00B46193" w:rsidP="00B46193">
      <w:pPr>
        <w:pStyle w:val="Default"/>
        <w:ind w:left="720"/>
        <w:rPr>
          <w:rFonts w:ascii="Arial" w:hAnsi="Arial" w:cs="Arial"/>
        </w:rPr>
      </w:pPr>
    </w:p>
    <w:p w14:paraId="36E6FBF2" w14:textId="70316EB4" w:rsidR="00B46193" w:rsidRDefault="00B46193" w:rsidP="001913A9">
      <w:pPr>
        <w:pStyle w:val="Default"/>
        <w:numPr>
          <w:ilvl w:val="0"/>
          <w:numId w:val="24"/>
        </w:numPr>
        <w:rPr>
          <w:ins w:id="370" w:author="Faulkner, David A. (Accenture Federal Services)" w:date="2019-04-03T17:06:00Z"/>
          <w:rFonts w:ascii="Arial" w:hAnsi="Arial" w:cs="Arial"/>
        </w:rPr>
      </w:pPr>
      <w:r w:rsidRPr="00516B00">
        <w:rPr>
          <w:rFonts w:ascii="Arial" w:hAnsi="Arial" w:cs="Arial"/>
        </w:rPr>
        <w:t xml:space="preserve">Track the progress of response activity </w:t>
      </w:r>
      <w:r>
        <w:rPr>
          <w:rFonts w:ascii="Arial" w:hAnsi="Arial" w:cs="Arial"/>
        </w:rPr>
        <w:t xml:space="preserve">in </w:t>
      </w:r>
      <w:r w:rsidRPr="00516B00">
        <w:rPr>
          <w:rFonts w:ascii="Arial" w:hAnsi="Arial" w:cs="Arial"/>
        </w:rPr>
        <w:t>PSETS, if the event is determined to be a breach, and performing all necessary documentation of incident progress</w:t>
      </w:r>
    </w:p>
    <w:p w14:paraId="3370D4C4" w14:textId="77777777" w:rsidR="00AF61D6" w:rsidRDefault="00AF61D6">
      <w:pPr>
        <w:pStyle w:val="Default"/>
        <w:ind w:left="720"/>
        <w:rPr>
          <w:rFonts w:ascii="Arial" w:hAnsi="Arial" w:cs="Arial"/>
        </w:rPr>
        <w:pPrChange w:id="371" w:author="Faulkner, David A. (Accenture Federal Services)" w:date="2019-04-03T17:06:00Z">
          <w:pPr>
            <w:pStyle w:val="Default"/>
            <w:numPr>
              <w:numId w:val="24"/>
            </w:numPr>
            <w:ind w:left="1080" w:hanging="360"/>
          </w:pPr>
        </w:pPrChange>
      </w:pPr>
    </w:p>
    <w:p w14:paraId="3A807859" w14:textId="028CD76F" w:rsidR="00A248F0" w:rsidDel="00AF61D6" w:rsidRDefault="00AF61D6" w:rsidP="00A248F0">
      <w:pPr>
        <w:pStyle w:val="Heading3"/>
        <w:numPr>
          <w:ilvl w:val="0"/>
          <w:numId w:val="0"/>
        </w:numPr>
        <w:ind w:firstLine="720"/>
        <w:contextualSpacing/>
        <w:rPr>
          <w:del w:id="372" w:author="Faulkner, David A. (Accenture Federal Services)" w:date="2019-04-03T17:06:00Z"/>
          <w:rFonts w:asciiTheme="minorHAnsi" w:hAnsiTheme="minorHAnsi" w:cs="Times New Roman"/>
          <w:b w:val="0"/>
          <w:color w:val="00B050"/>
        </w:rPr>
      </w:pPr>
      <w:ins w:id="373" w:author="Faulkner, David A. (Accenture Federal Services)" w:date="2019-04-03T17:06:00Z">
        <w:r>
          <w:rPr>
            <w:rFonts w:asciiTheme="minorHAnsi" w:hAnsiTheme="minorHAnsi" w:cs="Times New Roman"/>
            <w:b w:val="0"/>
            <w:color w:val="000000" w:themeColor="text1"/>
            <w:sz w:val="24"/>
          </w:rPr>
          <w:t>I</w:t>
        </w:r>
        <w:r w:rsidRPr="00E50567">
          <w:rPr>
            <w:rFonts w:asciiTheme="minorHAnsi" w:hAnsiTheme="minorHAnsi" w:cs="Times New Roman"/>
            <w:b w:val="0"/>
            <w:color w:val="000000" w:themeColor="text1"/>
            <w:sz w:val="24"/>
          </w:rPr>
          <w:t>nherited from the VA NSOC.</w:t>
        </w:r>
      </w:ins>
      <w:del w:id="374" w:author="Faulkner, David A. (Accenture Federal Services)" w:date="2019-04-03T17:06:00Z">
        <w:r w:rsidR="00A248F0" w:rsidRPr="008D0A32" w:rsidDel="00AF61D6">
          <w:rPr>
            <w:rFonts w:asciiTheme="minorHAnsi" w:hAnsiTheme="minorHAnsi" w:cs="Times New Roman"/>
            <w:b w:val="0"/>
            <w:color w:val="00B050"/>
          </w:rPr>
          <w:delText xml:space="preserve">Enter your organization </w:delText>
        </w:r>
        <w:r w:rsidR="00A248F0" w:rsidDel="00AF61D6">
          <w:rPr>
            <w:rFonts w:asciiTheme="minorHAnsi" w:hAnsiTheme="minorHAnsi" w:cstheme="minorHAnsi"/>
            <w:b w:val="0"/>
            <w:bCs w:val="0"/>
            <w:color w:val="00B050"/>
          </w:rPr>
          <w:delText>incident documentation</w:delText>
        </w:r>
        <w:r w:rsidR="00A248F0" w:rsidRPr="008D0A32" w:rsidDel="00AF61D6">
          <w:rPr>
            <w:rFonts w:asciiTheme="minorHAnsi" w:hAnsiTheme="minorHAnsi" w:cstheme="minorHAnsi"/>
            <w:b w:val="0"/>
            <w:bCs w:val="0"/>
            <w:color w:val="00B050"/>
          </w:rPr>
          <w:delText xml:space="preserve"> </w:delText>
        </w:r>
        <w:r w:rsidR="00A248F0" w:rsidRPr="008D0A32" w:rsidDel="00AF61D6">
          <w:rPr>
            <w:rFonts w:asciiTheme="minorHAnsi" w:hAnsiTheme="minorHAnsi" w:cs="Times New Roman"/>
            <w:b w:val="0"/>
            <w:color w:val="00B050"/>
          </w:rPr>
          <w:delText>here.</w:delText>
        </w:r>
      </w:del>
    </w:p>
    <w:p w14:paraId="692CD548" w14:textId="77777777" w:rsidR="00A248F0" w:rsidRPr="00516B00" w:rsidRDefault="00A248F0" w:rsidP="00A248F0">
      <w:pPr>
        <w:pStyle w:val="Default"/>
        <w:ind w:left="1080"/>
        <w:rPr>
          <w:rFonts w:ascii="Arial" w:hAnsi="Arial" w:cs="Arial"/>
        </w:rPr>
      </w:pPr>
    </w:p>
    <w:p w14:paraId="565C3A65" w14:textId="77777777" w:rsidR="00B46193" w:rsidRPr="00516B00" w:rsidRDefault="00B46193" w:rsidP="00B46193">
      <w:pPr>
        <w:pStyle w:val="Default"/>
        <w:ind w:left="720"/>
        <w:rPr>
          <w:rFonts w:ascii="Arial" w:hAnsi="Arial" w:cs="Arial"/>
        </w:rPr>
      </w:pPr>
    </w:p>
    <w:p w14:paraId="2B391979" w14:textId="77777777" w:rsidR="00B46193" w:rsidRPr="00516B00" w:rsidRDefault="00B46193" w:rsidP="00B46193">
      <w:pPr>
        <w:pStyle w:val="Default"/>
        <w:ind w:left="720"/>
        <w:rPr>
          <w:rFonts w:ascii="Arial" w:hAnsi="Arial" w:cs="Arial"/>
          <w:b/>
        </w:rPr>
      </w:pPr>
      <w:r>
        <w:rPr>
          <w:rFonts w:ascii="Arial" w:hAnsi="Arial" w:cs="Arial"/>
          <w:b/>
        </w:rPr>
        <w:t xml:space="preserve">f. </w:t>
      </w:r>
      <w:r w:rsidRPr="00516B00">
        <w:rPr>
          <w:rFonts w:ascii="Arial" w:hAnsi="Arial" w:cs="Arial"/>
          <w:b/>
        </w:rPr>
        <w:t>Incident Notification</w:t>
      </w:r>
    </w:p>
    <w:p w14:paraId="4892F632" w14:textId="77777777" w:rsidR="00B46193" w:rsidRPr="00516B00" w:rsidRDefault="00B46193" w:rsidP="00B46193">
      <w:pPr>
        <w:pStyle w:val="Default"/>
        <w:ind w:left="720"/>
        <w:rPr>
          <w:rFonts w:ascii="Arial" w:hAnsi="Arial" w:cs="Arial"/>
          <w:b/>
        </w:rPr>
      </w:pPr>
    </w:p>
    <w:p w14:paraId="48FBC1B1" w14:textId="1638719F" w:rsidR="00B46193" w:rsidRDefault="00B46193" w:rsidP="00B46193">
      <w:pPr>
        <w:pStyle w:val="Default"/>
        <w:ind w:left="720"/>
        <w:rPr>
          <w:rFonts w:ascii="Arial" w:hAnsi="Arial" w:cs="Arial"/>
        </w:rPr>
      </w:pPr>
      <w:r w:rsidRPr="00516B00">
        <w:rPr>
          <w:rFonts w:ascii="Arial" w:hAnsi="Arial" w:cs="Arial"/>
        </w:rPr>
        <w:t>Notify and keep local management and support staff apprised of the incident.</w:t>
      </w:r>
    </w:p>
    <w:p w14:paraId="07F92DEA" w14:textId="5FB48ECE" w:rsidR="00A248F0" w:rsidRDefault="00AF61D6" w:rsidP="00A248F0">
      <w:pPr>
        <w:pStyle w:val="Heading3"/>
        <w:numPr>
          <w:ilvl w:val="0"/>
          <w:numId w:val="0"/>
        </w:numPr>
        <w:ind w:firstLine="720"/>
        <w:contextualSpacing/>
        <w:rPr>
          <w:rFonts w:asciiTheme="minorHAnsi" w:hAnsiTheme="minorHAnsi" w:cs="Times New Roman"/>
          <w:b w:val="0"/>
          <w:color w:val="00B050"/>
        </w:rPr>
      </w:pPr>
      <w:ins w:id="375" w:author="Faulkner, David A. (Accenture Federal Services)" w:date="2019-04-03T17:06:00Z">
        <w:r>
          <w:rPr>
            <w:rFonts w:asciiTheme="minorHAnsi" w:hAnsiTheme="minorHAnsi" w:cs="Times New Roman"/>
            <w:b w:val="0"/>
            <w:color w:val="000000" w:themeColor="text1"/>
            <w:sz w:val="24"/>
          </w:rPr>
          <w:t>I</w:t>
        </w:r>
        <w:r w:rsidRPr="00E50567">
          <w:rPr>
            <w:rFonts w:asciiTheme="minorHAnsi" w:hAnsiTheme="minorHAnsi" w:cs="Times New Roman"/>
            <w:b w:val="0"/>
            <w:color w:val="000000" w:themeColor="text1"/>
            <w:sz w:val="24"/>
          </w:rPr>
          <w:t>nherited from the VA NSOC.</w:t>
        </w:r>
      </w:ins>
      <w:del w:id="376" w:author="Faulkner, David A. (Accenture Federal Services)" w:date="2019-04-03T17:06:00Z">
        <w:r w:rsidR="00A248F0" w:rsidRPr="008D0A32" w:rsidDel="00AF61D6">
          <w:rPr>
            <w:rFonts w:asciiTheme="minorHAnsi" w:hAnsiTheme="minorHAnsi" w:cs="Times New Roman"/>
            <w:b w:val="0"/>
            <w:color w:val="00B050"/>
          </w:rPr>
          <w:delText xml:space="preserve">Enter your organization </w:delText>
        </w:r>
        <w:r w:rsidR="00A248F0" w:rsidDel="00AF61D6">
          <w:rPr>
            <w:rFonts w:asciiTheme="minorHAnsi" w:hAnsiTheme="minorHAnsi" w:cstheme="minorHAnsi"/>
            <w:b w:val="0"/>
            <w:bCs w:val="0"/>
            <w:color w:val="00B050"/>
          </w:rPr>
          <w:delText>incident notification</w:delText>
        </w:r>
        <w:r w:rsidR="00A248F0" w:rsidRPr="008D0A32" w:rsidDel="00AF61D6">
          <w:rPr>
            <w:rFonts w:asciiTheme="minorHAnsi" w:hAnsiTheme="minorHAnsi" w:cstheme="minorHAnsi"/>
            <w:b w:val="0"/>
            <w:bCs w:val="0"/>
            <w:color w:val="00B050"/>
          </w:rPr>
          <w:delText xml:space="preserve"> </w:delText>
        </w:r>
        <w:r w:rsidR="00A248F0" w:rsidRPr="008D0A32" w:rsidDel="00AF61D6">
          <w:rPr>
            <w:rFonts w:asciiTheme="minorHAnsi" w:hAnsiTheme="minorHAnsi" w:cs="Times New Roman"/>
            <w:b w:val="0"/>
            <w:color w:val="00B050"/>
          </w:rPr>
          <w:delText>here.</w:delText>
        </w:r>
      </w:del>
    </w:p>
    <w:p w14:paraId="0E6BAEEA" w14:textId="77777777" w:rsidR="00A248F0" w:rsidRPr="00516B00" w:rsidRDefault="00A248F0" w:rsidP="00B46193">
      <w:pPr>
        <w:pStyle w:val="Default"/>
        <w:ind w:left="720"/>
        <w:rPr>
          <w:rFonts w:ascii="Arial" w:hAnsi="Arial" w:cs="Arial"/>
        </w:rPr>
      </w:pPr>
    </w:p>
    <w:p w14:paraId="7D4281DB" w14:textId="77777777" w:rsidR="00B46193" w:rsidRPr="00516B00" w:rsidRDefault="00B46193" w:rsidP="00B46193">
      <w:pPr>
        <w:pStyle w:val="Default"/>
        <w:ind w:left="720"/>
        <w:rPr>
          <w:rFonts w:ascii="Arial" w:hAnsi="Arial" w:cs="Arial"/>
          <w:b/>
        </w:rPr>
      </w:pPr>
    </w:p>
    <w:p w14:paraId="7B7CB799" w14:textId="77777777" w:rsidR="00B46193" w:rsidRPr="00516B00" w:rsidRDefault="00B46193" w:rsidP="00B46193">
      <w:pPr>
        <w:pStyle w:val="Default"/>
        <w:ind w:left="720"/>
        <w:rPr>
          <w:rFonts w:ascii="Arial" w:hAnsi="Arial" w:cs="Arial"/>
          <w:b/>
        </w:rPr>
      </w:pPr>
      <w:r>
        <w:rPr>
          <w:rFonts w:ascii="Arial" w:hAnsi="Arial" w:cs="Arial"/>
          <w:b/>
        </w:rPr>
        <w:t xml:space="preserve">g. </w:t>
      </w:r>
      <w:r w:rsidRPr="00516B00">
        <w:rPr>
          <w:rFonts w:ascii="Arial" w:hAnsi="Arial" w:cs="Arial"/>
          <w:b/>
        </w:rPr>
        <w:t>Containment Strategy</w:t>
      </w:r>
    </w:p>
    <w:p w14:paraId="7A9C7153" w14:textId="77777777" w:rsidR="00B46193" w:rsidRPr="00516B00" w:rsidRDefault="00B46193" w:rsidP="00B46193">
      <w:pPr>
        <w:pStyle w:val="Default"/>
        <w:ind w:left="720"/>
        <w:rPr>
          <w:rFonts w:ascii="Arial" w:hAnsi="Arial" w:cs="Arial"/>
        </w:rPr>
      </w:pPr>
    </w:p>
    <w:p w14:paraId="5EB46A06" w14:textId="77777777" w:rsidR="00B46193" w:rsidRPr="00516B00" w:rsidRDefault="00B46193" w:rsidP="00B46193">
      <w:pPr>
        <w:pStyle w:val="Default"/>
        <w:ind w:left="720"/>
        <w:rPr>
          <w:rFonts w:ascii="Arial" w:hAnsi="Arial" w:cs="Arial"/>
        </w:rPr>
      </w:pPr>
      <w:r w:rsidRPr="00516B00">
        <w:rPr>
          <w:rFonts w:ascii="Arial" w:hAnsi="Arial" w:cs="Arial"/>
        </w:rPr>
        <w:t>(1) Participate in initiating containment actions.</w:t>
      </w:r>
    </w:p>
    <w:p w14:paraId="1D0617E1" w14:textId="77777777" w:rsidR="00AF61D6" w:rsidRDefault="00B46193" w:rsidP="00B46193">
      <w:pPr>
        <w:pStyle w:val="Default"/>
        <w:ind w:left="720"/>
        <w:rPr>
          <w:ins w:id="377" w:author="Faulkner, David A. (Accenture Federal Services)" w:date="2019-04-03T17:06:00Z"/>
          <w:rFonts w:ascii="Arial" w:hAnsi="Arial" w:cs="Arial"/>
        </w:rPr>
      </w:pPr>
      <w:r w:rsidRPr="00516B00">
        <w:rPr>
          <w:rFonts w:ascii="Arial" w:hAnsi="Arial" w:cs="Arial"/>
        </w:rPr>
        <w:t>(2) Suggest alternate containment actions, as necessary</w:t>
      </w:r>
    </w:p>
    <w:p w14:paraId="4A543F2C" w14:textId="2BBD6CDD" w:rsidR="00B46193" w:rsidRDefault="00B46193" w:rsidP="00B46193">
      <w:pPr>
        <w:pStyle w:val="Default"/>
        <w:ind w:left="720"/>
        <w:rPr>
          <w:rFonts w:ascii="Arial" w:hAnsi="Arial" w:cs="Arial"/>
        </w:rPr>
      </w:pPr>
      <w:r w:rsidRPr="00516B00">
        <w:rPr>
          <w:rFonts w:ascii="Arial" w:hAnsi="Arial" w:cs="Arial"/>
        </w:rPr>
        <w:t>.</w:t>
      </w:r>
    </w:p>
    <w:p w14:paraId="595936F8" w14:textId="4246A890" w:rsidR="00A248F0" w:rsidDel="00AF61D6" w:rsidRDefault="00AF61D6" w:rsidP="00A248F0">
      <w:pPr>
        <w:pStyle w:val="Heading3"/>
        <w:numPr>
          <w:ilvl w:val="0"/>
          <w:numId w:val="0"/>
        </w:numPr>
        <w:ind w:firstLine="720"/>
        <w:contextualSpacing/>
        <w:rPr>
          <w:del w:id="378" w:author="Faulkner, David A. (Accenture Federal Services)" w:date="2019-04-03T17:06:00Z"/>
          <w:rFonts w:asciiTheme="minorHAnsi" w:hAnsiTheme="minorHAnsi" w:cs="Times New Roman"/>
          <w:b w:val="0"/>
          <w:color w:val="00B050"/>
        </w:rPr>
      </w:pPr>
      <w:ins w:id="379" w:author="Faulkner, David A. (Accenture Federal Services)" w:date="2019-04-03T17:06:00Z">
        <w:r>
          <w:rPr>
            <w:rFonts w:asciiTheme="minorHAnsi" w:hAnsiTheme="minorHAnsi" w:cs="Times New Roman"/>
            <w:b w:val="0"/>
            <w:color w:val="000000" w:themeColor="text1"/>
            <w:sz w:val="24"/>
          </w:rPr>
          <w:t>I</w:t>
        </w:r>
        <w:r w:rsidRPr="00E50567">
          <w:rPr>
            <w:rFonts w:asciiTheme="minorHAnsi" w:hAnsiTheme="minorHAnsi" w:cs="Times New Roman"/>
            <w:b w:val="0"/>
            <w:color w:val="000000" w:themeColor="text1"/>
            <w:sz w:val="24"/>
          </w:rPr>
          <w:t>nherited from the VA NSOC.</w:t>
        </w:r>
      </w:ins>
      <w:del w:id="380" w:author="Faulkner, David A. (Accenture Federal Services)" w:date="2019-04-03T17:06:00Z">
        <w:r w:rsidR="00A248F0" w:rsidRPr="008D0A32" w:rsidDel="00AF61D6">
          <w:rPr>
            <w:rFonts w:asciiTheme="minorHAnsi" w:hAnsiTheme="minorHAnsi" w:cs="Times New Roman"/>
            <w:b w:val="0"/>
            <w:color w:val="00B050"/>
          </w:rPr>
          <w:delText xml:space="preserve">Enter your organization </w:delText>
        </w:r>
        <w:r w:rsidR="00A248F0" w:rsidDel="00AF61D6">
          <w:rPr>
            <w:rFonts w:asciiTheme="minorHAnsi" w:hAnsiTheme="minorHAnsi" w:cstheme="minorHAnsi"/>
            <w:b w:val="0"/>
            <w:bCs w:val="0"/>
            <w:color w:val="00B050"/>
          </w:rPr>
          <w:delText>containment strategy</w:delText>
        </w:r>
        <w:r w:rsidR="00A248F0" w:rsidRPr="008D0A32" w:rsidDel="00AF61D6">
          <w:rPr>
            <w:rFonts w:asciiTheme="minorHAnsi" w:hAnsiTheme="minorHAnsi" w:cstheme="minorHAnsi"/>
            <w:b w:val="0"/>
            <w:bCs w:val="0"/>
            <w:color w:val="00B050"/>
          </w:rPr>
          <w:delText xml:space="preserve"> </w:delText>
        </w:r>
        <w:r w:rsidR="00A248F0" w:rsidRPr="008D0A32" w:rsidDel="00AF61D6">
          <w:rPr>
            <w:rFonts w:asciiTheme="minorHAnsi" w:hAnsiTheme="minorHAnsi" w:cs="Times New Roman"/>
            <w:b w:val="0"/>
            <w:color w:val="00B050"/>
          </w:rPr>
          <w:delText>here.</w:delText>
        </w:r>
      </w:del>
    </w:p>
    <w:p w14:paraId="412B8C14" w14:textId="77777777" w:rsidR="00A248F0" w:rsidRPr="00516B00" w:rsidRDefault="00A248F0" w:rsidP="00B46193">
      <w:pPr>
        <w:pStyle w:val="Default"/>
        <w:ind w:left="720"/>
        <w:rPr>
          <w:rFonts w:ascii="Arial" w:hAnsi="Arial" w:cs="Arial"/>
        </w:rPr>
      </w:pPr>
    </w:p>
    <w:p w14:paraId="1D085068" w14:textId="77777777" w:rsidR="00B46193" w:rsidRPr="00516B00" w:rsidRDefault="00B46193" w:rsidP="00B46193">
      <w:pPr>
        <w:pStyle w:val="Default"/>
        <w:ind w:left="720"/>
        <w:rPr>
          <w:rFonts w:ascii="Arial" w:hAnsi="Arial" w:cs="Arial"/>
        </w:rPr>
      </w:pPr>
    </w:p>
    <w:p w14:paraId="63015BF4" w14:textId="77777777" w:rsidR="00B46193" w:rsidRPr="00516B00" w:rsidRDefault="00B46193" w:rsidP="00B46193">
      <w:pPr>
        <w:pStyle w:val="Default"/>
        <w:ind w:left="720"/>
        <w:rPr>
          <w:rFonts w:ascii="Arial" w:hAnsi="Arial" w:cs="Arial"/>
          <w:b/>
        </w:rPr>
      </w:pPr>
      <w:r>
        <w:rPr>
          <w:rFonts w:ascii="Arial" w:hAnsi="Arial" w:cs="Arial"/>
          <w:b/>
        </w:rPr>
        <w:t xml:space="preserve">h. </w:t>
      </w:r>
      <w:r w:rsidRPr="00516B00">
        <w:rPr>
          <w:rFonts w:ascii="Arial" w:hAnsi="Arial" w:cs="Arial"/>
          <w:b/>
        </w:rPr>
        <w:t>Evidence Gathering and Management</w:t>
      </w:r>
    </w:p>
    <w:p w14:paraId="463185FE" w14:textId="77777777" w:rsidR="00B46193" w:rsidRPr="00516B00" w:rsidRDefault="00B46193" w:rsidP="00B46193">
      <w:pPr>
        <w:pStyle w:val="Default"/>
        <w:ind w:left="720"/>
        <w:rPr>
          <w:rFonts w:ascii="Arial" w:hAnsi="Arial" w:cs="Arial"/>
        </w:rPr>
      </w:pPr>
    </w:p>
    <w:p w14:paraId="74EE3FC1" w14:textId="77777777" w:rsidR="00B46193" w:rsidRPr="00516B00" w:rsidRDefault="00B46193" w:rsidP="00B46193">
      <w:pPr>
        <w:pStyle w:val="Default"/>
        <w:ind w:left="720"/>
        <w:rPr>
          <w:rFonts w:ascii="Arial" w:hAnsi="Arial" w:cs="Arial"/>
        </w:rPr>
      </w:pPr>
      <w:r w:rsidRPr="00516B00">
        <w:rPr>
          <w:rFonts w:ascii="Arial" w:hAnsi="Arial" w:cs="Arial"/>
        </w:rPr>
        <w:t>(1) Execute direction provided by the Data Breach Response Service, VA NSOC, law enforcement, or the OIG.</w:t>
      </w:r>
    </w:p>
    <w:p w14:paraId="7310D130" w14:textId="77777777" w:rsidR="00B46193" w:rsidRPr="00516B00" w:rsidRDefault="00B46193" w:rsidP="00B46193">
      <w:pPr>
        <w:pStyle w:val="Default"/>
        <w:ind w:left="720"/>
        <w:rPr>
          <w:rFonts w:ascii="Arial" w:hAnsi="Arial" w:cs="Arial"/>
        </w:rPr>
      </w:pPr>
      <w:r w:rsidRPr="00516B00">
        <w:rPr>
          <w:rFonts w:ascii="Arial" w:hAnsi="Arial" w:cs="Arial"/>
        </w:rPr>
        <w:t>(2) Consult with law enforcement or the OIG as necessary.</w:t>
      </w:r>
    </w:p>
    <w:p w14:paraId="673604DD" w14:textId="4B72AC05" w:rsidR="00B46193" w:rsidRDefault="00B46193" w:rsidP="00B46193">
      <w:pPr>
        <w:pStyle w:val="Default"/>
        <w:ind w:left="720"/>
        <w:rPr>
          <w:ins w:id="381" w:author="Faulkner, David A. (Accenture Federal Services)" w:date="2019-04-03T17:06:00Z"/>
          <w:rFonts w:ascii="Arial" w:hAnsi="Arial" w:cs="Arial"/>
        </w:rPr>
      </w:pPr>
      <w:r w:rsidRPr="00516B00">
        <w:rPr>
          <w:rFonts w:ascii="Arial" w:hAnsi="Arial" w:cs="Arial"/>
        </w:rPr>
        <w:t>(3) Log all comments and details of their investigation into the PSETS or the system designated for the reporting of pr</w:t>
      </w:r>
      <w:r>
        <w:rPr>
          <w:rFonts w:ascii="Arial" w:hAnsi="Arial" w:cs="Arial"/>
        </w:rPr>
        <w:t>ivacy complaints and incidents.</w:t>
      </w:r>
    </w:p>
    <w:p w14:paraId="093E22C6" w14:textId="77777777" w:rsidR="00AF61D6" w:rsidRDefault="00AF61D6" w:rsidP="00B46193">
      <w:pPr>
        <w:pStyle w:val="Default"/>
        <w:ind w:left="720"/>
        <w:rPr>
          <w:rFonts w:ascii="Arial" w:hAnsi="Arial" w:cs="Arial"/>
        </w:rPr>
      </w:pPr>
    </w:p>
    <w:p w14:paraId="21C6215E" w14:textId="5ED92524" w:rsidR="00BB0F7F" w:rsidDel="00AF61D6" w:rsidRDefault="00AF61D6" w:rsidP="00BB0F7F">
      <w:pPr>
        <w:pStyle w:val="Heading3"/>
        <w:numPr>
          <w:ilvl w:val="0"/>
          <w:numId w:val="0"/>
        </w:numPr>
        <w:ind w:firstLine="720"/>
        <w:contextualSpacing/>
        <w:rPr>
          <w:del w:id="382" w:author="Faulkner, David A. (Accenture Federal Services)" w:date="2019-04-03T17:06:00Z"/>
          <w:rFonts w:asciiTheme="minorHAnsi" w:hAnsiTheme="minorHAnsi" w:cs="Times New Roman"/>
          <w:b w:val="0"/>
          <w:color w:val="00B050"/>
        </w:rPr>
      </w:pPr>
      <w:ins w:id="383" w:author="Faulkner, David A. (Accenture Federal Services)" w:date="2019-04-03T17:06:00Z">
        <w:r>
          <w:rPr>
            <w:rFonts w:asciiTheme="minorHAnsi" w:hAnsiTheme="minorHAnsi" w:cs="Times New Roman"/>
            <w:b w:val="0"/>
            <w:color w:val="000000" w:themeColor="text1"/>
            <w:sz w:val="24"/>
          </w:rPr>
          <w:t>I</w:t>
        </w:r>
        <w:r w:rsidRPr="00E50567">
          <w:rPr>
            <w:rFonts w:asciiTheme="minorHAnsi" w:hAnsiTheme="minorHAnsi" w:cs="Times New Roman"/>
            <w:b w:val="0"/>
            <w:color w:val="000000" w:themeColor="text1"/>
            <w:sz w:val="24"/>
          </w:rPr>
          <w:t>nherited from the VA NSOC.</w:t>
        </w:r>
      </w:ins>
      <w:del w:id="384" w:author="Faulkner, David A. (Accenture Federal Services)" w:date="2019-04-03T17:06:00Z">
        <w:r w:rsidR="00BB0F7F" w:rsidRPr="008D0A32" w:rsidDel="00AF61D6">
          <w:rPr>
            <w:rFonts w:asciiTheme="minorHAnsi" w:hAnsiTheme="minorHAnsi" w:cs="Times New Roman"/>
            <w:b w:val="0"/>
            <w:color w:val="00B050"/>
          </w:rPr>
          <w:delText xml:space="preserve">Enter your </w:delText>
        </w:r>
        <w:r w:rsidR="006869AC" w:rsidDel="00AF61D6">
          <w:rPr>
            <w:rFonts w:asciiTheme="minorHAnsi" w:hAnsiTheme="minorHAnsi" w:cs="Times New Roman"/>
            <w:b w:val="0"/>
            <w:color w:val="00B050"/>
          </w:rPr>
          <w:delText>organization evidence gathering and management</w:delText>
        </w:r>
        <w:r w:rsidR="00BB0F7F" w:rsidRPr="008D0A32" w:rsidDel="00AF61D6">
          <w:rPr>
            <w:rFonts w:asciiTheme="minorHAnsi" w:hAnsiTheme="minorHAnsi" w:cstheme="minorHAnsi"/>
            <w:b w:val="0"/>
            <w:bCs w:val="0"/>
            <w:color w:val="00B050"/>
          </w:rPr>
          <w:delText xml:space="preserve"> </w:delText>
        </w:r>
        <w:r w:rsidR="00BB0F7F" w:rsidRPr="008D0A32" w:rsidDel="00AF61D6">
          <w:rPr>
            <w:rFonts w:asciiTheme="minorHAnsi" w:hAnsiTheme="minorHAnsi" w:cs="Times New Roman"/>
            <w:b w:val="0"/>
            <w:color w:val="00B050"/>
          </w:rPr>
          <w:delText>here.</w:delText>
        </w:r>
      </w:del>
    </w:p>
    <w:p w14:paraId="29231251" w14:textId="77777777" w:rsidR="00BB0F7F" w:rsidRDefault="00BB0F7F" w:rsidP="00B46193">
      <w:pPr>
        <w:pStyle w:val="Default"/>
        <w:ind w:left="720"/>
        <w:rPr>
          <w:rFonts w:ascii="Arial" w:hAnsi="Arial" w:cs="Arial"/>
        </w:rPr>
      </w:pPr>
    </w:p>
    <w:p w14:paraId="1E6577D1" w14:textId="77777777" w:rsidR="00B46193" w:rsidRDefault="00B46193" w:rsidP="00B46193">
      <w:pPr>
        <w:pStyle w:val="Default"/>
        <w:ind w:left="720"/>
        <w:rPr>
          <w:rFonts w:ascii="Arial" w:hAnsi="Arial" w:cs="Arial"/>
        </w:rPr>
      </w:pPr>
    </w:p>
    <w:p w14:paraId="35B2451F" w14:textId="77777777" w:rsidR="00B46193" w:rsidRPr="004D5C5C" w:rsidRDefault="00B46193" w:rsidP="001913A9">
      <w:pPr>
        <w:pStyle w:val="Default"/>
        <w:numPr>
          <w:ilvl w:val="0"/>
          <w:numId w:val="26"/>
        </w:numPr>
        <w:rPr>
          <w:rFonts w:ascii="Arial" w:hAnsi="Arial" w:cs="Arial"/>
        </w:rPr>
      </w:pPr>
      <w:r w:rsidRPr="00516B00">
        <w:rPr>
          <w:rFonts w:ascii="Arial" w:hAnsi="Arial" w:cs="Arial"/>
          <w:b/>
        </w:rPr>
        <w:t>Lessons Learned</w:t>
      </w:r>
    </w:p>
    <w:p w14:paraId="131298F2" w14:textId="77777777" w:rsidR="00B46193" w:rsidRPr="00516B00" w:rsidRDefault="00B46193" w:rsidP="00B46193">
      <w:pPr>
        <w:pStyle w:val="Default"/>
        <w:ind w:left="720"/>
        <w:rPr>
          <w:rFonts w:ascii="Arial" w:hAnsi="Arial" w:cs="Arial"/>
        </w:rPr>
      </w:pPr>
    </w:p>
    <w:p w14:paraId="4B8237DB" w14:textId="77777777" w:rsidR="00B46193" w:rsidRPr="00516B00" w:rsidRDefault="00B46193" w:rsidP="00B46193">
      <w:pPr>
        <w:pStyle w:val="Default"/>
        <w:ind w:left="720"/>
        <w:rPr>
          <w:rFonts w:ascii="Arial" w:hAnsi="Arial" w:cs="Arial"/>
        </w:rPr>
      </w:pPr>
      <w:r w:rsidRPr="00516B00">
        <w:rPr>
          <w:rFonts w:ascii="Arial" w:hAnsi="Arial" w:cs="Arial"/>
        </w:rPr>
        <w:t>(1) Log resolution of incident.</w:t>
      </w:r>
    </w:p>
    <w:p w14:paraId="5DA5B262" w14:textId="50DB1230" w:rsidR="00B46193" w:rsidRDefault="00B46193" w:rsidP="00B46193">
      <w:pPr>
        <w:pStyle w:val="Default"/>
        <w:ind w:left="720"/>
        <w:rPr>
          <w:rFonts w:ascii="Arial" w:hAnsi="Arial" w:cs="Arial"/>
        </w:rPr>
      </w:pPr>
      <w:r w:rsidRPr="00516B00">
        <w:rPr>
          <w:rFonts w:ascii="Arial" w:hAnsi="Arial" w:cs="Arial"/>
        </w:rPr>
        <w:t>(2) Raise user awareness through lessons learned</w:t>
      </w:r>
    </w:p>
    <w:p w14:paraId="405CACD6" w14:textId="488B065E" w:rsidR="006869AC" w:rsidRDefault="00AF61D6" w:rsidP="006869AC">
      <w:pPr>
        <w:pStyle w:val="Heading3"/>
        <w:numPr>
          <w:ilvl w:val="0"/>
          <w:numId w:val="0"/>
        </w:numPr>
        <w:ind w:firstLine="720"/>
        <w:contextualSpacing/>
        <w:rPr>
          <w:rFonts w:asciiTheme="minorHAnsi" w:hAnsiTheme="minorHAnsi" w:cs="Times New Roman"/>
          <w:b w:val="0"/>
          <w:color w:val="00B050"/>
        </w:rPr>
      </w:pPr>
      <w:ins w:id="385" w:author="Faulkner, David A. (Accenture Federal Services)" w:date="2019-04-03T17:06:00Z">
        <w:r>
          <w:rPr>
            <w:rFonts w:asciiTheme="minorHAnsi" w:hAnsiTheme="minorHAnsi" w:cs="Times New Roman"/>
            <w:b w:val="0"/>
            <w:color w:val="000000" w:themeColor="text1"/>
            <w:sz w:val="24"/>
          </w:rPr>
          <w:t>I</w:t>
        </w:r>
        <w:r w:rsidRPr="00E50567">
          <w:rPr>
            <w:rFonts w:asciiTheme="minorHAnsi" w:hAnsiTheme="minorHAnsi" w:cs="Times New Roman"/>
            <w:b w:val="0"/>
            <w:color w:val="000000" w:themeColor="text1"/>
            <w:sz w:val="24"/>
          </w:rPr>
          <w:t>nherited from the VA NSOC.</w:t>
        </w:r>
      </w:ins>
      <w:del w:id="386" w:author="Faulkner, David A. (Accenture Federal Services)" w:date="2019-04-03T17:06:00Z">
        <w:r w:rsidR="006869AC" w:rsidRPr="008D0A32" w:rsidDel="00AF61D6">
          <w:rPr>
            <w:rFonts w:asciiTheme="minorHAnsi" w:hAnsiTheme="minorHAnsi" w:cs="Times New Roman"/>
            <w:b w:val="0"/>
            <w:color w:val="00B050"/>
          </w:rPr>
          <w:delText xml:space="preserve">Enter your organization </w:delText>
        </w:r>
        <w:r w:rsidR="006869AC" w:rsidDel="00AF61D6">
          <w:rPr>
            <w:rFonts w:asciiTheme="minorHAnsi" w:hAnsiTheme="minorHAnsi" w:cstheme="minorHAnsi"/>
            <w:b w:val="0"/>
            <w:bCs w:val="0"/>
            <w:color w:val="00B050"/>
          </w:rPr>
          <w:delText>lesson learned</w:delText>
        </w:r>
        <w:r w:rsidR="006869AC" w:rsidRPr="008D0A32" w:rsidDel="00AF61D6">
          <w:rPr>
            <w:rFonts w:asciiTheme="minorHAnsi" w:hAnsiTheme="minorHAnsi" w:cstheme="minorHAnsi"/>
            <w:b w:val="0"/>
            <w:bCs w:val="0"/>
            <w:color w:val="00B050"/>
          </w:rPr>
          <w:delText xml:space="preserve"> </w:delText>
        </w:r>
        <w:r w:rsidR="006869AC" w:rsidRPr="008D0A32" w:rsidDel="00AF61D6">
          <w:rPr>
            <w:rFonts w:asciiTheme="minorHAnsi" w:hAnsiTheme="minorHAnsi" w:cs="Times New Roman"/>
            <w:b w:val="0"/>
            <w:color w:val="00B050"/>
          </w:rPr>
          <w:delText>here.</w:delText>
        </w:r>
      </w:del>
    </w:p>
    <w:p w14:paraId="400EFF0F" w14:textId="09B24819" w:rsidR="00A17FAA" w:rsidRDefault="00A17FAA">
      <w:pPr>
        <w:rPr>
          <w:rFonts w:ascii="Arial" w:eastAsia="Times New Roman" w:hAnsi="Arial" w:cs="Arial"/>
          <w:color w:val="000000"/>
          <w:sz w:val="23"/>
          <w:szCs w:val="23"/>
        </w:rPr>
      </w:pPr>
    </w:p>
    <w:p w14:paraId="1A5BC715" w14:textId="77777777" w:rsidR="006D34A0" w:rsidRPr="00AF61D6" w:rsidRDefault="006D34A0" w:rsidP="001913A9">
      <w:pPr>
        <w:pStyle w:val="Heading2"/>
        <w:numPr>
          <w:ilvl w:val="1"/>
          <w:numId w:val="30"/>
        </w:numPr>
        <w:rPr>
          <w:color w:val="auto"/>
          <w:highlight w:val="yellow"/>
          <w:rPrChange w:id="387" w:author="Faulkner, David A. (Accenture Federal Services)" w:date="2019-04-03T17:07:00Z">
            <w:rPr>
              <w:color w:val="auto"/>
            </w:rPr>
          </w:rPrChange>
        </w:rPr>
      </w:pPr>
      <w:bookmarkStart w:id="388" w:name="_Toc527022255"/>
      <w:commentRangeStart w:id="389"/>
      <w:r w:rsidRPr="00AF61D6">
        <w:rPr>
          <w:color w:val="auto"/>
          <w:highlight w:val="yellow"/>
          <w:rPrChange w:id="390" w:author="Faulkner, David A. (Accenture Federal Services)" w:date="2019-04-03T17:07:00Z">
            <w:rPr>
              <w:color w:val="auto"/>
            </w:rPr>
          </w:rPrChange>
        </w:rPr>
        <w:t>Facility Privacy Officer</w:t>
      </w:r>
      <w:bookmarkEnd w:id="388"/>
      <w:commentRangeEnd w:id="389"/>
      <w:r w:rsidR="00DA631F">
        <w:rPr>
          <w:rStyle w:val="CommentReference"/>
          <w:rFonts w:asciiTheme="minorHAnsi" w:eastAsiaTheme="minorHAnsi" w:hAnsiTheme="minorHAnsi" w:cstheme="minorBidi"/>
          <w:b w:val="0"/>
          <w:bCs w:val="0"/>
          <w:color w:val="auto"/>
        </w:rPr>
        <w:commentReference w:id="389"/>
      </w:r>
    </w:p>
    <w:p w14:paraId="4DF121EE" w14:textId="73D9F273" w:rsidR="00135CCB" w:rsidRDefault="00EC496D" w:rsidP="00135CCB">
      <w:pPr>
        <w:pStyle w:val="Default"/>
        <w:rPr>
          <w:sz w:val="22"/>
          <w:szCs w:val="22"/>
        </w:rPr>
      </w:pPr>
      <w:r w:rsidRPr="00A17FAA">
        <w:rPr>
          <w:rFonts w:ascii="Arial" w:hAnsi="Arial" w:cs="Arial"/>
          <w:sz w:val="23"/>
          <w:szCs w:val="23"/>
        </w:rPr>
        <w:br/>
      </w:r>
      <w:r w:rsidR="00135CCB" w:rsidRPr="00135CCB">
        <w:rPr>
          <w:sz w:val="22"/>
          <w:szCs w:val="22"/>
        </w:rPr>
        <w:t xml:space="preserve">Rita Grewal </w:t>
      </w:r>
    </w:p>
    <w:p w14:paraId="1DF0630A" w14:textId="77A42843" w:rsidR="00BE3DDF" w:rsidRDefault="00BE3DDF" w:rsidP="00BE3DDF">
      <w:pPr>
        <w:contextualSpacing/>
      </w:pPr>
      <w:r w:rsidRPr="00E332BC">
        <w:rPr>
          <w:color w:val="FF0000"/>
        </w:rPr>
        <w:t>[Organization 2</w:t>
      </w:r>
      <w:r>
        <w:rPr>
          <w:color w:val="FF0000"/>
        </w:rPr>
        <w:t xml:space="preserve"> name/acronym</w:t>
      </w:r>
      <w:r w:rsidRPr="00E332BC">
        <w:rPr>
          <w:color w:val="FF0000"/>
        </w:rPr>
        <w:t>]</w:t>
      </w:r>
      <w:r>
        <w:rPr>
          <w:color w:val="FF0000"/>
        </w:rPr>
        <w:t xml:space="preserve"> </w:t>
      </w:r>
      <w:r w:rsidR="00962F04">
        <w:t>facility privacy officer</w:t>
      </w:r>
      <w:r w:rsidRPr="00297D82">
        <w:t xml:space="preserve">. </w:t>
      </w:r>
    </w:p>
    <w:p w14:paraId="2A143BA5" w14:textId="6A49B596" w:rsidR="00BE3DDF" w:rsidRDefault="00BE3DDF" w:rsidP="00BE3DDF">
      <w:pPr>
        <w:pStyle w:val="Heading3"/>
        <w:numPr>
          <w:ilvl w:val="0"/>
          <w:numId w:val="0"/>
        </w:numPr>
        <w:ind w:firstLine="720"/>
        <w:contextualSpacing/>
        <w:rPr>
          <w:rFonts w:asciiTheme="minorHAnsi" w:hAnsiTheme="minorHAnsi" w:cs="Times New Roman"/>
          <w:b w:val="0"/>
          <w:color w:val="00B050"/>
        </w:rPr>
      </w:pPr>
      <w:r w:rsidRPr="008D0A32">
        <w:rPr>
          <w:rFonts w:asciiTheme="minorHAnsi" w:hAnsiTheme="minorHAnsi" w:cs="Times New Roman"/>
          <w:b w:val="0"/>
          <w:color w:val="00B050"/>
        </w:rPr>
        <w:t xml:space="preserve">Enter your organization </w:t>
      </w:r>
      <w:r w:rsidR="00962F04">
        <w:rPr>
          <w:rFonts w:asciiTheme="minorHAnsi" w:hAnsiTheme="minorHAnsi" w:cstheme="minorHAnsi"/>
          <w:b w:val="0"/>
          <w:bCs w:val="0"/>
          <w:color w:val="00B050"/>
        </w:rPr>
        <w:t>facility privacy officer</w:t>
      </w:r>
      <w:r>
        <w:rPr>
          <w:rFonts w:asciiTheme="minorHAnsi" w:hAnsiTheme="minorHAnsi" w:cstheme="minorHAnsi"/>
          <w:b w:val="0"/>
          <w:bCs w:val="0"/>
          <w:color w:val="00B050"/>
        </w:rPr>
        <w:t xml:space="preserve"> full name</w:t>
      </w:r>
      <w:r w:rsidRPr="008D0A32">
        <w:rPr>
          <w:rFonts w:asciiTheme="minorHAnsi" w:hAnsiTheme="minorHAnsi" w:cstheme="minorHAnsi"/>
          <w:b w:val="0"/>
          <w:bCs w:val="0"/>
          <w:color w:val="00B050"/>
        </w:rPr>
        <w:t xml:space="preserve"> </w:t>
      </w:r>
      <w:r w:rsidRPr="008D0A32">
        <w:rPr>
          <w:rFonts w:asciiTheme="minorHAnsi" w:hAnsiTheme="minorHAnsi" w:cs="Times New Roman"/>
          <w:b w:val="0"/>
          <w:color w:val="00B050"/>
        </w:rPr>
        <w:t>here.</w:t>
      </w:r>
    </w:p>
    <w:p w14:paraId="0B3719D8" w14:textId="77777777" w:rsidR="00BE3DDF" w:rsidRDefault="00BE3DDF" w:rsidP="00135CCB">
      <w:pPr>
        <w:pStyle w:val="Default"/>
        <w:rPr>
          <w:sz w:val="22"/>
          <w:szCs w:val="22"/>
        </w:rPr>
      </w:pPr>
    </w:p>
    <w:p w14:paraId="36AF953B" w14:textId="77777777" w:rsidR="00135CCB" w:rsidRPr="00135CCB" w:rsidRDefault="00135CCB" w:rsidP="00135CCB">
      <w:pPr>
        <w:pStyle w:val="Default"/>
        <w:rPr>
          <w:sz w:val="22"/>
          <w:szCs w:val="22"/>
        </w:rPr>
      </w:pPr>
    </w:p>
    <w:p w14:paraId="0BBCA8CF" w14:textId="77777777" w:rsidR="00B46193" w:rsidRPr="00516B00" w:rsidRDefault="00B46193" w:rsidP="00B46193">
      <w:pPr>
        <w:pStyle w:val="Default"/>
        <w:ind w:left="720"/>
        <w:rPr>
          <w:rFonts w:ascii="Arial" w:hAnsi="Arial" w:cs="Arial"/>
          <w:b/>
        </w:rPr>
      </w:pPr>
      <w:r>
        <w:rPr>
          <w:rFonts w:ascii="Arial" w:hAnsi="Arial" w:cs="Arial"/>
          <w:b/>
        </w:rPr>
        <w:t xml:space="preserve">a. </w:t>
      </w:r>
      <w:r w:rsidRPr="00516B00">
        <w:rPr>
          <w:rFonts w:ascii="Arial" w:hAnsi="Arial" w:cs="Arial"/>
          <w:b/>
        </w:rPr>
        <w:t>Incident Preparation</w:t>
      </w:r>
    </w:p>
    <w:p w14:paraId="5FA4C279" w14:textId="77777777" w:rsidR="00B46193" w:rsidRPr="00516B00" w:rsidRDefault="00B46193" w:rsidP="00B46193">
      <w:pPr>
        <w:pStyle w:val="Default"/>
        <w:ind w:left="720"/>
        <w:rPr>
          <w:rFonts w:ascii="Arial" w:hAnsi="Arial" w:cs="Arial"/>
        </w:rPr>
      </w:pPr>
    </w:p>
    <w:p w14:paraId="4EC57B6A" w14:textId="77777777" w:rsidR="00B46193" w:rsidRPr="00516B00" w:rsidRDefault="00B46193" w:rsidP="00B46193">
      <w:pPr>
        <w:pStyle w:val="Default"/>
        <w:ind w:left="720"/>
        <w:rPr>
          <w:rFonts w:ascii="Arial" w:hAnsi="Arial" w:cs="Arial"/>
        </w:rPr>
      </w:pPr>
      <w:r w:rsidRPr="00516B00">
        <w:rPr>
          <w:rFonts w:ascii="Arial" w:hAnsi="Arial" w:cs="Arial"/>
        </w:rPr>
        <w:t>(1) Take appropriate privacy and security training.</w:t>
      </w:r>
    </w:p>
    <w:p w14:paraId="091C7B16" w14:textId="77777777" w:rsidR="00B46193" w:rsidRPr="00516B00" w:rsidRDefault="00B46193" w:rsidP="00B46193">
      <w:pPr>
        <w:pStyle w:val="Default"/>
        <w:ind w:left="720"/>
        <w:rPr>
          <w:rFonts w:ascii="Arial" w:hAnsi="Arial" w:cs="Arial"/>
        </w:rPr>
      </w:pPr>
      <w:r w:rsidRPr="00516B00">
        <w:rPr>
          <w:rFonts w:ascii="Arial" w:hAnsi="Arial" w:cs="Arial"/>
        </w:rPr>
        <w:t>(2) Obtain and maintain a PSETS account and develop familiarity with the system.</w:t>
      </w:r>
    </w:p>
    <w:p w14:paraId="24AAABD9" w14:textId="77777777" w:rsidR="00B46193" w:rsidRPr="00516B00" w:rsidRDefault="00B46193" w:rsidP="00B46193">
      <w:pPr>
        <w:pStyle w:val="Default"/>
        <w:ind w:left="720"/>
        <w:rPr>
          <w:rFonts w:ascii="Arial" w:hAnsi="Arial" w:cs="Arial"/>
        </w:rPr>
      </w:pPr>
      <w:r w:rsidRPr="00516B00">
        <w:rPr>
          <w:rFonts w:ascii="Arial" w:hAnsi="Arial" w:cs="Arial"/>
        </w:rPr>
        <w:t>(3) Review VA Handbook 6502.1, Privacy Event Tracking.</w:t>
      </w:r>
    </w:p>
    <w:p w14:paraId="428F67CB" w14:textId="77777777" w:rsidR="00B46193" w:rsidRPr="00516B00" w:rsidRDefault="00B46193" w:rsidP="00B46193">
      <w:pPr>
        <w:pStyle w:val="Default"/>
        <w:ind w:left="720"/>
        <w:rPr>
          <w:rFonts w:ascii="Arial" w:hAnsi="Arial" w:cs="Arial"/>
        </w:rPr>
      </w:pPr>
      <w:r w:rsidRPr="00516B00">
        <w:rPr>
          <w:rFonts w:ascii="Arial" w:hAnsi="Arial" w:cs="Arial"/>
        </w:rPr>
        <w:t>(4) Review PSETS Basic User’s Handbook.</w:t>
      </w:r>
    </w:p>
    <w:p w14:paraId="128DA6EC" w14:textId="77777777" w:rsidR="00B46193" w:rsidRPr="00516B00" w:rsidRDefault="00B46193" w:rsidP="00B46193">
      <w:pPr>
        <w:pStyle w:val="Default"/>
        <w:ind w:left="720"/>
        <w:rPr>
          <w:rFonts w:ascii="Arial" w:hAnsi="Arial" w:cs="Arial"/>
        </w:rPr>
      </w:pPr>
      <w:r w:rsidRPr="00516B00">
        <w:rPr>
          <w:rFonts w:ascii="Arial" w:hAnsi="Arial" w:cs="Arial"/>
        </w:rPr>
        <w:t>(5) Maintain awareness of the privacy laws, regulations, and policies that affect their organizations.</w:t>
      </w:r>
    </w:p>
    <w:p w14:paraId="5F496CD8" w14:textId="77777777" w:rsidR="00B46193" w:rsidRPr="00516B00" w:rsidRDefault="00B46193" w:rsidP="00B46193">
      <w:pPr>
        <w:pStyle w:val="Default"/>
        <w:ind w:left="720"/>
        <w:rPr>
          <w:rFonts w:ascii="Arial" w:hAnsi="Arial" w:cs="Arial"/>
        </w:rPr>
      </w:pPr>
      <w:r w:rsidRPr="00516B00">
        <w:rPr>
          <w:rFonts w:ascii="Arial" w:hAnsi="Arial" w:cs="Arial"/>
        </w:rPr>
        <w:t>(6) Ensure that individuals within their organizations know who their POs are.</w:t>
      </w:r>
    </w:p>
    <w:p w14:paraId="1EE194C1" w14:textId="77777777" w:rsidR="00B46193" w:rsidRPr="00516B00" w:rsidRDefault="00B46193" w:rsidP="00B46193">
      <w:pPr>
        <w:pStyle w:val="Default"/>
        <w:ind w:left="720"/>
        <w:rPr>
          <w:rFonts w:ascii="Arial" w:hAnsi="Arial" w:cs="Arial"/>
        </w:rPr>
      </w:pPr>
      <w:r w:rsidRPr="00516B00">
        <w:rPr>
          <w:rFonts w:ascii="Arial" w:hAnsi="Arial" w:cs="Arial"/>
        </w:rPr>
        <w:t>(7) Acquire template of Incident Notification/Credit Monitoring letter.</w:t>
      </w:r>
    </w:p>
    <w:p w14:paraId="4F14745F" w14:textId="77777777" w:rsidR="00B46193" w:rsidRPr="00516B00" w:rsidRDefault="00B46193" w:rsidP="00B46193">
      <w:pPr>
        <w:pStyle w:val="Default"/>
        <w:ind w:left="720"/>
        <w:rPr>
          <w:rFonts w:ascii="Arial" w:hAnsi="Arial" w:cs="Arial"/>
        </w:rPr>
      </w:pPr>
      <w:r w:rsidRPr="00516B00">
        <w:rPr>
          <w:rFonts w:ascii="Arial" w:hAnsi="Arial" w:cs="Arial"/>
        </w:rPr>
        <w:t>(8) Establish a working relationship with the ISO(s) for their organizations.</w:t>
      </w:r>
    </w:p>
    <w:p w14:paraId="5EC14C8F" w14:textId="77777777" w:rsidR="00B46193" w:rsidRPr="00516B00" w:rsidRDefault="00B46193" w:rsidP="00B46193">
      <w:pPr>
        <w:pStyle w:val="Default"/>
        <w:ind w:left="720"/>
        <w:rPr>
          <w:rFonts w:ascii="Arial" w:hAnsi="Arial" w:cs="Arial"/>
        </w:rPr>
      </w:pPr>
      <w:r w:rsidRPr="00516B00">
        <w:rPr>
          <w:rFonts w:ascii="Arial" w:hAnsi="Arial" w:cs="Arial"/>
        </w:rPr>
        <w:t>(9) Ensure that facility privacy personnel have appropriate incident response mechanisms, such as phone numbers, email addresses, and tools available to report suspected privacy incidents.</w:t>
      </w:r>
    </w:p>
    <w:p w14:paraId="38A2E0F1" w14:textId="18280F27" w:rsidR="00B46193" w:rsidRDefault="00B46193" w:rsidP="00B46193">
      <w:pPr>
        <w:pStyle w:val="Default"/>
        <w:ind w:left="720"/>
        <w:rPr>
          <w:ins w:id="391" w:author="Faulkner, David A. (Accenture Federal Services)" w:date="2019-04-03T17:07:00Z"/>
          <w:rFonts w:ascii="Arial" w:hAnsi="Arial" w:cs="Arial"/>
        </w:rPr>
      </w:pPr>
      <w:r w:rsidRPr="00516B00">
        <w:rPr>
          <w:rFonts w:ascii="Arial" w:hAnsi="Arial" w:cs="Arial"/>
        </w:rPr>
        <w:t>(10) Ensure an after-action report process in place to look at root causes and future prevention mechanisms.</w:t>
      </w:r>
    </w:p>
    <w:p w14:paraId="53DA1845" w14:textId="77777777" w:rsidR="00447F38" w:rsidRDefault="00447F38" w:rsidP="00B46193">
      <w:pPr>
        <w:pStyle w:val="Default"/>
        <w:ind w:left="720"/>
        <w:rPr>
          <w:rFonts w:ascii="Arial" w:hAnsi="Arial" w:cs="Arial"/>
        </w:rPr>
      </w:pPr>
    </w:p>
    <w:p w14:paraId="32969DD0" w14:textId="70E1E562" w:rsidR="00962F04" w:rsidDel="00447F38" w:rsidRDefault="00447F38" w:rsidP="00B46193">
      <w:pPr>
        <w:pStyle w:val="Default"/>
        <w:ind w:left="720"/>
        <w:rPr>
          <w:del w:id="392" w:author="Faulkner, David A. (Accenture Federal Services)" w:date="2019-04-03T17:07:00Z"/>
          <w:rFonts w:asciiTheme="minorHAnsi" w:hAnsiTheme="minorHAnsi"/>
          <w:color w:val="000000" w:themeColor="text1"/>
        </w:rPr>
      </w:pPr>
      <w:ins w:id="393" w:author="Faulkner, David A. (Accenture Federal Services)" w:date="2019-04-03T17:07:00Z">
        <w:r>
          <w:rPr>
            <w:rFonts w:asciiTheme="minorHAnsi" w:hAnsiTheme="minorHAnsi"/>
            <w:b/>
            <w:color w:val="000000" w:themeColor="text1"/>
          </w:rPr>
          <w:t>I</w:t>
        </w:r>
        <w:r w:rsidRPr="00E50567">
          <w:rPr>
            <w:rFonts w:asciiTheme="minorHAnsi" w:hAnsiTheme="minorHAnsi"/>
            <w:color w:val="000000" w:themeColor="text1"/>
          </w:rPr>
          <w:t>nherited from the VA NSOC.</w:t>
        </w:r>
      </w:ins>
      <w:del w:id="394" w:author="Faulkner, David A. (Accenture Federal Services)" w:date="2019-04-03T17:07:00Z">
        <w:r w:rsidR="00962F04" w:rsidRPr="008D0A32" w:rsidDel="00447F38">
          <w:rPr>
            <w:rFonts w:asciiTheme="minorHAnsi" w:hAnsiTheme="minorHAnsi"/>
            <w:b/>
            <w:color w:val="00B050"/>
          </w:rPr>
          <w:delText>Enter your organization</w:delText>
        </w:r>
        <w:r w:rsidR="00962F04" w:rsidDel="00447F38">
          <w:rPr>
            <w:rFonts w:asciiTheme="minorHAnsi" w:hAnsiTheme="minorHAnsi"/>
            <w:b/>
            <w:color w:val="00B050"/>
          </w:rPr>
          <w:delText xml:space="preserve"> incident preparation</w:delText>
        </w:r>
        <w:r w:rsidR="00962F04" w:rsidDel="00447F38">
          <w:rPr>
            <w:rFonts w:asciiTheme="minorHAnsi" w:hAnsiTheme="minorHAnsi" w:cstheme="minorHAnsi"/>
            <w:b/>
            <w:bCs/>
            <w:color w:val="00B050"/>
          </w:rPr>
          <w:delText xml:space="preserve"> here.</w:delText>
        </w:r>
      </w:del>
    </w:p>
    <w:p w14:paraId="2529C409" w14:textId="77777777" w:rsidR="00447F38" w:rsidRDefault="00447F38" w:rsidP="00962F04">
      <w:pPr>
        <w:pStyle w:val="Heading3"/>
        <w:numPr>
          <w:ilvl w:val="0"/>
          <w:numId w:val="0"/>
        </w:numPr>
        <w:ind w:firstLine="720"/>
        <w:contextualSpacing/>
        <w:rPr>
          <w:ins w:id="395" w:author="Faulkner, David A. (Accenture Federal Services)" w:date="2019-04-03T17:07:00Z"/>
          <w:rFonts w:asciiTheme="minorHAnsi" w:hAnsiTheme="minorHAnsi" w:cs="Times New Roman"/>
          <w:b w:val="0"/>
          <w:color w:val="00B050"/>
        </w:rPr>
      </w:pPr>
    </w:p>
    <w:p w14:paraId="123C515A" w14:textId="77777777" w:rsidR="00962F04" w:rsidRPr="00516B00" w:rsidRDefault="00962F04" w:rsidP="00B46193">
      <w:pPr>
        <w:pStyle w:val="Default"/>
        <w:ind w:left="720"/>
        <w:rPr>
          <w:rFonts w:ascii="Arial" w:hAnsi="Arial" w:cs="Arial"/>
        </w:rPr>
      </w:pPr>
    </w:p>
    <w:p w14:paraId="5B9C52F8" w14:textId="77777777" w:rsidR="00B46193" w:rsidRPr="00516B00" w:rsidRDefault="00B46193" w:rsidP="00B46193">
      <w:pPr>
        <w:pStyle w:val="Default"/>
        <w:ind w:left="720"/>
        <w:rPr>
          <w:rFonts w:ascii="Arial" w:hAnsi="Arial" w:cs="Arial"/>
        </w:rPr>
      </w:pPr>
    </w:p>
    <w:p w14:paraId="1727D0A2" w14:textId="77777777" w:rsidR="00B46193" w:rsidRPr="00516B00" w:rsidRDefault="00B46193" w:rsidP="00B46193">
      <w:pPr>
        <w:pStyle w:val="Default"/>
        <w:ind w:left="720"/>
        <w:rPr>
          <w:rFonts w:ascii="Arial" w:hAnsi="Arial" w:cs="Arial"/>
          <w:b/>
        </w:rPr>
      </w:pPr>
      <w:r>
        <w:rPr>
          <w:rFonts w:ascii="Arial" w:hAnsi="Arial" w:cs="Arial"/>
          <w:b/>
        </w:rPr>
        <w:t xml:space="preserve">b. </w:t>
      </w:r>
      <w:r w:rsidRPr="00516B00">
        <w:rPr>
          <w:rFonts w:ascii="Arial" w:hAnsi="Arial" w:cs="Arial"/>
          <w:b/>
        </w:rPr>
        <w:t>Incident Prevention</w:t>
      </w:r>
    </w:p>
    <w:p w14:paraId="6D7B96D6" w14:textId="77777777" w:rsidR="00B46193" w:rsidRPr="00516B00" w:rsidRDefault="00B46193" w:rsidP="00B46193">
      <w:pPr>
        <w:pStyle w:val="Default"/>
        <w:ind w:left="720"/>
        <w:rPr>
          <w:rFonts w:ascii="Arial" w:hAnsi="Arial" w:cs="Arial"/>
        </w:rPr>
      </w:pPr>
    </w:p>
    <w:p w14:paraId="39569497" w14:textId="77777777" w:rsidR="00B46193" w:rsidRPr="00516B00" w:rsidRDefault="00B46193" w:rsidP="00B46193">
      <w:pPr>
        <w:pStyle w:val="Default"/>
        <w:ind w:left="720"/>
        <w:rPr>
          <w:rFonts w:ascii="Arial" w:hAnsi="Arial" w:cs="Arial"/>
        </w:rPr>
      </w:pPr>
      <w:r w:rsidRPr="00516B00">
        <w:rPr>
          <w:rFonts w:ascii="Arial" w:hAnsi="Arial" w:cs="Arial"/>
        </w:rPr>
        <w:t>(1) Implement Departmental and appropriate Administration privacy policies and procedures.</w:t>
      </w:r>
    </w:p>
    <w:p w14:paraId="498F40A4" w14:textId="77777777" w:rsidR="00B46193" w:rsidRPr="00516B00" w:rsidRDefault="00B46193" w:rsidP="00B46193">
      <w:pPr>
        <w:pStyle w:val="Default"/>
        <w:ind w:left="720"/>
        <w:rPr>
          <w:rFonts w:ascii="Arial" w:hAnsi="Arial" w:cs="Arial"/>
        </w:rPr>
      </w:pPr>
      <w:r w:rsidRPr="00516B00">
        <w:rPr>
          <w:rFonts w:ascii="Arial" w:hAnsi="Arial" w:cs="Arial"/>
        </w:rPr>
        <w:t>(2) Establish an internal privacy audit or compliance monitoring and audit program.</w:t>
      </w:r>
    </w:p>
    <w:p w14:paraId="17AFC0FA" w14:textId="77777777" w:rsidR="00B46193" w:rsidRPr="00516B00" w:rsidRDefault="00B46193" w:rsidP="00B46193">
      <w:pPr>
        <w:pStyle w:val="Default"/>
        <w:ind w:left="720"/>
        <w:rPr>
          <w:rFonts w:ascii="Arial" w:hAnsi="Arial" w:cs="Arial"/>
        </w:rPr>
      </w:pPr>
      <w:r w:rsidRPr="00516B00">
        <w:rPr>
          <w:rFonts w:ascii="Arial" w:hAnsi="Arial" w:cs="Arial"/>
        </w:rPr>
        <w:t>(3) Monitor and report that individuals in their organizations complete the appropriate annual Privacy training(s).</w:t>
      </w:r>
    </w:p>
    <w:p w14:paraId="4C8AF1CA" w14:textId="77777777" w:rsidR="00B46193" w:rsidRPr="00516B00" w:rsidRDefault="00B46193" w:rsidP="00B46193">
      <w:pPr>
        <w:pStyle w:val="Default"/>
        <w:ind w:left="720"/>
        <w:rPr>
          <w:rFonts w:ascii="Arial" w:hAnsi="Arial" w:cs="Arial"/>
        </w:rPr>
      </w:pPr>
      <w:r w:rsidRPr="00516B00">
        <w:rPr>
          <w:rFonts w:ascii="Arial" w:hAnsi="Arial" w:cs="Arial"/>
        </w:rPr>
        <w:lastRenderedPageBreak/>
        <w:t>(4) Ensure that privacy issues and concerns are communicated to and coordinated with appropriate parties.</w:t>
      </w:r>
    </w:p>
    <w:p w14:paraId="096AAA5A" w14:textId="77777777" w:rsidR="00B46193" w:rsidRPr="00516B00" w:rsidRDefault="00B46193" w:rsidP="00B46193">
      <w:pPr>
        <w:pStyle w:val="Default"/>
        <w:ind w:left="720"/>
        <w:rPr>
          <w:rFonts w:ascii="Arial" w:hAnsi="Arial" w:cs="Arial"/>
        </w:rPr>
      </w:pPr>
      <w:r w:rsidRPr="00516B00">
        <w:rPr>
          <w:rFonts w:ascii="Arial" w:hAnsi="Arial" w:cs="Arial"/>
        </w:rPr>
        <w:t>(5) Be aware of the systems in their organizations that collect and/or maintain PHI and/or PII.</w:t>
      </w:r>
    </w:p>
    <w:p w14:paraId="5C15FB9C" w14:textId="77777777" w:rsidR="00B46193" w:rsidRPr="00516B00" w:rsidRDefault="00B46193" w:rsidP="00B46193">
      <w:pPr>
        <w:pStyle w:val="Default"/>
        <w:ind w:left="720"/>
        <w:rPr>
          <w:rFonts w:ascii="Arial" w:hAnsi="Arial" w:cs="Arial"/>
        </w:rPr>
      </w:pPr>
      <w:r w:rsidRPr="00516B00">
        <w:rPr>
          <w:rFonts w:ascii="Arial" w:hAnsi="Arial" w:cs="Arial"/>
        </w:rPr>
        <w:t xml:space="preserve">(6) Participate in the preparation and updating of Privacy Threshold Assessments (PTA) and Privacy Impact Assessments (PIA) for systems within the purview of their organizations.  </w:t>
      </w:r>
    </w:p>
    <w:p w14:paraId="5262835C" w14:textId="77777777" w:rsidR="00B46193" w:rsidRPr="00516B00" w:rsidRDefault="00B46193" w:rsidP="00B46193">
      <w:pPr>
        <w:pStyle w:val="Default"/>
        <w:ind w:left="720"/>
        <w:rPr>
          <w:rFonts w:ascii="Arial" w:hAnsi="Arial" w:cs="Arial"/>
        </w:rPr>
      </w:pPr>
      <w:r w:rsidRPr="00516B00">
        <w:rPr>
          <w:rFonts w:ascii="Arial" w:hAnsi="Arial" w:cs="Arial"/>
        </w:rPr>
        <w:t>(7) Understand what constitutes a Privacy Act system of records (SOR), and ensure that all PII that is retrieved by individuals’ names or other unique identifiers are maintained in an official SOR published in the Federal Register.</w:t>
      </w:r>
    </w:p>
    <w:p w14:paraId="28564BA5" w14:textId="6FDD63F4" w:rsidR="00B46193" w:rsidRDefault="00B46193" w:rsidP="00B46193">
      <w:pPr>
        <w:pStyle w:val="Default"/>
        <w:ind w:left="720"/>
        <w:rPr>
          <w:ins w:id="396" w:author="Faulkner, David A. (Accenture Federal Services)" w:date="2019-04-03T17:07:00Z"/>
          <w:rFonts w:ascii="Arial" w:hAnsi="Arial" w:cs="Arial"/>
        </w:rPr>
      </w:pPr>
      <w:r w:rsidRPr="00516B00">
        <w:rPr>
          <w:rFonts w:ascii="Arial" w:hAnsi="Arial" w:cs="Arial"/>
        </w:rPr>
        <w:t>(8) Promote activities to foster privacy awareness (e.g., Privacy Day or Information Protection Awareness Week).</w:t>
      </w:r>
    </w:p>
    <w:p w14:paraId="1B508DFD" w14:textId="77777777" w:rsidR="00447F38" w:rsidRDefault="00447F38" w:rsidP="00B46193">
      <w:pPr>
        <w:pStyle w:val="Default"/>
        <w:ind w:left="720"/>
        <w:rPr>
          <w:rFonts w:ascii="Arial" w:hAnsi="Arial" w:cs="Arial"/>
        </w:rPr>
      </w:pPr>
    </w:p>
    <w:p w14:paraId="20B8FE6F" w14:textId="0D78D704" w:rsidR="00962F04" w:rsidDel="00447F38" w:rsidRDefault="00447F38" w:rsidP="00962F04">
      <w:pPr>
        <w:pStyle w:val="Heading3"/>
        <w:numPr>
          <w:ilvl w:val="0"/>
          <w:numId w:val="0"/>
        </w:numPr>
        <w:ind w:firstLine="720"/>
        <w:contextualSpacing/>
        <w:rPr>
          <w:del w:id="397" w:author="Faulkner, David A. (Accenture Federal Services)" w:date="2019-04-03T17:07:00Z"/>
          <w:rFonts w:asciiTheme="minorHAnsi" w:hAnsiTheme="minorHAnsi" w:cs="Times New Roman"/>
          <w:b w:val="0"/>
          <w:color w:val="00B050"/>
        </w:rPr>
      </w:pPr>
      <w:ins w:id="398" w:author="Faulkner, David A. (Accenture Federal Services)" w:date="2019-04-03T17:07:00Z">
        <w:r>
          <w:rPr>
            <w:rFonts w:asciiTheme="minorHAnsi" w:hAnsiTheme="minorHAnsi" w:cs="Times New Roman"/>
            <w:b w:val="0"/>
            <w:color w:val="000000" w:themeColor="text1"/>
            <w:sz w:val="24"/>
          </w:rPr>
          <w:t>I</w:t>
        </w:r>
        <w:r w:rsidRPr="00E50567">
          <w:rPr>
            <w:rFonts w:asciiTheme="minorHAnsi" w:hAnsiTheme="minorHAnsi" w:cs="Times New Roman"/>
            <w:b w:val="0"/>
            <w:color w:val="000000" w:themeColor="text1"/>
            <w:sz w:val="24"/>
          </w:rPr>
          <w:t>nherited from the VA NSOC.</w:t>
        </w:r>
      </w:ins>
      <w:del w:id="399" w:author="Faulkner, David A. (Accenture Federal Services)" w:date="2019-04-03T17:07:00Z">
        <w:r w:rsidR="00962F04" w:rsidRPr="008D0A32" w:rsidDel="00447F38">
          <w:rPr>
            <w:rFonts w:asciiTheme="minorHAnsi" w:hAnsiTheme="minorHAnsi" w:cs="Times New Roman"/>
            <w:b w:val="0"/>
            <w:color w:val="00B050"/>
          </w:rPr>
          <w:delText>Enter your organization</w:delText>
        </w:r>
        <w:r w:rsidR="00962F04" w:rsidDel="00447F38">
          <w:rPr>
            <w:rFonts w:asciiTheme="minorHAnsi" w:hAnsiTheme="minorHAnsi" w:cs="Times New Roman"/>
            <w:b w:val="0"/>
            <w:color w:val="00B050"/>
          </w:rPr>
          <w:delText xml:space="preserve"> incident prevention</w:delText>
        </w:r>
        <w:r w:rsidR="00962F04" w:rsidDel="00447F38">
          <w:rPr>
            <w:rFonts w:asciiTheme="minorHAnsi" w:hAnsiTheme="minorHAnsi" w:cstheme="minorHAnsi"/>
            <w:b w:val="0"/>
            <w:bCs w:val="0"/>
            <w:color w:val="00B050"/>
          </w:rPr>
          <w:delText xml:space="preserve"> here.</w:delText>
        </w:r>
      </w:del>
    </w:p>
    <w:p w14:paraId="3F498E31" w14:textId="77777777" w:rsidR="00962F04" w:rsidRPr="00516B00" w:rsidRDefault="00962F04" w:rsidP="00B46193">
      <w:pPr>
        <w:pStyle w:val="Default"/>
        <w:ind w:left="720"/>
        <w:rPr>
          <w:rFonts w:ascii="Arial" w:hAnsi="Arial" w:cs="Arial"/>
        </w:rPr>
      </w:pPr>
    </w:p>
    <w:p w14:paraId="11A0D003" w14:textId="77777777" w:rsidR="00B46193" w:rsidRPr="00516B00" w:rsidRDefault="00B46193" w:rsidP="00B46193">
      <w:pPr>
        <w:pStyle w:val="Default"/>
        <w:ind w:left="720"/>
        <w:rPr>
          <w:rFonts w:ascii="Arial" w:hAnsi="Arial" w:cs="Arial"/>
        </w:rPr>
      </w:pPr>
    </w:p>
    <w:p w14:paraId="6158B91D" w14:textId="77777777" w:rsidR="00B46193" w:rsidRPr="00516B00" w:rsidRDefault="00B46193" w:rsidP="00B46193">
      <w:pPr>
        <w:pStyle w:val="Default"/>
        <w:ind w:left="720"/>
        <w:rPr>
          <w:rFonts w:ascii="Arial" w:hAnsi="Arial" w:cs="Arial"/>
          <w:b/>
        </w:rPr>
      </w:pPr>
      <w:r>
        <w:rPr>
          <w:rFonts w:ascii="Arial" w:hAnsi="Arial" w:cs="Arial"/>
          <w:b/>
        </w:rPr>
        <w:t xml:space="preserve">c. </w:t>
      </w:r>
      <w:r w:rsidRPr="00516B00">
        <w:rPr>
          <w:rFonts w:ascii="Arial" w:hAnsi="Arial" w:cs="Arial"/>
          <w:b/>
        </w:rPr>
        <w:t>Incident Detection</w:t>
      </w:r>
    </w:p>
    <w:p w14:paraId="23C265F4" w14:textId="77777777" w:rsidR="00B46193" w:rsidRPr="00516B00" w:rsidRDefault="00B46193" w:rsidP="00B46193">
      <w:pPr>
        <w:pStyle w:val="Default"/>
        <w:ind w:left="720"/>
        <w:rPr>
          <w:rFonts w:ascii="Arial" w:hAnsi="Arial" w:cs="Arial"/>
        </w:rPr>
      </w:pPr>
    </w:p>
    <w:p w14:paraId="73CE0200" w14:textId="77777777" w:rsidR="00B46193" w:rsidRPr="00516B00" w:rsidRDefault="00B46193" w:rsidP="00B46193">
      <w:pPr>
        <w:pStyle w:val="Default"/>
        <w:ind w:left="720"/>
        <w:rPr>
          <w:rFonts w:ascii="Arial" w:hAnsi="Arial" w:cs="Arial"/>
        </w:rPr>
      </w:pPr>
      <w:r w:rsidRPr="00516B00">
        <w:rPr>
          <w:rFonts w:ascii="Arial" w:hAnsi="Arial" w:cs="Arial"/>
        </w:rPr>
        <w:t>(1) Receive complaints from Veterans or anyone within their organization who believes an incident has occurred.</w:t>
      </w:r>
    </w:p>
    <w:p w14:paraId="412FBB54" w14:textId="77777777" w:rsidR="00B46193" w:rsidRPr="00516B00" w:rsidRDefault="00B46193" w:rsidP="00B46193">
      <w:pPr>
        <w:pStyle w:val="Default"/>
        <w:ind w:left="720"/>
        <w:rPr>
          <w:rFonts w:ascii="Arial" w:hAnsi="Arial" w:cs="Arial"/>
        </w:rPr>
      </w:pPr>
      <w:r w:rsidRPr="00516B00">
        <w:rPr>
          <w:rFonts w:ascii="Arial" w:hAnsi="Arial" w:cs="Arial"/>
        </w:rPr>
        <w:t xml:space="preserve">(2) Enter all complaints received into the system allotted for the reporting of incidents within one (1) </w:t>
      </w:r>
      <w:r>
        <w:rPr>
          <w:rFonts w:ascii="Arial" w:hAnsi="Arial" w:cs="Arial"/>
        </w:rPr>
        <w:t>hou</w:t>
      </w:r>
      <w:r w:rsidRPr="00516B00">
        <w:rPr>
          <w:rFonts w:ascii="Arial" w:hAnsi="Arial" w:cs="Arial"/>
        </w:rPr>
        <w:t>r of discovery.</w:t>
      </w:r>
    </w:p>
    <w:p w14:paraId="5F324CC5" w14:textId="77777777" w:rsidR="00B46193" w:rsidRPr="00516B00" w:rsidRDefault="00B46193" w:rsidP="00B46193">
      <w:pPr>
        <w:pStyle w:val="Default"/>
        <w:ind w:left="720"/>
        <w:rPr>
          <w:rFonts w:ascii="Arial" w:hAnsi="Arial" w:cs="Arial"/>
        </w:rPr>
      </w:pPr>
      <w:r w:rsidRPr="00516B00">
        <w:rPr>
          <w:rFonts w:ascii="Arial" w:hAnsi="Arial" w:cs="Arial"/>
        </w:rPr>
        <w:t>(3) Follow guidance provided by the VA Privacy Service in order to record all incidents in PSETS.</w:t>
      </w:r>
    </w:p>
    <w:p w14:paraId="27B817CE" w14:textId="77777777" w:rsidR="00B46193" w:rsidRPr="00516B00" w:rsidRDefault="00B46193" w:rsidP="00B46193">
      <w:pPr>
        <w:pStyle w:val="Default"/>
        <w:ind w:left="720"/>
        <w:rPr>
          <w:rFonts w:ascii="Arial" w:hAnsi="Arial" w:cs="Arial"/>
        </w:rPr>
      </w:pPr>
      <w:r w:rsidRPr="00516B00">
        <w:rPr>
          <w:rFonts w:ascii="Arial" w:hAnsi="Arial" w:cs="Arial"/>
        </w:rPr>
        <w:t>(4) Monitor all incidents that they have entered into PSETS.</w:t>
      </w:r>
    </w:p>
    <w:p w14:paraId="5C760570" w14:textId="2D539BEA" w:rsidR="00B46193" w:rsidRDefault="00B46193" w:rsidP="00B46193">
      <w:pPr>
        <w:pStyle w:val="Default"/>
        <w:ind w:left="720"/>
        <w:rPr>
          <w:ins w:id="400" w:author="Faulkner, David A. (Accenture Federal Services)" w:date="2019-04-03T17:07:00Z"/>
          <w:rFonts w:ascii="Arial" w:hAnsi="Arial" w:cs="Arial"/>
        </w:rPr>
      </w:pPr>
      <w:r w:rsidRPr="00516B00">
        <w:rPr>
          <w:rFonts w:ascii="Arial" w:hAnsi="Arial" w:cs="Arial"/>
        </w:rPr>
        <w:t>(5) Provide updates to PSETS, as appropriate.</w:t>
      </w:r>
    </w:p>
    <w:p w14:paraId="7B911DF8" w14:textId="77777777" w:rsidR="00447F38" w:rsidRDefault="00447F38" w:rsidP="00B46193">
      <w:pPr>
        <w:pStyle w:val="Default"/>
        <w:ind w:left="720"/>
        <w:rPr>
          <w:rFonts w:ascii="Arial" w:hAnsi="Arial" w:cs="Arial"/>
        </w:rPr>
      </w:pPr>
    </w:p>
    <w:p w14:paraId="6D8BAAF9" w14:textId="2EDE9DAC" w:rsidR="00962F04" w:rsidDel="00447F38" w:rsidRDefault="00447F38" w:rsidP="00962F04">
      <w:pPr>
        <w:pStyle w:val="Heading3"/>
        <w:numPr>
          <w:ilvl w:val="0"/>
          <w:numId w:val="0"/>
        </w:numPr>
        <w:ind w:firstLine="720"/>
        <w:contextualSpacing/>
        <w:rPr>
          <w:del w:id="401" w:author="Faulkner, David A. (Accenture Federal Services)" w:date="2019-04-03T17:07:00Z"/>
          <w:rFonts w:asciiTheme="minorHAnsi" w:hAnsiTheme="minorHAnsi" w:cs="Times New Roman"/>
          <w:b w:val="0"/>
          <w:color w:val="00B050"/>
        </w:rPr>
      </w:pPr>
      <w:ins w:id="402" w:author="Faulkner, David A. (Accenture Federal Services)" w:date="2019-04-03T17:07:00Z">
        <w:r>
          <w:rPr>
            <w:rFonts w:asciiTheme="minorHAnsi" w:hAnsiTheme="minorHAnsi" w:cs="Times New Roman"/>
            <w:b w:val="0"/>
            <w:color w:val="000000" w:themeColor="text1"/>
            <w:sz w:val="24"/>
          </w:rPr>
          <w:t>I</w:t>
        </w:r>
        <w:r w:rsidRPr="00E50567">
          <w:rPr>
            <w:rFonts w:asciiTheme="minorHAnsi" w:hAnsiTheme="minorHAnsi" w:cs="Times New Roman"/>
            <w:b w:val="0"/>
            <w:color w:val="000000" w:themeColor="text1"/>
            <w:sz w:val="24"/>
          </w:rPr>
          <w:t>nherited from the VA NSOC.</w:t>
        </w:r>
      </w:ins>
      <w:del w:id="403" w:author="Faulkner, David A. (Accenture Federal Services)" w:date="2019-04-03T17:07:00Z">
        <w:r w:rsidR="00962F04" w:rsidRPr="008D0A32" w:rsidDel="00447F38">
          <w:rPr>
            <w:rFonts w:asciiTheme="minorHAnsi" w:hAnsiTheme="minorHAnsi" w:cs="Times New Roman"/>
            <w:b w:val="0"/>
            <w:color w:val="00B050"/>
          </w:rPr>
          <w:delText>Enter your organization</w:delText>
        </w:r>
        <w:r w:rsidR="00962F04" w:rsidDel="00447F38">
          <w:rPr>
            <w:rFonts w:asciiTheme="minorHAnsi" w:hAnsiTheme="minorHAnsi" w:cs="Times New Roman"/>
            <w:b w:val="0"/>
            <w:color w:val="00B050"/>
          </w:rPr>
          <w:delText xml:space="preserve"> incident detection</w:delText>
        </w:r>
        <w:r w:rsidR="00962F04" w:rsidDel="00447F38">
          <w:rPr>
            <w:rFonts w:asciiTheme="minorHAnsi" w:hAnsiTheme="minorHAnsi" w:cstheme="minorHAnsi"/>
            <w:b w:val="0"/>
            <w:bCs w:val="0"/>
            <w:color w:val="00B050"/>
          </w:rPr>
          <w:delText xml:space="preserve"> here.</w:delText>
        </w:r>
      </w:del>
    </w:p>
    <w:p w14:paraId="4F6FCE35" w14:textId="77777777" w:rsidR="00962F04" w:rsidRPr="00516B00" w:rsidRDefault="00962F04" w:rsidP="00B46193">
      <w:pPr>
        <w:pStyle w:val="Default"/>
        <w:ind w:left="720"/>
        <w:rPr>
          <w:rFonts w:ascii="Arial" w:hAnsi="Arial" w:cs="Arial"/>
        </w:rPr>
      </w:pPr>
    </w:p>
    <w:p w14:paraId="36BB7E18" w14:textId="77777777" w:rsidR="00B46193" w:rsidRPr="00516B00" w:rsidRDefault="00B46193" w:rsidP="00B46193">
      <w:pPr>
        <w:pStyle w:val="Default"/>
        <w:ind w:left="720"/>
        <w:rPr>
          <w:rFonts w:ascii="Arial" w:hAnsi="Arial" w:cs="Arial"/>
        </w:rPr>
      </w:pPr>
    </w:p>
    <w:p w14:paraId="51E1217B" w14:textId="77777777" w:rsidR="00B46193" w:rsidRPr="00516B00" w:rsidRDefault="00B46193" w:rsidP="00B46193">
      <w:pPr>
        <w:pStyle w:val="Default"/>
        <w:ind w:left="720"/>
        <w:rPr>
          <w:rFonts w:ascii="Arial" w:hAnsi="Arial" w:cs="Arial"/>
          <w:b/>
        </w:rPr>
      </w:pPr>
      <w:r>
        <w:rPr>
          <w:rFonts w:ascii="Arial" w:hAnsi="Arial" w:cs="Arial"/>
          <w:b/>
        </w:rPr>
        <w:t xml:space="preserve">d. </w:t>
      </w:r>
      <w:r w:rsidRPr="00516B00">
        <w:rPr>
          <w:rFonts w:ascii="Arial" w:hAnsi="Arial" w:cs="Arial"/>
          <w:b/>
        </w:rPr>
        <w:t>Incident Documentation</w:t>
      </w:r>
    </w:p>
    <w:p w14:paraId="44CE3F74" w14:textId="77777777" w:rsidR="00B46193" w:rsidRPr="00516B00" w:rsidRDefault="00B46193" w:rsidP="00B46193">
      <w:pPr>
        <w:pStyle w:val="Default"/>
        <w:ind w:left="720"/>
        <w:rPr>
          <w:rFonts w:ascii="Arial" w:hAnsi="Arial" w:cs="Arial"/>
        </w:rPr>
      </w:pPr>
    </w:p>
    <w:p w14:paraId="376521D4" w14:textId="77777777" w:rsidR="00B46193" w:rsidRPr="00516B00" w:rsidRDefault="00B46193" w:rsidP="00B46193">
      <w:pPr>
        <w:pStyle w:val="Default"/>
        <w:ind w:left="720"/>
        <w:rPr>
          <w:rFonts w:ascii="Arial" w:hAnsi="Arial" w:cs="Arial"/>
        </w:rPr>
      </w:pPr>
      <w:r w:rsidRPr="00516B00">
        <w:rPr>
          <w:rFonts w:ascii="Arial" w:hAnsi="Arial" w:cs="Arial"/>
        </w:rPr>
        <w:t xml:space="preserve">(1) Enter </w:t>
      </w:r>
      <w:r>
        <w:rPr>
          <w:rFonts w:ascii="Arial" w:hAnsi="Arial" w:cs="Arial"/>
        </w:rPr>
        <w:t xml:space="preserve">incident updates in PSETS </w:t>
      </w:r>
      <w:r w:rsidRPr="00516B00">
        <w:rPr>
          <w:rFonts w:ascii="Arial" w:hAnsi="Arial" w:cs="Arial"/>
        </w:rPr>
        <w:t>for any incident with a status of “Open”.</w:t>
      </w:r>
    </w:p>
    <w:p w14:paraId="3DCF8FF1" w14:textId="77777777" w:rsidR="00B46193" w:rsidRDefault="00B46193" w:rsidP="00B46193">
      <w:pPr>
        <w:pStyle w:val="Default"/>
        <w:ind w:left="720"/>
        <w:rPr>
          <w:rFonts w:ascii="Arial" w:hAnsi="Arial" w:cs="Arial"/>
        </w:rPr>
      </w:pPr>
      <w:r w:rsidRPr="00516B00">
        <w:rPr>
          <w:rFonts w:ascii="Arial" w:hAnsi="Arial" w:cs="Arial"/>
        </w:rPr>
        <w:t>(2) Incident</w:t>
      </w:r>
      <w:r>
        <w:rPr>
          <w:rFonts w:ascii="Arial" w:hAnsi="Arial" w:cs="Arial"/>
        </w:rPr>
        <w:t xml:space="preserve">s </w:t>
      </w:r>
      <w:r w:rsidRPr="00516B00">
        <w:rPr>
          <w:rFonts w:ascii="Arial" w:hAnsi="Arial" w:cs="Arial"/>
        </w:rPr>
        <w:t>s</w:t>
      </w:r>
      <w:r>
        <w:rPr>
          <w:rFonts w:ascii="Arial" w:hAnsi="Arial" w:cs="Arial"/>
        </w:rPr>
        <w:t>hould</w:t>
      </w:r>
      <w:r w:rsidRPr="00516B00">
        <w:rPr>
          <w:rFonts w:ascii="Arial" w:hAnsi="Arial" w:cs="Arial"/>
        </w:rPr>
        <w:t xml:space="preserve"> be reviewed and updated according to the rating assigned to the incident.</w:t>
      </w:r>
      <w:r>
        <w:rPr>
          <w:rFonts w:ascii="Arial" w:hAnsi="Arial" w:cs="Arial"/>
        </w:rPr>
        <w:t xml:space="preserve">   </w:t>
      </w:r>
    </w:p>
    <w:p w14:paraId="5ED1E6CB" w14:textId="77777777" w:rsidR="00B46193" w:rsidRDefault="00B46193" w:rsidP="00B46193">
      <w:pPr>
        <w:pStyle w:val="Default"/>
        <w:ind w:left="720"/>
        <w:rPr>
          <w:rFonts w:ascii="Arial" w:hAnsi="Arial" w:cs="Arial"/>
        </w:rPr>
      </w:pPr>
    </w:p>
    <w:p w14:paraId="358FD635" w14:textId="77777777" w:rsidR="00B46193" w:rsidRPr="00516B00" w:rsidRDefault="00B46193" w:rsidP="00B46193">
      <w:pPr>
        <w:pStyle w:val="Default"/>
        <w:ind w:left="720"/>
        <w:rPr>
          <w:rFonts w:ascii="Arial" w:hAnsi="Arial" w:cs="Arial"/>
        </w:rPr>
      </w:pPr>
      <w:r w:rsidRPr="00516B00">
        <w:rPr>
          <w:rFonts w:ascii="Arial" w:hAnsi="Arial" w:cs="Arial"/>
        </w:rPr>
        <w:t>High</w:t>
      </w:r>
      <w:r>
        <w:rPr>
          <w:rFonts w:ascii="Arial" w:hAnsi="Arial" w:cs="Arial"/>
        </w:rPr>
        <w:t xml:space="preserve"> </w:t>
      </w:r>
      <w:r>
        <w:rPr>
          <w:rFonts w:ascii="Arial" w:hAnsi="Arial" w:cs="Arial"/>
        </w:rPr>
        <w:tab/>
      </w:r>
      <w:r>
        <w:rPr>
          <w:rFonts w:ascii="Arial" w:hAnsi="Arial" w:cs="Arial"/>
        </w:rPr>
        <w:tab/>
        <w:t>Every 24 hours</w:t>
      </w:r>
    </w:p>
    <w:p w14:paraId="6A198EA3" w14:textId="77777777" w:rsidR="00B46193" w:rsidRPr="00516B00" w:rsidRDefault="00B46193" w:rsidP="00B46193">
      <w:pPr>
        <w:pStyle w:val="Default"/>
        <w:ind w:left="720"/>
        <w:rPr>
          <w:rFonts w:ascii="Arial" w:hAnsi="Arial" w:cs="Arial"/>
        </w:rPr>
      </w:pPr>
      <w:r w:rsidRPr="00516B00">
        <w:rPr>
          <w:rFonts w:ascii="Arial" w:hAnsi="Arial" w:cs="Arial"/>
        </w:rPr>
        <w:t>Medium</w:t>
      </w:r>
      <w:r>
        <w:rPr>
          <w:rFonts w:ascii="Arial" w:hAnsi="Arial" w:cs="Arial"/>
        </w:rPr>
        <w:t xml:space="preserve"> </w:t>
      </w:r>
      <w:r>
        <w:rPr>
          <w:rFonts w:ascii="Arial" w:hAnsi="Arial" w:cs="Arial"/>
        </w:rPr>
        <w:tab/>
        <w:t>Every 48 hours</w:t>
      </w:r>
    </w:p>
    <w:p w14:paraId="7181E5D1" w14:textId="77777777" w:rsidR="00B46193" w:rsidRDefault="00B46193" w:rsidP="00B46193">
      <w:pPr>
        <w:pStyle w:val="Default"/>
        <w:ind w:left="720"/>
        <w:rPr>
          <w:rFonts w:ascii="Arial" w:hAnsi="Arial" w:cs="Arial"/>
        </w:rPr>
      </w:pPr>
      <w:r w:rsidRPr="00516B00">
        <w:rPr>
          <w:rFonts w:ascii="Arial" w:hAnsi="Arial" w:cs="Arial"/>
        </w:rPr>
        <w:t>Low</w:t>
      </w:r>
      <w:r>
        <w:rPr>
          <w:rFonts w:ascii="Arial" w:hAnsi="Arial" w:cs="Arial"/>
        </w:rPr>
        <w:tab/>
      </w:r>
      <w:r>
        <w:rPr>
          <w:rFonts w:ascii="Arial" w:hAnsi="Arial" w:cs="Arial"/>
        </w:rPr>
        <w:tab/>
        <w:t>Every 72 hours</w:t>
      </w:r>
    </w:p>
    <w:p w14:paraId="1F5A84A1" w14:textId="77777777" w:rsidR="00B46193" w:rsidRDefault="00B46193" w:rsidP="00B46193">
      <w:pPr>
        <w:pStyle w:val="Default"/>
        <w:ind w:left="720"/>
        <w:rPr>
          <w:rFonts w:ascii="Arial" w:hAnsi="Arial" w:cs="Arial"/>
        </w:rPr>
      </w:pPr>
    </w:p>
    <w:p w14:paraId="6E9ED825" w14:textId="1FCBD16A" w:rsidR="00B46193" w:rsidRDefault="00B46193" w:rsidP="00B46193">
      <w:pPr>
        <w:pStyle w:val="Default"/>
        <w:ind w:left="720"/>
        <w:rPr>
          <w:ins w:id="404" w:author="Faulkner, David A. (Accenture Federal Services)" w:date="2019-04-03T17:07:00Z"/>
          <w:rFonts w:ascii="Arial" w:hAnsi="Arial" w:cs="Arial"/>
        </w:rPr>
      </w:pPr>
      <w:r w:rsidRPr="00516B00">
        <w:rPr>
          <w:rFonts w:ascii="Arial" w:hAnsi="Arial" w:cs="Arial"/>
        </w:rPr>
        <w:t xml:space="preserve">ISOs and POs will also receive an email alert from </w:t>
      </w:r>
      <w:r>
        <w:rPr>
          <w:rFonts w:ascii="Arial" w:hAnsi="Arial" w:cs="Arial"/>
        </w:rPr>
        <w:t xml:space="preserve">PSETS </w:t>
      </w:r>
      <w:r w:rsidRPr="00516B00">
        <w:rPr>
          <w:rFonts w:ascii="Arial" w:hAnsi="Arial" w:cs="Arial"/>
        </w:rPr>
        <w:t>reminding them to provide an update. If the ticket is in “pending” status, then an update is required after one week.</w:t>
      </w:r>
    </w:p>
    <w:p w14:paraId="692DA4B3" w14:textId="77777777" w:rsidR="00447F38" w:rsidRDefault="00447F38" w:rsidP="00B46193">
      <w:pPr>
        <w:pStyle w:val="Default"/>
        <w:ind w:left="720"/>
        <w:rPr>
          <w:rFonts w:ascii="Arial" w:hAnsi="Arial" w:cs="Arial"/>
        </w:rPr>
      </w:pPr>
    </w:p>
    <w:p w14:paraId="26268A66" w14:textId="7939219F" w:rsidR="00962F04" w:rsidDel="00447F38" w:rsidRDefault="00447F38" w:rsidP="00962F04">
      <w:pPr>
        <w:pStyle w:val="Heading3"/>
        <w:numPr>
          <w:ilvl w:val="0"/>
          <w:numId w:val="0"/>
        </w:numPr>
        <w:ind w:firstLine="720"/>
        <w:contextualSpacing/>
        <w:rPr>
          <w:del w:id="405" w:author="Faulkner, David A. (Accenture Federal Services)" w:date="2019-04-03T17:07:00Z"/>
          <w:rFonts w:asciiTheme="minorHAnsi" w:hAnsiTheme="minorHAnsi" w:cs="Times New Roman"/>
          <w:b w:val="0"/>
          <w:color w:val="00B050"/>
        </w:rPr>
      </w:pPr>
      <w:ins w:id="406" w:author="Faulkner, David A. (Accenture Federal Services)" w:date="2019-04-03T17:07:00Z">
        <w:r>
          <w:rPr>
            <w:rFonts w:asciiTheme="minorHAnsi" w:hAnsiTheme="minorHAnsi" w:cs="Times New Roman"/>
            <w:b w:val="0"/>
            <w:color w:val="000000" w:themeColor="text1"/>
            <w:sz w:val="24"/>
          </w:rPr>
          <w:t>I</w:t>
        </w:r>
        <w:r w:rsidRPr="00E50567">
          <w:rPr>
            <w:rFonts w:asciiTheme="minorHAnsi" w:hAnsiTheme="minorHAnsi" w:cs="Times New Roman"/>
            <w:b w:val="0"/>
            <w:color w:val="000000" w:themeColor="text1"/>
            <w:sz w:val="24"/>
          </w:rPr>
          <w:t>nherited from the VA NSOC.</w:t>
        </w:r>
      </w:ins>
      <w:del w:id="407" w:author="Faulkner, David A. (Accenture Federal Services)" w:date="2019-04-03T17:07:00Z">
        <w:r w:rsidR="00962F04" w:rsidRPr="008D0A32" w:rsidDel="00447F38">
          <w:rPr>
            <w:rFonts w:asciiTheme="minorHAnsi" w:hAnsiTheme="minorHAnsi" w:cs="Times New Roman"/>
            <w:b w:val="0"/>
            <w:color w:val="00B050"/>
          </w:rPr>
          <w:delText>Enter your organization</w:delText>
        </w:r>
        <w:r w:rsidR="00962F04" w:rsidDel="00447F38">
          <w:rPr>
            <w:rFonts w:asciiTheme="minorHAnsi" w:hAnsiTheme="minorHAnsi" w:cs="Times New Roman"/>
            <w:b w:val="0"/>
            <w:color w:val="00B050"/>
          </w:rPr>
          <w:delText xml:space="preserve"> incident documentation</w:delText>
        </w:r>
        <w:r w:rsidR="00962F04" w:rsidDel="00447F38">
          <w:rPr>
            <w:rFonts w:asciiTheme="minorHAnsi" w:hAnsiTheme="minorHAnsi" w:cstheme="minorHAnsi"/>
            <w:b w:val="0"/>
            <w:bCs w:val="0"/>
            <w:color w:val="00B050"/>
          </w:rPr>
          <w:delText xml:space="preserve"> here.</w:delText>
        </w:r>
      </w:del>
    </w:p>
    <w:p w14:paraId="3DC9DC31" w14:textId="77777777" w:rsidR="00962F04" w:rsidRPr="00516B00" w:rsidRDefault="00962F04" w:rsidP="00B46193">
      <w:pPr>
        <w:pStyle w:val="Default"/>
        <w:ind w:left="720"/>
        <w:rPr>
          <w:rFonts w:ascii="Arial" w:hAnsi="Arial" w:cs="Arial"/>
        </w:rPr>
      </w:pPr>
    </w:p>
    <w:p w14:paraId="5ED70477" w14:textId="77777777" w:rsidR="00B46193" w:rsidRPr="00516B00" w:rsidRDefault="00B46193" w:rsidP="00B46193">
      <w:pPr>
        <w:pStyle w:val="Default"/>
        <w:ind w:left="720"/>
        <w:rPr>
          <w:rFonts w:ascii="Arial" w:hAnsi="Arial" w:cs="Arial"/>
        </w:rPr>
      </w:pPr>
    </w:p>
    <w:p w14:paraId="79D34156" w14:textId="77777777" w:rsidR="00B46193" w:rsidRPr="00516B00" w:rsidRDefault="00B46193" w:rsidP="00B46193">
      <w:pPr>
        <w:pStyle w:val="Default"/>
        <w:ind w:left="720"/>
        <w:rPr>
          <w:rFonts w:ascii="Arial" w:hAnsi="Arial" w:cs="Arial"/>
          <w:b/>
        </w:rPr>
      </w:pPr>
      <w:r>
        <w:rPr>
          <w:rFonts w:ascii="Arial" w:hAnsi="Arial" w:cs="Arial"/>
          <w:b/>
        </w:rPr>
        <w:t xml:space="preserve">e. </w:t>
      </w:r>
      <w:r w:rsidRPr="00516B00">
        <w:rPr>
          <w:rFonts w:ascii="Arial" w:hAnsi="Arial" w:cs="Arial"/>
          <w:b/>
        </w:rPr>
        <w:t>Incident Notification</w:t>
      </w:r>
    </w:p>
    <w:p w14:paraId="387E86F7" w14:textId="77777777" w:rsidR="00B46193" w:rsidRPr="00516B00" w:rsidRDefault="00B46193" w:rsidP="00B46193">
      <w:pPr>
        <w:pStyle w:val="Default"/>
        <w:ind w:left="720"/>
        <w:rPr>
          <w:rFonts w:ascii="Arial" w:hAnsi="Arial" w:cs="Arial"/>
        </w:rPr>
      </w:pPr>
    </w:p>
    <w:p w14:paraId="690C7BFB" w14:textId="77777777" w:rsidR="00B46193" w:rsidRPr="00516B00" w:rsidRDefault="00B46193" w:rsidP="00B46193">
      <w:pPr>
        <w:pStyle w:val="Default"/>
        <w:ind w:left="720"/>
        <w:rPr>
          <w:rFonts w:ascii="Arial" w:hAnsi="Arial" w:cs="Arial"/>
        </w:rPr>
      </w:pPr>
      <w:r w:rsidRPr="00516B00">
        <w:rPr>
          <w:rFonts w:ascii="Arial" w:hAnsi="Arial" w:cs="Arial"/>
        </w:rPr>
        <w:lastRenderedPageBreak/>
        <w:t>(1) Notify and keep local management and support staff apprised of the incident.</w:t>
      </w:r>
    </w:p>
    <w:p w14:paraId="1EFD4C9D" w14:textId="77777777" w:rsidR="00B46193" w:rsidRPr="00516B00" w:rsidRDefault="00B46193" w:rsidP="00B46193">
      <w:pPr>
        <w:pStyle w:val="Default"/>
        <w:ind w:left="720"/>
        <w:rPr>
          <w:rFonts w:ascii="Arial" w:hAnsi="Arial" w:cs="Arial"/>
        </w:rPr>
      </w:pPr>
      <w:r w:rsidRPr="00516B00">
        <w:rPr>
          <w:rFonts w:ascii="Arial" w:hAnsi="Arial" w:cs="Arial"/>
        </w:rPr>
        <w:t>(2) Prepare Incident Notification/Credit Monitoring Letters for signature</w:t>
      </w:r>
    </w:p>
    <w:p w14:paraId="7670E33F" w14:textId="6C0CC48D" w:rsidR="00B46193" w:rsidRDefault="00B46193" w:rsidP="00B46193">
      <w:pPr>
        <w:pStyle w:val="Default"/>
        <w:ind w:left="720"/>
        <w:rPr>
          <w:rFonts w:ascii="Arial" w:hAnsi="Arial" w:cs="Arial"/>
        </w:rPr>
      </w:pPr>
      <w:r w:rsidRPr="00516B00">
        <w:rPr>
          <w:rFonts w:ascii="Arial" w:hAnsi="Arial" w:cs="Arial"/>
        </w:rPr>
        <w:t>(3) Obtain Promo Codes for Credit Monitoring Letters when applicable</w:t>
      </w:r>
    </w:p>
    <w:p w14:paraId="405A7267" w14:textId="726A367B" w:rsidR="00962F04" w:rsidRDefault="00447F38" w:rsidP="00962F04">
      <w:pPr>
        <w:pStyle w:val="Heading3"/>
        <w:numPr>
          <w:ilvl w:val="0"/>
          <w:numId w:val="0"/>
        </w:numPr>
        <w:ind w:firstLine="720"/>
        <w:contextualSpacing/>
        <w:rPr>
          <w:rFonts w:asciiTheme="minorHAnsi" w:hAnsiTheme="minorHAnsi" w:cs="Times New Roman"/>
          <w:b w:val="0"/>
          <w:color w:val="00B050"/>
        </w:rPr>
      </w:pPr>
      <w:ins w:id="408" w:author="Faulkner, David A. (Accenture Federal Services)" w:date="2019-04-03T17:07:00Z">
        <w:r>
          <w:rPr>
            <w:rFonts w:asciiTheme="minorHAnsi" w:hAnsiTheme="minorHAnsi" w:cs="Times New Roman"/>
            <w:b w:val="0"/>
            <w:color w:val="000000" w:themeColor="text1"/>
            <w:sz w:val="24"/>
          </w:rPr>
          <w:t>I</w:t>
        </w:r>
        <w:r w:rsidRPr="00E50567">
          <w:rPr>
            <w:rFonts w:asciiTheme="minorHAnsi" w:hAnsiTheme="minorHAnsi" w:cs="Times New Roman"/>
            <w:b w:val="0"/>
            <w:color w:val="000000" w:themeColor="text1"/>
            <w:sz w:val="24"/>
          </w:rPr>
          <w:t>nherited from the VA NSOC.</w:t>
        </w:r>
      </w:ins>
      <w:del w:id="409" w:author="Faulkner, David A. (Accenture Federal Services)" w:date="2019-04-03T17:07:00Z">
        <w:r w:rsidR="00962F04" w:rsidRPr="008D0A32" w:rsidDel="00447F38">
          <w:rPr>
            <w:rFonts w:asciiTheme="minorHAnsi" w:hAnsiTheme="minorHAnsi" w:cs="Times New Roman"/>
            <w:b w:val="0"/>
            <w:color w:val="00B050"/>
          </w:rPr>
          <w:delText>Enter your organization</w:delText>
        </w:r>
        <w:r w:rsidR="00962F04" w:rsidDel="00447F38">
          <w:rPr>
            <w:rFonts w:asciiTheme="minorHAnsi" w:hAnsiTheme="minorHAnsi" w:cs="Times New Roman"/>
            <w:b w:val="0"/>
            <w:color w:val="00B050"/>
          </w:rPr>
          <w:delText xml:space="preserve"> incident notification</w:delText>
        </w:r>
        <w:r w:rsidR="00962F04" w:rsidDel="00447F38">
          <w:rPr>
            <w:rFonts w:asciiTheme="minorHAnsi" w:hAnsiTheme="minorHAnsi" w:cstheme="minorHAnsi"/>
            <w:b w:val="0"/>
            <w:bCs w:val="0"/>
            <w:color w:val="00B050"/>
          </w:rPr>
          <w:delText xml:space="preserve"> here.</w:delText>
        </w:r>
      </w:del>
    </w:p>
    <w:p w14:paraId="40DD3CEC" w14:textId="77777777" w:rsidR="00962F04" w:rsidRPr="00516B00" w:rsidRDefault="00962F04" w:rsidP="00B46193">
      <w:pPr>
        <w:pStyle w:val="Default"/>
        <w:ind w:left="720"/>
        <w:rPr>
          <w:rFonts w:ascii="Arial" w:hAnsi="Arial" w:cs="Arial"/>
        </w:rPr>
      </w:pPr>
    </w:p>
    <w:p w14:paraId="63CADB46" w14:textId="77777777" w:rsidR="00B46193" w:rsidRPr="00516B00" w:rsidRDefault="00B46193" w:rsidP="00B46193">
      <w:pPr>
        <w:pStyle w:val="Default"/>
        <w:ind w:left="720"/>
        <w:rPr>
          <w:rFonts w:ascii="Arial" w:hAnsi="Arial" w:cs="Arial"/>
        </w:rPr>
      </w:pPr>
    </w:p>
    <w:p w14:paraId="784B0224" w14:textId="77777777" w:rsidR="00B46193" w:rsidRPr="00516B00" w:rsidRDefault="00B46193" w:rsidP="00B46193">
      <w:pPr>
        <w:pStyle w:val="Default"/>
        <w:ind w:left="720"/>
        <w:rPr>
          <w:rFonts w:ascii="Arial" w:hAnsi="Arial" w:cs="Arial"/>
          <w:b/>
        </w:rPr>
      </w:pPr>
      <w:r>
        <w:rPr>
          <w:rFonts w:ascii="Arial" w:hAnsi="Arial" w:cs="Arial"/>
          <w:b/>
        </w:rPr>
        <w:t xml:space="preserve">f. </w:t>
      </w:r>
      <w:r w:rsidRPr="00516B00">
        <w:rPr>
          <w:rFonts w:ascii="Arial" w:hAnsi="Arial" w:cs="Arial"/>
          <w:b/>
        </w:rPr>
        <w:t>Containment Strategy</w:t>
      </w:r>
    </w:p>
    <w:p w14:paraId="709E06A0" w14:textId="77777777" w:rsidR="00B46193" w:rsidRPr="00516B00" w:rsidRDefault="00B46193" w:rsidP="00B46193">
      <w:pPr>
        <w:pStyle w:val="Default"/>
        <w:ind w:left="720"/>
        <w:rPr>
          <w:rFonts w:ascii="Arial" w:hAnsi="Arial" w:cs="Arial"/>
        </w:rPr>
      </w:pPr>
    </w:p>
    <w:p w14:paraId="79712986" w14:textId="77777777" w:rsidR="00B46193" w:rsidRPr="00516B00" w:rsidRDefault="00B46193" w:rsidP="00B46193">
      <w:pPr>
        <w:pStyle w:val="Default"/>
        <w:ind w:left="720"/>
        <w:rPr>
          <w:rFonts w:ascii="Arial" w:hAnsi="Arial" w:cs="Arial"/>
        </w:rPr>
      </w:pPr>
      <w:r w:rsidRPr="00516B00">
        <w:rPr>
          <w:rFonts w:ascii="Arial" w:hAnsi="Arial" w:cs="Arial"/>
        </w:rPr>
        <w:t>(1) Participate in initiating containment actions.</w:t>
      </w:r>
    </w:p>
    <w:p w14:paraId="161C376D" w14:textId="77777777" w:rsidR="00447F38" w:rsidRDefault="00B46193" w:rsidP="00B46193">
      <w:pPr>
        <w:pStyle w:val="Default"/>
        <w:ind w:left="720"/>
        <w:rPr>
          <w:ins w:id="410" w:author="Faulkner, David A. (Accenture Federal Services)" w:date="2019-04-03T17:07:00Z"/>
          <w:rFonts w:ascii="Arial" w:hAnsi="Arial" w:cs="Arial"/>
        </w:rPr>
      </w:pPr>
      <w:r w:rsidRPr="00516B00">
        <w:rPr>
          <w:rFonts w:ascii="Arial" w:hAnsi="Arial" w:cs="Arial"/>
        </w:rPr>
        <w:t>(2) Suggest alternate containment actions, as necessary</w:t>
      </w:r>
    </w:p>
    <w:p w14:paraId="0552EE32" w14:textId="168C0EB0" w:rsidR="00B46193" w:rsidRDefault="00B46193" w:rsidP="00B46193">
      <w:pPr>
        <w:pStyle w:val="Default"/>
        <w:ind w:left="720"/>
        <w:rPr>
          <w:rFonts w:ascii="Arial" w:hAnsi="Arial" w:cs="Arial"/>
        </w:rPr>
      </w:pPr>
      <w:r w:rsidRPr="00516B00">
        <w:rPr>
          <w:rFonts w:ascii="Arial" w:hAnsi="Arial" w:cs="Arial"/>
        </w:rPr>
        <w:t>.</w:t>
      </w:r>
    </w:p>
    <w:p w14:paraId="1859A4A5" w14:textId="23B29F0A" w:rsidR="00272930" w:rsidDel="00447F38" w:rsidRDefault="00447F38" w:rsidP="00272930">
      <w:pPr>
        <w:pStyle w:val="Heading3"/>
        <w:numPr>
          <w:ilvl w:val="0"/>
          <w:numId w:val="0"/>
        </w:numPr>
        <w:ind w:firstLine="720"/>
        <w:contextualSpacing/>
        <w:rPr>
          <w:del w:id="411" w:author="Faulkner, David A. (Accenture Federal Services)" w:date="2019-04-03T17:07:00Z"/>
          <w:rFonts w:asciiTheme="minorHAnsi" w:hAnsiTheme="minorHAnsi" w:cs="Times New Roman"/>
          <w:b w:val="0"/>
          <w:color w:val="00B050"/>
        </w:rPr>
      </w:pPr>
      <w:ins w:id="412" w:author="Faulkner, David A. (Accenture Federal Services)" w:date="2019-04-03T17:07:00Z">
        <w:r>
          <w:rPr>
            <w:rFonts w:asciiTheme="minorHAnsi" w:hAnsiTheme="minorHAnsi" w:cs="Times New Roman"/>
            <w:b w:val="0"/>
            <w:color w:val="000000" w:themeColor="text1"/>
            <w:sz w:val="24"/>
          </w:rPr>
          <w:t>I</w:t>
        </w:r>
        <w:r w:rsidRPr="00E50567">
          <w:rPr>
            <w:rFonts w:asciiTheme="minorHAnsi" w:hAnsiTheme="minorHAnsi" w:cs="Times New Roman"/>
            <w:b w:val="0"/>
            <w:color w:val="000000" w:themeColor="text1"/>
            <w:sz w:val="24"/>
          </w:rPr>
          <w:t>nherited from the VA NSOC.</w:t>
        </w:r>
      </w:ins>
      <w:del w:id="413" w:author="Faulkner, David A. (Accenture Federal Services)" w:date="2019-04-03T17:07:00Z">
        <w:r w:rsidR="00272930" w:rsidRPr="008D0A32" w:rsidDel="00447F38">
          <w:rPr>
            <w:rFonts w:asciiTheme="minorHAnsi" w:hAnsiTheme="minorHAnsi" w:cs="Times New Roman"/>
            <w:b w:val="0"/>
            <w:color w:val="00B050"/>
          </w:rPr>
          <w:delText>Enter your organization</w:delText>
        </w:r>
        <w:r w:rsidR="00272930" w:rsidDel="00447F38">
          <w:rPr>
            <w:rFonts w:asciiTheme="minorHAnsi" w:hAnsiTheme="minorHAnsi" w:cs="Times New Roman"/>
            <w:b w:val="0"/>
            <w:color w:val="00B050"/>
          </w:rPr>
          <w:delText xml:space="preserve"> containment strategy</w:delText>
        </w:r>
        <w:r w:rsidR="00272930" w:rsidDel="00447F38">
          <w:rPr>
            <w:rFonts w:asciiTheme="minorHAnsi" w:hAnsiTheme="minorHAnsi" w:cstheme="minorHAnsi"/>
            <w:b w:val="0"/>
            <w:bCs w:val="0"/>
            <w:color w:val="00B050"/>
          </w:rPr>
          <w:delText xml:space="preserve"> here.</w:delText>
        </w:r>
      </w:del>
    </w:p>
    <w:p w14:paraId="072730A6" w14:textId="77777777" w:rsidR="00272930" w:rsidRPr="00516B00" w:rsidRDefault="00272930" w:rsidP="00B46193">
      <w:pPr>
        <w:pStyle w:val="Default"/>
        <w:ind w:left="720"/>
        <w:rPr>
          <w:rFonts w:ascii="Arial" w:hAnsi="Arial" w:cs="Arial"/>
        </w:rPr>
      </w:pPr>
    </w:p>
    <w:p w14:paraId="5988B906" w14:textId="77777777" w:rsidR="00B46193" w:rsidRPr="00516B00" w:rsidRDefault="00B46193" w:rsidP="00B46193">
      <w:pPr>
        <w:pStyle w:val="Default"/>
        <w:ind w:left="720"/>
        <w:rPr>
          <w:rFonts w:ascii="Arial" w:hAnsi="Arial" w:cs="Arial"/>
        </w:rPr>
      </w:pPr>
    </w:p>
    <w:p w14:paraId="6D2EF23E" w14:textId="77777777" w:rsidR="00B46193" w:rsidRPr="00516B00" w:rsidRDefault="00B46193" w:rsidP="00B46193">
      <w:pPr>
        <w:pStyle w:val="Default"/>
        <w:ind w:left="720"/>
        <w:rPr>
          <w:rFonts w:ascii="Arial" w:hAnsi="Arial" w:cs="Arial"/>
          <w:b/>
        </w:rPr>
      </w:pPr>
      <w:r>
        <w:rPr>
          <w:rFonts w:ascii="Arial" w:hAnsi="Arial" w:cs="Arial"/>
          <w:b/>
        </w:rPr>
        <w:t xml:space="preserve">g. </w:t>
      </w:r>
      <w:r w:rsidRPr="00516B00">
        <w:rPr>
          <w:rFonts w:ascii="Arial" w:hAnsi="Arial" w:cs="Arial"/>
          <w:b/>
        </w:rPr>
        <w:t>Restoration</w:t>
      </w:r>
    </w:p>
    <w:p w14:paraId="3D103746" w14:textId="77777777" w:rsidR="00B46193" w:rsidRPr="00516B00" w:rsidRDefault="00B46193" w:rsidP="00B46193">
      <w:pPr>
        <w:pStyle w:val="Default"/>
        <w:ind w:left="720"/>
        <w:rPr>
          <w:rFonts w:ascii="Arial" w:hAnsi="Arial" w:cs="Arial"/>
        </w:rPr>
      </w:pPr>
    </w:p>
    <w:p w14:paraId="322550EC" w14:textId="1CEB963C" w:rsidR="00B46193" w:rsidRDefault="00B46193" w:rsidP="00B46193">
      <w:pPr>
        <w:pStyle w:val="Default"/>
        <w:ind w:left="720"/>
        <w:rPr>
          <w:ins w:id="414" w:author="Faulkner, David A. (Accenture Federal Services)" w:date="2019-04-03T17:08:00Z"/>
          <w:rFonts w:ascii="Arial" w:hAnsi="Arial" w:cs="Arial"/>
        </w:rPr>
      </w:pPr>
      <w:r w:rsidRPr="00516B00">
        <w:rPr>
          <w:rFonts w:ascii="Arial" w:hAnsi="Arial" w:cs="Arial"/>
        </w:rPr>
        <w:t>Ensure timely closure of incidents and complaints.</w:t>
      </w:r>
    </w:p>
    <w:p w14:paraId="14EF2A68" w14:textId="77777777" w:rsidR="00447F38" w:rsidRDefault="00447F38" w:rsidP="00B46193">
      <w:pPr>
        <w:pStyle w:val="Default"/>
        <w:ind w:left="720"/>
        <w:rPr>
          <w:rFonts w:ascii="Arial" w:hAnsi="Arial" w:cs="Arial"/>
        </w:rPr>
      </w:pPr>
    </w:p>
    <w:p w14:paraId="3DD444A4" w14:textId="1DE608C8" w:rsidR="00272930" w:rsidDel="00447F38" w:rsidRDefault="00447F38" w:rsidP="00272930">
      <w:pPr>
        <w:pStyle w:val="Heading3"/>
        <w:numPr>
          <w:ilvl w:val="0"/>
          <w:numId w:val="0"/>
        </w:numPr>
        <w:ind w:firstLine="720"/>
        <w:contextualSpacing/>
        <w:rPr>
          <w:del w:id="415" w:author="Faulkner, David A. (Accenture Federal Services)" w:date="2019-04-03T17:08:00Z"/>
          <w:rFonts w:asciiTheme="minorHAnsi" w:hAnsiTheme="minorHAnsi" w:cs="Times New Roman"/>
          <w:b w:val="0"/>
          <w:color w:val="00B050"/>
        </w:rPr>
      </w:pPr>
      <w:ins w:id="416" w:author="Faulkner, David A. (Accenture Federal Services)" w:date="2019-04-03T17:08:00Z">
        <w:r>
          <w:rPr>
            <w:rFonts w:asciiTheme="minorHAnsi" w:hAnsiTheme="minorHAnsi" w:cs="Times New Roman"/>
            <w:b w:val="0"/>
            <w:color w:val="000000" w:themeColor="text1"/>
            <w:sz w:val="24"/>
          </w:rPr>
          <w:t>I</w:t>
        </w:r>
        <w:r w:rsidRPr="00E50567">
          <w:rPr>
            <w:rFonts w:asciiTheme="minorHAnsi" w:hAnsiTheme="minorHAnsi" w:cs="Times New Roman"/>
            <w:b w:val="0"/>
            <w:color w:val="000000" w:themeColor="text1"/>
            <w:sz w:val="24"/>
          </w:rPr>
          <w:t>nherited from the VA NSOC.</w:t>
        </w:r>
      </w:ins>
      <w:del w:id="417" w:author="Faulkner, David A. (Accenture Federal Services)" w:date="2019-04-03T17:08:00Z">
        <w:r w:rsidR="00272930" w:rsidRPr="008D0A32" w:rsidDel="00447F38">
          <w:rPr>
            <w:rFonts w:asciiTheme="minorHAnsi" w:hAnsiTheme="minorHAnsi" w:cs="Times New Roman"/>
            <w:b w:val="0"/>
            <w:color w:val="00B050"/>
          </w:rPr>
          <w:delText>Enter your organization</w:delText>
        </w:r>
        <w:r w:rsidR="00272930" w:rsidDel="00447F38">
          <w:rPr>
            <w:rFonts w:asciiTheme="minorHAnsi" w:hAnsiTheme="minorHAnsi" w:cs="Times New Roman"/>
            <w:b w:val="0"/>
            <w:color w:val="00B050"/>
          </w:rPr>
          <w:delText xml:space="preserve"> restoration</w:delText>
        </w:r>
        <w:r w:rsidR="00272930" w:rsidDel="00447F38">
          <w:rPr>
            <w:rFonts w:asciiTheme="minorHAnsi" w:hAnsiTheme="minorHAnsi" w:cstheme="minorHAnsi"/>
            <w:b w:val="0"/>
            <w:bCs w:val="0"/>
            <w:color w:val="00B050"/>
          </w:rPr>
          <w:delText xml:space="preserve"> here.</w:delText>
        </w:r>
      </w:del>
    </w:p>
    <w:p w14:paraId="2FB51A97" w14:textId="77777777" w:rsidR="00272930" w:rsidRPr="00516B00" w:rsidRDefault="00272930" w:rsidP="00B46193">
      <w:pPr>
        <w:pStyle w:val="Default"/>
        <w:ind w:left="720"/>
        <w:rPr>
          <w:rFonts w:ascii="Arial" w:hAnsi="Arial" w:cs="Arial"/>
        </w:rPr>
      </w:pPr>
    </w:p>
    <w:p w14:paraId="5C9E3511" w14:textId="77777777" w:rsidR="00B46193" w:rsidRPr="00516B00" w:rsidRDefault="00B46193" w:rsidP="00B46193">
      <w:pPr>
        <w:pStyle w:val="Default"/>
        <w:ind w:left="720"/>
        <w:rPr>
          <w:rFonts w:ascii="Arial" w:hAnsi="Arial" w:cs="Arial"/>
        </w:rPr>
      </w:pPr>
    </w:p>
    <w:p w14:paraId="3C66A405" w14:textId="77777777" w:rsidR="00B46193" w:rsidRPr="00516B00" w:rsidRDefault="00B46193" w:rsidP="00B46193">
      <w:pPr>
        <w:pStyle w:val="Default"/>
        <w:ind w:left="720"/>
        <w:rPr>
          <w:rFonts w:ascii="Arial" w:hAnsi="Arial" w:cs="Arial"/>
          <w:b/>
        </w:rPr>
      </w:pPr>
      <w:r>
        <w:rPr>
          <w:rFonts w:ascii="Arial" w:hAnsi="Arial" w:cs="Arial"/>
          <w:b/>
        </w:rPr>
        <w:t xml:space="preserve">h. </w:t>
      </w:r>
      <w:r w:rsidRPr="00516B00">
        <w:rPr>
          <w:rFonts w:ascii="Arial" w:hAnsi="Arial" w:cs="Arial"/>
          <w:b/>
        </w:rPr>
        <w:t>Evidence Gathering and Management</w:t>
      </w:r>
    </w:p>
    <w:p w14:paraId="48AF1B4C" w14:textId="77777777" w:rsidR="00B46193" w:rsidRPr="00516B00" w:rsidRDefault="00B46193" w:rsidP="00B46193">
      <w:pPr>
        <w:pStyle w:val="Default"/>
        <w:ind w:left="720"/>
        <w:rPr>
          <w:rFonts w:ascii="Arial" w:hAnsi="Arial" w:cs="Arial"/>
        </w:rPr>
      </w:pPr>
    </w:p>
    <w:p w14:paraId="00B71764" w14:textId="77777777" w:rsidR="00B46193" w:rsidRPr="00516B00" w:rsidRDefault="00B46193" w:rsidP="00B46193">
      <w:pPr>
        <w:pStyle w:val="Default"/>
        <w:ind w:left="720"/>
        <w:rPr>
          <w:rFonts w:ascii="Arial" w:hAnsi="Arial" w:cs="Arial"/>
        </w:rPr>
      </w:pPr>
      <w:r w:rsidRPr="00516B00">
        <w:rPr>
          <w:rFonts w:ascii="Arial" w:hAnsi="Arial" w:cs="Arial"/>
        </w:rPr>
        <w:t>(1) Execute direction provided by the Data Breach Response Service, VA-NSOC, law enforcement, and the OIG.</w:t>
      </w:r>
    </w:p>
    <w:p w14:paraId="0B091692" w14:textId="77777777" w:rsidR="00B46193" w:rsidRPr="00516B00" w:rsidRDefault="00B46193" w:rsidP="00B46193">
      <w:pPr>
        <w:pStyle w:val="Default"/>
        <w:ind w:left="720"/>
        <w:rPr>
          <w:rFonts w:ascii="Arial" w:hAnsi="Arial" w:cs="Arial"/>
        </w:rPr>
      </w:pPr>
      <w:r w:rsidRPr="00516B00">
        <w:rPr>
          <w:rFonts w:ascii="Arial" w:hAnsi="Arial" w:cs="Arial"/>
        </w:rPr>
        <w:t>(2) Begin fact-finding investigation once initial complaint is logged into PSETS.</w:t>
      </w:r>
    </w:p>
    <w:p w14:paraId="76B39E34" w14:textId="77777777" w:rsidR="00B46193" w:rsidRPr="00516B00" w:rsidRDefault="00B46193" w:rsidP="00B46193">
      <w:pPr>
        <w:pStyle w:val="Default"/>
        <w:ind w:left="720"/>
        <w:rPr>
          <w:rFonts w:ascii="Arial" w:hAnsi="Arial" w:cs="Arial"/>
        </w:rPr>
      </w:pPr>
      <w:r w:rsidRPr="00516B00">
        <w:rPr>
          <w:rFonts w:ascii="Arial" w:hAnsi="Arial" w:cs="Arial"/>
        </w:rPr>
        <w:t>(3) Consult with law enforcement or the OIG as necessary.</w:t>
      </w:r>
    </w:p>
    <w:p w14:paraId="63C91AF3" w14:textId="12F725EF" w:rsidR="00B46193" w:rsidRDefault="00B46193" w:rsidP="00B46193">
      <w:pPr>
        <w:pStyle w:val="Default"/>
        <w:ind w:left="720"/>
        <w:rPr>
          <w:ins w:id="418" w:author="Faulkner, David A. (Accenture Federal Services)" w:date="2019-04-03T17:08:00Z"/>
          <w:rFonts w:ascii="Arial" w:hAnsi="Arial" w:cs="Arial"/>
        </w:rPr>
      </w:pPr>
      <w:r w:rsidRPr="00516B00">
        <w:rPr>
          <w:rFonts w:ascii="Arial" w:hAnsi="Arial" w:cs="Arial"/>
        </w:rPr>
        <w:t>(4) Log all comments and details of their investigation into PSETS or the subsequent system designated for the reporting of pr</w:t>
      </w:r>
      <w:r>
        <w:rPr>
          <w:rFonts w:ascii="Arial" w:hAnsi="Arial" w:cs="Arial"/>
        </w:rPr>
        <w:t>ivacy complaints and incidents.</w:t>
      </w:r>
    </w:p>
    <w:p w14:paraId="2E77106D" w14:textId="77777777" w:rsidR="00447F38" w:rsidRDefault="00447F38" w:rsidP="00B46193">
      <w:pPr>
        <w:pStyle w:val="Default"/>
        <w:ind w:left="720"/>
        <w:rPr>
          <w:rFonts w:ascii="Arial" w:hAnsi="Arial" w:cs="Arial"/>
        </w:rPr>
      </w:pPr>
    </w:p>
    <w:p w14:paraId="2108CB56" w14:textId="759CBA82" w:rsidR="00272930" w:rsidDel="00447F38" w:rsidRDefault="00447F38" w:rsidP="00B46193">
      <w:pPr>
        <w:pStyle w:val="Default"/>
        <w:ind w:left="720"/>
        <w:rPr>
          <w:del w:id="419" w:author="Faulkner, David A. (Accenture Federal Services)" w:date="2019-04-03T17:08:00Z"/>
          <w:rFonts w:asciiTheme="minorHAnsi" w:hAnsiTheme="minorHAnsi"/>
          <w:color w:val="000000" w:themeColor="text1"/>
        </w:rPr>
      </w:pPr>
      <w:ins w:id="420" w:author="Faulkner, David A. (Accenture Federal Services)" w:date="2019-04-03T17:08:00Z">
        <w:r>
          <w:rPr>
            <w:rFonts w:asciiTheme="minorHAnsi" w:hAnsiTheme="minorHAnsi"/>
            <w:b/>
            <w:color w:val="000000" w:themeColor="text1"/>
          </w:rPr>
          <w:t>I</w:t>
        </w:r>
        <w:r w:rsidRPr="00E50567">
          <w:rPr>
            <w:rFonts w:asciiTheme="minorHAnsi" w:hAnsiTheme="minorHAnsi"/>
            <w:color w:val="000000" w:themeColor="text1"/>
          </w:rPr>
          <w:t>nherited from the VA NSOC.</w:t>
        </w:r>
      </w:ins>
      <w:del w:id="421" w:author="Faulkner, David A. (Accenture Federal Services)" w:date="2019-04-03T17:08:00Z">
        <w:r w:rsidR="00272930" w:rsidRPr="008D0A32" w:rsidDel="00447F38">
          <w:rPr>
            <w:rFonts w:asciiTheme="minorHAnsi" w:hAnsiTheme="minorHAnsi"/>
            <w:b/>
            <w:color w:val="00B050"/>
          </w:rPr>
          <w:delText>Enter your organization</w:delText>
        </w:r>
        <w:r w:rsidR="00272930" w:rsidDel="00447F38">
          <w:rPr>
            <w:rFonts w:asciiTheme="minorHAnsi" w:hAnsiTheme="minorHAnsi"/>
            <w:b/>
            <w:color w:val="00B050"/>
          </w:rPr>
          <w:delText xml:space="preserve"> evidence gathering and management</w:delText>
        </w:r>
        <w:r w:rsidR="00272930" w:rsidDel="00447F38">
          <w:rPr>
            <w:rFonts w:asciiTheme="minorHAnsi" w:hAnsiTheme="minorHAnsi" w:cstheme="minorHAnsi"/>
            <w:b/>
            <w:bCs/>
            <w:color w:val="00B050"/>
          </w:rPr>
          <w:delText xml:space="preserve"> here.</w:delText>
        </w:r>
      </w:del>
    </w:p>
    <w:p w14:paraId="18AC1539" w14:textId="77777777" w:rsidR="00447F38" w:rsidRPr="00272930" w:rsidRDefault="00447F38" w:rsidP="00272930">
      <w:pPr>
        <w:pStyle w:val="Heading3"/>
        <w:numPr>
          <w:ilvl w:val="0"/>
          <w:numId w:val="0"/>
        </w:numPr>
        <w:ind w:firstLine="720"/>
        <w:contextualSpacing/>
        <w:rPr>
          <w:ins w:id="422" w:author="Faulkner, David A. (Accenture Federal Services)" w:date="2019-04-03T17:08:00Z"/>
          <w:rFonts w:asciiTheme="minorHAnsi" w:hAnsiTheme="minorHAnsi" w:cstheme="minorHAnsi"/>
          <w:b w:val="0"/>
          <w:bCs w:val="0"/>
          <w:color w:val="00B050"/>
        </w:rPr>
      </w:pPr>
    </w:p>
    <w:p w14:paraId="5B4E0FEC" w14:textId="3AF86DBA" w:rsidR="00272930" w:rsidRDefault="00272930" w:rsidP="00B46193">
      <w:pPr>
        <w:pStyle w:val="Default"/>
        <w:ind w:left="720"/>
        <w:rPr>
          <w:ins w:id="423" w:author="Faulkner, David A. (Accenture Federal Services)" w:date="2019-04-03T17:08:00Z"/>
          <w:rFonts w:ascii="Arial" w:hAnsi="Arial" w:cs="Arial"/>
        </w:rPr>
      </w:pPr>
    </w:p>
    <w:p w14:paraId="67965614" w14:textId="0D71317C" w:rsidR="00447F38" w:rsidRDefault="00447F38" w:rsidP="00B46193">
      <w:pPr>
        <w:pStyle w:val="Default"/>
        <w:ind w:left="720"/>
        <w:rPr>
          <w:ins w:id="424" w:author="Faulkner, David A. (Accenture Federal Services)" w:date="2019-04-03T17:08:00Z"/>
          <w:rFonts w:ascii="Arial" w:hAnsi="Arial" w:cs="Arial"/>
        </w:rPr>
      </w:pPr>
    </w:p>
    <w:p w14:paraId="4A840AF5" w14:textId="46A53996" w:rsidR="00447F38" w:rsidRDefault="00447F38" w:rsidP="00B46193">
      <w:pPr>
        <w:pStyle w:val="Default"/>
        <w:ind w:left="720"/>
        <w:rPr>
          <w:ins w:id="425" w:author="Faulkner, David A. (Accenture Federal Services)" w:date="2019-04-03T17:08:00Z"/>
          <w:rFonts w:ascii="Arial" w:hAnsi="Arial" w:cs="Arial"/>
        </w:rPr>
      </w:pPr>
    </w:p>
    <w:p w14:paraId="4B9F0E80" w14:textId="77777777" w:rsidR="00447F38" w:rsidRDefault="00447F38" w:rsidP="00B46193">
      <w:pPr>
        <w:pStyle w:val="Default"/>
        <w:ind w:left="720"/>
        <w:rPr>
          <w:rFonts w:ascii="Arial" w:hAnsi="Arial" w:cs="Arial"/>
        </w:rPr>
      </w:pPr>
    </w:p>
    <w:p w14:paraId="351BCDA5" w14:textId="77777777" w:rsidR="00B46193" w:rsidRDefault="00B46193" w:rsidP="00B46193">
      <w:pPr>
        <w:pStyle w:val="Default"/>
        <w:ind w:left="720"/>
        <w:rPr>
          <w:rFonts w:ascii="Arial" w:hAnsi="Arial" w:cs="Arial"/>
        </w:rPr>
      </w:pPr>
    </w:p>
    <w:p w14:paraId="06AD05F7" w14:textId="2FFC2AA1" w:rsidR="00B46193" w:rsidDel="00447F38" w:rsidRDefault="00B46193" w:rsidP="00447F38">
      <w:pPr>
        <w:pStyle w:val="Default"/>
        <w:ind w:left="720"/>
        <w:rPr>
          <w:del w:id="426" w:author="Faulkner, David A. (Accenture Federal Services)" w:date="2019-04-03T17:08:00Z"/>
          <w:rFonts w:ascii="Arial" w:hAnsi="Arial" w:cs="Arial"/>
          <w:b/>
        </w:rPr>
      </w:pPr>
      <w:r w:rsidRPr="00EC7424">
        <w:rPr>
          <w:rFonts w:ascii="Arial" w:hAnsi="Arial" w:cs="Arial"/>
          <w:b/>
        </w:rPr>
        <w:t>i</w:t>
      </w:r>
      <w:r>
        <w:rPr>
          <w:rFonts w:ascii="Arial" w:hAnsi="Arial" w:cs="Arial"/>
        </w:rPr>
        <w:t xml:space="preserve">. </w:t>
      </w:r>
      <w:r w:rsidRPr="00516B00">
        <w:rPr>
          <w:rFonts w:ascii="Arial" w:hAnsi="Arial" w:cs="Arial"/>
          <w:b/>
        </w:rPr>
        <w:t>Lessons Learned</w:t>
      </w:r>
    </w:p>
    <w:p w14:paraId="77FC2C11" w14:textId="1ACAED1D" w:rsidR="00447F38" w:rsidRDefault="00447F38" w:rsidP="00B46193">
      <w:pPr>
        <w:pStyle w:val="Default"/>
        <w:ind w:left="720"/>
        <w:rPr>
          <w:ins w:id="427" w:author="Faulkner, David A. (Accenture Federal Services)" w:date="2019-04-03T17:08:00Z"/>
          <w:rFonts w:ascii="Arial" w:hAnsi="Arial" w:cs="Arial"/>
          <w:b/>
        </w:rPr>
      </w:pPr>
    </w:p>
    <w:p w14:paraId="75F73617" w14:textId="77777777" w:rsidR="00447F38" w:rsidRDefault="00447F38" w:rsidP="00B46193">
      <w:pPr>
        <w:pStyle w:val="Default"/>
        <w:ind w:left="720"/>
        <w:rPr>
          <w:ins w:id="428" w:author="Faulkner, David A. (Accenture Federal Services)" w:date="2019-04-03T17:08:00Z"/>
          <w:rFonts w:ascii="Arial" w:hAnsi="Arial" w:cs="Arial"/>
          <w:b/>
        </w:rPr>
      </w:pPr>
    </w:p>
    <w:p w14:paraId="683F2809" w14:textId="13F5F4AB" w:rsidR="00085B80" w:rsidRPr="00447F38" w:rsidDel="00447F38" w:rsidRDefault="00447F38" w:rsidP="001913A9">
      <w:pPr>
        <w:pStyle w:val="Heading1"/>
        <w:numPr>
          <w:ilvl w:val="0"/>
          <w:numId w:val="30"/>
        </w:numPr>
        <w:rPr>
          <w:del w:id="429" w:author="Faulkner, David A. (Accenture Federal Services)" w:date="2019-04-03T17:08:00Z"/>
          <w:rFonts w:asciiTheme="minorHAnsi" w:hAnsiTheme="minorHAnsi" w:cs="Times New Roman"/>
          <w:b w:val="0"/>
          <w:color w:val="000000" w:themeColor="text1"/>
          <w:sz w:val="24"/>
        </w:rPr>
      </w:pPr>
      <w:ins w:id="430" w:author="Faulkner, David A. (Accenture Federal Services)" w:date="2019-04-03T17:08:00Z">
        <w:r w:rsidRPr="00447F38">
          <w:rPr>
            <w:rFonts w:cs="Times New Roman"/>
            <w:bCs w:val="0"/>
            <w:color w:val="000000" w:themeColor="text1"/>
            <w:sz w:val="24"/>
          </w:rPr>
          <w:t>Inherited from the VA NSOC.</w:t>
        </w:r>
      </w:ins>
      <w:del w:id="431" w:author="Faulkner, David A. (Accenture Federal Services)" w:date="2019-04-03T17:08:00Z">
        <w:r w:rsidR="00272930" w:rsidRPr="00447F38" w:rsidDel="00447F38">
          <w:rPr>
            <w:rFonts w:cs="Times New Roman"/>
            <w:bCs w:val="0"/>
            <w:color w:val="00B050"/>
          </w:rPr>
          <w:delText>Enter your organization lesson learned</w:delText>
        </w:r>
        <w:r w:rsidR="00272930" w:rsidRPr="00447F38" w:rsidDel="00447F38">
          <w:rPr>
            <w:rFonts w:cstheme="minorHAnsi"/>
            <w:color w:val="00B050"/>
          </w:rPr>
          <w:delText xml:space="preserve"> here.</w:delText>
        </w:r>
      </w:del>
    </w:p>
    <w:p w14:paraId="5DB7F772" w14:textId="77777777" w:rsidR="00447F38" w:rsidRPr="00447F38" w:rsidRDefault="00447F38">
      <w:pPr>
        <w:pStyle w:val="Default"/>
        <w:ind w:left="720"/>
        <w:rPr>
          <w:ins w:id="432" w:author="Faulkner, David A. (Accenture Federal Services)" w:date="2019-04-03T17:08:00Z"/>
          <w:b/>
          <w:rPrChange w:id="433" w:author="Faulkner, David A. (Accenture Federal Services)" w:date="2019-04-03T17:08:00Z">
            <w:rPr>
              <w:ins w:id="434" w:author="Faulkner, David A. (Accenture Federal Services)" w:date="2019-04-03T17:08:00Z"/>
              <w:rFonts w:asciiTheme="minorHAnsi" w:hAnsiTheme="minorHAnsi" w:cs="Times New Roman"/>
              <w:b w:val="0"/>
              <w:color w:val="00B050"/>
            </w:rPr>
          </w:rPrChange>
        </w:rPr>
        <w:pPrChange w:id="435" w:author="Faulkner, David A. (Accenture Federal Services)" w:date="2019-04-03T17:08:00Z">
          <w:pPr>
            <w:pStyle w:val="Heading3"/>
            <w:numPr>
              <w:ilvl w:val="0"/>
              <w:numId w:val="0"/>
            </w:numPr>
            <w:ind w:left="0" w:firstLine="720"/>
            <w:contextualSpacing/>
          </w:pPr>
        </w:pPrChange>
      </w:pPr>
    </w:p>
    <w:p w14:paraId="59EFD4CF" w14:textId="77777777" w:rsidR="006D34A0" w:rsidRPr="00A17FAA" w:rsidRDefault="006D34A0" w:rsidP="001913A9">
      <w:pPr>
        <w:pStyle w:val="Heading1"/>
        <w:numPr>
          <w:ilvl w:val="0"/>
          <w:numId w:val="30"/>
        </w:numPr>
        <w:rPr>
          <w:rFonts w:ascii="Arial" w:hAnsi="Arial" w:cs="Arial"/>
          <w:color w:val="000000" w:themeColor="text1"/>
          <w:sz w:val="23"/>
          <w:szCs w:val="23"/>
        </w:rPr>
      </w:pPr>
      <w:bookmarkStart w:id="436" w:name="_Toc527022256"/>
      <w:r w:rsidRPr="00A17FAA">
        <w:rPr>
          <w:rFonts w:ascii="Arial" w:hAnsi="Arial" w:cs="Arial"/>
          <w:color w:val="000000" w:themeColor="text1"/>
          <w:sz w:val="23"/>
          <w:szCs w:val="23"/>
        </w:rPr>
        <w:t>SYSTEM SPECIFIC INCIDENT HANDLING PROCEDURES</w:t>
      </w:r>
      <w:bookmarkEnd w:id="436"/>
    </w:p>
    <w:p w14:paraId="60C3E67C" w14:textId="77777777" w:rsidR="00135CCB" w:rsidRPr="00135CCB" w:rsidRDefault="00135CCB" w:rsidP="00135CCB">
      <w:pPr>
        <w:rPr>
          <w:rFonts w:ascii="Times New Roman" w:hAnsi="Times New Roman" w:cs="Times New Roman"/>
          <w:sz w:val="23"/>
          <w:szCs w:val="23"/>
        </w:rPr>
      </w:pPr>
      <w:r w:rsidRPr="00135CCB">
        <w:rPr>
          <w:rFonts w:ascii="Times New Roman" w:hAnsi="Times New Roman" w:cs="Times New Roman"/>
        </w:rPr>
        <w:t>VAEC relies on the VA NSOC for all incident response activities.</w:t>
      </w:r>
    </w:p>
    <w:p w14:paraId="5A626DE7" w14:textId="77777777" w:rsidR="00B46193" w:rsidRPr="00A17FAA" w:rsidRDefault="00B46193" w:rsidP="001913A9">
      <w:pPr>
        <w:pStyle w:val="Default"/>
        <w:numPr>
          <w:ilvl w:val="0"/>
          <w:numId w:val="7"/>
        </w:numPr>
        <w:rPr>
          <w:rFonts w:ascii="Arial" w:hAnsi="Arial" w:cs="Arial"/>
          <w:bCs/>
          <w:sz w:val="23"/>
          <w:szCs w:val="23"/>
        </w:rPr>
      </w:pPr>
      <w:r w:rsidRPr="00A17FAA">
        <w:rPr>
          <w:rFonts w:ascii="Arial" w:hAnsi="Arial" w:cs="Arial"/>
          <w:bCs/>
          <w:sz w:val="23"/>
          <w:szCs w:val="23"/>
        </w:rPr>
        <w:t xml:space="preserve">Any incident or suspected violation of information security policy must be reported immediately to the employee’s supervisor and the ISO or PO for incidents involving </w:t>
      </w:r>
      <w:r w:rsidRPr="00A17FAA">
        <w:rPr>
          <w:rFonts w:ascii="Arial" w:hAnsi="Arial" w:cs="Arial"/>
          <w:bCs/>
          <w:sz w:val="23"/>
          <w:szCs w:val="23"/>
        </w:rPr>
        <w:lastRenderedPageBreak/>
        <w:t xml:space="preserve">PHI/PII.  For weekend and after hours reporting of incidents, users must notify their supervisor or the Medical Administrative Assistant (MAA) on duty at the time who will then notify the ISO/PO. If the ISO/PO cannot be reached during off tours, the MAA will contact VA-NSOC directly at 800-877-4328 to report the incident. When reporting, the user should provide as much information as possible, including the “who, what, where, when, and how” of the event.  </w:t>
      </w:r>
    </w:p>
    <w:p w14:paraId="0D1F0FDC" w14:textId="77777777" w:rsidR="00B46193" w:rsidRPr="00A17FAA" w:rsidRDefault="00B46193" w:rsidP="00B46193">
      <w:pPr>
        <w:pStyle w:val="Default"/>
        <w:ind w:left="720"/>
        <w:rPr>
          <w:rFonts w:ascii="Arial" w:hAnsi="Arial" w:cs="Arial"/>
          <w:bCs/>
          <w:sz w:val="23"/>
          <w:szCs w:val="23"/>
        </w:rPr>
      </w:pPr>
    </w:p>
    <w:p w14:paraId="7BB035B2" w14:textId="77777777" w:rsidR="00B46193" w:rsidRPr="00A17FAA" w:rsidRDefault="00B46193" w:rsidP="00B46193">
      <w:pPr>
        <w:pStyle w:val="Default"/>
        <w:ind w:left="720"/>
        <w:rPr>
          <w:rFonts w:ascii="Arial" w:hAnsi="Arial" w:cs="Arial"/>
          <w:sz w:val="23"/>
          <w:szCs w:val="23"/>
        </w:rPr>
      </w:pPr>
      <w:r w:rsidRPr="00A17FAA">
        <w:rPr>
          <w:rFonts w:ascii="Arial" w:hAnsi="Arial" w:cs="Arial"/>
          <w:sz w:val="23"/>
          <w:szCs w:val="23"/>
        </w:rPr>
        <w:t xml:space="preserve">The ISO and PO will report the incident to the VA NSOC by entering </w:t>
      </w:r>
      <w:r>
        <w:rPr>
          <w:rFonts w:ascii="Arial" w:hAnsi="Arial" w:cs="Arial"/>
          <w:sz w:val="23"/>
          <w:szCs w:val="23"/>
        </w:rPr>
        <w:t xml:space="preserve">the </w:t>
      </w:r>
      <w:r w:rsidRPr="00A17FAA">
        <w:rPr>
          <w:rFonts w:ascii="Arial" w:hAnsi="Arial" w:cs="Arial"/>
          <w:sz w:val="23"/>
          <w:szCs w:val="23"/>
        </w:rPr>
        <w:t>incident  into the Privacy Security Events Tracking Systems (PSETS) within one hour of initial notification.  The VA</w:t>
      </w:r>
      <w:r w:rsidRPr="00A17FAA">
        <w:rPr>
          <w:rFonts w:ascii="Arial" w:hAnsi="Arial" w:cs="Arial"/>
          <w:bCs/>
          <w:iCs/>
          <w:sz w:val="23"/>
          <w:szCs w:val="23"/>
        </w:rPr>
        <w:t xml:space="preserve"> Data Breach Response Service (DBRS) Privacy and Security Event Tracking System User’s Manual, Version 2, will be followed when entering the incident. </w:t>
      </w:r>
    </w:p>
    <w:p w14:paraId="3208F882" w14:textId="77777777" w:rsidR="00B46193" w:rsidRPr="00A17FAA" w:rsidRDefault="00B46193" w:rsidP="00B46193">
      <w:pPr>
        <w:pStyle w:val="Default"/>
        <w:rPr>
          <w:rFonts w:ascii="Arial" w:hAnsi="Arial" w:cs="Arial"/>
          <w:sz w:val="23"/>
          <w:szCs w:val="23"/>
        </w:rPr>
      </w:pPr>
    </w:p>
    <w:p w14:paraId="1D325D09" w14:textId="77777777" w:rsidR="00B46193" w:rsidRPr="00A17FAA" w:rsidRDefault="00B46193" w:rsidP="00B46193">
      <w:pPr>
        <w:autoSpaceDE w:val="0"/>
        <w:autoSpaceDN w:val="0"/>
        <w:adjustRightInd w:val="0"/>
        <w:spacing w:after="0"/>
        <w:ind w:left="720"/>
        <w:rPr>
          <w:rFonts w:ascii="Arial" w:hAnsi="Arial" w:cs="Arial"/>
          <w:color w:val="000000"/>
          <w:sz w:val="23"/>
          <w:szCs w:val="23"/>
        </w:rPr>
      </w:pPr>
      <w:r w:rsidRPr="00A17FAA">
        <w:rPr>
          <w:rFonts w:ascii="Arial" w:hAnsi="Arial" w:cs="Arial"/>
          <w:color w:val="000000"/>
          <w:sz w:val="23"/>
          <w:szCs w:val="23"/>
        </w:rPr>
        <w:t>Following initial notification the individual reporting the incident is required to submit an incident report to the ISO or PO which should provide as much information as possible, including:</w:t>
      </w:r>
    </w:p>
    <w:p w14:paraId="3027D286" w14:textId="77777777" w:rsidR="00B46193" w:rsidRPr="00A17FAA" w:rsidRDefault="00B46193" w:rsidP="00B46193">
      <w:pPr>
        <w:autoSpaceDE w:val="0"/>
        <w:autoSpaceDN w:val="0"/>
        <w:adjustRightInd w:val="0"/>
        <w:spacing w:after="0"/>
        <w:rPr>
          <w:rFonts w:ascii="Arial" w:hAnsi="Arial" w:cs="Arial"/>
          <w:color w:val="000000"/>
          <w:sz w:val="23"/>
          <w:szCs w:val="23"/>
        </w:rPr>
      </w:pPr>
      <w:r w:rsidRPr="00A17FAA">
        <w:rPr>
          <w:rFonts w:ascii="Arial" w:hAnsi="Arial" w:cs="Arial"/>
          <w:color w:val="000000"/>
          <w:sz w:val="23"/>
          <w:szCs w:val="23"/>
        </w:rPr>
        <w:t xml:space="preserve"> </w:t>
      </w:r>
    </w:p>
    <w:p w14:paraId="02C437A0" w14:textId="77777777" w:rsidR="00B46193" w:rsidRPr="00A17FAA" w:rsidRDefault="00B46193" w:rsidP="001913A9">
      <w:pPr>
        <w:pStyle w:val="ListParagraph"/>
        <w:numPr>
          <w:ilvl w:val="0"/>
          <w:numId w:val="8"/>
        </w:numPr>
        <w:autoSpaceDE w:val="0"/>
        <w:autoSpaceDN w:val="0"/>
        <w:adjustRightInd w:val="0"/>
        <w:spacing w:after="0" w:line="240" w:lineRule="auto"/>
        <w:contextualSpacing w:val="0"/>
        <w:rPr>
          <w:rFonts w:ascii="Arial" w:hAnsi="Arial" w:cs="Arial"/>
          <w:color w:val="000000"/>
          <w:sz w:val="23"/>
          <w:szCs w:val="23"/>
        </w:rPr>
      </w:pPr>
      <w:r w:rsidRPr="00A17FAA">
        <w:rPr>
          <w:rFonts w:ascii="Arial" w:hAnsi="Arial" w:cs="Arial"/>
          <w:color w:val="000000"/>
          <w:sz w:val="23"/>
          <w:szCs w:val="23"/>
        </w:rPr>
        <w:t xml:space="preserve">Who was involved in the event (include your own contact information) </w:t>
      </w:r>
    </w:p>
    <w:p w14:paraId="3C96998A" w14:textId="77777777" w:rsidR="00B46193" w:rsidRPr="00A17FAA" w:rsidRDefault="00B46193" w:rsidP="001913A9">
      <w:pPr>
        <w:pStyle w:val="ListParagraph"/>
        <w:numPr>
          <w:ilvl w:val="0"/>
          <w:numId w:val="8"/>
        </w:numPr>
        <w:autoSpaceDE w:val="0"/>
        <w:autoSpaceDN w:val="0"/>
        <w:adjustRightInd w:val="0"/>
        <w:spacing w:after="0" w:line="240" w:lineRule="auto"/>
        <w:contextualSpacing w:val="0"/>
        <w:rPr>
          <w:rFonts w:ascii="Arial" w:hAnsi="Arial" w:cs="Arial"/>
          <w:color w:val="000000"/>
          <w:sz w:val="23"/>
          <w:szCs w:val="23"/>
        </w:rPr>
      </w:pPr>
      <w:r w:rsidRPr="00A17FAA">
        <w:rPr>
          <w:rFonts w:ascii="Arial" w:hAnsi="Arial" w:cs="Arial"/>
          <w:color w:val="000000"/>
          <w:sz w:val="23"/>
          <w:szCs w:val="23"/>
        </w:rPr>
        <w:t xml:space="preserve">What exactly occurred? What information and equipment were involved? </w:t>
      </w:r>
    </w:p>
    <w:p w14:paraId="788D279C" w14:textId="77777777" w:rsidR="00B46193" w:rsidRPr="00A17FAA" w:rsidRDefault="00B46193" w:rsidP="001913A9">
      <w:pPr>
        <w:pStyle w:val="ListParagraph"/>
        <w:numPr>
          <w:ilvl w:val="0"/>
          <w:numId w:val="8"/>
        </w:numPr>
        <w:autoSpaceDE w:val="0"/>
        <w:autoSpaceDN w:val="0"/>
        <w:adjustRightInd w:val="0"/>
        <w:spacing w:after="0" w:line="240" w:lineRule="auto"/>
        <w:contextualSpacing w:val="0"/>
        <w:rPr>
          <w:rFonts w:ascii="Arial" w:hAnsi="Arial" w:cs="Arial"/>
          <w:color w:val="000000"/>
          <w:sz w:val="23"/>
          <w:szCs w:val="23"/>
        </w:rPr>
      </w:pPr>
      <w:r w:rsidRPr="00A17FAA">
        <w:rPr>
          <w:rFonts w:ascii="Arial" w:hAnsi="Arial" w:cs="Arial"/>
          <w:color w:val="000000"/>
          <w:sz w:val="23"/>
          <w:szCs w:val="23"/>
        </w:rPr>
        <w:t xml:space="preserve">Where the event took place. Was it in a VA protected environment? </w:t>
      </w:r>
    </w:p>
    <w:p w14:paraId="5A3592C4" w14:textId="77777777" w:rsidR="00B46193" w:rsidRPr="00A17FAA" w:rsidRDefault="00B46193" w:rsidP="001913A9">
      <w:pPr>
        <w:pStyle w:val="ListParagraph"/>
        <w:numPr>
          <w:ilvl w:val="0"/>
          <w:numId w:val="8"/>
        </w:numPr>
        <w:autoSpaceDE w:val="0"/>
        <w:autoSpaceDN w:val="0"/>
        <w:adjustRightInd w:val="0"/>
        <w:spacing w:after="0" w:line="240" w:lineRule="auto"/>
        <w:contextualSpacing w:val="0"/>
        <w:rPr>
          <w:rFonts w:ascii="Arial" w:hAnsi="Arial" w:cs="Arial"/>
          <w:color w:val="000000"/>
          <w:sz w:val="23"/>
          <w:szCs w:val="23"/>
        </w:rPr>
      </w:pPr>
      <w:r w:rsidRPr="00A17FAA">
        <w:rPr>
          <w:rFonts w:ascii="Arial" w:hAnsi="Arial" w:cs="Arial"/>
          <w:color w:val="000000"/>
          <w:sz w:val="23"/>
          <w:szCs w:val="23"/>
        </w:rPr>
        <w:t xml:space="preserve">When the event was discovered and by whom (date, time, time zone, and contact information). </w:t>
      </w:r>
    </w:p>
    <w:p w14:paraId="544C5639" w14:textId="77777777" w:rsidR="00B46193" w:rsidRPr="00A17FAA" w:rsidRDefault="00B46193" w:rsidP="001913A9">
      <w:pPr>
        <w:pStyle w:val="ListParagraph"/>
        <w:numPr>
          <w:ilvl w:val="0"/>
          <w:numId w:val="8"/>
        </w:numPr>
        <w:autoSpaceDE w:val="0"/>
        <w:autoSpaceDN w:val="0"/>
        <w:adjustRightInd w:val="0"/>
        <w:spacing w:after="0" w:line="240" w:lineRule="auto"/>
        <w:contextualSpacing w:val="0"/>
        <w:rPr>
          <w:rFonts w:ascii="Arial" w:hAnsi="Arial" w:cs="Arial"/>
          <w:color w:val="000000"/>
          <w:sz w:val="23"/>
          <w:szCs w:val="23"/>
        </w:rPr>
      </w:pPr>
      <w:r w:rsidRPr="00A17FAA">
        <w:rPr>
          <w:rFonts w:ascii="Arial" w:hAnsi="Arial" w:cs="Arial"/>
          <w:color w:val="000000"/>
          <w:sz w:val="23"/>
          <w:szCs w:val="23"/>
        </w:rPr>
        <w:t xml:space="preserve">How many individuals may be potentially negatively impacted by the event? </w:t>
      </w:r>
    </w:p>
    <w:p w14:paraId="0F94AD90" w14:textId="77777777" w:rsidR="00B46193" w:rsidRPr="00A17FAA" w:rsidRDefault="00B46193" w:rsidP="00B46193">
      <w:pPr>
        <w:pStyle w:val="Default"/>
        <w:rPr>
          <w:rFonts w:ascii="Arial" w:hAnsi="Arial" w:cs="Arial"/>
          <w:sz w:val="23"/>
          <w:szCs w:val="23"/>
        </w:rPr>
      </w:pPr>
    </w:p>
    <w:p w14:paraId="55D33385" w14:textId="77777777" w:rsidR="00B46193" w:rsidRPr="00A17FAA" w:rsidRDefault="00B46193" w:rsidP="00B46193">
      <w:pPr>
        <w:pStyle w:val="Default"/>
        <w:rPr>
          <w:rFonts w:ascii="Arial" w:hAnsi="Arial" w:cs="Arial"/>
          <w:sz w:val="23"/>
          <w:szCs w:val="23"/>
        </w:rPr>
      </w:pPr>
    </w:p>
    <w:p w14:paraId="226C56BA" w14:textId="77777777" w:rsidR="00B46193" w:rsidRPr="00A17FAA" w:rsidRDefault="00B46193" w:rsidP="00B46193">
      <w:pPr>
        <w:pStyle w:val="Default"/>
        <w:ind w:left="720"/>
        <w:rPr>
          <w:rFonts w:ascii="Arial" w:hAnsi="Arial" w:cs="Arial"/>
          <w:sz w:val="23"/>
          <w:szCs w:val="23"/>
        </w:rPr>
      </w:pPr>
      <w:r w:rsidRPr="00A17FAA">
        <w:rPr>
          <w:rFonts w:ascii="Arial" w:hAnsi="Arial" w:cs="Arial"/>
          <w:sz w:val="23"/>
          <w:szCs w:val="23"/>
        </w:rPr>
        <w:t xml:space="preserve">The ISO will notify the appropriate management staff of all incidents. Those requiring to be notified </w:t>
      </w:r>
      <w:r w:rsidRPr="00A17FAA">
        <w:rPr>
          <w:rFonts w:ascii="Arial" w:hAnsi="Arial" w:cs="Arial"/>
          <w:b/>
          <w:sz w:val="23"/>
          <w:szCs w:val="23"/>
        </w:rPr>
        <w:t>may include</w:t>
      </w:r>
      <w:r w:rsidRPr="00A17FAA">
        <w:rPr>
          <w:rFonts w:ascii="Arial" w:hAnsi="Arial" w:cs="Arial"/>
          <w:sz w:val="23"/>
          <w:szCs w:val="23"/>
        </w:rPr>
        <w:t xml:space="preserve"> the Director and applicable executive management, Police, Privacy Officer, CIO, Network CIO, Network ISO, Regional ISO, and the local Incident Response Team. The incident report should include date, time, description, and scope of the incident and reference positions rather than include identifying information of individuals involved in the incident.</w:t>
      </w:r>
    </w:p>
    <w:p w14:paraId="3147D624" w14:textId="77777777" w:rsidR="00B46193" w:rsidRPr="00A17FAA" w:rsidRDefault="00B46193" w:rsidP="00B46193">
      <w:pPr>
        <w:pStyle w:val="Default"/>
        <w:rPr>
          <w:rFonts w:ascii="Arial" w:hAnsi="Arial" w:cs="Arial"/>
          <w:sz w:val="23"/>
          <w:szCs w:val="23"/>
        </w:rPr>
      </w:pPr>
    </w:p>
    <w:p w14:paraId="2BEF023D" w14:textId="77777777" w:rsidR="00B46193" w:rsidRPr="00A17FAA" w:rsidRDefault="00B46193" w:rsidP="00B46193">
      <w:pPr>
        <w:pStyle w:val="Default"/>
        <w:ind w:left="720"/>
        <w:rPr>
          <w:rFonts w:ascii="Arial" w:hAnsi="Arial" w:cs="Arial"/>
          <w:sz w:val="23"/>
          <w:szCs w:val="23"/>
        </w:rPr>
      </w:pPr>
      <w:r w:rsidRPr="00A17FAA">
        <w:rPr>
          <w:rFonts w:ascii="Arial" w:hAnsi="Arial" w:cs="Arial"/>
          <w:sz w:val="23"/>
          <w:szCs w:val="23"/>
        </w:rPr>
        <w:t xml:space="preserve">VA Police and/or VA Office of Inspector General (VA-OIG) must be notified if the incident warrants a criminal investigation. Such incidents include, but are not limited to: theft of computer equipment or software; destruction of, or tampering with, government equipment; illegal Internet activity; electronic mail that poses a threat to veterans or staff; and falsifying or stealing information contained in VA systems. </w:t>
      </w:r>
    </w:p>
    <w:p w14:paraId="0B35ABDD" w14:textId="77777777" w:rsidR="00B46193" w:rsidRPr="00A17FAA" w:rsidRDefault="00B46193" w:rsidP="00B46193">
      <w:pPr>
        <w:pStyle w:val="Default"/>
        <w:rPr>
          <w:rFonts w:ascii="Arial" w:hAnsi="Arial" w:cs="Arial"/>
          <w:sz w:val="23"/>
          <w:szCs w:val="23"/>
        </w:rPr>
      </w:pPr>
    </w:p>
    <w:p w14:paraId="250EFEA0" w14:textId="77777777" w:rsidR="00B46193" w:rsidRPr="00A17FAA" w:rsidRDefault="00B46193" w:rsidP="00B46193">
      <w:pPr>
        <w:pStyle w:val="Default"/>
        <w:ind w:left="720"/>
        <w:rPr>
          <w:rFonts w:ascii="Arial" w:hAnsi="Arial" w:cs="Arial"/>
          <w:sz w:val="23"/>
          <w:szCs w:val="23"/>
        </w:rPr>
      </w:pPr>
      <w:r w:rsidRPr="00A17FAA">
        <w:rPr>
          <w:rFonts w:ascii="Arial" w:hAnsi="Arial" w:cs="Arial"/>
          <w:sz w:val="23"/>
          <w:szCs w:val="23"/>
        </w:rPr>
        <w:t xml:space="preserve">The ISO will update the incident ticket according to the schedule below until the incident is resolved. </w:t>
      </w:r>
    </w:p>
    <w:p w14:paraId="4B4B0296" w14:textId="77777777" w:rsidR="00B46193" w:rsidRDefault="00B46193" w:rsidP="00B46193">
      <w:pPr>
        <w:pStyle w:val="Default"/>
        <w:rPr>
          <w:rFonts w:ascii="Arial" w:hAnsi="Arial" w:cs="Arial"/>
          <w:sz w:val="23"/>
          <w:szCs w:val="23"/>
        </w:rPr>
      </w:pPr>
    </w:p>
    <w:p w14:paraId="17AF12C1" w14:textId="77777777" w:rsidR="00B46193" w:rsidRPr="00A17FAA" w:rsidRDefault="00B46193" w:rsidP="00B46193">
      <w:pPr>
        <w:pStyle w:val="Default"/>
        <w:rPr>
          <w:rFonts w:ascii="Arial" w:hAnsi="Arial" w:cs="Arial"/>
          <w:sz w:val="23"/>
          <w:szCs w:val="23"/>
        </w:rPr>
      </w:pPr>
    </w:p>
    <w:p w14:paraId="326F3CEC" w14:textId="77777777" w:rsidR="00B46193" w:rsidRPr="00A17FAA" w:rsidRDefault="00B46193" w:rsidP="00B46193">
      <w:pPr>
        <w:pStyle w:val="Default"/>
        <w:ind w:firstLine="720"/>
        <w:rPr>
          <w:rFonts w:ascii="Arial" w:hAnsi="Arial" w:cs="Arial"/>
          <w:sz w:val="23"/>
          <w:szCs w:val="23"/>
        </w:rPr>
      </w:pPr>
      <w:r w:rsidRPr="00A17FAA">
        <w:rPr>
          <w:rFonts w:ascii="Arial" w:hAnsi="Arial" w:cs="Arial"/>
          <w:sz w:val="23"/>
          <w:szCs w:val="23"/>
        </w:rPr>
        <w:t xml:space="preserve">Categories: </w:t>
      </w:r>
    </w:p>
    <w:p w14:paraId="7080F629" w14:textId="77777777" w:rsidR="00B46193" w:rsidRPr="00A17FAA" w:rsidRDefault="00B46193" w:rsidP="00B46193">
      <w:pPr>
        <w:pStyle w:val="Default"/>
        <w:rPr>
          <w:rFonts w:ascii="Arial" w:hAnsi="Arial" w:cs="Arial"/>
          <w:sz w:val="23"/>
          <w:szCs w:val="23"/>
        </w:rPr>
      </w:pPr>
    </w:p>
    <w:p w14:paraId="1E70673A" w14:textId="77777777" w:rsidR="00B46193" w:rsidRPr="00A17FAA" w:rsidRDefault="00B46193" w:rsidP="00B46193">
      <w:pPr>
        <w:pStyle w:val="Default"/>
        <w:ind w:firstLine="720"/>
        <w:rPr>
          <w:rFonts w:ascii="Arial" w:hAnsi="Arial" w:cs="Arial"/>
          <w:sz w:val="23"/>
          <w:szCs w:val="23"/>
        </w:rPr>
      </w:pPr>
      <w:r w:rsidRPr="00A17FAA">
        <w:rPr>
          <w:rFonts w:ascii="Arial" w:hAnsi="Arial" w:cs="Arial"/>
          <w:sz w:val="23"/>
          <w:szCs w:val="23"/>
        </w:rPr>
        <w:t xml:space="preserve">High, update every </w:t>
      </w:r>
      <w:r w:rsidRPr="00A17FAA">
        <w:rPr>
          <w:rFonts w:ascii="Arial" w:hAnsi="Arial" w:cs="Arial"/>
          <w:color w:val="auto"/>
          <w:sz w:val="23"/>
          <w:szCs w:val="23"/>
        </w:rPr>
        <w:t xml:space="preserve">24 hours </w:t>
      </w:r>
    </w:p>
    <w:p w14:paraId="5934D7F0" w14:textId="77777777" w:rsidR="00B46193" w:rsidRPr="00A17FAA" w:rsidRDefault="00B46193" w:rsidP="00B46193">
      <w:pPr>
        <w:pStyle w:val="Default"/>
        <w:ind w:firstLine="720"/>
        <w:rPr>
          <w:rFonts w:ascii="Arial" w:hAnsi="Arial" w:cs="Arial"/>
          <w:sz w:val="23"/>
          <w:szCs w:val="23"/>
        </w:rPr>
      </w:pPr>
      <w:r w:rsidRPr="00A17FAA">
        <w:rPr>
          <w:rFonts w:ascii="Arial" w:hAnsi="Arial" w:cs="Arial"/>
          <w:sz w:val="23"/>
          <w:szCs w:val="23"/>
        </w:rPr>
        <w:t xml:space="preserve">Medium, update every 48 hours </w:t>
      </w:r>
    </w:p>
    <w:p w14:paraId="5B4CF10C" w14:textId="77777777" w:rsidR="00B46193" w:rsidRPr="00A17FAA" w:rsidRDefault="00B46193" w:rsidP="00B46193">
      <w:pPr>
        <w:pStyle w:val="Default"/>
        <w:ind w:firstLine="720"/>
        <w:rPr>
          <w:rFonts w:ascii="Arial" w:hAnsi="Arial" w:cs="Arial"/>
          <w:sz w:val="23"/>
          <w:szCs w:val="23"/>
        </w:rPr>
      </w:pPr>
      <w:r w:rsidRPr="00A17FAA">
        <w:rPr>
          <w:rFonts w:ascii="Arial" w:hAnsi="Arial" w:cs="Arial"/>
          <w:sz w:val="23"/>
          <w:szCs w:val="23"/>
        </w:rPr>
        <w:t xml:space="preserve">Low, update every 72 hours </w:t>
      </w:r>
    </w:p>
    <w:p w14:paraId="31C8318D" w14:textId="77777777" w:rsidR="00B46193" w:rsidRPr="00A17FAA" w:rsidRDefault="00B46193" w:rsidP="00B46193">
      <w:pPr>
        <w:pStyle w:val="Default"/>
        <w:rPr>
          <w:rFonts w:ascii="Arial" w:hAnsi="Arial" w:cs="Arial"/>
          <w:sz w:val="23"/>
          <w:szCs w:val="23"/>
        </w:rPr>
      </w:pPr>
    </w:p>
    <w:p w14:paraId="6821C00B" w14:textId="63C5860D" w:rsidR="00B46193" w:rsidRDefault="00B46193" w:rsidP="00B46193">
      <w:pPr>
        <w:pStyle w:val="Default"/>
        <w:ind w:left="720"/>
        <w:rPr>
          <w:ins w:id="437" w:author="Faulkner, David A. (Accenture Federal Services)" w:date="2019-04-03T17:26:00Z"/>
          <w:rFonts w:ascii="Arial" w:hAnsi="Arial" w:cs="Arial"/>
          <w:bCs/>
          <w:sz w:val="23"/>
          <w:szCs w:val="23"/>
        </w:rPr>
      </w:pPr>
      <w:r w:rsidRPr="00A17FAA">
        <w:rPr>
          <w:rFonts w:ascii="Arial" w:hAnsi="Arial" w:cs="Arial"/>
          <w:sz w:val="23"/>
          <w:szCs w:val="23"/>
        </w:rPr>
        <w:t xml:space="preserve">If the incident involves a medical device the procedures in HISD Medical Device Incident Response SOP dated July 25, 2016 will be followed.  If the incident involves a Special Purpose System the procedures in </w:t>
      </w:r>
      <w:r w:rsidRPr="00A17FAA">
        <w:rPr>
          <w:rFonts w:ascii="Arial" w:hAnsi="Arial" w:cs="Arial"/>
          <w:bCs/>
          <w:sz w:val="23"/>
          <w:szCs w:val="23"/>
        </w:rPr>
        <w:t>Special Purpose Systems Incident Response SOP dated November 8, 2016, version 1.0 will be followed</w:t>
      </w:r>
    </w:p>
    <w:p w14:paraId="2BB4910B" w14:textId="77777777" w:rsidR="00050A38" w:rsidRDefault="00050A38" w:rsidP="00B46193">
      <w:pPr>
        <w:pStyle w:val="Default"/>
        <w:ind w:left="720"/>
        <w:rPr>
          <w:rFonts w:ascii="Arial" w:hAnsi="Arial" w:cs="Arial"/>
          <w:bCs/>
          <w:sz w:val="23"/>
          <w:szCs w:val="23"/>
        </w:rPr>
      </w:pPr>
    </w:p>
    <w:p w14:paraId="06BB14C4" w14:textId="10DF5B7D" w:rsidR="00E50B31" w:rsidDel="00050A38" w:rsidRDefault="00050A38" w:rsidP="00E50B31">
      <w:pPr>
        <w:pStyle w:val="Heading3"/>
        <w:numPr>
          <w:ilvl w:val="0"/>
          <w:numId w:val="0"/>
        </w:numPr>
        <w:ind w:firstLine="720"/>
        <w:contextualSpacing/>
        <w:rPr>
          <w:del w:id="438" w:author="Faulkner, David A. (Accenture Federal Services)" w:date="2019-04-03T17:26:00Z"/>
          <w:rFonts w:asciiTheme="minorHAnsi" w:hAnsiTheme="minorHAnsi" w:cs="Times New Roman"/>
          <w:b w:val="0"/>
          <w:color w:val="00B050"/>
        </w:rPr>
      </w:pPr>
      <w:ins w:id="439" w:author="Faulkner, David A. (Accenture Federal Services)" w:date="2019-04-03T17:26:00Z">
        <w:r w:rsidRPr="00E50567">
          <w:rPr>
            <w:rFonts w:asciiTheme="minorHAnsi" w:hAnsiTheme="minorHAnsi" w:cs="Times New Roman"/>
            <w:b w:val="0"/>
            <w:color w:val="000000" w:themeColor="text1"/>
            <w:sz w:val="24"/>
          </w:rPr>
          <w:t>Inherited from the VA NSOC.</w:t>
        </w:r>
      </w:ins>
      <w:del w:id="440" w:author="Faulkner, David A. (Accenture Federal Services)" w:date="2019-04-03T17:26:00Z">
        <w:r w:rsidR="00E50B31" w:rsidRPr="008D0A32" w:rsidDel="00050A38">
          <w:rPr>
            <w:rFonts w:asciiTheme="minorHAnsi" w:hAnsiTheme="minorHAnsi" w:cs="Times New Roman"/>
            <w:b w:val="0"/>
            <w:color w:val="00B050"/>
          </w:rPr>
          <w:delText>Enter your organization</w:delText>
        </w:r>
        <w:r w:rsidR="008447F8" w:rsidDel="00050A38">
          <w:rPr>
            <w:rFonts w:asciiTheme="minorHAnsi" w:hAnsiTheme="minorHAnsi" w:cs="Times New Roman"/>
            <w:b w:val="0"/>
            <w:color w:val="00B050"/>
          </w:rPr>
          <w:delText xml:space="preserve"> system specific incident handling procedures</w:delText>
        </w:r>
        <w:r w:rsidR="00E50B31" w:rsidDel="00050A38">
          <w:rPr>
            <w:rFonts w:asciiTheme="minorHAnsi" w:hAnsiTheme="minorHAnsi" w:cstheme="minorHAnsi"/>
            <w:b w:val="0"/>
            <w:bCs w:val="0"/>
            <w:color w:val="00B050"/>
          </w:rPr>
          <w:delText xml:space="preserve"> here.</w:delText>
        </w:r>
      </w:del>
    </w:p>
    <w:p w14:paraId="451F5C82" w14:textId="77777777" w:rsidR="00E50B31" w:rsidRPr="00A17FAA" w:rsidRDefault="00E50B31" w:rsidP="00B46193">
      <w:pPr>
        <w:pStyle w:val="Default"/>
        <w:ind w:left="720"/>
        <w:rPr>
          <w:rFonts w:ascii="Arial" w:hAnsi="Arial" w:cs="Arial"/>
          <w:sz w:val="23"/>
          <w:szCs w:val="23"/>
        </w:rPr>
      </w:pPr>
    </w:p>
    <w:p w14:paraId="71D14D52" w14:textId="77777777" w:rsidR="00B46193" w:rsidRPr="00A17FAA" w:rsidRDefault="00B46193" w:rsidP="00B46193">
      <w:pPr>
        <w:pStyle w:val="Default"/>
        <w:rPr>
          <w:rFonts w:ascii="Arial" w:hAnsi="Arial" w:cs="Arial"/>
          <w:sz w:val="23"/>
          <w:szCs w:val="23"/>
        </w:rPr>
      </w:pPr>
    </w:p>
    <w:p w14:paraId="05902F24" w14:textId="77777777" w:rsidR="00B46193" w:rsidRPr="00A17FAA" w:rsidRDefault="00B46193" w:rsidP="001913A9">
      <w:pPr>
        <w:pStyle w:val="Default"/>
        <w:numPr>
          <w:ilvl w:val="0"/>
          <w:numId w:val="7"/>
        </w:numPr>
        <w:rPr>
          <w:rFonts w:ascii="Arial" w:hAnsi="Arial" w:cs="Arial"/>
          <w:sz w:val="23"/>
          <w:szCs w:val="23"/>
        </w:rPr>
      </w:pPr>
      <w:r w:rsidRPr="00A17FAA">
        <w:rPr>
          <w:rFonts w:ascii="Arial" w:hAnsi="Arial" w:cs="Arial"/>
          <w:sz w:val="23"/>
          <w:szCs w:val="23"/>
        </w:rPr>
        <w:t xml:space="preserve">Incidents reported by the NSOC.   </w:t>
      </w:r>
    </w:p>
    <w:p w14:paraId="076D1E5F" w14:textId="77777777" w:rsidR="00B46193" w:rsidRPr="00A17FAA" w:rsidRDefault="00B46193" w:rsidP="00B46193">
      <w:pPr>
        <w:pStyle w:val="Default"/>
        <w:ind w:left="630"/>
        <w:rPr>
          <w:rFonts w:ascii="Arial" w:hAnsi="Arial" w:cs="Arial"/>
          <w:sz w:val="23"/>
          <w:szCs w:val="23"/>
        </w:rPr>
      </w:pPr>
    </w:p>
    <w:p w14:paraId="0032CF06" w14:textId="77777777" w:rsidR="00B46193" w:rsidRPr="00A17FAA" w:rsidRDefault="00B46193" w:rsidP="00B46193">
      <w:pPr>
        <w:pStyle w:val="Default"/>
        <w:ind w:left="720"/>
        <w:rPr>
          <w:rFonts w:ascii="Arial" w:hAnsi="Arial" w:cs="Arial"/>
          <w:sz w:val="23"/>
          <w:szCs w:val="23"/>
        </w:rPr>
      </w:pPr>
      <w:r w:rsidRPr="00A17FAA">
        <w:rPr>
          <w:rFonts w:ascii="Arial" w:hAnsi="Arial" w:cs="Arial"/>
          <w:sz w:val="23"/>
          <w:szCs w:val="23"/>
        </w:rPr>
        <w:t xml:space="preserve">The VA-NSOC will enter the incident into PSETS and will notify the appropriate ISO.  The ISO will follow the procedures above and the instructions provided by the VA-NSOC. </w:t>
      </w:r>
    </w:p>
    <w:p w14:paraId="383CC89C" w14:textId="77777777" w:rsidR="00B46193" w:rsidRPr="00A17FAA" w:rsidRDefault="00B46193" w:rsidP="00B46193">
      <w:pPr>
        <w:pStyle w:val="Default"/>
        <w:tabs>
          <w:tab w:val="left" w:pos="2244"/>
        </w:tabs>
        <w:rPr>
          <w:rFonts w:ascii="Arial" w:hAnsi="Arial" w:cs="Arial"/>
          <w:sz w:val="23"/>
          <w:szCs w:val="23"/>
        </w:rPr>
      </w:pPr>
      <w:r w:rsidRPr="00A17FAA">
        <w:rPr>
          <w:rFonts w:ascii="Arial" w:hAnsi="Arial" w:cs="Arial"/>
          <w:sz w:val="23"/>
          <w:szCs w:val="23"/>
        </w:rPr>
        <w:tab/>
      </w:r>
    </w:p>
    <w:p w14:paraId="0EE8E1B1" w14:textId="77777777" w:rsidR="00B46193" w:rsidRPr="00A17FAA" w:rsidRDefault="00B46193" w:rsidP="00B46193">
      <w:pPr>
        <w:pStyle w:val="Default"/>
        <w:ind w:left="720"/>
        <w:rPr>
          <w:rFonts w:ascii="Arial" w:hAnsi="Arial" w:cs="Arial"/>
          <w:sz w:val="23"/>
          <w:szCs w:val="23"/>
        </w:rPr>
      </w:pPr>
      <w:r w:rsidRPr="00A17FAA">
        <w:rPr>
          <w:rFonts w:ascii="Arial" w:hAnsi="Arial" w:cs="Arial"/>
          <w:sz w:val="23"/>
          <w:szCs w:val="23"/>
        </w:rPr>
        <w:t xml:space="preserve">For suspected and confirmed infected devices the remediation actions below will be followed.     </w:t>
      </w:r>
    </w:p>
    <w:p w14:paraId="007097D4" w14:textId="77777777" w:rsidR="00CC105E" w:rsidRPr="00516B00" w:rsidRDefault="00CC105E" w:rsidP="00CC105E">
      <w:pPr>
        <w:pStyle w:val="Default"/>
        <w:ind w:left="630"/>
        <w:rPr>
          <w:rFonts w:ascii="Arial" w:hAnsi="Arial" w:cs="Arial"/>
        </w:rPr>
      </w:pPr>
    </w:p>
    <w:tbl>
      <w:tblPr>
        <w:tblStyle w:val="TableGrid"/>
        <w:tblW w:w="9576" w:type="dxa"/>
        <w:tblInd w:w="405" w:type="dxa"/>
        <w:tblLook w:val="04A0" w:firstRow="1" w:lastRow="0" w:firstColumn="1" w:lastColumn="0" w:noHBand="0" w:noVBand="1"/>
      </w:tblPr>
      <w:tblGrid>
        <w:gridCol w:w="3192"/>
        <w:gridCol w:w="3192"/>
        <w:gridCol w:w="3192"/>
      </w:tblGrid>
      <w:tr w:rsidR="00CC105E" w:rsidRPr="001214E2" w14:paraId="43E13EDC" w14:textId="77777777" w:rsidTr="00EC7424">
        <w:tc>
          <w:tcPr>
            <w:tcW w:w="3192" w:type="dxa"/>
          </w:tcPr>
          <w:p w14:paraId="7A7D616D" w14:textId="77777777" w:rsidR="00CC105E" w:rsidRPr="001214E2" w:rsidRDefault="00CC105E" w:rsidP="00E60A4B">
            <w:pPr>
              <w:pStyle w:val="Default"/>
              <w:rPr>
                <w:rFonts w:ascii="Arial" w:hAnsi="Arial" w:cs="Arial"/>
                <w:sz w:val="23"/>
                <w:szCs w:val="23"/>
                <w:u w:val="single"/>
              </w:rPr>
            </w:pPr>
            <w:r w:rsidRPr="001214E2">
              <w:rPr>
                <w:rFonts w:ascii="Arial" w:hAnsi="Arial" w:cs="Arial"/>
                <w:sz w:val="23"/>
                <w:szCs w:val="23"/>
                <w:u w:val="single"/>
              </w:rPr>
              <w:t>Remediation Action</w:t>
            </w:r>
          </w:p>
        </w:tc>
        <w:tc>
          <w:tcPr>
            <w:tcW w:w="3192" w:type="dxa"/>
          </w:tcPr>
          <w:p w14:paraId="370F8265" w14:textId="77777777" w:rsidR="00CC105E" w:rsidRPr="001214E2" w:rsidRDefault="00CC105E" w:rsidP="00E60A4B">
            <w:pPr>
              <w:pStyle w:val="Default"/>
              <w:rPr>
                <w:rFonts w:ascii="Arial" w:hAnsi="Arial" w:cs="Arial"/>
                <w:sz w:val="23"/>
                <w:szCs w:val="23"/>
                <w:u w:val="single"/>
              </w:rPr>
            </w:pPr>
            <w:r w:rsidRPr="001214E2">
              <w:rPr>
                <w:rFonts w:ascii="Arial" w:hAnsi="Arial" w:cs="Arial"/>
                <w:sz w:val="23"/>
                <w:szCs w:val="23"/>
                <w:u w:val="single"/>
              </w:rPr>
              <w:t>Timeframe</w:t>
            </w:r>
          </w:p>
        </w:tc>
        <w:tc>
          <w:tcPr>
            <w:tcW w:w="3192" w:type="dxa"/>
          </w:tcPr>
          <w:p w14:paraId="690A1C01" w14:textId="77777777" w:rsidR="00CC105E" w:rsidRPr="001214E2" w:rsidRDefault="00CC105E" w:rsidP="00E60A4B">
            <w:pPr>
              <w:pStyle w:val="Default"/>
              <w:rPr>
                <w:rFonts w:ascii="Arial" w:hAnsi="Arial" w:cs="Arial"/>
                <w:sz w:val="23"/>
                <w:szCs w:val="23"/>
                <w:u w:val="single"/>
              </w:rPr>
            </w:pPr>
            <w:r w:rsidRPr="001214E2">
              <w:rPr>
                <w:rFonts w:ascii="Arial" w:hAnsi="Arial" w:cs="Arial"/>
                <w:sz w:val="23"/>
                <w:szCs w:val="23"/>
                <w:u w:val="single"/>
              </w:rPr>
              <w:t>Notes</w:t>
            </w:r>
          </w:p>
        </w:tc>
      </w:tr>
      <w:tr w:rsidR="00CC105E" w:rsidRPr="001214E2" w14:paraId="3C1724D9" w14:textId="77777777" w:rsidTr="00EC7424">
        <w:tc>
          <w:tcPr>
            <w:tcW w:w="3192" w:type="dxa"/>
          </w:tcPr>
          <w:p w14:paraId="3335585D" w14:textId="77777777" w:rsidR="00CC105E" w:rsidRPr="001214E2" w:rsidRDefault="00CC105E" w:rsidP="00E60A4B">
            <w:pPr>
              <w:pStyle w:val="Default"/>
              <w:rPr>
                <w:rFonts w:ascii="Arial" w:hAnsi="Arial" w:cs="Arial"/>
                <w:sz w:val="23"/>
                <w:szCs w:val="23"/>
                <w:u w:val="single"/>
              </w:rPr>
            </w:pPr>
            <w:r w:rsidRPr="001214E2">
              <w:rPr>
                <w:rFonts w:ascii="Arial" w:hAnsi="Arial" w:cs="Arial"/>
                <w:sz w:val="23"/>
                <w:szCs w:val="23"/>
              </w:rPr>
              <w:t>Remove suspected and confirmed infected devices off of the network</w:t>
            </w:r>
          </w:p>
        </w:tc>
        <w:tc>
          <w:tcPr>
            <w:tcW w:w="3192" w:type="dxa"/>
          </w:tcPr>
          <w:p w14:paraId="208BA47B" w14:textId="77777777" w:rsidR="00CC105E" w:rsidRPr="001214E2" w:rsidRDefault="00CC105E" w:rsidP="00E60A4B">
            <w:pPr>
              <w:rPr>
                <w:rFonts w:ascii="Arial" w:hAnsi="Arial" w:cs="Arial"/>
                <w:color w:val="000000"/>
                <w:sz w:val="23"/>
                <w:szCs w:val="23"/>
              </w:rPr>
            </w:pPr>
            <w:r w:rsidRPr="001214E2">
              <w:rPr>
                <w:rFonts w:ascii="Arial" w:hAnsi="Arial" w:cs="Arial"/>
                <w:color w:val="000000"/>
                <w:sz w:val="23"/>
                <w:szCs w:val="23"/>
              </w:rPr>
              <w:t>Immediately upon direction from the NSOC</w:t>
            </w:r>
          </w:p>
          <w:p w14:paraId="2831BB1B" w14:textId="77777777" w:rsidR="00CC105E" w:rsidRPr="001214E2" w:rsidRDefault="00CC105E" w:rsidP="00E60A4B">
            <w:pPr>
              <w:pStyle w:val="Default"/>
              <w:rPr>
                <w:rFonts w:ascii="Arial" w:hAnsi="Arial" w:cs="Arial"/>
                <w:sz w:val="23"/>
                <w:szCs w:val="23"/>
                <w:u w:val="single"/>
              </w:rPr>
            </w:pPr>
          </w:p>
        </w:tc>
        <w:tc>
          <w:tcPr>
            <w:tcW w:w="3192" w:type="dxa"/>
          </w:tcPr>
          <w:p w14:paraId="16E3CC09" w14:textId="77777777" w:rsidR="00CC105E" w:rsidRPr="001214E2" w:rsidRDefault="00CC105E" w:rsidP="00E60A4B">
            <w:pPr>
              <w:pStyle w:val="Default"/>
              <w:rPr>
                <w:rFonts w:ascii="Arial" w:hAnsi="Arial" w:cs="Arial"/>
                <w:sz w:val="23"/>
                <w:szCs w:val="23"/>
                <w:u w:val="single"/>
              </w:rPr>
            </w:pPr>
            <w:r w:rsidRPr="001214E2">
              <w:rPr>
                <w:rFonts w:ascii="Arial" w:hAnsi="Arial" w:cs="Arial"/>
                <w:sz w:val="23"/>
                <w:szCs w:val="23"/>
              </w:rPr>
              <w:t>The computer should not be shut down unless authorized by the VA-NSOC</w:t>
            </w:r>
            <w:r w:rsidRPr="001214E2">
              <w:rPr>
                <w:rFonts w:ascii="Arial" w:hAnsi="Arial" w:cs="Arial"/>
                <w:sz w:val="23"/>
                <w:szCs w:val="23"/>
              </w:rPr>
              <w:br/>
            </w:r>
            <w:r w:rsidRPr="001214E2">
              <w:rPr>
                <w:rFonts w:ascii="Arial" w:hAnsi="Arial" w:cs="Arial"/>
                <w:sz w:val="23"/>
                <w:szCs w:val="23"/>
              </w:rPr>
              <w:br/>
              <w:t>The device should be disconnected from the network upon request/direction of the authorized NSOC Incident Management government personnel</w:t>
            </w:r>
          </w:p>
        </w:tc>
      </w:tr>
      <w:tr w:rsidR="00CC105E" w:rsidRPr="001214E2" w14:paraId="0755AC73" w14:textId="77777777" w:rsidTr="00EC7424">
        <w:tc>
          <w:tcPr>
            <w:tcW w:w="3192" w:type="dxa"/>
          </w:tcPr>
          <w:p w14:paraId="5EED7FC8" w14:textId="77777777" w:rsidR="00CC105E" w:rsidRPr="001214E2" w:rsidRDefault="00CC105E" w:rsidP="00E60A4B">
            <w:pPr>
              <w:pStyle w:val="Default"/>
              <w:rPr>
                <w:rFonts w:ascii="Arial" w:hAnsi="Arial" w:cs="Arial"/>
                <w:sz w:val="23"/>
                <w:szCs w:val="23"/>
                <w:u w:val="single"/>
              </w:rPr>
            </w:pPr>
            <w:r w:rsidRPr="001214E2">
              <w:rPr>
                <w:rFonts w:ascii="Arial" w:hAnsi="Arial" w:cs="Arial"/>
                <w:sz w:val="23"/>
                <w:szCs w:val="23"/>
              </w:rPr>
              <w:t>Focused Operations (FO)/Advanced Persistent Threat (APT) Identified incidents</w:t>
            </w:r>
          </w:p>
        </w:tc>
        <w:tc>
          <w:tcPr>
            <w:tcW w:w="3192" w:type="dxa"/>
          </w:tcPr>
          <w:p w14:paraId="584C0B86" w14:textId="77777777" w:rsidR="00CC105E" w:rsidRPr="001214E2" w:rsidRDefault="00CC105E" w:rsidP="00E60A4B">
            <w:pPr>
              <w:pStyle w:val="Default"/>
              <w:rPr>
                <w:rFonts w:ascii="Arial" w:hAnsi="Arial" w:cs="Arial"/>
                <w:sz w:val="23"/>
                <w:szCs w:val="23"/>
                <w:u w:val="single"/>
              </w:rPr>
            </w:pPr>
            <w:r w:rsidRPr="001214E2">
              <w:rPr>
                <w:rFonts w:ascii="Arial" w:hAnsi="Arial" w:cs="Arial"/>
                <w:sz w:val="23"/>
                <w:szCs w:val="23"/>
              </w:rPr>
              <w:t>Remove the device(s) immediately upon direction of VA-NSOC</w:t>
            </w:r>
          </w:p>
        </w:tc>
        <w:tc>
          <w:tcPr>
            <w:tcW w:w="3192" w:type="dxa"/>
          </w:tcPr>
          <w:p w14:paraId="7862F4C9" w14:textId="77777777" w:rsidR="00CC105E" w:rsidRPr="001214E2" w:rsidRDefault="00CC105E" w:rsidP="00E60A4B">
            <w:pPr>
              <w:pStyle w:val="Default"/>
              <w:rPr>
                <w:rFonts w:ascii="Arial" w:hAnsi="Arial" w:cs="Arial"/>
                <w:sz w:val="23"/>
                <w:szCs w:val="23"/>
                <w:u w:val="single"/>
              </w:rPr>
            </w:pPr>
          </w:p>
        </w:tc>
      </w:tr>
      <w:tr w:rsidR="00CC105E" w:rsidRPr="001214E2" w14:paraId="1ED6EF01" w14:textId="77777777" w:rsidTr="00EC7424">
        <w:tc>
          <w:tcPr>
            <w:tcW w:w="3192" w:type="dxa"/>
          </w:tcPr>
          <w:p w14:paraId="7CC55AC4" w14:textId="77777777" w:rsidR="00CC105E" w:rsidRPr="001214E2" w:rsidRDefault="00CC105E" w:rsidP="00E60A4B">
            <w:pPr>
              <w:pStyle w:val="Default"/>
              <w:rPr>
                <w:rFonts w:ascii="Arial" w:hAnsi="Arial" w:cs="Arial"/>
                <w:sz w:val="23"/>
                <w:szCs w:val="23"/>
                <w:u w:val="single"/>
              </w:rPr>
            </w:pPr>
            <w:r w:rsidRPr="001214E2">
              <w:rPr>
                <w:rFonts w:ascii="Arial" w:hAnsi="Arial" w:cs="Arial"/>
                <w:sz w:val="23"/>
                <w:szCs w:val="23"/>
              </w:rPr>
              <w:t>On Demand Scan (ODS) Logs are requested from the field for remediation</w:t>
            </w:r>
          </w:p>
        </w:tc>
        <w:tc>
          <w:tcPr>
            <w:tcW w:w="3192" w:type="dxa"/>
          </w:tcPr>
          <w:p w14:paraId="3A380ABD" w14:textId="77777777" w:rsidR="00CC105E" w:rsidRPr="001214E2" w:rsidRDefault="00CC105E" w:rsidP="00E60A4B">
            <w:pPr>
              <w:pStyle w:val="Default"/>
              <w:rPr>
                <w:rFonts w:ascii="Arial" w:hAnsi="Arial" w:cs="Arial"/>
                <w:sz w:val="23"/>
                <w:szCs w:val="23"/>
                <w:u w:val="single"/>
              </w:rPr>
            </w:pPr>
            <w:r w:rsidRPr="001214E2">
              <w:rPr>
                <w:rFonts w:ascii="Arial" w:hAnsi="Arial" w:cs="Arial"/>
                <w:sz w:val="23"/>
                <w:szCs w:val="23"/>
              </w:rPr>
              <w:t>Within 48 hours of notification/direction from the VA-NSOC</w:t>
            </w:r>
          </w:p>
        </w:tc>
        <w:tc>
          <w:tcPr>
            <w:tcW w:w="3192" w:type="dxa"/>
          </w:tcPr>
          <w:p w14:paraId="1300C01E" w14:textId="77777777" w:rsidR="00CC105E" w:rsidRPr="001214E2" w:rsidRDefault="00CC105E" w:rsidP="00E60A4B">
            <w:pPr>
              <w:pStyle w:val="Default"/>
              <w:rPr>
                <w:rFonts w:ascii="Arial" w:hAnsi="Arial" w:cs="Arial"/>
                <w:sz w:val="23"/>
                <w:szCs w:val="23"/>
                <w:u w:val="single"/>
              </w:rPr>
            </w:pPr>
          </w:p>
        </w:tc>
      </w:tr>
      <w:tr w:rsidR="00CC105E" w:rsidRPr="001214E2" w14:paraId="1B0EF378" w14:textId="77777777" w:rsidTr="00EC7424">
        <w:tc>
          <w:tcPr>
            <w:tcW w:w="3192" w:type="dxa"/>
          </w:tcPr>
          <w:p w14:paraId="369BC45E" w14:textId="77777777" w:rsidR="00CC105E" w:rsidRPr="001214E2" w:rsidRDefault="00CC105E" w:rsidP="00E60A4B">
            <w:pPr>
              <w:pStyle w:val="Default"/>
              <w:rPr>
                <w:rFonts w:ascii="Arial" w:hAnsi="Arial" w:cs="Arial"/>
                <w:sz w:val="23"/>
                <w:szCs w:val="23"/>
                <w:u w:val="single"/>
              </w:rPr>
            </w:pPr>
            <w:r w:rsidRPr="001214E2">
              <w:rPr>
                <w:rFonts w:ascii="Arial" w:hAnsi="Arial" w:cs="Arial"/>
                <w:sz w:val="23"/>
                <w:szCs w:val="23"/>
              </w:rPr>
              <w:t>Reimage of a computer is required</w:t>
            </w:r>
          </w:p>
        </w:tc>
        <w:tc>
          <w:tcPr>
            <w:tcW w:w="3192" w:type="dxa"/>
          </w:tcPr>
          <w:p w14:paraId="10C91D2C" w14:textId="77777777" w:rsidR="00CC105E" w:rsidRPr="001214E2" w:rsidRDefault="00CC105E" w:rsidP="00E60A4B">
            <w:pPr>
              <w:pStyle w:val="Default"/>
              <w:rPr>
                <w:rFonts w:ascii="Arial" w:hAnsi="Arial" w:cs="Arial"/>
                <w:sz w:val="23"/>
                <w:szCs w:val="23"/>
                <w:u w:val="single"/>
              </w:rPr>
            </w:pPr>
            <w:r w:rsidRPr="001214E2">
              <w:rPr>
                <w:rFonts w:ascii="Arial" w:hAnsi="Arial" w:cs="Arial"/>
                <w:sz w:val="23"/>
                <w:szCs w:val="23"/>
              </w:rPr>
              <w:t>Reimage the machine within 72 hours of notification/direction from the VA-NSOC</w:t>
            </w:r>
          </w:p>
        </w:tc>
        <w:tc>
          <w:tcPr>
            <w:tcW w:w="3192" w:type="dxa"/>
          </w:tcPr>
          <w:p w14:paraId="0E70DE5B" w14:textId="77777777" w:rsidR="00CC105E" w:rsidRPr="001214E2" w:rsidRDefault="00CC105E" w:rsidP="00E60A4B">
            <w:pPr>
              <w:pStyle w:val="Default"/>
              <w:rPr>
                <w:rFonts w:ascii="Arial" w:hAnsi="Arial" w:cs="Arial"/>
                <w:sz w:val="23"/>
                <w:szCs w:val="23"/>
                <w:u w:val="single"/>
              </w:rPr>
            </w:pPr>
            <w:r w:rsidRPr="001214E2">
              <w:rPr>
                <w:rFonts w:ascii="Arial" w:hAnsi="Arial" w:cs="Arial"/>
                <w:sz w:val="23"/>
                <w:szCs w:val="23"/>
              </w:rPr>
              <w:t>The facility staff will ensure the passwords for any users of the affected device are changed, in the event the Malware has key logger capabilities.</w:t>
            </w:r>
            <w:r w:rsidRPr="001214E2">
              <w:rPr>
                <w:rFonts w:ascii="Arial" w:hAnsi="Arial" w:cs="Arial"/>
                <w:sz w:val="23"/>
                <w:szCs w:val="23"/>
              </w:rPr>
              <w:br/>
            </w:r>
            <w:r w:rsidRPr="001214E2">
              <w:rPr>
                <w:rFonts w:ascii="Arial" w:hAnsi="Arial" w:cs="Arial"/>
                <w:sz w:val="23"/>
                <w:szCs w:val="23"/>
              </w:rPr>
              <w:br/>
              <w:t>Reimage the device.</w:t>
            </w:r>
            <w:r w:rsidRPr="001214E2">
              <w:rPr>
                <w:rFonts w:ascii="Arial" w:hAnsi="Arial" w:cs="Arial"/>
                <w:sz w:val="23"/>
                <w:szCs w:val="23"/>
              </w:rPr>
              <w:br/>
            </w:r>
            <w:r w:rsidRPr="001214E2">
              <w:rPr>
                <w:rFonts w:ascii="Arial" w:hAnsi="Arial" w:cs="Arial"/>
                <w:sz w:val="23"/>
                <w:szCs w:val="23"/>
              </w:rPr>
              <w:br/>
              <w:t xml:space="preserve">Before placing the device back on the network, the facility OIT staff will ensure </w:t>
            </w:r>
            <w:r w:rsidRPr="001214E2">
              <w:rPr>
                <w:rFonts w:ascii="Arial" w:hAnsi="Arial" w:cs="Arial"/>
                <w:sz w:val="23"/>
                <w:szCs w:val="23"/>
              </w:rPr>
              <w:lastRenderedPageBreak/>
              <w:t>all of the latest patches and updates have been applied (McAfee, Java, Adobe, MS Office, MS Windows, etc.).</w:t>
            </w:r>
          </w:p>
        </w:tc>
      </w:tr>
    </w:tbl>
    <w:p w14:paraId="5B42411F" w14:textId="77777777" w:rsidR="00004C42" w:rsidRDefault="00004C42" w:rsidP="00004C42">
      <w:pPr>
        <w:pStyle w:val="Heading3"/>
        <w:numPr>
          <w:ilvl w:val="0"/>
          <w:numId w:val="0"/>
        </w:numPr>
        <w:ind w:firstLine="720"/>
        <w:contextualSpacing/>
        <w:rPr>
          <w:rFonts w:asciiTheme="minorHAnsi" w:hAnsiTheme="minorHAnsi" w:cs="Times New Roman"/>
          <w:b w:val="0"/>
          <w:color w:val="00B050"/>
        </w:rPr>
      </w:pPr>
    </w:p>
    <w:p w14:paraId="598E6A99" w14:textId="48361753" w:rsidR="00004C42" w:rsidRDefault="00004C42" w:rsidP="00004C42">
      <w:pPr>
        <w:pStyle w:val="Heading3"/>
        <w:numPr>
          <w:ilvl w:val="0"/>
          <w:numId w:val="0"/>
        </w:numPr>
        <w:ind w:firstLine="720"/>
        <w:contextualSpacing/>
        <w:rPr>
          <w:rFonts w:asciiTheme="minorHAnsi" w:hAnsiTheme="minorHAnsi" w:cs="Times New Roman"/>
          <w:b w:val="0"/>
          <w:color w:val="00B050"/>
        </w:rPr>
      </w:pPr>
      <w:bookmarkStart w:id="441" w:name="_Hlk531340496"/>
      <w:r w:rsidRPr="008D0A32">
        <w:rPr>
          <w:rFonts w:asciiTheme="minorHAnsi" w:hAnsiTheme="minorHAnsi" w:cs="Times New Roman"/>
          <w:b w:val="0"/>
          <w:color w:val="00B050"/>
        </w:rPr>
        <w:t>Enter your organization</w:t>
      </w:r>
      <w:r>
        <w:rPr>
          <w:rFonts w:asciiTheme="minorHAnsi" w:hAnsiTheme="minorHAnsi" w:cs="Times New Roman"/>
          <w:b w:val="0"/>
          <w:color w:val="00B050"/>
        </w:rPr>
        <w:t xml:space="preserve"> incident reported by NSOC in the table below</w:t>
      </w:r>
      <w:r>
        <w:rPr>
          <w:rFonts w:asciiTheme="minorHAnsi" w:hAnsiTheme="minorHAnsi" w:cstheme="minorHAnsi"/>
          <w:b w:val="0"/>
          <w:bCs w:val="0"/>
          <w:color w:val="00B050"/>
        </w:rPr>
        <w:t>.</w:t>
      </w:r>
    </w:p>
    <w:p w14:paraId="42BBDADE" w14:textId="77777777" w:rsidR="007932A1" w:rsidRPr="00A17FAA" w:rsidRDefault="007932A1" w:rsidP="007932A1">
      <w:pPr>
        <w:pStyle w:val="Default"/>
        <w:ind w:left="720"/>
        <w:rPr>
          <w:rFonts w:ascii="Arial" w:hAnsi="Arial" w:cs="Arial"/>
          <w:sz w:val="23"/>
          <w:szCs w:val="23"/>
        </w:rPr>
      </w:pPr>
      <w:r w:rsidRPr="00A17FAA">
        <w:rPr>
          <w:rFonts w:ascii="Arial" w:hAnsi="Arial" w:cs="Arial"/>
          <w:sz w:val="23"/>
          <w:szCs w:val="23"/>
        </w:rPr>
        <w:t xml:space="preserve">For suspected and confirmed infected devices the remediation actions below will be followed.     </w:t>
      </w:r>
    </w:p>
    <w:p w14:paraId="3BC841E1" w14:textId="5D5BF11D" w:rsidR="007932A1" w:rsidRPr="00516B00" w:rsidRDefault="007932A1" w:rsidP="007932A1">
      <w:pPr>
        <w:pStyle w:val="Default"/>
        <w:ind w:left="630"/>
        <w:rPr>
          <w:rFonts w:ascii="Arial" w:hAnsi="Arial" w:cs="Arial"/>
        </w:rPr>
      </w:pPr>
      <w:r w:rsidRPr="00E332BC">
        <w:rPr>
          <w:color w:val="FF0000"/>
        </w:rPr>
        <w:t>[Organization 2</w:t>
      </w:r>
      <w:r>
        <w:rPr>
          <w:color w:val="FF0000"/>
        </w:rPr>
        <w:t xml:space="preserve"> name/acronym</w:t>
      </w:r>
      <w:r w:rsidRPr="00E332BC">
        <w:rPr>
          <w:color w:val="FF0000"/>
        </w:rPr>
        <w:t>]</w:t>
      </w:r>
    </w:p>
    <w:tbl>
      <w:tblPr>
        <w:tblStyle w:val="TableGrid"/>
        <w:tblW w:w="9576" w:type="dxa"/>
        <w:tblInd w:w="405" w:type="dxa"/>
        <w:tblLook w:val="04A0" w:firstRow="1" w:lastRow="0" w:firstColumn="1" w:lastColumn="0" w:noHBand="0" w:noVBand="1"/>
      </w:tblPr>
      <w:tblGrid>
        <w:gridCol w:w="3192"/>
        <w:gridCol w:w="3192"/>
        <w:gridCol w:w="3192"/>
      </w:tblGrid>
      <w:tr w:rsidR="007932A1" w:rsidRPr="001214E2" w14:paraId="00DC42CC" w14:textId="77777777" w:rsidTr="00966D29">
        <w:tc>
          <w:tcPr>
            <w:tcW w:w="3192" w:type="dxa"/>
          </w:tcPr>
          <w:p w14:paraId="0C94164E" w14:textId="77777777" w:rsidR="007932A1" w:rsidRPr="001214E2" w:rsidRDefault="007932A1" w:rsidP="00966D29">
            <w:pPr>
              <w:pStyle w:val="Default"/>
              <w:rPr>
                <w:rFonts w:ascii="Arial" w:hAnsi="Arial" w:cs="Arial"/>
                <w:sz w:val="23"/>
                <w:szCs w:val="23"/>
                <w:u w:val="single"/>
              </w:rPr>
            </w:pPr>
            <w:r w:rsidRPr="001214E2">
              <w:rPr>
                <w:rFonts w:ascii="Arial" w:hAnsi="Arial" w:cs="Arial"/>
                <w:sz w:val="23"/>
                <w:szCs w:val="23"/>
                <w:u w:val="single"/>
              </w:rPr>
              <w:t>Remediation Action</w:t>
            </w:r>
          </w:p>
        </w:tc>
        <w:tc>
          <w:tcPr>
            <w:tcW w:w="3192" w:type="dxa"/>
          </w:tcPr>
          <w:p w14:paraId="28285F57" w14:textId="77777777" w:rsidR="007932A1" w:rsidRPr="001214E2" w:rsidRDefault="007932A1" w:rsidP="00966D29">
            <w:pPr>
              <w:pStyle w:val="Default"/>
              <w:rPr>
                <w:rFonts w:ascii="Arial" w:hAnsi="Arial" w:cs="Arial"/>
                <w:sz w:val="23"/>
                <w:szCs w:val="23"/>
                <w:u w:val="single"/>
              </w:rPr>
            </w:pPr>
            <w:r w:rsidRPr="001214E2">
              <w:rPr>
                <w:rFonts w:ascii="Arial" w:hAnsi="Arial" w:cs="Arial"/>
                <w:sz w:val="23"/>
                <w:szCs w:val="23"/>
                <w:u w:val="single"/>
              </w:rPr>
              <w:t>Timeframe</w:t>
            </w:r>
          </w:p>
        </w:tc>
        <w:tc>
          <w:tcPr>
            <w:tcW w:w="3192" w:type="dxa"/>
          </w:tcPr>
          <w:p w14:paraId="2FDE5E81" w14:textId="77777777" w:rsidR="007932A1" w:rsidRPr="001214E2" w:rsidRDefault="007932A1" w:rsidP="00966D29">
            <w:pPr>
              <w:pStyle w:val="Default"/>
              <w:rPr>
                <w:rFonts w:ascii="Arial" w:hAnsi="Arial" w:cs="Arial"/>
                <w:sz w:val="23"/>
                <w:szCs w:val="23"/>
                <w:u w:val="single"/>
              </w:rPr>
            </w:pPr>
            <w:r w:rsidRPr="001214E2">
              <w:rPr>
                <w:rFonts w:ascii="Arial" w:hAnsi="Arial" w:cs="Arial"/>
                <w:sz w:val="23"/>
                <w:szCs w:val="23"/>
                <w:u w:val="single"/>
              </w:rPr>
              <w:t>Notes</w:t>
            </w:r>
          </w:p>
        </w:tc>
      </w:tr>
      <w:tr w:rsidR="007932A1" w:rsidRPr="001214E2" w14:paraId="45A6E707" w14:textId="77777777" w:rsidTr="00966D29">
        <w:tc>
          <w:tcPr>
            <w:tcW w:w="3192" w:type="dxa"/>
          </w:tcPr>
          <w:p w14:paraId="5D433AC5" w14:textId="77777777" w:rsidR="007932A1" w:rsidRDefault="007932A1" w:rsidP="00966D29">
            <w:pPr>
              <w:pStyle w:val="Default"/>
              <w:rPr>
                <w:rFonts w:ascii="Arial" w:hAnsi="Arial" w:cs="Arial"/>
                <w:sz w:val="23"/>
                <w:szCs w:val="23"/>
                <w:u w:val="single"/>
              </w:rPr>
            </w:pPr>
          </w:p>
          <w:p w14:paraId="75ACC7AA" w14:textId="77777777" w:rsidR="007932A1" w:rsidRDefault="007932A1" w:rsidP="00966D29">
            <w:pPr>
              <w:pStyle w:val="Default"/>
              <w:rPr>
                <w:rFonts w:ascii="Arial" w:hAnsi="Arial" w:cs="Arial"/>
                <w:sz w:val="23"/>
                <w:szCs w:val="23"/>
                <w:u w:val="single"/>
              </w:rPr>
            </w:pPr>
          </w:p>
          <w:p w14:paraId="1C88E14C" w14:textId="77777777" w:rsidR="007932A1" w:rsidRDefault="007932A1" w:rsidP="00966D29">
            <w:pPr>
              <w:pStyle w:val="Default"/>
              <w:rPr>
                <w:rFonts w:ascii="Arial" w:hAnsi="Arial" w:cs="Arial"/>
                <w:sz w:val="23"/>
                <w:szCs w:val="23"/>
                <w:u w:val="single"/>
              </w:rPr>
            </w:pPr>
          </w:p>
          <w:p w14:paraId="20AFA96E" w14:textId="77777777" w:rsidR="007932A1" w:rsidRDefault="007932A1" w:rsidP="00966D29">
            <w:pPr>
              <w:pStyle w:val="Default"/>
              <w:rPr>
                <w:rFonts w:ascii="Arial" w:hAnsi="Arial" w:cs="Arial"/>
                <w:sz w:val="23"/>
                <w:szCs w:val="23"/>
                <w:u w:val="single"/>
              </w:rPr>
            </w:pPr>
          </w:p>
          <w:p w14:paraId="1CFB4DF9" w14:textId="7E15AD8B" w:rsidR="007932A1" w:rsidRPr="001214E2" w:rsidRDefault="007932A1" w:rsidP="00966D29">
            <w:pPr>
              <w:pStyle w:val="Default"/>
              <w:rPr>
                <w:rFonts w:ascii="Arial" w:hAnsi="Arial" w:cs="Arial"/>
                <w:sz w:val="23"/>
                <w:szCs w:val="23"/>
                <w:u w:val="single"/>
              </w:rPr>
            </w:pPr>
          </w:p>
        </w:tc>
        <w:tc>
          <w:tcPr>
            <w:tcW w:w="3192" w:type="dxa"/>
          </w:tcPr>
          <w:p w14:paraId="28C4AE28" w14:textId="77777777" w:rsidR="007932A1" w:rsidRPr="001214E2" w:rsidRDefault="007932A1" w:rsidP="00966D29">
            <w:pPr>
              <w:pStyle w:val="Default"/>
              <w:rPr>
                <w:rFonts w:ascii="Arial" w:hAnsi="Arial" w:cs="Arial"/>
                <w:sz w:val="23"/>
                <w:szCs w:val="23"/>
                <w:u w:val="single"/>
              </w:rPr>
            </w:pPr>
          </w:p>
        </w:tc>
        <w:tc>
          <w:tcPr>
            <w:tcW w:w="3192" w:type="dxa"/>
          </w:tcPr>
          <w:p w14:paraId="1C5A0CB9" w14:textId="39A3705E" w:rsidR="007932A1" w:rsidRPr="001214E2" w:rsidRDefault="007932A1" w:rsidP="00966D29">
            <w:pPr>
              <w:pStyle w:val="Default"/>
              <w:rPr>
                <w:rFonts w:ascii="Arial" w:hAnsi="Arial" w:cs="Arial"/>
                <w:sz w:val="23"/>
                <w:szCs w:val="23"/>
                <w:u w:val="single"/>
              </w:rPr>
            </w:pPr>
          </w:p>
        </w:tc>
      </w:tr>
      <w:tr w:rsidR="007932A1" w:rsidRPr="001214E2" w14:paraId="6A114703" w14:textId="77777777" w:rsidTr="00966D29">
        <w:tc>
          <w:tcPr>
            <w:tcW w:w="3192" w:type="dxa"/>
          </w:tcPr>
          <w:p w14:paraId="01F41951" w14:textId="77777777" w:rsidR="007932A1" w:rsidRDefault="007932A1" w:rsidP="00966D29">
            <w:pPr>
              <w:pStyle w:val="Default"/>
              <w:rPr>
                <w:rFonts w:ascii="Arial" w:hAnsi="Arial" w:cs="Arial"/>
                <w:sz w:val="23"/>
                <w:szCs w:val="23"/>
                <w:u w:val="single"/>
              </w:rPr>
            </w:pPr>
          </w:p>
          <w:p w14:paraId="4787336C" w14:textId="77777777" w:rsidR="007932A1" w:rsidRDefault="007932A1" w:rsidP="00966D29">
            <w:pPr>
              <w:pStyle w:val="Default"/>
              <w:rPr>
                <w:rFonts w:ascii="Arial" w:hAnsi="Arial" w:cs="Arial"/>
                <w:sz w:val="23"/>
                <w:szCs w:val="23"/>
                <w:u w:val="single"/>
              </w:rPr>
            </w:pPr>
          </w:p>
          <w:p w14:paraId="235F602E" w14:textId="38FE5ADA" w:rsidR="007932A1" w:rsidRDefault="007932A1" w:rsidP="00966D29">
            <w:pPr>
              <w:pStyle w:val="Default"/>
              <w:rPr>
                <w:rFonts w:ascii="Arial" w:hAnsi="Arial" w:cs="Arial"/>
                <w:sz w:val="23"/>
                <w:szCs w:val="23"/>
                <w:u w:val="single"/>
              </w:rPr>
            </w:pPr>
          </w:p>
          <w:p w14:paraId="10F02847" w14:textId="77777777" w:rsidR="007932A1" w:rsidRDefault="007932A1" w:rsidP="00966D29">
            <w:pPr>
              <w:pStyle w:val="Default"/>
              <w:rPr>
                <w:rFonts w:ascii="Arial" w:hAnsi="Arial" w:cs="Arial"/>
                <w:sz w:val="23"/>
                <w:szCs w:val="23"/>
                <w:u w:val="single"/>
              </w:rPr>
            </w:pPr>
          </w:p>
          <w:p w14:paraId="6A6CE5A4" w14:textId="77777777" w:rsidR="007932A1" w:rsidRDefault="007932A1" w:rsidP="00966D29">
            <w:pPr>
              <w:pStyle w:val="Default"/>
              <w:rPr>
                <w:rFonts w:ascii="Arial" w:hAnsi="Arial" w:cs="Arial"/>
                <w:sz w:val="23"/>
                <w:szCs w:val="23"/>
                <w:u w:val="single"/>
              </w:rPr>
            </w:pPr>
          </w:p>
          <w:p w14:paraId="2EF9DEDF" w14:textId="7A88BAA2" w:rsidR="007932A1" w:rsidRPr="001214E2" w:rsidRDefault="007932A1" w:rsidP="00966D29">
            <w:pPr>
              <w:pStyle w:val="Default"/>
              <w:rPr>
                <w:rFonts w:ascii="Arial" w:hAnsi="Arial" w:cs="Arial"/>
                <w:sz w:val="23"/>
                <w:szCs w:val="23"/>
                <w:u w:val="single"/>
              </w:rPr>
            </w:pPr>
          </w:p>
        </w:tc>
        <w:tc>
          <w:tcPr>
            <w:tcW w:w="3192" w:type="dxa"/>
          </w:tcPr>
          <w:p w14:paraId="42E7D6FF" w14:textId="6D396CEF" w:rsidR="007932A1" w:rsidRPr="001214E2" w:rsidRDefault="007932A1" w:rsidP="00966D29">
            <w:pPr>
              <w:pStyle w:val="Default"/>
              <w:rPr>
                <w:rFonts w:ascii="Arial" w:hAnsi="Arial" w:cs="Arial"/>
                <w:sz w:val="23"/>
                <w:szCs w:val="23"/>
                <w:u w:val="single"/>
              </w:rPr>
            </w:pPr>
          </w:p>
        </w:tc>
        <w:tc>
          <w:tcPr>
            <w:tcW w:w="3192" w:type="dxa"/>
          </w:tcPr>
          <w:p w14:paraId="532FC123" w14:textId="77777777" w:rsidR="007932A1" w:rsidRPr="001214E2" w:rsidRDefault="007932A1" w:rsidP="00966D29">
            <w:pPr>
              <w:pStyle w:val="Default"/>
              <w:rPr>
                <w:rFonts w:ascii="Arial" w:hAnsi="Arial" w:cs="Arial"/>
                <w:sz w:val="23"/>
                <w:szCs w:val="23"/>
                <w:u w:val="single"/>
              </w:rPr>
            </w:pPr>
          </w:p>
        </w:tc>
      </w:tr>
      <w:tr w:rsidR="007932A1" w:rsidRPr="001214E2" w14:paraId="76112EAD" w14:textId="77777777" w:rsidTr="00966D29">
        <w:tc>
          <w:tcPr>
            <w:tcW w:w="3192" w:type="dxa"/>
          </w:tcPr>
          <w:p w14:paraId="090CC157" w14:textId="77777777" w:rsidR="007932A1" w:rsidRDefault="007932A1" w:rsidP="00966D29">
            <w:pPr>
              <w:pStyle w:val="Default"/>
              <w:rPr>
                <w:rFonts w:ascii="Arial" w:hAnsi="Arial" w:cs="Arial"/>
                <w:sz w:val="23"/>
                <w:szCs w:val="23"/>
                <w:u w:val="single"/>
              </w:rPr>
            </w:pPr>
          </w:p>
          <w:p w14:paraId="2A011CA9" w14:textId="79E29039" w:rsidR="007932A1" w:rsidRDefault="007932A1" w:rsidP="00966D29">
            <w:pPr>
              <w:pStyle w:val="Default"/>
              <w:rPr>
                <w:rFonts w:ascii="Arial" w:hAnsi="Arial" w:cs="Arial"/>
                <w:sz w:val="23"/>
                <w:szCs w:val="23"/>
                <w:u w:val="single"/>
              </w:rPr>
            </w:pPr>
          </w:p>
          <w:p w14:paraId="03C3CB2E" w14:textId="77777777" w:rsidR="007932A1" w:rsidRDefault="007932A1" w:rsidP="00966D29">
            <w:pPr>
              <w:pStyle w:val="Default"/>
              <w:rPr>
                <w:rFonts w:ascii="Arial" w:hAnsi="Arial" w:cs="Arial"/>
                <w:sz w:val="23"/>
                <w:szCs w:val="23"/>
                <w:u w:val="single"/>
              </w:rPr>
            </w:pPr>
          </w:p>
          <w:p w14:paraId="1D73ADC9" w14:textId="77777777" w:rsidR="007932A1" w:rsidRDefault="007932A1" w:rsidP="00966D29">
            <w:pPr>
              <w:pStyle w:val="Default"/>
              <w:rPr>
                <w:rFonts w:ascii="Arial" w:hAnsi="Arial" w:cs="Arial"/>
                <w:sz w:val="23"/>
                <w:szCs w:val="23"/>
                <w:u w:val="single"/>
              </w:rPr>
            </w:pPr>
          </w:p>
          <w:p w14:paraId="7CA5B6E6" w14:textId="77777777" w:rsidR="007932A1" w:rsidRDefault="007932A1" w:rsidP="00966D29">
            <w:pPr>
              <w:pStyle w:val="Default"/>
              <w:rPr>
                <w:rFonts w:ascii="Arial" w:hAnsi="Arial" w:cs="Arial"/>
                <w:sz w:val="23"/>
                <w:szCs w:val="23"/>
                <w:u w:val="single"/>
              </w:rPr>
            </w:pPr>
          </w:p>
          <w:p w14:paraId="33DE1C20" w14:textId="50F9079B" w:rsidR="007932A1" w:rsidRPr="001214E2" w:rsidRDefault="007932A1" w:rsidP="00966D29">
            <w:pPr>
              <w:pStyle w:val="Default"/>
              <w:rPr>
                <w:rFonts w:ascii="Arial" w:hAnsi="Arial" w:cs="Arial"/>
                <w:sz w:val="23"/>
                <w:szCs w:val="23"/>
                <w:u w:val="single"/>
              </w:rPr>
            </w:pPr>
          </w:p>
        </w:tc>
        <w:tc>
          <w:tcPr>
            <w:tcW w:w="3192" w:type="dxa"/>
          </w:tcPr>
          <w:p w14:paraId="6AE9CFE3" w14:textId="75203D2E" w:rsidR="007932A1" w:rsidRPr="001214E2" w:rsidRDefault="007932A1" w:rsidP="00966D29">
            <w:pPr>
              <w:pStyle w:val="Default"/>
              <w:rPr>
                <w:rFonts w:ascii="Arial" w:hAnsi="Arial" w:cs="Arial"/>
                <w:sz w:val="23"/>
                <w:szCs w:val="23"/>
                <w:u w:val="single"/>
              </w:rPr>
            </w:pPr>
          </w:p>
        </w:tc>
        <w:tc>
          <w:tcPr>
            <w:tcW w:w="3192" w:type="dxa"/>
          </w:tcPr>
          <w:p w14:paraId="26D9369F" w14:textId="77777777" w:rsidR="007932A1" w:rsidRPr="001214E2" w:rsidRDefault="007932A1" w:rsidP="00966D29">
            <w:pPr>
              <w:pStyle w:val="Default"/>
              <w:rPr>
                <w:rFonts w:ascii="Arial" w:hAnsi="Arial" w:cs="Arial"/>
                <w:sz w:val="23"/>
                <w:szCs w:val="23"/>
                <w:u w:val="single"/>
              </w:rPr>
            </w:pPr>
          </w:p>
        </w:tc>
      </w:tr>
      <w:tr w:rsidR="007932A1" w:rsidRPr="001214E2" w14:paraId="2B994125" w14:textId="77777777" w:rsidTr="00966D29">
        <w:tc>
          <w:tcPr>
            <w:tcW w:w="3192" w:type="dxa"/>
          </w:tcPr>
          <w:p w14:paraId="1D7D162D" w14:textId="77777777" w:rsidR="007932A1" w:rsidRDefault="007932A1" w:rsidP="00966D29">
            <w:pPr>
              <w:pStyle w:val="Default"/>
              <w:rPr>
                <w:rFonts w:ascii="Arial" w:hAnsi="Arial" w:cs="Arial"/>
                <w:sz w:val="23"/>
                <w:szCs w:val="23"/>
                <w:u w:val="single"/>
              </w:rPr>
            </w:pPr>
          </w:p>
          <w:p w14:paraId="5A7052A1" w14:textId="77777777" w:rsidR="007932A1" w:rsidRDefault="007932A1" w:rsidP="00966D29">
            <w:pPr>
              <w:pStyle w:val="Default"/>
              <w:rPr>
                <w:rFonts w:ascii="Arial" w:hAnsi="Arial" w:cs="Arial"/>
                <w:sz w:val="23"/>
                <w:szCs w:val="23"/>
                <w:u w:val="single"/>
              </w:rPr>
            </w:pPr>
          </w:p>
          <w:p w14:paraId="73ECD0BC" w14:textId="77777777" w:rsidR="007932A1" w:rsidRDefault="007932A1" w:rsidP="00966D29">
            <w:pPr>
              <w:pStyle w:val="Default"/>
              <w:rPr>
                <w:rFonts w:ascii="Arial" w:hAnsi="Arial" w:cs="Arial"/>
                <w:sz w:val="23"/>
                <w:szCs w:val="23"/>
                <w:u w:val="single"/>
              </w:rPr>
            </w:pPr>
          </w:p>
          <w:p w14:paraId="483C7996" w14:textId="77777777" w:rsidR="007932A1" w:rsidRDefault="007932A1" w:rsidP="00966D29">
            <w:pPr>
              <w:pStyle w:val="Default"/>
              <w:rPr>
                <w:rFonts w:ascii="Arial" w:hAnsi="Arial" w:cs="Arial"/>
                <w:sz w:val="23"/>
                <w:szCs w:val="23"/>
                <w:u w:val="single"/>
              </w:rPr>
            </w:pPr>
          </w:p>
          <w:p w14:paraId="233D5F37" w14:textId="77777777" w:rsidR="007932A1" w:rsidRDefault="007932A1" w:rsidP="00966D29">
            <w:pPr>
              <w:pStyle w:val="Default"/>
              <w:rPr>
                <w:rFonts w:ascii="Arial" w:hAnsi="Arial" w:cs="Arial"/>
                <w:sz w:val="23"/>
                <w:szCs w:val="23"/>
                <w:u w:val="single"/>
              </w:rPr>
            </w:pPr>
          </w:p>
          <w:p w14:paraId="0C38968A" w14:textId="598D77E5" w:rsidR="007932A1" w:rsidRPr="001214E2" w:rsidRDefault="007932A1" w:rsidP="00966D29">
            <w:pPr>
              <w:pStyle w:val="Default"/>
              <w:rPr>
                <w:rFonts w:ascii="Arial" w:hAnsi="Arial" w:cs="Arial"/>
                <w:sz w:val="23"/>
                <w:szCs w:val="23"/>
                <w:u w:val="single"/>
              </w:rPr>
            </w:pPr>
          </w:p>
        </w:tc>
        <w:tc>
          <w:tcPr>
            <w:tcW w:w="3192" w:type="dxa"/>
          </w:tcPr>
          <w:p w14:paraId="71F3F0FD" w14:textId="517A4707" w:rsidR="007932A1" w:rsidRPr="001214E2" w:rsidRDefault="007932A1" w:rsidP="00966D29">
            <w:pPr>
              <w:pStyle w:val="Default"/>
              <w:rPr>
                <w:rFonts w:ascii="Arial" w:hAnsi="Arial" w:cs="Arial"/>
                <w:sz w:val="23"/>
                <w:szCs w:val="23"/>
                <w:u w:val="single"/>
              </w:rPr>
            </w:pPr>
          </w:p>
        </w:tc>
        <w:tc>
          <w:tcPr>
            <w:tcW w:w="3192" w:type="dxa"/>
          </w:tcPr>
          <w:p w14:paraId="36711757" w14:textId="2CABAF8C" w:rsidR="007932A1" w:rsidRPr="001214E2" w:rsidRDefault="007932A1" w:rsidP="00966D29">
            <w:pPr>
              <w:pStyle w:val="Default"/>
              <w:rPr>
                <w:rFonts w:ascii="Arial" w:hAnsi="Arial" w:cs="Arial"/>
                <w:sz w:val="23"/>
                <w:szCs w:val="23"/>
                <w:u w:val="single"/>
              </w:rPr>
            </w:pPr>
          </w:p>
        </w:tc>
      </w:tr>
      <w:bookmarkEnd w:id="441"/>
    </w:tbl>
    <w:p w14:paraId="3164E86E" w14:textId="77777777" w:rsidR="007932A1" w:rsidRDefault="007932A1" w:rsidP="007932A1">
      <w:pPr>
        <w:pStyle w:val="Heading3"/>
        <w:numPr>
          <w:ilvl w:val="0"/>
          <w:numId w:val="0"/>
        </w:numPr>
        <w:ind w:firstLine="720"/>
        <w:contextualSpacing/>
        <w:rPr>
          <w:rFonts w:asciiTheme="minorHAnsi" w:hAnsiTheme="minorHAnsi" w:cs="Times New Roman"/>
          <w:b w:val="0"/>
          <w:color w:val="00B050"/>
        </w:rPr>
      </w:pPr>
    </w:p>
    <w:p w14:paraId="279F1517" w14:textId="77777777" w:rsidR="00192B9E" w:rsidRPr="001214E2" w:rsidRDefault="00192B9E" w:rsidP="00192B9E">
      <w:pPr>
        <w:pStyle w:val="Heading1"/>
        <w:numPr>
          <w:ilvl w:val="0"/>
          <w:numId w:val="0"/>
        </w:numPr>
        <w:rPr>
          <w:rFonts w:ascii="Arial" w:hAnsi="Arial" w:cs="Arial"/>
          <w:color w:val="000000" w:themeColor="text1"/>
          <w:sz w:val="23"/>
          <w:szCs w:val="23"/>
        </w:rPr>
      </w:pPr>
    </w:p>
    <w:p w14:paraId="2178BC29" w14:textId="27E54855" w:rsidR="00085B80" w:rsidRPr="001214E2" w:rsidRDefault="00085B80">
      <w:pPr>
        <w:rPr>
          <w:rFonts w:ascii="Arial" w:eastAsiaTheme="majorEastAsia" w:hAnsi="Arial" w:cs="Arial"/>
          <w:b/>
          <w:bCs/>
          <w:color w:val="000000" w:themeColor="text1"/>
          <w:sz w:val="23"/>
          <w:szCs w:val="23"/>
        </w:rPr>
      </w:pPr>
    </w:p>
    <w:p w14:paraId="2FD72EF0" w14:textId="77777777" w:rsidR="00544381" w:rsidRDefault="00544381" w:rsidP="00192B9E">
      <w:pPr>
        <w:pStyle w:val="Heading1"/>
        <w:numPr>
          <w:ilvl w:val="0"/>
          <w:numId w:val="0"/>
        </w:numPr>
        <w:rPr>
          <w:rFonts w:ascii="Arial" w:hAnsi="Arial" w:cs="Arial"/>
          <w:color w:val="000000" w:themeColor="text1"/>
          <w:sz w:val="23"/>
          <w:szCs w:val="23"/>
        </w:rPr>
      </w:pPr>
    </w:p>
    <w:p w14:paraId="6D306FF2" w14:textId="77777777" w:rsidR="006D34A0" w:rsidRPr="001214E2" w:rsidRDefault="00544381" w:rsidP="00192B9E">
      <w:pPr>
        <w:pStyle w:val="Heading1"/>
        <w:numPr>
          <w:ilvl w:val="0"/>
          <w:numId w:val="0"/>
        </w:numPr>
        <w:rPr>
          <w:rFonts w:ascii="Arial" w:hAnsi="Arial" w:cs="Arial"/>
          <w:color w:val="000000" w:themeColor="text1"/>
          <w:sz w:val="23"/>
          <w:szCs w:val="23"/>
        </w:rPr>
      </w:pPr>
      <w:bookmarkStart w:id="442" w:name="_Toc527022257"/>
      <w:r w:rsidRPr="001214E2">
        <w:rPr>
          <w:rFonts w:ascii="Arial" w:hAnsi="Arial" w:cs="Arial"/>
          <w:color w:val="000000" w:themeColor="text1"/>
          <w:sz w:val="23"/>
          <w:szCs w:val="23"/>
        </w:rPr>
        <w:t>7.</w:t>
      </w:r>
      <w:r w:rsidR="00D96B3B">
        <w:rPr>
          <w:rFonts w:ascii="Arial" w:hAnsi="Arial" w:cs="Arial"/>
          <w:color w:val="000000" w:themeColor="text1"/>
          <w:sz w:val="23"/>
          <w:szCs w:val="23"/>
        </w:rPr>
        <w:tab/>
      </w:r>
      <w:r w:rsidR="006D34A0" w:rsidRPr="001214E2">
        <w:rPr>
          <w:rFonts w:ascii="Arial" w:hAnsi="Arial" w:cs="Arial"/>
          <w:color w:val="000000" w:themeColor="text1"/>
          <w:sz w:val="23"/>
          <w:szCs w:val="23"/>
        </w:rPr>
        <w:t>CONTACT INFORMATION</w:t>
      </w:r>
      <w:bookmarkEnd w:id="442"/>
    </w:p>
    <w:p w14:paraId="7643910B" w14:textId="77777777" w:rsidR="00DC4964" w:rsidRPr="001214E2" w:rsidRDefault="00DC4964" w:rsidP="00DC4964">
      <w:pPr>
        <w:rPr>
          <w:rFonts w:ascii="Arial" w:hAnsi="Arial" w:cs="Arial"/>
          <w:sz w:val="23"/>
          <w:szCs w:val="23"/>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7"/>
        <w:gridCol w:w="4397"/>
      </w:tblGrid>
      <w:tr w:rsidR="00135CCB" w:rsidRPr="00135CCB" w:rsidDel="00BA5441" w14:paraId="3AB2F26A" w14:textId="0D37670F" w:rsidTr="00EE163F">
        <w:trPr>
          <w:trHeight w:val="110"/>
          <w:del w:id="443" w:author="Faulkner, David A. (Accenture Federal Services)" w:date="2019-04-03T17:25:00Z"/>
        </w:trPr>
        <w:tc>
          <w:tcPr>
            <w:tcW w:w="4397" w:type="dxa"/>
          </w:tcPr>
          <w:p w14:paraId="19205633" w14:textId="7CAB7A52" w:rsidR="00135CCB" w:rsidRPr="00135CCB" w:rsidDel="00BA5441" w:rsidRDefault="00BA5441" w:rsidP="00135CCB">
            <w:pPr>
              <w:autoSpaceDE w:val="0"/>
              <w:autoSpaceDN w:val="0"/>
              <w:adjustRightInd w:val="0"/>
              <w:spacing w:after="0" w:line="240" w:lineRule="auto"/>
              <w:rPr>
                <w:del w:id="444" w:author="Faulkner, David A. (Accenture Federal Services)" w:date="2019-04-03T17:25:00Z"/>
                <w:rFonts w:ascii="Calibri" w:hAnsi="Calibri" w:cs="Calibri"/>
                <w:color w:val="000000"/>
              </w:rPr>
            </w:pPr>
            <w:ins w:id="445" w:author="Faulkner, David A. (Accenture Federal Services)" w:date="2019-04-03T17:25:00Z">
              <w:r w:rsidRPr="00135CCB" w:rsidDel="00BA5441">
                <w:rPr>
                  <w:rFonts w:ascii="Calibri" w:hAnsi="Calibri" w:cs="Calibri"/>
                  <w:b/>
                  <w:bCs/>
                  <w:color w:val="000000"/>
                </w:rPr>
                <w:t xml:space="preserve"> </w:t>
              </w:r>
            </w:ins>
            <w:del w:id="446" w:author="Faulkner, David A. (Accenture Federal Services)" w:date="2019-04-03T17:25:00Z">
              <w:r w:rsidR="00135CCB" w:rsidRPr="00135CCB" w:rsidDel="00BA5441">
                <w:rPr>
                  <w:rFonts w:ascii="Calibri" w:hAnsi="Calibri" w:cs="Calibri"/>
                  <w:b/>
                  <w:bCs/>
                  <w:color w:val="000000"/>
                </w:rPr>
                <w:delText xml:space="preserve">Key Personnel </w:delText>
              </w:r>
            </w:del>
          </w:p>
        </w:tc>
        <w:tc>
          <w:tcPr>
            <w:tcW w:w="4397" w:type="dxa"/>
          </w:tcPr>
          <w:p w14:paraId="0897981B" w14:textId="1252CAB6" w:rsidR="00135CCB" w:rsidRPr="00135CCB" w:rsidDel="00BA5441" w:rsidRDefault="00135CCB" w:rsidP="00135CCB">
            <w:pPr>
              <w:autoSpaceDE w:val="0"/>
              <w:autoSpaceDN w:val="0"/>
              <w:adjustRightInd w:val="0"/>
              <w:spacing w:after="0" w:line="240" w:lineRule="auto"/>
              <w:rPr>
                <w:del w:id="447" w:author="Faulkner, David A. (Accenture Federal Services)" w:date="2019-04-03T17:25:00Z"/>
                <w:rFonts w:ascii="Calibri" w:hAnsi="Calibri" w:cs="Calibri"/>
                <w:color w:val="000000"/>
              </w:rPr>
            </w:pPr>
            <w:del w:id="448" w:author="Faulkner, David A. (Accenture Federal Services)" w:date="2019-04-03T17:25:00Z">
              <w:r w:rsidRPr="00135CCB" w:rsidDel="00BA5441">
                <w:rPr>
                  <w:rFonts w:ascii="Calibri" w:hAnsi="Calibri" w:cs="Calibri"/>
                  <w:b/>
                  <w:bCs/>
                  <w:color w:val="000000"/>
                </w:rPr>
                <w:delText xml:space="preserve">Contact Information </w:delText>
              </w:r>
            </w:del>
          </w:p>
        </w:tc>
      </w:tr>
      <w:tr w:rsidR="00135CCB" w:rsidRPr="00135CCB" w:rsidDel="00BA5441" w14:paraId="33A7BAD9" w14:textId="5F4D5D68" w:rsidTr="00EE163F">
        <w:trPr>
          <w:trHeight w:val="110"/>
          <w:del w:id="449" w:author="Faulkner, David A. (Accenture Federal Services)" w:date="2019-04-03T17:25:00Z"/>
        </w:trPr>
        <w:tc>
          <w:tcPr>
            <w:tcW w:w="4397" w:type="dxa"/>
          </w:tcPr>
          <w:p w14:paraId="7E0AA598" w14:textId="2179741B" w:rsidR="00135CCB" w:rsidRPr="00135CCB" w:rsidDel="00BA5441" w:rsidRDefault="00135CCB" w:rsidP="00135CCB">
            <w:pPr>
              <w:autoSpaceDE w:val="0"/>
              <w:autoSpaceDN w:val="0"/>
              <w:adjustRightInd w:val="0"/>
              <w:spacing w:after="0" w:line="240" w:lineRule="auto"/>
              <w:rPr>
                <w:del w:id="450" w:author="Faulkner, David A. (Accenture Federal Services)" w:date="2019-04-03T17:25:00Z"/>
                <w:rFonts w:ascii="Calibri" w:hAnsi="Calibri" w:cs="Calibri"/>
                <w:color w:val="000000"/>
              </w:rPr>
            </w:pPr>
            <w:del w:id="451" w:author="Faulkner, David A. (Accenture Federal Services)" w:date="2019-04-03T17:25:00Z">
              <w:r w:rsidRPr="00135CCB" w:rsidDel="00BA5441">
                <w:rPr>
                  <w:rFonts w:ascii="Calibri" w:hAnsi="Calibri" w:cs="Calibri"/>
                  <w:color w:val="000000"/>
                </w:rPr>
                <w:delText xml:space="preserve">System Owner </w:delText>
              </w:r>
            </w:del>
          </w:p>
        </w:tc>
        <w:tc>
          <w:tcPr>
            <w:tcW w:w="4397" w:type="dxa"/>
          </w:tcPr>
          <w:p w14:paraId="797FB74B" w14:textId="2580F540" w:rsidR="00135CCB" w:rsidRPr="00135CCB" w:rsidDel="00BA5441" w:rsidRDefault="00135CCB" w:rsidP="00135CCB">
            <w:pPr>
              <w:autoSpaceDE w:val="0"/>
              <w:autoSpaceDN w:val="0"/>
              <w:adjustRightInd w:val="0"/>
              <w:spacing w:after="0" w:line="240" w:lineRule="auto"/>
              <w:rPr>
                <w:del w:id="452" w:author="Faulkner, David A. (Accenture Federal Services)" w:date="2019-04-03T17:25:00Z"/>
                <w:rFonts w:ascii="Calibri" w:hAnsi="Calibri" w:cs="Calibri"/>
                <w:color w:val="000000"/>
              </w:rPr>
            </w:pPr>
            <w:del w:id="453" w:author="Faulkner, David A. (Accenture Federal Services)" w:date="2019-04-03T17:25:00Z">
              <w:r w:rsidRPr="00135CCB" w:rsidDel="00BA5441">
                <w:rPr>
                  <w:rFonts w:ascii="Calibri" w:hAnsi="Calibri" w:cs="Calibri"/>
                  <w:color w:val="000000"/>
                </w:rPr>
                <w:delText xml:space="preserve">Work #: </w:delText>
              </w:r>
              <w:r w:rsidR="003D7146" w:rsidRPr="003D7146" w:rsidDel="00BA5441">
                <w:rPr>
                  <w:rFonts w:ascii="Calibri" w:hAnsi="Calibri" w:cs="Calibri"/>
                  <w:color w:val="000000"/>
                </w:rPr>
                <w:delText>732-440-9583</w:delText>
              </w:r>
            </w:del>
          </w:p>
        </w:tc>
      </w:tr>
      <w:tr w:rsidR="00135CCB" w:rsidRPr="00135CCB" w:rsidDel="00BA5441" w14:paraId="23271E3A" w14:textId="37BBBDC6" w:rsidTr="00EE163F">
        <w:trPr>
          <w:trHeight w:val="110"/>
          <w:del w:id="454" w:author="Faulkner, David A. (Accenture Federal Services)" w:date="2019-04-03T17:25:00Z"/>
        </w:trPr>
        <w:tc>
          <w:tcPr>
            <w:tcW w:w="4397" w:type="dxa"/>
          </w:tcPr>
          <w:p w14:paraId="44B7E163" w14:textId="241E4174" w:rsidR="00135CCB" w:rsidRPr="00135CCB" w:rsidDel="00BA5441" w:rsidRDefault="00135CCB" w:rsidP="00135CCB">
            <w:pPr>
              <w:autoSpaceDE w:val="0"/>
              <w:autoSpaceDN w:val="0"/>
              <w:adjustRightInd w:val="0"/>
              <w:spacing w:after="0" w:line="240" w:lineRule="auto"/>
              <w:rPr>
                <w:del w:id="455" w:author="Faulkner, David A. (Accenture Federal Services)" w:date="2019-04-03T17:25:00Z"/>
                <w:rFonts w:ascii="Calibri" w:hAnsi="Calibri" w:cs="Calibri"/>
                <w:color w:val="000000"/>
              </w:rPr>
            </w:pPr>
            <w:del w:id="456" w:author="Faulkner, David A. (Accenture Federal Services)" w:date="2019-04-03T17:25:00Z">
              <w:r w:rsidRPr="00135CCB" w:rsidDel="00BA5441">
                <w:rPr>
                  <w:rFonts w:ascii="Calibri" w:hAnsi="Calibri" w:cs="Calibri"/>
                  <w:color w:val="000000"/>
                </w:rPr>
                <w:delText xml:space="preserve">Name: </w:delText>
              </w:r>
              <w:r w:rsidR="003D7146" w:rsidDel="00BA5441">
                <w:rPr>
                  <w:rFonts w:ascii="Calibri" w:hAnsi="Calibri" w:cs="Calibri"/>
                  <w:color w:val="000000"/>
                </w:rPr>
                <w:delText>David Catanoso</w:delText>
              </w:r>
            </w:del>
          </w:p>
        </w:tc>
        <w:tc>
          <w:tcPr>
            <w:tcW w:w="4397" w:type="dxa"/>
          </w:tcPr>
          <w:p w14:paraId="5D4E628A" w14:textId="4445758F" w:rsidR="00135CCB" w:rsidRPr="00135CCB" w:rsidDel="00BA5441" w:rsidRDefault="00135CCB" w:rsidP="00135CCB">
            <w:pPr>
              <w:autoSpaceDE w:val="0"/>
              <w:autoSpaceDN w:val="0"/>
              <w:adjustRightInd w:val="0"/>
              <w:spacing w:after="0" w:line="240" w:lineRule="auto"/>
              <w:rPr>
                <w:del w:id="457" w:author="Faulkner, David A. (Accenture Federal Services)" w:date="2019-04-03T17:25:00Z"/>
                <w:rFonts w:ascii="Calibri" w:hAnsi="Calibri" w:cs="Calibri"/>
                <w:color w:val="000000"/>
              </w:rPr>
            </w:pPr>
            <w:del w:id="458" w:author="Faulkner, David A. (Accenture Federal Services)" w:date="2019-04-03T17:25:00Z">
              <w:r w:rsidRPr="00135CCB" w:rsidDel="00BA5441">
                <w:rPr>
                  <w:rFonts w:ascii="Calibri" w:hAnsi="Calibri" w:cs="Calibri"/>
                  <w:color w:val="000000"/>
                </w:rPr>
                <w:delText xml:space="preserve">VA Cellular #: </w:delText>
              </w:r>
              <w:r w:rsidR="003D7146" w:rsidDel="00BA5441">
                <w:rPr>
                  <w:rFonts w:ascii="Calibri" w:hAnsi="Calibri" w:cs="Calibri"/>
                  <w:color w:val="000000"/>
                </w:rPr>
                <w:delText>n/a</w:delText>
              </w:r>
            </w:del>
          </w:p>
        </w:tc>
      </w:tr>
      <w:tr w:rsidR="00135CCB" w:rsidRPr="00135CCB" w:rsidDel="00BA5441" w14:paraId="1FCEC354" w14:textId="044DB049" w:rsidTr="00EE163F">
        <w:trPr>
          <w:trHeight w:val="110"/>
          <w:del w:id="459" w:author="Faulkner, David A. (Accenture Federal Services)" w:date="2019-04-03T17:25:00Z"/>
        </w:trPr>
        <w:tc>
          <w:tcPr>
            <w:tcW w:w="4397" w:type="dxa"/>
          </w:tcPr>
          <w:p w14:paraId="2EBF6599" w14:textId="3361E9BD" w:rsidR="00135CCB" w:rsidRPr="00135CCB" w:rsidDel="00BA5441" w:rsidRDefault="00135CCB" w:rsidP="00135CCB">
            <w:pPr>
              <w:autoSpaceDE w:val="0"/>
              <w:autoSpaceDN w:val="0"/>
              <w:adjustRightInd w:val="0"/>
              <w:spacing w:after="0" w:line="240" w:lineRule="auto"/>
              <w:rPr>
                <w:del w:id="460" w:author="Faulkner, David A. (Accenture Federal Services)" w:date="2019-04-03T17:25:00Z"/>
                <w:rFonts w:ascii="Calibri" w:hAnsi="Calibri" w:cs="Calibri"/>
                <w:color w:val="000000"/>
              </w:rPr>
            </w:pPr>
            <w:del w:id="461" w:author="Faulkner, David A. (Accenture Federal Services)" w:date="2019-04-03T17:25:00Z">
              <w:r w:rsidRPr="00135CCB" w:rsidDel="00BA5441">
                <w:rPr>
                  <w:rFonts w:ascii="Calibri" w:hAnsi="Calibri" w:cs="Calibri"/>
                  <w:color w:val="000000"/>
                </w:rPr>
                <w:delText xml:space="preserve">Title: </w:delText>
              </w:r>
              <w:r w:rsidR="003D7146" w:rsidDel="00BA5441">
                <w:rPr>
                  <w:rFonts w:ascii="Calibri" w:hAnsi="Calibri" w:cs="Calibri"/>
                  <w:color w:val="000000"/>
                </w:rPr>
                <w:delText>Director ECSO</w:delText>
              </w:r>
            </w:del>
          </w:p>
        </w:tc>
        <w:tc>
          <w:tcPr>
            <w:tcW w:w="4397" w:type="dxa"/>
          </w:tcPr>
          <w:p w14:paraId="7FA95FD7" w14:textId="4C556D44" w:rsidR="00135CCB" w:rsidRPr="00135CCB" w:rsidDel="00BA5441" w:rsidRDefault="00135CCB" w:rsidP="00135CCB">
            <w:pPr>
              <w:autoSpaceDE w:val="0"/>
              <w:autoSpaceDN w:val="0"/>
              <w:adjustRightInd w:val="0"/>
              <w:spacing w:after="0" w:line="240" w:lineRule="auto"/>
              <w:rPr>
                <w:del w:id="462" w:author="Faulkner, David A. (Accenture Federal Services)" w:date="2019-04-03T17:25:00Z"/>
                <w:rFonts w:ascii="Calibri" w:hAnsi="Calibri" w:cs="Calibri"/>
                <w:color w:val="000000"/>
              </w:rPr>
            </w:pPr>
            <w:del w:id="463" w:author="Faulkner, David A. (Accenture Federal Services)" w:date="2019-04-03T17:25:00Z">
              <w:r w:rsidRPr="00135CCB" w:rsidDel="00BA5441">
                <w:rPr>
                  <w:rFonts w:ascii="Calibri" w:hAnsi="Calibri" w:cs="Calibri"/>
                  <w:color w:val="000000"/>
                </w:rPr>
                <w:delText xml:space="preserve">VA E-mail: </w:delText>
              </w:r>
              <w:r w:rsidR="003D7146" w:rsidDel="00BA5441">
                <w:rPr>
                  <w:rFonts w:ascii="Calibri" w:hAnsi="Calibri" w:cs="Calibri"/>
                  <w:color w:val="000000"/>
                </w:rPr>
                <w:delText>David.Catanoso@va.gov</w:delText>
              </w:r>
            </w:del>
          </w:p>
        </w:tc>
      </w:tr>
      <w:tr w:rsidR="00135CCB" w:rsidRPr="00135CCB" w:rsidDel="00BA5441" w14:paraId="4B1BF59F" w14:textId="64BE9E86" w:rsidTr="00EE163F">
        <w:trPr>
          <w:trHeight w:val="110"/>
          <w:del w:id="464" w:author="Faulkner, David A. (Accenture Federal Services)" w:date="2019-04-03T17:25:00Z"/>
        </w:trPr>
        <w:tc>
          <w:tcPr>
            <w:tcW w:w="4397" w:type="dxa"/>
          </w:tcPr>
          <w:p w14:paraId="5A2829AF" w14:textId="3370872F" w:rsidR="00135CCB" w:rsidRPr="00135CCB" w:rsidDel="00BA5441" w:rsidRDefault="00135CCB" w:rsidP="00135CCB">
            <w:pPr>
              <w:autoSpaceDE w:val="0"/>
              <w:autoSpaceDN w:val="0"/>
              <w:adjustRightInd w:val="0"/>
              <w:spacing w:after="0" w:line="240" w:lineRule="auto"/>
              <w:rPr>
                <w:del w:id="465" w:author="Faulkner, David A. (Accenture Federal Services)" w:date="2019-04-03T17:25:00Z"/>
                <w:rFonts w:ascii="Calibri" w:hAnsi="Calibri" w:cs="Calibri"/>
                <w:color w:val="000000"/>
              </w:rPr>
            </w:pPr>
            <w:del w:id="466" w:author="Faulkner, David A. (Accenture Federal Services)" w:date="2019-04-03T17:25:00Z">
              <w:r w:rsidRPr="00135CCB" w:rsidDel="00BA5441">
                <w:rPr>
                  <w:rFonts w:ascii="Calibri" w:hAnsi="Calibri" w:cs="Calibri"/>
                  <w:color w:val="000000"/>
                </w:rPr>
                <w:delText xml:space="preserve">Facility CIO </w:delText>
              </w:r>
            </w:del>
          </w:p>
        </w:tc>
        <w:tc>
          <w:tcPr>
            <w:tcW w:w="4397" w:type="dxa"/>
          </w:tcPr>
          <w:p w14:paraId="51D3F2F1" w14:textId="0632C510" w:rsidR="00135CCB" w:rsidRPr="00135CCB" w:rsidDel="00BA5441" w:rsidRDefault="00135CCB" w:rsidP="00135CCB">
            <w:pPr>
              <w:autoSpaceDE w:val="0"/>
              <w:autoSpaceDN w:val="0"/>
              <w:adjustRightInd w:val="0"/>
              <w:spacing w:after="0" w:line="240" w:lineRule="auto"/>
              <w:rPr>
                <w:del w:id="467" w:author="Faulkner, David A. (Accenture Federal Services)" w:date="2019-04-03T17:25:00Z"/>
                <w:rFonts w:ascii="Calibri" w:hAnsi="Calibri" w:cs="Calibri"/>
                <w:color w:val="000000"/>
              </w:rPr>
            </w:pPr>
            <w:del w:id="468" w:author="Faulkner, David A. (Accenture Federal Services)" w:date="2019-04-03T17:25:00Z">
              <w:r w:rsidRPr="00135CCB" w:rsidDel="00BA5441">
                <w:rPr>
                  <w:rFonts w:ascii="Calibri" w:hAnsi="Calibri" w:cs="Calibri"/>
                  <w:color w:val="000000"/>
                </w:rPr>
                <w:delText xml:space="preserve">Work #: </w:delText>
              </w:r>
              <w:r w:rsidR="003D7146" w:rsidDel="00BA5441">
                <w:rPr>
                  <w:rFonts w:ascii="Calibri" w:hAnsi="Calibri" w:cs="Calibri"/>
                  <w:color w:val="000000"/>
                </w:rPr>
                <w:delText>512-326-6180</w:delText>
              </w:r>
              <w:r w:rsidRPr="00135CCB" w:rsidDel="00BA5441">
                <w:rPr>
                  <w:rFonts w:ascii="Calibri" w:hAnsi="Calibri" w:cs="Calibri"/>
                  <w:color w:val="000000"/>
                </w:rPr>
                <w:delText xml:space="preserve"> </w:delText>
              </w:r>
            </w:del>
          </w:p>
        </w:tc>
      </w:tr>
      <w:tr w:rsidR="00135CCB" w:rsidRPr="00135CCB" w:rsidDel="00BA5441" w14:paraId="05B7594E" w14:textId="0D59716E" w:rsidTr="00EE163F">
        <w:trPr>
          <w:trHeight w:val="110"/>
          <w:del w:id="469" w:author="Faulkner, David A. (Accenture Federal Services)" w:date="2019-04-03T17:25:00Z"/>
        </w:trPr>
        <w:tc>
          <w:tcPr>
            <w:tcW w:w="4397" w:type="dxa"/>
          </w:tcPr>
          <w:p w14:paraId="0AAAA816" w14:textId="71603CAD" w:rsidR="00135CCB" w:rsidRPr="00135CCB" w:rsidDel="00BA5441" w:rsidRDefault="00135CCB" w:rsidP="00135CCB">
            <w:pPr>
              <w:autoSpaceDE w:val="0"/>
              <w:autoSpaceDN w:val="0"/>
              <w:adjustRightInd w:val="0"/>
              <w:spacing w:after="0" w:line="240" w:lineRule="auto"/>
              <w:rPr>
                <w:del w:id="470" w:author="Faulkner, David A. (Accenture Federal Services)" w:date="2019-04-03T17:25:00Z"/>
                <w:rFonts w:ascii="Calibri" w:hAnsi="Calibri" w:cs="Calibri"/>
                <w:color w:val="000000"/>
              </w:rPr>
            </w:pPr>
            <w:del w:id="471" w:author="Faulkner, David A. (Accenture Federal Services)" w:date="2019-04-03T17:25:00Z">
              <w:r w:rsidRPr="00135CCB" w:rsidDel="00BA5441">
                <w:rPr>
                  <w:rFonts w:ascii="Calibri" w:hAnsi="Calibri" w:cs="Calibri"/>
                  <w:color w:val="000000"/>
                </w:rPr>
                <w:delText xml:space="preserve">Name: </w:delText>
              </w:r>
              <w:r w:rsidR="003D7146" w:rsidRPr="00135CCB" w:rsidDel="00BA5441">
                <w:rPr>
                  <w:rFonts w:ascii="Calibri" w:hAnsi="Calibri" w:cs="Calibri"/>
                  <w:color w:val="000000"/>
                </w:rPr>
                <w:delText>Christopher Cardella</w:delText>
              </w:r>
            </w:del>
          </w:p>
        </w:tc>
        <w:tc>
          <w:tcPr>
            <w:tcW w:w="4397" w:type="dxa"/>
          </w:tcPr>
          <w:p w14:paraId="4FFF06DE" w14:textId="17395408" w:rsidR="00135CCB" w:rsidRPr="00135CCB" w:rsidDel="00BA5441" w:rsidRDefault="00135CCB" w:rsidP="00135CCB">
            <w:pPr>
              <w:autoSpaceDE w:val="0"/>
              <w:autoSpaceDN w:val="0"/>
              <w:adjustRightInd w:val="0"/>
              <w:spacing w:after="0" w:line="240" w:lineRule="auto"/>
              <w:rPr>
                <w:del w:id="472" w:author="Faulkner, David A. (Accenture Federal Services)" w:date="2019-04-03T17:25:00Z"/>
                <w:rFonts w:ascii="Calibri" w:hAnsi="Calibri" w:cs="Calibri"/>
                <w:color w:val="000000"/>
              </w:rPr>
            </w:pPr>
            <w:del w:id="473" w:author="Faulkner, David A. (Accenture Federal Services)" w:date="2019-04-03T17:25:00Z">
              <w:r w:rsidRPr="00135CCB" w:rsidDel="00BA5441">
                <w:rPr>
                  <w:rFonts w:ascii="Calibri" w:hAnsi="Calibri" w:cs="Calibri"/>
                  <w:color w:val="000000"/>
                </w:rPr>
                <w:delText xml:space="preserve">VA Cellular #: </w:delText>
              </w:r>
              <w:r w:rsidR="003D7146" w:rsidDel="00BA5441">
                <w:rPr>
                  <w:rFonts w:ascii="Calibri" w:hAnsi="Calibri" w:cs="Calibri"/>
                  <w:color w:val="000000"/>
                </w:rPr>
                <w:delText>512-590-9414</w:delText>
              </w:r>
              <w:r w:rsidRPr="00135CCB" w:rsidDel="00BA5441">
                <w:rPr>
                  <w:rFonts w:ascii="Calibri" w:hAnsi="Calibri" w:cs="Calibri"/>
                  <w:color w:val="000000"/>
                </w:rPr>
                <w:delText xml:space="preserve"> </w:delText>
              </w:r>
            </w:del>
          </w:p>
        </w:tc>
      </w:tr>
      <w:tr w:rsidR="00135CCB" w:rsidRPr="00135CCB" w:rsidDel="00BA5441" w14:paraId="4183F4B7" w14:textId="6B220E1B" w:rsidTr="00EE163F">
        <w:trPr>
          <w:trHeight w:val="110"/>
          <w:del w:id="474" w:author="Faulkner, David A. (Accenture Federal Services)" w:date="2019-04-03T17:25:00Z"/>
        </w:trPr>
        <w:tc>
          <w:tcPr>
            <w:tcW w:w="4397" w:type="dxa"/>
          </w:tcPr>
          <w:p w14:paraId="65E9B2F7" w14:textId="70D45292" w:rsidR="00135CCB" w:rsidRPr="00135CCB" w:rsidDel="00BA5441" w:rsidRDefault="003D7146" w:rsidP="00135CCB">
            <w:pPr>
              <w:autoSpaceDE w:val="0"/>
              <w:autoSpaceDN w:val="0"/>
              <w:adjustRightInd w:val="0"/>
              <w:spacing w:after="0" w:line="240" w:lineRule="auto"/>
              <w:rPr>
                <w:del w:id="475" w:author="Faulkner, David A. (Accenture Federal Services)" w:date="2019-04-03T17:25:00Z"/>
                <w:rFonts w:ascii="Calibri" w:hAnsi="Calibri" w:cs="Calibri"/>
                <w:color w:val="000000"/>
              </w:rPr>
            </w:pPr>
            <w:del w:id="476" w:author="Faulkner, David A. (Accenture Federal Services)" w:date="2019-04-03T17:25:00Z">
              <w:r w:rsidDel="00BA5441">
                <w:rPr>
                  <w:rFonts w:ascii="Calibri" w:hAnsi="Calibri" w:cs="Calibri"/>
                  <w:color w:val="000000"/>
                </w:rPr>
                <w:delText>Title:</w:delText>
              </w:r>
              <w:r w:rsidRPr="00135CCB" w:rsidDel="00BA5441">
                <w:rPr>
                  <w:rFonts w:ascii="Calibri" w:hAnsi="Calibri" w:cs="Calibri"/>
                  <w:color w:val="000000"/>
                </w:rPr>
                <w:delText xml:space="preserve"> Manager, Cloud Infrastructure</w:delText>
              </w:r>
            </w:del>
          </w:p>
        </w:tc>
        <w:tc>
          <w:tcPr>
            <w:tcW w:w="4397" w:type="dxa"/>
          </w:tcPr>
          <w:p w14:paraId="51839F52" w14:textId="2E897A35" w:rsidR="00135CCB" w:rsidRPr="00135CCB" w:rsidDel="00BA5441" w:rsidRDefault="00135CCB" w:rsidP="00135CCB">
            <w:pPr>
              <w:autoSpaceDE w:val="0"/>
              <w:autoSpaceDN w:val="0"/>
              <w:adjustRightInd w:val="0"/>
              <w:spacing w:after="0" w:line="240" w:lineRule="auto"/>
              <w:rPr>
                <w:del w:id="477" w:author="Faulkner, David A. (Accenture Federal Services)" w:date="2019-04-03T17:25:00Z"/>
                <w:rFonts w:ascii="Calibri" w:hAnsi="Calibri" w:cs="Calibri"/>
                <w:color w:val="000000"/>
              </w:rPr>
            </w:pPr>
            <w:del w:id="478" w:author="Faulkner, David A. (Accenture Federal Services)" w:date="2019-04-03T17:25:00Z">
              <w:r w:rsidRPr="00135CCB" w:rsidDel="00BA5441">
                <w:rPr>
                  <w:rFonts w:ascii="Calibri" w:hAnsi="Calibri" w:cs="Calibri"/>
                  <w:color w:val="000000"/>
                </w:rPr>
                <w:delText xml:space="preserve">VA E-mail: </w:delText>
              </w:r>
              <w:r w:rsidR="003D7146" w:rsidRPr="00135CCB" w:rsidDel="00BA5441">
                <w:rPr>
                  <w:rFonts w:ascii="Calibri" w:hAnsi="Calibri" w:cs="Calibri"/>
                  <w:color w:val="000000"/>
                </w:rPr>
                <w:delText>Christopher.Cardella@va.gov</w:delText>
              </w:r>
            </w:del>
          </w:p>
        </w:tc>
      </w:tr>
      <w:tr w:rsidR="00135CCB" w:rsidRPr="00135CCB" w:rsidDel="00BA5441" w14:paraId="38AC6AF1" w14:textId="1BC1A442" w:rsidTr="00EE163F">
        <w:trPr>
          <w:trHeight w:val="110"/>
          <w:del w:id="479" w:author="Faulkner, David A. (Accenture Federal Services)" w:date="2019-04-03T17:25:00Z"/>
        </w:trPr>
        <w:tc>
          <w:tcPr>
            <w:tcW w:w="4397" w:type="dxa"/>
          </w:tcPr>
          <w:p w14:paraId="7E4FE7D8" w14:textId="14840D42" w:rsidR="00135CCB" w:rsidRPr="00135CCB" w:rsidDel="00BA5441" w:rsidRDefault="00135CCB" w:rsidP="00135CCB">
            <w:pPr>
              <w:autoSpaceDE w:val="0"/>
              <w:autoSpaceDN w:val="0"/>
              <w:adjustRightInd w:val="0"/>
              <w:spacing w:after="0" w:line="240" w:lineRule="auto"/>
              <w:rPr>
                <w:del w:id="480" w:author="Faulkner, David A. (Accenture Federal Services)" w:date="2019-04-03T17:25:00Z"/>
                <w:rFonts w:ascii="Calibri" w:hAnsi="Calibri" w:cs="Calibri"/>
                <w:color w:val="000000"/>
              </w:rPr>
            </w:pPr>
            <w:del w:id="481" w:author="Faulkner, David A. (Accenture Federal Services)" w:date="2019-04-03T17:25:00Z">
              <w:r w:rsidRPr="00135CCB" w:rsidDel="00BA5441">
                <w:rPr>
                  <w:rFonts w:ascii="Calibri" w:hAnsi="Calibri" w:cs="Calibri"/>
                  <w:color w:val="000000"/>
                </w:rPr>
                <w:delText xml:space="preserve">Facility ISO </w:delText>
              </w:r>
            </w:del>
          </w:p>
        </w:tc>
        <w:tc>
          <w:tcPr>
            <w:tcW w:w="4397" w:type="dxa"/>
          </w:tcPr>
          <w:p w14:paraId="5A7E41BA" w14:textId="28FD62BD" w:rsidR="00135CCB" w:rsidRPr="00135CCB" w:rsidDel="00BA5441" w:rsidRDefault="00135CCB" w:rsidP="00135CCB">
            <w:pPr>
              <w:autoSpaceDE w:val="0"/>
              <w:autoSpaceDN w:val="0"/>
              <w:adjustRightInd w:val="0"/>
              <w:spacing w:after="0" w:line="240" w:lineRule="auto"/>
              <w:rPr>
                <w:del w:id="482" w:author="Faulkner, David A. (Accenture Federal Services)" w:date="2019-04-03T17:25:00Z"/>
                <w:rFonts w:ascii="Calibri" w:hAnsi="Calibri" w:cs="Calibri"/>
                <w:color w:val="000000"/>
              </w:rPr>
            </w:pPr>
            <w:del w:id="483" w:author="Faulkner, David A. (Accenture Federal Services)" w:date="2019-04-03T17:25:00Z">
              <w:r w:rsidRPr="00135CCB" w:rsidDel="00BA5441">
                <w:rPr>
                  <w:rFonts w:ascii="Calibri" w:hAnsi="Calibri" w:cs="Calibri"/>
                  <w:color w:val="000000"/>
                </w:rPr>
                <w:delText xml:space="preserve">Work #: (909) 583-6307 </w:delText>
              </w:r>
            </w:del>
          </w:p>
        </w:tc>
      </w:tr>
      <w:tr w:rsidR="00135CCB" w:rsidRPr="00135CCB" w:rsidDel="00BA5441" w14:paraId="4145CB36" w14:textId="6271B8EF" w:rsidTr="00EE163F">
        <w:trPr>
          <w:trHeight w:val="110"/>
          <w:del w:id="484" w:author="Faulkner, David A. (Accenture Federal Services)" w:date="2019-04-03T17:25:00Z"/>
        </w:trPr>
        <w:tc>
          <w:tcPr>
            <w:tcW w:w="4397" w:type="dxa"/>
          </w:tcPr>
          <w:p w14:paraId="498F6861" w14:textId="7426B3E8" w:rsidR="00135CCB" w:rsidRPr="00135CCB" w:rsidDel="00BA5441" w:rsidRDefault="00135CCB" w:rsidP="00135CCB">
            <w:pPr>
              <w:autoSpaceDE w:val="0"/>
              <w:autoSpaceDN w:val="0"/>
              <w:adjustRightInd w:val="0"/>
              <w:spacing w:after="0" w:line="240" w:lineRule="auto"/>
              <w:rPr>
                <w:del w:id="485" w:author="Faulkner, David A. (Accenture Federal Services)" w:date="2019-04-03T17:25:00Z"/>
                <w:rFonts w:ascii="Calibri" w:hAnsi="Calibri" w:cs="Calibri"/>
                <w:color w:val="000000"/>
              </w:rPr>
            </w:pPr>
            <w:del w:id="486" w:author="Faulkner, David A. (Accenture Federal Services)" w:date="2019-04-03T17:25:00Z">
              <w:r w:rsidRPr="00135CCB" w:rsidDel="00BA5441">
                <w:rPr>
                  <w:rFonts w:ascii="Calibri" w:hAnsi="Calibri" w:cs="Calibri"/>
                  <w:color w:val="000000"/>
                </w:rPr>
                <w:delText xml:space="preserve">Name: Charles Solomon-Jackson </w:delText>
              </w:r>
            </w:del>
          </w:p>
        </w:tc>
        <w:tc>
          <w:tcPr>
            <w:tcW w:w="4397" w:type="dxa"/>
          </w:tcPr>
          <w:p w14:paraId="1DA4405C" w14:textId="0BD0C066" w:rsidR="00135CCB" w:rsidRPr="00135CCB" w:rsidDel="00BA5441" w:rsidRDefault="00135CCB" w:rsidP="00135CCB">
            <w:pPr>
              <w:autoSpaceDE w:val="0"/>
              <w:autoSpaceDN w:val="0"/>
              <w:adjustRightInd w:val="0"/>
              <w:spacing w:after="0" w:line="240" w:lineRule="auto"/>
              <w:rPr>
                <w:del w:id="487" w:author="Faulkner, David A. (Accenture Federal Services)" w:date="2019-04-03T17:25:00Z"/>
                <w:rFonts w:ascii="Calibri" w:hAnsi="Calibri" w:cs="Calibri"/>
                <w:color w:val="000000"/>
              </w:rPr>
            </w:pPr>
            <w:del w:id="488" w:author="Faulkner, David A. (Accenture Federal Services)" w:date="2019-04-03T17:25:00Z">
              <w:r w:rsidRPr="00135CCB" w:rsidDel="00BA5441">
                <w:rPr>
                  <w:rFonts w:ascii="Calibri" w:hAnsi="Calibri" w:cs="Calibri"/>
                  <w:color w:val="000000"/>
                </w:rPr>
                <w:delText xml:space="preserve">VA Cellular #: (909) 478-4542 </w:delText>
              </w:r>
            </w:del>
          </w:p>
        </w:tc>
      </w:tr>
      <w:tr w:rsidR="00135CCB" w:rsidRPr="00135CCB" w:rsidDel="00BA5441" w14:paraId="079F72D3" w14:textId="441956E1" w:rsidTr="00EE163F">
        <w:trPr>
          <w:trHeight w:val="110"/>
          <w:del w:id="489" w:author="Faulkner, David A. (Accenture Federal Services)" w:date="2019-04-03T17:25:00Z"/>
        </w:trPr>
        <w:tc>
          <w:tcPr>
            <w:tcW w:w="4397" w:type="dxa"/>
          </w:tcPr>
          <w:p w14:paraId="2D919C87" w14:textId="3D9620E7" w:rsidR="00135CCB" w:rsidRPr="00135CCB" w:rsidDel="00BA5441" w:rsidRDefault="00135CCB" w:rsidP="00135CCB">
            <w:pPr>
              <w:autoSpaceDE w:val="0"/>
              <w:autoSpaceDN w:val="0"/>
              <w:adjustRightInd w:val="0"/>
              <w:spacing w:after="0" w:line="240" w:lineRule="auto"/>
              <w:rPr>
                <w:del w:id="490" w:author="Faulkner, David A. (Accenture Federal Services)" w:date="2019-04-03T17:25:00Z"/>
                <w:rFonts w:ascii="Calibri" w:hAnsi="Calibri" w:cs="Calibri"/>
                <w:color w:val="000000"/>
              </w:rPr>
            </w:pPr>
            <w:del w:id="491" w:author="Faulkner, David A. (Accenture Federal Services)" w:date="2019-04-03T17:25:00Z">
              <w:r w:rsidRPr="00135CCB" w:rsidDel="00BA5441">
                <w:rPr>
                  <w:rFonts w:ascii="Calibri" w:hAnsi="Calibri" w:cs="Calibri"/>
                  <w:color w:val="000000"/>
                </w:rPr>
                <w:delText xml:space="preserve">Title: Loma Linda HCS ISO </w:delText>
              </w:r>
            </w:del>
          </w:p>
        </w:tc>
        <w:tc>
          <w:tcPr>
            <w:tcW w:w="4397" w:type="dxa"/>
          </w:tcPr>
          <w:p w14:paraId="462EAC94" w14:textId="119CB6B1" w:rsidR="00135CCB" w:rsidRPr="00135CCB" w:rsidDel="00BA5441" w:rsidRDefault="00135CCB" w:rsidP="00135CCB">
            <w:pPr>
              <w:autoSpaceDE w:val="0"/>
              <w:autoSpaceDN w:val="0"/>
              <w:adjustRightInd w:val="0"/>
              <w:spacing w:after="0" w:line="240" w:lineRule="auto"/>
              <w:rPr>
                <w:del w:id="492" w:author="Faulkner, David A. (Accenture Federal Services)" w:date="2019-04-03T17:25:00Z"/>
                <w:rFonts w:ascii="Calibri" w:hAnsi="Calibri" w:cs="Calibri"/>
                <w:color w:val="000000"/>
              </w:rPr>
            </w:pPr>
            <w:del w:id="493" w:author="Faulkner, David A. (Accenture Federal Services)" w:date="2019-04-03T17:25:00Z">
              <w:r w:rsidRPr="00135CCB" w:rsidDel="00BA5441">
                <w:rPr>
                  <w:rFonts w:ascii="Calibri" w:hAnsi="Calibri" w:cs="Calibri"/>
                  <w:color w:val="000000"/>
                </w:rPr>
                <w:delText xml:space="preserve">VA E-mail: Charles.Solomon-Jackson@va.gov </w:delText>
              </w:r>
            </w:del>
          </w:p>
        </w:tc>
      </w:tr>
      <w:tr w:rsidR="00135CCB" w:rsidRPr="00135CCB" w:rsidDel="00BA5441" w14:paraId="7516B834" w14:textId="7CB0A80D" w:rsidTr="00EE163F">
        <w:trPr>
          <w:trHeight w:val="110"/>
          <w:del w:id="494" w:author="Faulkner, David A. (Accenture Federal Services)" w:date="2019-04-03T17:25:00Z"/>
        </w:trPr>
        <w:tc>
          <w:tcPr>
            <w:tcW w:w="4397" w:type="dxa"/>
          </w:tcPr>
          <w:p w14:paraId="0B04BFF4" w14:textId="1B26C085" w:rsidR="00135CCB" w:rsidRPr="00135CCB" w:rsidDel="00BA5441" w:rsidRDefault="00135CCB" w:rsidP="00135CCB">
            <w:pPr>
              <w:autoSpaceDE w:val="0"/>
              <w:autoSpaceDN w:val="0"/>
              <w:adjustRightInd w:val="0"/>
              <w:spacing w:after="0" w:line="240" w:lineRule="auto"/>
              <w:rPr>
                <w:del w:id="495" w:author="Faulkner, David A. (Accenture Federal Services)" w:date="2019-04-03T17:25:00Z"/>
                <w:rFonts w:ascii="Calibri" w:hAnsi="Calibri" w:cs="Calibri"/>
                <w:color w:val="000000"/>
              </w:rPr>
            </w:pPr>
            <w:del w:id="496" w:author="Faulkner, David A. (Accenture Federal Services)" w:date="2019-04-03T17:25:00Z">
              <w:r w:rsidRPr="00135CCB" w:rsidDel="00BA5441">
                <w:rPr>
                  <w:rFonts w:ascii="Calibri" w:hAnsi="Calibri" w:cs="Calibri"/>
                  <w:color w:val="000000"/>
                </w:rPr>
                <w:delText xml:space="preserve">Facility Privacy Officer </w:delText>
              </w:r>
            </w:del>
          </w:p>
        </w:tc>
        <w:tc>
          <w:tcPr>
            <w:tcW w:w="4397" w:type="dxa"/>
          </w:tcPr>
          <w:p w14:paraId="5044A910" w14:textId="38B46C6F" w:rsidR="00135CCB" w:rsidRPr="00135CCB" w:rsidDel="00BA5441" w:rsidRDefault="00135CCB" w:rsidP="00135CCB">
            <w:pPr>
              <w:autoSpaceDE w:val="0"/>
              <w:autoSpaceDN w:val="0"/>
              <w:adjustRightInd w:val="0"/>
              <w:spacing w:after="0" w:line="240" w:lineRule="auto"/>
              <w:rPr>
                <w:del w:id="497" w:author="Faulkner, David A. (Accenture Federal Services)" w:date="2019-04-03T17:25:00Z"/>
                <w:rFonts w:ascii="Calibri" w:hAnsi="Calibri" w:cs="Calibri"/>
                <w:color w:val="000000"/>
              </w:rPr>
            </w:pPr>
            <w:del w:id="498" w:author="Faulkner, David A. (Accenture Federal Services)" w:date="2019-04-03T17:25:00Z">
              <w:r w:rsidRPr="00135CCB" w:rsidDel="00BA5441">
                <w:rPr>
                  <w:rFonts w:ascii="Calibri" w:hAnsi="Calibri" w:cs="Calibri"/>
                  <w:color w:val="000000"/>
                </w:rPr>
                <w:delText xml:space="preserve">Work #: 202-632-7861 </w:delText>
              </w:r>
            </w:del>
          </w:p>
        </w:tc>
      </w:tr>
      <w:tr w:rsidR="00135CCB" w:rsidRPr="00135CCB" w:rsidDel="00BA5441" w14:paraId="36B68FA8" w14:textId="28046546" w:rsidTr="00EE163F">
        <w:trPr>
          <w:trHeight w:val="110"/>
          <w:del w:id="499" w:author="Faulkner, David A. (Accenture Federal Services)" w:date="2019-04-03T17:25:00Z"/>
        </w:trPr>
        <w:tc>
          <w:tcPr>
            <w:tcW w:w="4397" w:type="dxa"/>
          </w:tcPr>
          <w:p w14:paraId="03A5AA97" w14:textId="0F134793" w:rsidR="00135CCB" w:rsidRPr="00135CCB" w:rsidDel="00BA5441" w:rsidRDefault="00135CCB" w:rsidP="00135CCB">
            <w:pPr>
              <w:autoSpaceDE w:val="0"/>
              <w:autoSpaceDN w:val="0"/>
              <w:adjustRightInd w:val="0"/>
              <w:spacing w:after="0" w:line="240" w:lineRule="auto"/>
              <w:rPr>
                <w:del w:id="500" w:author="Faulkner, David A. (Accenture Federal Services)" w:date="2019-04-03T17:25:00Z"/>
                <w:rFonts w:ascii="Calibri" w:hAnsi="Calibri" w:cs="Calibri"/>
                <w:color w:val="000000"/>
              </w:rPr>
            </w:pPr>
            <w:del w:id="501" w:author="Faulkner, David A. (Accenture Federal Services)" w:date="2019-04-03T17:25:00Z">
              <w:r w:rsidRPr="00135CCB" w:rsidDel="00BA5441">
                <w:rPr>
                  <w:rFonts w:ascii="Calibri" w:hAnsi="Calibri" w:cs="Calibri"/>
                  <w:color w:val="000000"/>
                </w:rPr>
                <w:delText xml:space="preserve">Name: Rita Grewal </w:delText>
              </w:r>
            </w:del>
          </w:p>
        </w:tc>
        <w:tc>
          <w:tcPr>
            <w:tcW w:w="4397" w:type="dxa"/>
          </w:tcPr>
          <w:p w14:paraId="058E1489" w14:textId="71AD7F95" w:rsidR="00135CCB" w:rsidRPr="00135CCB" w:rsidDel="00BA5441" w:rsidRDefault="00135CCB" w:rsidP="00135CCB">
            <w:pPr>
              <w:autoSpaceDE w:val="0"/>
              <w:autoSpaceDN w:val="0"/>
              <w:adjustRightInd w:val="0"/>
              <w:spacing w:after="0" w:line="240" w:lineRule="auto"/>
              <w:rPr>
                <w:del w:id="502" w:author="Faulkner, David A. (Accenture Federal Services)" w:date="2019-04-03T17:25:00Z"/>
                <w:rFonts w:ascii="Calibri" w:hAnsi="Calibri" w:cs="Calibri"/>
                <w:color w:val="000000"/>
              </w:rPr>
            </w:pPr>
            <w:del w:id="503" w:author="Faulkner, David A. (Accenture Federal Services)" w:date="2019-04-03T17:25:00Z">
              <w:r w:rsidRPr="00135CCB" w:rsidDel="00BA5441">
                <w:rPr>
                  <w:rFonts w:ascii="Calibri" w:hAnsi="Calibri" w:cs="Calibri"/>
                  <w:color w:val="000000"/>
                </w:rPr>
                <w:delText xml:space="preserve">VA Cellular #: 540-327-7539 </w:delText>
              </w:r>
            </w:del>
          </w:p>
        </w:tc>
      </w:tr>
      <w:tr w:rsidR="00135CCB" w:rsidRPr="00135CCB" w:rsidDel="00BA5441" w14:paraId="225C8C3D" w14:textId="34424B2D" w:rsidTr="00EE163F">
        <w:trPr>
          <w:trHeight w:val="110"/>
          <w:del w:id="504" w:author="Faulkner, David A. (Accenture Federal Services)" w:date="2019-04-03T17:25:00Z"/>
        </w:trPr>
        <w:tc>
          <w:tcPr>
            <w:tcW w:w="4397" w:type="dxa"/>
          </w:tcPr>
          <w:p w14:paraId="14B1E93D" w14:textId="4BAE08DE" w:rsidR="00135CCB" w:rsidRPr="00135CCB" w:rsidDel="00BA5441" w:rsidRDefault="00135CCB" w:rsidP="00135CCB">
            <w:pPr>
              <w:autoSpaceDE w:val="0"/>
              <w:autoSpaceDN w:val="0"/>
              <w:adjustRightInd w:val="0"/>
              <w:spacing w:after="0" w:line="240" w:lineRule="auto"/>
              <w:rPr>
                <w:del w:id="505" w:author="Faulkner, David A. (Accenture Federal Services)" w:date="2019-04-03T17:25:00Z"/>
                <w:rFonts w:ascii="Calibri" w:hAnsi="Calibri" w:cs="Calibri"/>
                <w:color w:val="000000"/>
              </w:rPr>
            </w:pPr>
            <w:del w:id="506" w:author="Faulkner, David A. (Accenture Federal Services)" w:date="2019-04-03T17:25:00Z">
              <w:r w:rsidRPr="00135CCB" w:rsidDel="00BA5441">
                <w:rPr>
                  <w:rFonts w:ascii="Calibri" w:hAnsi="Calibri" w:cs="Calibri"/>
                  <w:color w:val="000000"/>
                </w:rPr>
                <w:delText xml:space="preserve">Title: Program Analyst </w:delText>
              </w:r>
            </w:del>
          </w:p>
        </w:tc>
        <w:tc>
          <w:tcPr>
            <w:tcW w:w="4397" w:type="dxa"/>
          </w:tcPr>
          <w:p w14:paraId="084D8E66" w14:textId="6E970FB3" w:rsidR="00135CCB" w:rsidRPr="00135CCB" w:rsidDel="00BA5441" w:rsidRDefault="00135CCB" w:rsidP="00135CCB">
            <w:pPr>
              <w:autoSpaceDE w:val="0"/>
              <w:autoSpaceDN w:val="0"/>
              <w:adjustRightInd w:val="0"/>
              <w:spacing w:after="0" w:line="240" w:lineRule="auto"/>
              <w:rPr>
                <w:del w:id="507" w:author="Faulkner, David A. (Accenture Federal Services)" w:date="2019-04-03T17:25:00Z"/>
                <w:rFonts w:ascii="Calibri" w:hAnsi="Calibri" w:cs="Calibri"/>
                <w:color w:val="000000"/>
              </w:rPr>
            </w:pPr>
            <w:del w:id="508" w:author="Faulkner, David A. (Accenture Federal Services)" w:date="2019-04-03T17:25:00Z">
              <w:r w:rsidRPr="00135CCB" w:rsidDel="00BA5441">
                <w:rPr>
                  <w:rFonts w:ascii="Calibri" w:hAnsi="Calibri" w:cs="Calibri"/>
                  <w:color w:val="000000"/>
                </w:rPr>
                <w:delText xml:space="preserve">VA E-mail: Rita.Grewal@va.gov </w:delText>
              </w:r>
            </w:del>
          </w:p>
        </w:tc>
      </w:tr>
    </w:tbl>
    <w:p w14:paraId="5DBD94EB" w14:textId="6E4ACEA4" w:rsidR="00410052" w:rsidDel="00BA5441" w:rsidRDefault="00410052">
      <w:pPr>
        <w:rPr>
          <w:del w:id="509" w:author="Faulkner, David A. (Accenture Federal Services)" w:date="2019-04-03T17:25:00Z"/>
          <w:color w:val="00B050"/>
        </w:rPr>
      </w:pPr>
    </w:p>
    <w:p w14:paraId="537CC7F1" w14:textId="23C2A11C" w:rsidR="00135CCB" w:rsidDel="00BA5441" w:rsidRDefault="00410052">
      <w:pPr>
        <w:rPr>
          <w:del w:id="510" w:author="Faulkner, David A. (Accenture Federal Services)" w:date="2019-04-03T17:25:00Z"/>
          <w:color w:val="00B050"/>
        </w:rPr>
      </w:pPr>
      <w:bookmarkStart w:id="511" w:name="_Hlk531340564"/>
      <w:del w:id="512" w:author="Faulkner, David A. (Accenture Federal Services)" w:date="2019-04-03T17:25:00Z">
        <w:r w:rsidRPr="00410052" w:rsidDel="00BA5441">
          <w:rPr>
            <w:color w:val="00B050"/>
          </w:rPr>
          <w:delText xml:space="preserve">Enter your organization </w:delText>
        </w:r>
        <w:r w:rsidDel="00BA5441">
          <w:rPr>
            <w:rStyle w:val="appendixstyleChar"/>
            <w:rFonts w:asciiTheme="minorHAnsi" w:hAnsiTheme="minorHAnsi"/>
            <w:color w:val="00B050"/>
            <w:sz w:val="22"/>
          </w:rPr>
          <w:delText>contact information</w:delText>
        </w:r>
        <w:r w:rsidRPr="00410052" w:rsidDel="00BA5441">
          <w:rPr>
            <w:color w:val="00B050"/>
          </w:rPr>
          <w:delText xml:space="preserve"> in the table below</w:delText>
        </w:r>
      </w:del>
    </w:p>
    <w:p w14:paraId="539C28EB" w14:textId="0EA38EFC" w:rsidR="00410052" w:rsidRDefault="00410052">
      <w:pPr>
        <w:rPr>
          <w:color w:val="FF0000"/>
        </w:rPr>
      </w:pPr>
      <w:del w:id="513" w:author="Faulkner, David A. (Accenture Federal Services)" w:date="2019-04-03T17:25:00Z">
        <w:r w:rsidRPr="004211F1" w:rsidDel="00BA5441">
          <w:rPr>
            <w:color w:val="FF0000"/>
          </w:rPr>
          <w:delText>[</w:delText>
        </w:r>
      </w:del>
      <w:ins w:id="514" w:author="Faulkner, David A. (Accenture Federal Services)" w:date="2019-04-03T17:24:00Z">
        <w:r w:rsidR="00BA5441" w:rsidRPr="00BA5441">
          <w:rPr>
            <w:color w:val="000000" w:themeColor="text1"/>
            <w:rPrChange w:id="515" w:author="Faulkner, David A. (Accenture Federal Services)" w:date="2019-04-03T17:25:00Z">
              <w:rPr>
                <w:color w:val="FF0000"/>
              </w:rPr>
            </w:rPrChange>
          </w:rPr>
          <w:t>Vista Adaptive Maintenance VAEC (VA</w:t>
        </w:r>
      </w:ins>
      <w:ins w:id="516" w:author="Faulkner, David A. (Accenture Federal Services)" w:date="2019-04-03T17:25:00Z">
        <w:r w:rsidR="00BA5441" w:rsidRPr="00BA5441">
          <w:rPr>
            <w:color w:val="000000" w:themeColor="text1"/>
            <w:rPrChange w:id="517" w:author="Faulkner, David A. (Accenture Federal Services)" w:date="2019-04-03T17:25:00Z">
              <w:rPr>
                <w:color w:val="FF0000"/>
              </w:rPr>
            </w:rPrChange>
          </w:rPr>
          <w:t>M)</w:t>
        </w:r>
      </w:ins>
      <w:del w:id="518" w:author="Faulkner, David A. (Accenture Federal Services)" w:date="2019-04-03T17:24:00Z">
        <w:r w:rsidRPr="004211F1" w:rsidDel="00BA5441">
          <w:rPr>
            <w:color w:val="FF0000"/>
          </w:rPr>
          <w:delText>Organization 2 name/acronym</w:delText>
        </w:r>
      </w:del>
      <w:del w:id="519" w:author="Faulkner, David A. (Accenture Federal Services)" w:date="2019-04-03T17:25:00Z">
        <w:r w:rsidRPr="004211F1" w:rsidDel="00BA5441">
          <w:rPr>
            <w:color w:val="FF0000"/>
          </w:rPr>
          <w:delText>]</w:delText>
        </w:r>
      </w:del>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7"/>
        <w:gridCol w:w="4397"/>
      </w:tblGrid>
      <w:tr w:rsidR="00CE3A1E" w:rsidRPr="00135CCB" w14:paraId="31F4F537" w14:textId="77777777" w:rsidTr="00966D29">
        <w:trPr>
          <w:trHeight w:val="110"/>
        </w:trPr>
        <w:tc>
          <w:tcPr>
            <w:tcW w:w="4397" w:type="dxa"/>
          </w:tcPr>
          <w:p w14:paraId="3F3A82E0" w14:textId="77777777" w:rsidR="00CE3A1E" w:rsidRPr="00135CCB" w:rsidRDefault="00CE3A1E" w:rsidP="00966D29">
            <w:pPr>
              <w:autoSpaceDE w:val="0"/>
              <w:autoSpaceDN w:val="0"/>
              <w:adjustRightInd w:val="0"/>
              <w:spacing w:after="0" w:line="240" w:lineRule="auto"/>
              <w:rPr>
                <w:rFonts w:ascii="Calibri" w:hAnsi="Calibri" w:cs="Calibri"/>
                <w:color w:val="000000"/>
              </w:rPr>
            </w:pPr>
            <w:r w:rsidRPr="00135CCB">
              <w:rPr>
                <w:rFonts w:ascii="Calibri" w:hAnsi="Calibri" w:cs="Calibri"/>
                <w:b/>
                <w:bCs/>
                <w:color w:val="000000"/>
              </w:rPr>
              <w:t xml:space="preserve">Key Personnel </w:t>
            </w:r>
          </w:p>
        </w:tc>
        <w:tc>
          <w:tcPr>
            <w:tcW w:w="4397" w:type="dxa"/>
          </w:tcPr>
          <w:p w14:paraId="42BB994D" w14:textId="77777777" w:rsidR="00CE3A1E" w:rsidRPr="00135CCB" w:rsidRDefault="00CE3A1E" w:rsidP="00966D29">
            <w:pPr>
              <w:autoSpaceDE w:val="0"/>
              <w:autoSpaceDN w:val="0"/>
              <w:adjustRightInd w:val="0"/>
              <w:spacing w:after="0" w:line="240" w:lineRule="auto"/>
              <w:rPr>
                <w:rFonts w:ascii="Calibri" w:hAnsi="Calibri" w:cs="Calibri"/>
                <w:color w:val="000000"/>
              </w:rPr>
            </w:pPr>
            <w:r w:rsidRPr="00135CCB">
              <w:rPr>
                <w:rFonts w:ascii="Calibri" w:hAnsi="Calibri" w:cs="Calibri"/>
                <w:b/>
                <w:bCs/>
                <w:color w:val="000000"/>
              </w:rPr>
              <w:t xml:space="preserve">Contact Information </w:t>
            </w:r>
          </w:p>
        </w:tc>
      </w:tr>
      <w:tr w:rsidR="00CE3A1E" w:rsidRPr="00135CCB" w14:paraId="67798DEE" w14:textId="77777777" w:rsidTr="00966D29">
        <w:trPr>
          <w:trHeight w:val="110"/>
        </w:trPr>
        <w:tc>
          <w:tcPr>
            <w:tcW w:w="4397" w:type="dxa"/>
          </w:tcPr>
          <w:p w14:paraId="1D701B72" w14:textId="77777777" w:rsidR="00CE3A1E" w:rsidRPr="00135CCB" w:rsidRDefault="00CE3A1E" w:rsidP="00966D2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System Owner </w:t>
            </w:r>
          </w:p>
        </w:tc>
        <w:tc>
          <w:tcPr>
            <w:tcW w:w="4397" w:type="dxa"/>
          </w:tcPr>
          <w:p w14:paraId="70D99D6F" w14:textId="1A18A0A8" w:rsidR="00CE3A1E" w:rsidRPr="00135CCB" w:rsidRDefault="00CE3A1E" w:rsidP="00966D2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Work #: </w:t>
            </w:r>
            <w:ins w:id="520" w:author="Faulkner, David A. (Accenture Federal Services)" w:date="2019-04-03T17:16:00Z">
              <w:r w:rsidR="00295FCB">
                <w:t>202-270-1432</w:t>
              </w:r>
            </w:ins>
          </w:p>
        </w:tc>
      </w:tr>
      <w:tr w:rsidR="00CE3A1E" w:rsidRPr="00135CCB" w14:paraId="07144D26" w14:textId="77777777" w:rsidTr="00966D29">
        <w:trPr>
          <w:trHeight w:val="110"/>
        </w:trPr>
        <w:tc>
          <w:tcPr>
            <w:tcW w:w="4397" w:type="dxa"/>
          </w:tcPr>
          <w:p w14:paraId="3D46BECD" w14:textId="7F77E5E0" w:rsidR="00CE3A1E" w:rsidRPr="00135CCB" w:rsidRDefault="00CE3A1E" w:rsidP="00966D2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Name: </w:t>
            </w:r>
            <w:ins w:id="521" w:author="Faulkner, David A. (Accenture Federal Services)" w:date="2019-04-03T17:12:00Z">
              <w:r w:rsidR="006D7656">
                <w:rPr>
                  <w:rFonts w:ascii="Calibri" w:hAnsi="Calibri" w:cs="Calibri"/>
                  <w:color w:val="000000"/>
                </w:rPr>
                <w:t>Christopher Brown</w:t>
              </w:r>
            </w:ins>
          </w:p>
        </w:tc>
        <w:tc>
          <w:tcPr>
            <w:tcW w:w="4397" w:type="dxa"/>
          </w:tcPr>
          <w:p w14:paraId="5E12820E" w14:textId="06C04B62" w:rsidR="00CE3A1E" w:rsidRPr="00135CCB" w:rsidRDefault="00CE3A1E" w:rsidP="00966D2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VA Cellular #: </w:t>
            </w:r>
            <w:ins w:id="522" w:author="Faulkner, David A. (Accenture Federal Services)" w:date="2019-04-03T17:16:00Z">
              <w:r w:rsidR="00295FCB">
                <w:t>202-270-1432</w:t>
              </w:r>
            </w:ins>
          </w:p>
        </w:tc>
      </w:tr>
      <w:tr w:rsidR="00CE3A1E" w:rsidRPr="00135CCB" w14:paraId="6A30FB6B" w14:textId="77777777" w:rsidTr="00966D29">
        <w:trPr>
          <w:trHeight w:val="110"/>
        </w:trPr>
        <w:tc>
          <w:tcPr>
            <w:tcW w:w="4397" w:type="dxa"/>
          </w:tcPr>
          <w:p w14:paraId="30E05A29" w14:textId="7CDECA89" w:rsidR="00CE3A1E" w:rsidRPr="00135CCB" w:rsidRDefault="00CE3A1E" w:rsidP="00966D2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Title: </w:t>
            </w:r>
          </w:p>
        </w:tc>
        <w:tc>
          <w:tcPr>
            <w:tcW w:w="4397" w:type="dxa"/>
          </w:tcPr>
          <w:p w14:paraId="29EFA8F1" w14:textId="2722DA1D" w:rsidR="00CE3A1E" w:rsidRPr="00135CCB" w:rsidRDefault="00CE3A1E" w:rsidP="00966D2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VA E-mail: </w:t>
            </w:r>
            <w:ins w:id="523" w:author="Faulkner, David A. (Accenture Federal Services)" w:date="2019-04-03T17:14:00Z">
              <w:r w:rsidR="00295FCB">
                <w:rPr>
                  <w:rFonts w:ascii="Calibri" w:hAnsi="Calibri" w:cs="Calibri"/>
                  <w:color w:val="000000"/>
                </w:rPr>
                <w:t>Christopher.brown1@va.gov</w:t>
              </w:r>
            </w:ins>
          </w:p>
        </w:tc>
      </w:tr>
      <w:tr w:rsidR="00CE3A1E" w:rsidRPr="00135CCB" w14:paraId="3147BDCF" w14:textId="77777777" w:rsidTr="00966D29">
        <w:trPr>
          <w:trHeight w:val="110"/>
        </w:trPr>
        <w:tc>
          <w:tcPr>
            <w:tcW w:w="4397" w:type="dxa"/>
          </w:tcPr>
          <w:p w14:paraId="742A17DA" w14:textId="77777777" w:rsidR="00CE3A1E" w:rsidRPr="00135CCB" w:rsidRDefault="00CE3A1E" w:rsidP="00966D2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Facility CIO </w:t>
            </w:r>
          </w:p>
        </w:tc>
        <w:tc>
          <w:tcPr>
            <w:tcW w:w="4397" w:type="dxa"/>
          </w:tcPr>
          <w:p w14:paraId="0DE1FA30" w14:textId="14C31763" w:rsidR="00CE3A1E" w:rsidRPr="00135CCB" w:rsidRDefault="00CE3A1E" w:rsidP="00966D29">
            <w:pPr>
              <w:autoSpaceDE w:val="0"/>
              <w:autoSpaceDN w:val="0"/>
              <w:adjustRightInd w:val="0"/>
              <w:spacing w:after="0" w:line="240" w:lineRule="auto"/>
              <w:rPr>
                <w:rFonts w:ascii="Calibri" w:hAnsi="Calibri" w:cs="Calibri"/>
                <w:color w:val="000000"/>
              </w:rPr>
            </w:pPr>
            <w:del w:id="524" w:author="Richards, Rafael M." w:date="2019-04-12T14:28:00Z">
              <w:r w:rsidRPr="00135CCB" w:rsidDel="00DA631F">
                <w:rPr>
                  <w:rFonts w:ascii="Calibri" w:hAnsi="Calibri" w:cs="Calibri"/>
                  <w:color w:val="000000"/>
                </w:rPr>
                <w:delText xml:space="preserve">Work #: </w:delText>
              </w:r>
            </w:del>
            <w:ins w:id="525" w:author="Faulkner, David A. (Accenture Federal Services)" w:date="2019-04-03T17:15:00Z">
              <w:del w:id="526" w:author="Richards, Rafael M." w:date="2019-04-12T14:28:00Z">
                <w:r w:rsidR="00295FCB" w:rsidDel="00DA631F">
                  <w:rPr>
                    <w:rFonts w:ascii="Calibri" w:hAnsi="Calibri" w:cs="Calibri"/>
                    <w:color w:val="000000"/>
                  </w:rPr>
                  <w:delText>703-291-4478</w:delText>
                </w:r>
              </w:del>
            </w:ins>
          </w:p>
        </w:tc>
      </w:tr>
      <w:tr w:rsidR="00CE3A1E" w:rsidRPr="00135CCB" w14:paraId="3DC570D3" w14:textId="77777777" w:rsidTr="00966D29">
        <w:trPr>
          <w:trHeight w:val="110"/>
        </w:trPr>
        <w:tc>
          <w:tcPr>
            <w:tcW w:w="4397" w:type="dxa"/>
          </w:tcPr>
          <w:p w14:paraId="284974C9" w14:textId="7ECA872F" w:rsidR="00CE3A1E" w:rsidRPr="00135CCB" w:rsidRDefault="00CE3A1E" w:rsidP="00966D2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Name</w:t>
            </w:r>
            <w:del w:id="527" w:author="Richards, Rafael M." w:date="2019-04-12T14:27:00Z">
              <w:r w:rsidRPr="00135CCB" w:rsidDel="00DA631F">
                <w:rPr>
                  <w:rFonts w:ascii="Calibri" w:hAnsi="Calibri" w:cs="Calibri"/>
                  <w:color w:val="000000"/>
                </w:rPr>
                <w:delText xml:space="preserve">: </w:delText>
              </w:r>
            </w:del>
            <w:ins w:id="528" w:author="Faulkner, David A. (Accenture Federal Services)" w:date="2019-04-03T17:13:00Z">
              <w:del w:id="529" w:author="Richards, Rafael M." w:date="2019-04-12T14:27:00Z">
                <w:r w:rsidR="006D7656" w:rsidDel="00DA631F">
                  <w:rPr>
                    <w:rFonts w:ascii="Calibri" w:hAnsi="Calibri" w:cs="Calibri"/>
                    <w:color w:val="000000"/>
                  </w:rPr>
                  <w:delText>Tom Willcox</w:delText>
                </w:r>
              </w:del>
            </w:ins>
            <w:ins w:id="530" w:author="Richards, Rafael M." w:date="2019-04-12T14:27:00Z">
              <w:r w:rsidR="00DA631F">
                <w:rPr>
                  <w:rFonts w:ascii="Calibri" w:hAnsi="Calibri" w:cs="Calibri"/>
                  <w:color w:val="000000"/>
                </w:rPr>
                <w:t>:</w:t>
              </w:r>
            </w:ins>
          </w:p>
        </w:tc>
        <w:tc>
          <w:tcPr>
            <w:tcW w:w="4397" w:type="dxa"/>
          </w:tcPr>
          <w:p w14:paraId="2511FA8B" w14:textId="08A25478" w:rsidR="00CE3A1E" w:rsidRPr="00135CCB" w:rsidRDefault="00CE3A1E" w:rsidP="00966D29">
            <w:pPr>
              <w:autoSpaceDE w:val="0"/>
              <w:autoSpaceDN w:val="0"/>
              <w:adjustRightInd w:val="0"/>
              <w:spacing w:after="0" w:line="240" w:lineRule="auto"/>
              <w:rPr>
                <w:rFonts w:ascii="Calibri" w:hAnsi="Calibri" w:cs="Calibri"/>
                <w:color w:val="000000"/>
              </w:rPr>
            </w:pPr>
            <w:del w:id="531" w:author="Richards, Rafael M." w:date="2019-04-12T14:28:00Z">
              <w:r w:rsidRPr="00135CCB" w:rsidDel="00DA631F">
                <w:rPr>
                  <w:rFonts w:ascii="Calibri" w:hAnsi="Calibri" w:cs="Calibri"/>
                  <w:color w:val="000000"/>
                </w:rPr>
                <w:delText xml:space="preserve">VA Cellular #: </w:delText>
              </w:r>
            </w:del>
            <w:ins w:id="532" w:author="Faulkner, David A. (Accenture Federal Services)" w:date="2019-04-03T17:15:00Z">
              <w:del w:id="533" w:author="Richards, Rafael M." w:date="2019-04-12T14:28:00Z">
                <w:r w:rsidR="00295FCB" w:rsidDel="00DA631F">
                  <w:rPr>
                    <w:rFonts w:ascii="Calibri" w:hAnsi="Calibri" w:cs="Calibri"/>
                    <w:color w:val="000000"/>
                  </w:rPr>
                  <w:delText>703-291-4478</w:delText>
                </w:r>
              </w:del>
            </w:ins>
          </w:p>
        </w:tc>
      </w:tr>
      <w:tr w:rsidR="00CE3A1E" w:rsidRPr="00135CCB" w14:paraId="7B79134E" w14:textId="77777777" w:rsidTr="00966D29">
        <w:trPr>
          <w:trHeight w:val="110"/>
        </w:trPr>
        <w:tc>
          <w:tcPr>
            <w:tcW w:w="4397" w:type="dxa"/>
          </w:tcPr>
          <w:p w14:paraId="5A862FAF" w14:textId="3AB110F5" w:rsidR="00CE3A1E" w:rsidRPr="00135CCB" w:rsidRDefault="00CE3A1E" w:rsidP="00966D29">
            <w:pPr>
              <w:autoSpaceDE w:val="0"/>
              <w:autoSpaceDN w:val="0"/>
              <w:adjustRightInd w:val="0"/>
              <w:spacing w:after="0" w:line="240" w:lineRule="auto"/>
              <w:rPr>
                <w:rFonts w:ascii="Calibri" w:hAnsi="Calibri" w:cs="Calibri"/>
                <w:color w:val="000000"/>
              </w:rPr>
            </w:pPr>
            <w:commentRangeStart w:id="534"/>
            <w:r w:rsidRPr="00135CCB">
              <w:rPr>
                <w:rFonts w:ascii="Calibri" w:hAnsi="Calibri" w:cs="Calibri"/>
                <w:color w:val="000000"/>
              </w:rPr>
              <w:t xml:space="preserve">Title: </w:t>
            </w:r>
            <w:ins w:id="535" w:author="Faulkner, David A. (Accenture Federal Services)" w:date="2019-04-03T17:13:00Z">
              <w:del w:id="536" w:author="Richards, Rafael M." w:date="2019-04-12T14:27:00Z">
                <w:r w:rsidR="006D7656" w:rsidDel="00DA631F">
                  <w:rPr>
                    <w:rFonts w:ascii="Calibri" w:hAnsi="Calibri" w:cs="Calibri"/>
                    <w:color w:val="000000"/>
                  </w:rPr>
                  <w:delText>AbleVets CIO</w:delText>
                </w:r>
              </w:del>
            </w:ins>
            <w:commentRangeEnd w:id="534"/>
            <w:r w:rsidR="00DA631F">
              <w:rPr>
                <w:rStyle w:val="CommentReference"/>
              </w:rPr>
              <w:commentReference w:id="534"/>
            </w:r>
          </w:p>
        </w:tc>
        <w:tc>
          <w:tcPr>
            <w:tcW w:w="4397" w:type="dxa"/>
          </w:tcPr>
          <w:p w14:paraId="68E02F07" w14:textId="4D599A36" w:rsidR="00CE3A1E" w:rsidRPr="00135CCB" w:rsidRDefault="00CE3A1E" w:rsidP="00966D29">
            <w:pPr>
              <w:autoSpaceDE w:val="0"/>
              <w:autoSpaceDN w:val="0"/>
              <w:adjustRightInd w:val="0"/>
              <w:spacing w:after="0" w:line="240" w:lineRule="auto"/>
              <w:rPr>
                <w:rFonts w:ascii="Calibri" w:hAnsi="Calibri" w:cs="Calibri"/>
                <w:color w:val="000000"/>
              </w:rPr>
            </w:pPr>
            <w:del w:id="538" w:author="Richards, Rafael M." w:date="2019-04-12T14:28:00Z">
              <w:r w:rsidRPr="00135CCB" w:rsidDel="00DA631F">
                <w:rPr>
                  <w:rFonts w:ascii="Calibri" w:hAnsi="Calibri" w:cs="Calibri"/>
                  <w:color w:val="000000"/>
                </w:rPr>
                <w:delText xml:space="preserve">VA E-mail: </w:delText>
              </w:r>
            </w:del>
            <w:ins w:id="539" w:author="Faulkner, David A. (Accenture Federal Services)" w:date="2019-04-03T17:14:00Z">
              <w:del w:id="540" w:author="Richards, Rafael M." w:date="2019-04-12T14:28:00Z">
                <w:r w:rsidR="00295FCB" w:rsidDel="00DA631F">
                  <w:rPr>
                    <w:rFonts w:ascii="Calibri" w:hAnsi="Calibri" w:cs="Calibri"/>
                    <w:color w:val="000000"/>
                  </w:rPr>
                  <w:delText>galen.willcox2@va.gov</w:delText>
                </w:r>
              </w:del>
            </w:ins>
          </w:p>
        </w:tc>
      </w:tr>
      <w:tr w:rsidR="00CE3A1E" w:rsidRPr="00135CCB" w14:paraId="5B4910BF" w14:textId="77777777" w:rsidTr="00966D29">
        <w:trPr>
          <w:trHeight w:val="110"/>
        </w:trPr>
        <w:tc>
          <w:tcPr>
            <w:tcW w:w="4397" w:type="dxa"/>
          </w:tcPr>
          <w:p w14:paraId="6EE68986" w14:textId="77777777" w:rsidR="00CE3A1E" w:rsidRPr="00135CCB" w:rsidRDefault="00CE3A1E" w:rsidP="00966D2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Facility ISO </w:t>
            </w:r>
          </w:p>
        </w:tc>
        <w:tc>
          <w:tcPr>
            <w:tcW w:w="4397" w:type="dxa"/>
          </w:tcPr>
          <w:p w14:paraId="1D36D2FE" w14:textId="63F9ADB7" w:rsidR="00CE3A1E" w:rsidRPr="00135CCB" w:rsidRDefault="00CE3A1E" w:rsidP="00966D2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Work #: </w:t>
            </w:r>
            <w:ins w:id="541" w:author="Faulkner, David A. (Accenture Federal Services)" w:date="2019-04-03T17:14:00Z">
              <w:r w:rsidR="006D7656" w:rsidRPr="006D7656">
                <w:rPr>
                  <w:rFonts w:ascii="Calibri" w:hAnsi="Calibri" w:cs="Calibri"/>
                  <w:color w:val="000000"/>
                </w:rPr>
                <w:t>303-331-7837</w:t>
              </w:r>
            </w:ins>
          </w:p>
        </w:tc>
      </w:tr>
      <w:tr w:rsidR="00CE3A1E" w:rsidRPr="00135CCB" w14:paraId="0A850877" w14:textId="77777777" w:rsidTr="00966D29">
        <w:trPr>
          <w:trHeight w:val="110"/>
        </w:trPr>
        <w:tc>
          <w:tcPr>
            <w:tcW w:w="4397" w:type="dxa"/>
          </w:tcPr>
          <w:p w14:paraId="1D144B40" w14:textId="13701E0C" w:rsidR="00CE3A1E" w:rsidRPr="00135CCB" w:rsidRDefault="00CE3A1E" w:rsidP="00966D2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Name: </w:t>
            </w:r>
            <w:ins w:id="542" w:author="Faulkner, David A. (Accenture Federal Services)" w:date="2019-04-03T17:13:00Z">
              <w:r w:rsidR="006D7656">
                <w:rPr>
                  <w:rFonts w:ascii="Calibri" w:hAnsi="Calibri" w:cs="Calibri"/>
                  <w:color w:val="000000"/>
                </w:rPr>
                <w:t>Bobbi Begay</w:t>
              </w:r>
            </w:ins>
          </w:p>
        </w:tc>
        <w:tc>
          <w:tcPr>
            <w:tcW w:w="4397" w:type="dxa"/>
          </w:tcPr>
          <w:p w14:paraId="2E97A440" w14:textId="3C7E2A58" w:rsidR="00CE3A1E" w:rsidRPr="00135CCB" w:rsidRDefault="00CE3A1E" w:rsidP="00966D2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VA Cellular #: </w:t>
            </w:r>
            <w:ins w:id="543" w:author="Faulkner, David A. (Accenture Federal Services)" w:date="2019-04-03T17:14:00Z">
              <w:r w:rsidR="006D7656" w:rsidRPr="006D7656">
                <w:rPr>
                  <w:rFonts w:ascii="Calibri" w:hAnsi="Calibri" w:cs="Calibri"/>
                  <w:color w:val="000000"/>
                </w:rPr>
                <w:t>303-331-7837</w:t>
              </w:r>
            </w:ins>
          </w:p>
        </w:tc>
      </w:tr>
      <w:tr w:rsidR="00CE3A1E" w:rsidRPr="00135CCB" w14:paraId="511F662C" w14:textId="77777777" w:rsidTr="00966D29">
        <w:trPr>
          <w:trHeight w:val="110"/>
        </w:trPr>
        <w:tc>
          <w:tcPr>
            <w:tcW w:w="4397" w:type="dxa"/>
          </w:tcPr>
          <w:p w14:paraId="2CA26F36" w14:textId="1073EC08" w:rsidR="00CE3A1E" w:rsidRPr="00135CCB" w:rsidRDefault="00CE3A1E" w:rsidP="00966D2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Title: </w:t>
            </w:r>
          </w:p>
        </w:tc>
        <w:tc>
          <w:tcPr>
            <w:tcW w:w="4397" w:type="dxa"/>
          </w:tcPr>
          <w:p w14:paraId="6E912402" w14:textId="23A53B93" w:rsidR="00CE3A1E" w:rsidRPr="00135CCB" w:rsidRDefault="00CE3A1E" w:rsidP="00966D2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VA E-mail: </w:t>
            </w:r>
            <w:ins w:id="544" w:author="Faulkner, David A. (Accenture Federal Services)" w:date="2019-04-03T17:14:00Z">
              <w:r w:rsidR="00295FCB">
                <w:rPr>
                  <w:rFonts w:ascii="Calibri" w:hAnsi="Calibri" w:cs="Calibri"/>
                  <w:color w:val="000000"/>
                </w:rPr>
                <w:t>bobbi.begay@va.gov</w:t>
              </w:r>
            </w:ins>
          </w:p>
        </w:tc>
      </w:tr>
      <w:tr w:rsidR="00CE3A1E" w:rsidRPr="00135CCB" w14:paraId="50D26855" w14:textId="77777777" w:rsidTr="00966D29">
        <w:trPr>
          <w:trHeight w:val="110"/>
        </w:trPr>
        <w:tc>
          <w:tcPr>
            <w:tcW w:w="4397" w:type="dxa"/>
          </w:tcPr>
          <w:p w14:paraId="3C9F9328" w14:textId="77777777" w:rsidR="00CE3A1E" w:rsidRPr="00135CCB" w:rsidRDefault="00CE3A1E" w:rsidP="00966D2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Facility Privacy Officer </w:t>
            </w:r>
          </w:p>
        </w:tc>
        <w:tc>
          <w:tcPr>
            <w:tcW w:w="4397" w:type="dxa"/>
          </w:tcPr>
          <w:p w14:paraId="50DD31F5" w14:textId="4A7C70D1" w:rsidR="00CE3A1E" w:rsidRPr="00135CCB" w:rsidRDefault="00CE3A1E" w:rsidP="00966D2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Work #: </w:t>
            </w:r>
          </w:p>
        </w:tc>
      </w:tr>
      <w:tr w:rsidR="00CE3A1E" w:rsidRPr="00135CCB" w14:paraId="0A5DAD36" w14:textId="77777777" w:rsidTr="00966D29">
        <w:trPr>
          <w:trHeight w:val="110"/>
        </w:trPr>
        <w:tc>
          <w:tcPr>
            <w:tcW w:w="4397" w:type="dxa"/>
          </w:tcPr>
          <w:p w14:paraId="32F96709" w14:textId="0765634B" w:rsidR="00CE3A1E" w:rsidRPr="00135CCB" w:rsidRDefault="00CE3A1E" w:rsidP="00966D2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Name: </w:t>
            </w:r>
          </w:p>
        </w:tc>
        <w:tc>
          <w:tcPr>
            <w:tcW w:w="4397" w:type="dxa"/>
          </w:tcPr>
          <w:p w14:paraId="24F29C2A" w14:textId="20CB1091" w:rsidR="00CE3A1E" w:rsidRPr="00135CCB" w:rsidRDefault="00CE3A1E" w:rsidP="00966D2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VA Cellular #: </w:t>
            </w:r>
          </w:p>
        </w:tc>
      </w:tr>
      <w:tr w:rsidR="00CE3A1E" w:rsidRPr="00135CCB" w14:paraId="2D2EC7F7" w14:textId="77777777" w:rsidTr="00966D29">
        <w:trPr>
          <w:trHeight w:val="110"/>
        </w:trPr>
        <w:tc>
          <w:tcPr>
            <w:tcW w:w="4397" w:type="dxa"/>
          </w:tcPr>
          <w:p w14:paraId="46CA9BB3" w14:textId="6886D5C5" w:rsidR="00CE3A1E" w:rsidRPr="00135CCB" w:rsidRDefault="00CE3A1E" w:rsidP="00966D2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Title: </w:t>
            </w:r>
          </w:p>
        </w:tc>
        <w:tc>
          <w:tcPr>
            <w:tcW w:w="4397" w:type="dxa"/>
          </w:tcPr>
          <w:p w14:paraId="65C40CE0" w14:textId="29490276" w:rsidR="00CE3A1E" w:rsidRPr="00135CCB" w:rsidRDefault="00CE3A1E" w:rsidP="00966D29">
            <w:pPr>
              <w:autoSpaceDE w:val="0"/>
              <w:autoSpaceDN w:val="0"/>
              <w:adjustRightInd w:val="0"/>
              <w:spacing w:after="0" w:line="240" w:lineRule="auto"/>
              <w:rPr>
                <w:rFonts w:ascii="Calibri" w:hAnsi="Calibri" w:cs="Calibri"/>
                <w:color w:val="000000"/>
              </w:rPr>
            </w:pPr>
            <w:r w:rsidRPr="00135CCB">
              <w:rPr>
                <w:rFonts w:ascii="Calibri" w:hAnsi="Calibri" w:cs="Calibri"/>
                <w:color w:val="000000"/>
              </w:rPr>
              <w:t xml:space="preserve">VA E-mail: </w:t>
            </w:r>
          </w:p>
        </w:tc>
      </w:tr>
      <w:bookmarkEnd w:id="511"/>
    </w:tbl>
    <w:p w14:paraId="4CD83320" w14:textId="6BE5410E" w:rsidR="00410052" w:rsidRDefault="00410052">
      <w:pPr>
        <w:rPr>
          <w:color w:val="FF0000"/>
        </w:rPr>
      </w:pPr>
    </w:p>
    <w:p w14:paraId="54FDA1FB" w14:textId="5D5F7F7F" w:rsidR="00410052" w:rsidRDefault="00410052">
      <w:pPr>
        <w:rPr>
          <w:color w:val="FF0000"/>
        </w:rPr>
      </w:pPr>
    </w:p>
    <w:p w14:paraId="31D7ADD5" w14:textId="5980A31C" w:rsidR="00410052" w:rsidRDefault="00410052">
      <w:pPr>
        <w:rPr>
          <w:ins w:id="545" w:author="Faulkner, David A. (Accenture Federal Services)" w:date="2019-04-03T17:25:00Z"/>
          <w:rFonts w:cs="Arial"/>
          <w:color w:val="000000" w:themeColor="text1"/>
        </w:rPr>
      </w:pPr>
    </w:p>
    <w:p w14:paraId="36FE44CF" w14:textId="3C1F6787" w:rsidR="00BA5441" w:rsidRDefault="00BA5441">
      <w:pPr>
        <w:rPr>
          <w:ins w:id="546" w:author="Faulkner, David A. (Accenture Federal Services)" w:date="2019-04-03T17:25:00Z"/>
          <w:rFonts w:cs="Arial"/>
          <w:color w:val="000000" w:themeColor="text1"/>
        </w:rPr>
      </w:pPr>
    </w:p>
    <w:p w14:paraId="1BD36A01" w14:textId="1896788A" w:rsidR="00BA5441" w:rsidRDefault="00BA5441">
      <w:pPr>
        <w:rPr>
          <w:ins w:id="547" w:author="Faulkner, David A. (Accenture Federal Services)" w:date="2019-04-03T17:25:00Z"/>
          <w:rFonts w:cs="Arial"/>
          <w:color w:val="000000" w:themeColor="text1"/>
        </w:rPr>
      </w:pPr>
    </w:p>
    <w:p w14:paraId="5F9B073E" w14:textId="5971CFCE" w:rsidR="00BA5441" w:rsidRDefault="00BA5441">
      <w:pPr>
        <w:rPr>
          <w:ins w:id="548" w:author="Faulkner, David A. (Accenture Federal Services)" w:date="2019-04-03T17:25:00Z"/>
          <w:rFonts w:cs="Arial"/>
          <w:color w:val="000000" w:themeColor="text1"/>
        </w:rPr>
      </w:pPr>
    </w:p>
    <w:p w14:paraId="6020F85D" w14:textId="77777777" w:rsidR="00BA5441" w:rsidRDefault="00BA5441">
      <w:pPr>
        <w:rPr>
          <w:rFonts w:cs="Arial"/>
          <w:color w:val="000000" w:themeColor="text1"/>
        </w:rPr>
      </w:pPr>
    </w:p>
    <w:p w14:paraId="5459BAA7" w14:textId="77777777" w:rsidR="0013748D" w:rsidRPr="00410052" w:rsidRDefault="0013748D">
      <w:pPr>
        <w:rPr>
          <w:rFonts w:cs="Arial"/>
          <w:color w:val="000000" w:themeColor="text1"/>
        </w:rPr>
      </w:pPr>
    </w:p>
    <w:p w14:paraId="65840739" w14:textId="3DA2E22A" w:rsidR="00544381" w:rsidRPr="0013748D" w:rsidRDefault="006D34A0" w:rsidP="001913A9">
      <w:pPr>
        <w:pStyle w:val="Heading1"/>
        <w:numPr>
          <w:ilvl w:val="0"/>
          <w:numId w:val="25"/>
        </w:numPr>
        <w:rPr>
          <w:rFonts w:ascii="Arial" w:hAnsi="Arial" w:cs="Arial"/>
          <w:color w:val="000000" w:themeColor="text1"/>
          <w:sz w:val="23"/>
          <w:szCs w:val="23"/>
        </w:rPr>
      </w:pPr>
      <w:bookmarkStart w:id="549" w:name="_Toc527022258"/>
      <w:r w:rsidRPr="001214E2">
        <w:rPr>
          <w:rFonts w:ascii="Arial" w:hAnsi="Arial" w:cs="Arial"/>
          <w:color w:val="000000" w:themeColor="text1"/>
          <w:sz w:val="23"/>
          <w:szCs w:val="23"/>
        </w:rPr>
        <w:t>REFERENCES</w:t>
      </w:r>
      <w:bookmarkEnd w:id="549"/>
    </w:p>
    <w:p w14:paraId="1515FCBD" w14:textId="345C41A5" w:rsidR="006D34A0" w:rsidRPr="000572AE" w:rsidRDefault="006D34A0" w:rsidP="001913A9">
      <w:pPr>
        <w:pStyle w:val="Heading2"/>
        <w:numPr>
          <w:ilvl w:val="1"/>
          <w:numId w:val="25"/>
        </w:numPr>
        <w:rPr>
          <w:rFonts w:ascii="Arial" w:hAnsi="Arial" w:cs="Arial"/>
          <w:color w:val="000000" w:themeColor="text1"/>
          <w:sz w:val="23"/>
          <w:szCs w:val="23"/>
        </w:rPr>
      </w:pPr>
      <w:bookmarkStart w:id="550" w:name="_Toc527022259"/>
      <w:r w:rsidRPr="000572AE">
        <w:rPr>
          <w:rFonts w:ascii="Arial" w:hAnsi="Arial" w:cs="Arial"/>
          <w:color w:val="000000" w:themeColor="text1"/>
          <w:sz w:val="23"/>
          <w:szCs w:val="23"/>
        </w:rPr>
        <w:t>Acronyms</w:t>
      </w:r>
      <w:bookmarkEnd w:id="550"/>
    </w:p>
    <w:p w14:paraId="53E73BF5" w14:textId="4F289994" w:rsidR="0013748D" w:rsidRPr="0013748D" w:rsidRDefault="0013748D" w:rsidP="0013748D">
      <w:pPr>
        <w:rPr>
          <w:color w:val="00B050"/>
        </w:rPr>
      </w:pPr>
      <w:bookmarkStart w:id="551" w:name="_Hlk531340758"/>
      <w:del w:id="552" w:author="Faulkner, David A. (Accenture Federal Services)" w:date="2019-04-03T17:24:00Z">
        <w:r w:rsidRPr="007C55DB" w:rsidDel="00B3090F">
          <w:rPr>
            <w:color w:val="00B050"/>
          </w:rPr>
          <w:delText>Enter additional acronym</w:delText>
        </w:r>
        <w:r w:rsidDel="00B3090F">
          <w:rPr>
            <w:color w:val="00B050"/>
          </w:rPr>
          <w:delText>s used</w:delText>
        </w:r>
        <w:r w:rsidRPr="007C55DB" w:rsidDel="00B3090F">
          <w:rPr>
            <w:color w:val="00B050"/>
          </w:rPr>
          <w:delText xml:space="preserve"> in the table below</w:delText>
        </w:r>
      </w:del>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51"/>
        <w:gridCol w:w="3051"/>
      </w:tblGrid>
      <w:tr w:rsidR="00135CCB" w:rsidRPr="00135CCB" w14:paraId="279B6D06" w14:textId="77777777" w:rsidTr="00EE163F">
        <w:trPr>
          <w:trHeight w:val="225"/>
        </w:trPr>
        <w:tc>
          <w:tcPr>
            <w:tcW w:w="3051" w:type="dxa"/>
          </w:tcPr>
          <w:p w14:paraId="078D88C6" w14:textId="77777777" w:rsidR="00135CCB" w:rsidRPr="00135CCB" w:rsidRDefault="00135CCB" w:rsidP="00135CCB">
            <w:pPr>
              <w:autoSpaceDE w:val="0"/>
              <w:autoSpaceDN w:val="0"/>
              <w:adjustRightInd w:val="0"/>
              <w:spacing w:after="0" w:line="240" w:lineRule="auto"/>
              <w:rPr>
                <w:rFonts w:ascii="Calibri" w:hAnsi="Calibri" w:cs="Calibri"/>
                <w:b/>
                <w:bCs/>
                <w:color w:val="000000"/>
                <w:sz w:val="20"/>
                <w:szCs w:val="20"/>
              </w:rPr>
            </w:pPr>
            <w:r w:rsidRPr="00135CCB">
              <w:rPr>
                <w:rFonts w:ascii="Calibri" w:hAnsi="Calibri" w:cs="Calibri"/>
                <w:b/>
                <w:bCs/>
                <w:color w:val="000000"/>
                <w:sz w:val="20"/>
                <w:szCs w:val="20"/>
              </w:rPr>
              <w:t xml:space="preserve">Term / Abbreviation </w:t>
            </w:r>
          </w:p>
        </w:tc>
        <w:tc>
          <w:tcPr>
            <w:tcW w:w="3051" w:type="dxa"/>
          </w:tcPr>
          <w:p w14:paraId="5BC4CA8D"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b/>
                <w:bCs/>
                <w:color w:val="000000"/>
                <w:sz w:val="20"/>
                <w:szCs w:val="20"/>
              </w:rPr>
              <w:t xml:space="preserve">Description </w:t>
            </w:r>
          </w:p>
        </w:tc>
      </w:tr>
      <w:tr w:rsidR="00135CCB" w:rsidRPr="00135CCB" w14:paraId="2F99481A" w14:textId="77777777" w:rsidTr="00EE163F">
        <w:trPr>
          <w:trHeight w:val="99"/>
        </w:trPr>
        <w:tc>
          <w:tcPr>
            <w:tcW w:w="3051" w:type="dxa"/>
          </w:tcPr>
          <w:p w14:paraId="10B244F1"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(VAEC) </w:t>
            </w:r>
          </w:p>
        </w:tc>
        <w:tc>
          <w:tcPr>
            <w:tcW w:w="3051" w:type="dxa"/>
          </w:tcPr>
          <w:p w14:paraId="220B8926"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VA Enterprise Cloud </w:t>
            </w:r>
          </w:p>
        </w:tc>
      </w:tr>
      <w:tr w:rsidR="00135CCB" w:rsidRPr="00135CCB" w14:paraId="472FFFB5" w14:textId="77777777" w:rsidTr="00EE163F">
        <w:trPr>
          <w:trHeight w:val="99"/>
        </w:trPr>
        <w:tc>
          <w:tcPr>
            <w:tcW w:w="3051" w:type="dxa"/>
          </w:tcPr>
          <w:p w14:paraId="266FEA5C"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(IR) </w:t>
            </w:r>
          </w:p>
        </w:tc>
        <w:tc>
          <w:tcPr>
            <w:tcW w:w="3051" w:type="dxa"/>
          </w:tcPr>
          <w:p w14:paraId="2E7E87E4"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Incident Response </w:t>
            </w:r>
          </w:p>
        </w:tc>
      </w:tr>
      <w:tr w:rsidR="00135CCB" w:rsidRPr="00135CCB" w14:paraId="75CD66BF" w14:textId="77777777" w:rsidTr="00EE163F">
        <w:trPr>
          <w:trHeight w:val="99"/>
        </w:trPr>
        <w:tc>
          <w:tcPr>
            <w:tcW w:w="3051" w:type="dxa"/>
          </w:tcPr>
          <w:p w14:paraId="1771A058"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(IS) </w:t>
            </w:r>
          </w:p>
        </w:tc>
        <w:tc>
          <w:tcPr>
            <w:tcW w:w="3051" w:type="dxa"/>
          </w:tcPr>
          <w:p w14:paraId="7D20FE6C"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Information System </w:t>
            </w:r>
          </w:p>
        </w:tc>
      </w:tr>
      <w:tr w:rsidR="00135CCB" w:rsidRPr="00135CCB" w14:paraId="1A1BE8CF" w14:textId="77777777" w:rsidTr="00EE163F">
        <w:trPr>
          <w:trHeight w:val="99"/>
        </w:trPr>
        <w:tc>
          <w:tcPr>
            <w:tcW w:w="3051" w:type="dxa"/>
          </w:tcPr>
          <w:p w14:paraId="63EBB4C8"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(IRP) </w:t>
            </w:r>
          </w:p>
        </w:tc>
        <w:tc>
          <w:tcPr>
            <w:tcW w:w="3051" w:type="dxa"/>
          </w:tcPr>
          <w:p w14:paraId="64833F2F"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Incident Response Plan </w:t>
            </w:r>
          </w:p>
        </w:tc>
      </w:tr>
      <w:tr w:rsidR="00135CCB" w:rsidRPr="00135CCB" w14:paraId="72A27C2F" w14:textId="77777777" w:rsidTr="00EE163F">
        <w:trPr>
          <w:trHeight w:val="99"/>
        </w:trPr>
        <w:tc>
          <w:tcPr>
            <w:tcW w:w="3051" w:type="dxa"/>
          </w:tcPr>
          <w:p w14:paraId="3BBF14E8"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(FISMA) </w:t>
            </w:r>
          </w:p>
        </w:tc>
        <w:tc>
          <w:tcPr>
            <w:tcW w:w="3051" w:type="dxa"/>
          </w:tcPr>
          <w:p w14:paraId="2C91DB9A"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Federal Information Security Management Act </w:t>
            </w:r>
          </w:p>
        </w:tc>
      </w:tr>
      <w:tr w:rsidR="00135CCB" w:rsidRPr="00135CCB" w14:paraId="3024F1A5" w14:textId="77777777" w:rsidTr="00EE163F">
        <w:trPr>
          <w:trHeight w:val="99"/>
        </w:trPr>
        <w:tc>
          <w:tcPr>
            <w:tcW w:w="3051" w:type="dxa"/>
          </w:tcPr>
          <w:p w14:paraId="5E82FDB9"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(HIPAA) </w:t>
            </w:r>
          </w:p>
        </w:tc>
        <w:tc>
          <w:tcPr>
            <w:tcW w:w="3051" w:type="dxa"/>
          </w:tcPr>
          <w:p w14:paraId="624C9CB7"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Health Insurance Portability and Accountability Act of 1996 </w:t>
            </w:r>
          </w:p>
        </w:tc>
      </w:tr>
      <w:tr w:rsidR="00135CCB" w:rsidRPr="00135CCB" w14:paraId="181D3561" w14:textId="77777777" w:rsidTr="00EE163F">
        <w:trPr>
          <w:trHeight w:val="99"/>
        </w:trPr>
        <w:tc>
          <w:tcPr>
            <w:tcW w:w="3051" w:type="dxa"/>
          </w:tcPr>
          <w:p w14:paraId="145726A1"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(VBA) </w:t>
            </w:r>
          </w:p>
        </w:tc>
        <w:tc>
          <w:tcPr>
            <w:tcW w:w="3051" w:type="dxa"/>
          </w:tcPr>
          <w:p w14:paraId="6E71A03D"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Veterans Benefits Administration </w:t>
            </w:r>
          </w:p>
        </w:tc>
      </w:tr>
      <w:tr w:rsidR="00135CCB" w:rsidRPr="00135CCB" w14:paraId="3B76FAC1" w14:textId="77777777" w:rsidTr="00EE163F">
        <w:trPr>
          <w:trHeight w:val="99"/>
        </w:trPr>
        <w:tc>
          <w:tcPr>
            <w:tcW w:w="3051" w:type="dxa"/>
          </w:tcPr>
          <w:p w14:paraId="33958F66"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(VHA) </w:t>
            </w:r>
          </w:p>
        </w:tc>
        <w:tc>
          <w:tcPr>
            <w:tcW w:w="3051" w:type="dxa"/>
          </w:tcPr>
          <w:p w14:paraId="0BAB08A3"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Veterans Health Administration </w:t>
            </w:r>
          </w:p>
        </w:tc>
      </w:tr>
      <w:tr w:rsidR="00135CCB" w:rsidRPr="00135CCB" w14:paraId="0EBB6959" w14:textId="77777777" w:rsidTr="00EE163F">
        <w:trPr>
          <w:trHeight w:val="99"/>
        </w:trPr>
        <w:tc>
          <w:tcPr>
            <w:tcW w:w="3051" w:type="dxa"/>
          </w:tcPr>
          <w:p w14:paraId="5E7E9807"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(NCA) </w:t>
            </w:r>
          </w:p>
        </w:tc>
        <w:tc>
          <w:tcPr>
            <w:tcW w:w="3051" w:type="dxa"/>
          </w:tcPr>
          <w:p w14:paraId="399B1D2F"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National Cemetery Administration </w:t>
            </w:r>
          </w:p>
        </w:tc>
      </w:tr>
      <w:tr w:rsidR="00135CCB" w:rsidRPr="00135CCB" w14:paraId="546414CD" w14:textId="77777777" w:rsidTr="00EE163F">
        <w:trPr>
          <w:trHeight w:val="99"/>
        </w:trPr>
        <w:tc>
          <w:tcPr>
            <w:tcW w:w="3051" w:type="dxa"/>
          </w:tcPr>
          <w:p w14:paraId="46C52392"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lastRenderedPageBreak/>
              <w:t xml:space="preserve">(FIPS) </w:t>
            </w:r>
          </w:p>
        </w:tc>
        <w:tc>
          <w:tcPr>
            <w:tcW w:w="3051" w:type="dxa"/>
          </w:tcPr>
          <w:p w14:paraId="13F26046"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Federal Information Processing Standard </w:t>
            </w:r>
          </w:p>
        </w:tc>
      </w:tr>
      <w:tr w:rsidR="00135CCB" w:rsidRPr="00135CCB" w14:paraId="240F1AAD" w14:textId="77777777" w:rsidTr="00EE163F">
        <w:trPr>
          <w:trHeight w:val="99"/>
        </w:trPr>
        <w:tc>
          <w:tcPr>
            <w:tcW w:w="3051" w:type="dxa"/>
          </w:tcPr>
          <w:p w14:paraId="1E7EDF3B"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(VPC) </w:t>
            </w:r>
          </w:p>
        </w:tc>
        <w:tc>
          <w:tcPr>
            <w:tcW w:w="3051" w:type="dxa"/>
          </w:tcPr>
          <w:p w14:paraId="04469D59"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Virtual Private Cloud </w:t>
            </w:r>
          </w:p>
        </w:tc>
      </w:tr>
      <w:tr w:rsidR="00135CCB" w:rsidRPr="00135CCB" w14:paraId="60143715" w14:textId="77777777" w:rsidTr="00EE163F">
        <w:trPr>
          <w:trHeight w:val="99"/>
        </w:trPr>
        <w:tc>
          <w:tcPr>
            <w:tcW w:w="3051" w:type="dxa"/>
          </w:tcPr>
          <w:p w14:paraId="727F334A"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(ICAM) </w:t>
            </w:r>
          </w:p>
        </w:tc>
        <w:tc>
          <w:tcPr>
            <w:tcW w:w="3051" w:type="dxa"/>
          </w:tcPr>
          <w:p w14:paraId="14DF92EC"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Identity, Credential, and Access Management </w:t>
            </w:r>
          </w:p>
        </w:tc>
      </w:tr>
      <w:tr w:rsidR="00135CCB" w:rsidRPr="00135CCB" w14:paraId="2C3A7F16" w14:textId="77777777" w:rsidTr="00EE163F">
        <w:trPr>
          <w:trHeight w:val="99"/>
        </w:trPr>
        <w:tc>
          <w:tcPr>
            <w:tcW w:w="3051" w:type="dxa"/>
          </w:tcPr>
          <w:p w14:paraId="0292082F"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(AD) </w:t>
            </w:r>
          </w:p>
        </w:tc>
        <w:tc>
          <w:tcPr>
            <w:tcW w:w="3051" w:type="dxa"/>
          </w:tcPr>
          <w:p w14:paraId="3750A79A"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Active Directory </w:t>
            </w:r>
          </w:p>
        </w:tc>
      </w:tr>
      <w:tr w:rsidR="00135CCB" w:rsidRPr="00135CCB" w14:paraId="278BC66A" w14:textId="77777777" w:rsidTr="00EE163F">
        <w:trPr>
          <w:trHeight w:val="99"/>
        </w:trPr>
        <w:tc>
          <w:tcPr>
            <w:tcW w:w="3051" w:type="dxa"/>
          </w:tcPr>
          <w:p w14:paraId="5B2A4C0D"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(AZ) </w:t>
            </w:r>
          </w:p>
        </w:tc>
        <w:tc>
          <w:tcPr>
            <w:tcW w:w="3051" w:type="dxa"/>
          </w:tcPr>
          <w:p w14:paraId="00B47F7E"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Availability Zone </w:t>
            </w:r>
          </w:p>
        </w:tc>
      </w:tr>
      <w:tr w:rsidR="00135CCB" w:rsidRPr="00135CCB" w14:paraId="11AA474A" w14:textId="77777777" w:rsidTr="00EE163F">
        <w:trPr>
          <w:trHeight w:val="99"/>
        </w:trPr>
        <w:tc>
          <w:tcPr>
            <w:tcW w:w="3051" w:type="dxa"/>
          </w:tcPr>
          <w:p w14:paraId="3847887B"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(LAN) </w:t>
            </w:r>
          </w:p>
        </w:tc>
        <w:tc>
          <w:tcPr>
            <w:tcW w:w="3051" w:type="dxa"/>
          </w:tcPr>
          <w:p w14:paraId="2B4BAFF6"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Local Area Network </w:t>
            </w:r>
          </w:p>
        </w:tc>
      </w:tr>
      <w:tr w:rsidR="00135CCB" w:rsidRPr="00135CCB" w14:paraId="5D88DEBA" w14:textId="77777777" w:rsidTr="00EE163F">
        <w:trPr>
          <w:trHeight w:val="99"/>
        </w:trPr>
        <w:tc>
          <w:tcPr>
            <w:tcW w:w="3051" w:type="dxa"/>
          </w:tcPr>
          <w:p w14:paraId="4C7D89F8"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(WAN) </w:t>
            </w:r>
          </w:p>
        </w:tc>
        <w:tc>
          <w:tcPr>
            <w:tcW w:w="3051" w:type="dxa"/>
          </w:tcPr>
          <w:p w14:paraId="0722CFC1"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Wide Area Network </w:t>
            </w:r>
          </w:p>
        </w:tc>
      </w:tr>
      <w:tr w:rsidR="00135CCB" w:rsidRPr="00135CCB" w14:paraId="4B1F1166" w14:textId="77777777" w:rsidTr="00EE163F">
        <w:trPr>
          <w:trHeight w:val="99"/>
        </w:trPr>
        <w:tc>
          <w:tcPr>
            <w:tcW w:w="3051" w:type="dxa"/>
          </w:tcPr>
          <w:p w14:paraId="66D56793"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(ROB) </w:t>
            </w:r>
          </w:p>
        </w:tc>
        <w:tc>
          <w:tcPr>
            <w:tcW w:w="3051" w:type="dxa"/>
          </w:tcPr>
          <w:p w14:paraId="23F362B9"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Rules of Behavior </w:t>
            </w:r>
          </w:p>
        </w:tc>
      </w:tr>
      <w:tr w:rsidR="00135CCB" w:rsidRPr="00135CCB" w14:paraId="18DEE205" w14:textId="77777777" w:rsidTr="00EE163F">
        <w:trPr>
          <w:trHeight w:val="99"/>
        </w:trPr>
        <w:tc>
          <w:tcPr>
            <w:tcW w:w="3051" w:type="dxa"/>
          </w:tcPr>
          <w:p w14:paraId="01EB46C2"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(PTA) </w:t>
            </w:r>
          </w:p>
        </w:tc>
        <w:tc>
          <w:tcPr>
            <w:tcW w:w="3051" w:type="dxa"/>
          </w:tcPr>
          <w:p w14:paraId="3A0625A4"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Privacy Threshold Assessment </w:t>
            </w:r>
          </w:p>
        </w:tc>
      </w:tr>
      <w:tr w:rsidR="00135CCB" w:rsidRPr="00135CCB" w14:paraId="233C31DC" w14:textId="77777777" w:rsidTr="00EE163F">
        <w:trPr>
          <w:trHeight w:val="99"/>
        </w:trPr>
        <w:tc>
          <w:tcPr>
            <w:tcW w:w="3051" w:type="dxa"/>
          </w:tcPr>
          <w:p w14:paraId="39919157"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(PIA) </w:t>
            </w:r>
          </w:p>
        </w:tc>
        <w:tc>
          <w:tcPr>
            <w:tcW w:w="3051" w:type="dxa"/>
          </w:tcPr>
          <w:p w14:paraId="208180F0"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Privacy Impact Analysis </w:t>
            </w:r>
          </w:p>
        </w:tc>
      </w:tr>
      <w:tr w:rsidR="00135CCB" w:rsidRPr="00135CCB" w14:paraId="666AF462" w14:textId="77777777" w:rsidTr="00EE163F">
        <w:trPr>
          <w:trHeight w:val="99"/>
        </w:trPr>
        <w:tc>
          <w:tcPr>
            <w:tcW w:w="3051" w:type="dxa"/>
          </w:tcPr>
          <w:p w14:paraId="57518103"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(SOR) </w:t>
            </w:r>
          </w:p>
        </w:tc>
        <w:tc>
          <w:tcPr>
            <w:tcW w:w="3051" w:type="dxa"/>
          </w:tcPr>
          <w:p w14:paraId="6CCF43DA"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System of Records </w:t>
            </w:r>
          </w:p>
        </w:tc>
      </w:tr>
      <w:tr w:rsidR="00135CCB" w:rsidRPr="00135CCB" w14:paraId="497761AD" w14:textId="77777777" w:rsidTr="00EE163F">
        <w:trPr>
          <w:trHeight w:val="99"/>
        </w:trPr>
        <w:tc>
          <w:tcPr>
            <w:tcW w:w="3051" w:type="dxa"/>
          </w:tcPr>
          <w:p w14:paraId="302E4CE9"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(AV) </w:t>
            </w:r>
          </w:p>
        </w:tc>
        <w:tc>
          <w:tcPr>
            <w:tcW w:w="3051" w:type="dxa"/>
          </w:tcPr>
          <w:p w14:paraId="7B496367"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Antivirus </w:t>
            </w:r>
          </w:p>
        </w:tc>
      </w:tr>
      <w:tr w:rsidR="00135CCB" w:rsidRPr="00135CCB" w14:paraId="2B553137" w14:textId="77777777" w:rsidTr="00EE163F">
        <w:trPr>
          <w:trHeight w:val="99"/>
        </w:trPr>
        <w:tc>
          <w:tcPr>
            <w:tcW w:w="3051" w:type="dxa"/>
          </w:tcPr>
          <w:p w14:paraId="03EAFC0C"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(US-CERT) </w:t>
            </w:r>
          </w:p>
        </w:tc>
        <w:tc>
          <w:tcPr>
            <w:tcW w:w="3051" w:type="dxa"/>
          </w:tcPr>
          <w:p w14:paraId="68D415CC"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United States Computer Emergency Readiness Team </w:t>
            </w:r>
          </w:p>
        </w:tc>
      </w:tr>
      <w:tr w:rsidR="00135CCB" w:rsidRPr="00135CCB" w14:paraId="6D84F68F" w14:textId="77777777" w:rsidTr="00EE163F">
        <w:trPr>
          <w:trHeight w:val="99"/>
        </w:trPr>
        <w:tc>
          <w:tcPr>
            <w:tcW w:w="3051" w:type="dxa"/>
          </w:tcPr>
          <w:p w14:paraId="7E4DD95A"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(OIG) </w:t>
            </w:r>
          </w:p>
        </w:tc>
        <w:tc>
          <w:tcPr>
            <w:tcW w:w="3051" w:type="dxa"/>
          </w:tcPr>
          <w:p w14:paraId="0B9851C0"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Office of Inspector General </w:t>
            </w:r>
          </w:p>
        </w:tc>
      </w:tr>
      <w:tr w:rsidR="00135CCB" w:rsidRPr="00135CCB" w14:paraId="166D56F0" w14:textId="77777777" w:rsidTr="00EE163F">
        <w:trPr>
          <w:trHeight w:val="99"/>
        </w:trPr>
        <w:tc>
          <w:tcPr>
            <w:tcW w:w="3051" w:type="dxa"/>
          </w:tcPr>
          <w:p w14:paraId="20F3B48D"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(E II) </w:t>
            </w:r>
          </w:p>
        </w:tc>
        <w:tc>
          <w:tcPr>
            <w:tcW w:w="3051" w:type="dxa"/>
          </w:tcPr>
          <w:p w14:paraId="40624E94"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Echelon II </w:t>
            </w:r>
          </w:p>
        </w:tc>
      </w:tr>
      <w:tr w:rsidR="00135CCB" w:rsidRPr="00135CCB" w14:paraId="7CAA4594" w14:textId="77777777" w:rsidTr="00EE163F">
        <w:trPr>
          <w:trHeight w:val="99"/>
        </w:trPr>
        <w:tc>
          <w:tcPr>
            <w:tcW w:w="3051" w:type="dxa"/>
          </w:tcPr>
          <w:p w14:paraId="7BAD007D"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(TSO) </w:t>
            </w:r>
          </w:p>
        </w:tc>
        <w:tc>
          <w:tcPr>
            <w:tcW w:w="3051" w:type="dxa"/>
          </w:tcPr>
          <w:p w14:paraId="36F8AA4E"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Technical Security Officer </w:t>
            </w:r>
          </w:p>
        </w:tc>
      </w:tr>
      <w:tr w:rsidR="00135CCB" w:rsidRPr="00135CCB" w14:paraId="13E50E61" w14:textId="77777777" w:rsidTr="00EE163F">
        <w:trPr>
          <w:trHeight w:val="99"/>
        </w:trPr>
        <w:tc>
          <w:tcPr>
            <w:tcW w:w="3051" w:type="dxa"/>
          </w:tcPr>
          <w:p w14:paraId="2B3C3767"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(VA NSOC) </w:t>
            </w:r>
          </w:p>
        </w:tc>
        <w:tc>
          <w:tcPr>
            <w:tcW w:w="3051" w:type="dxa"/>
          </w:tcPr>
          <w:p w14:paraId="40262EFA" w14:textId="77777777" w:rsidR="00135CCB" w:rsidRPr="00135CCB" w:rsidRDefault="00135CCB" w:rsidP="00135CCB">
            <w:pPr>
              <w:autoSpaceDE w:val="0"/>
              <w:autoSpaceDN w:val="0"/>
              <w:adjustRightInd w:val="0"/>
              <w:spacing w:after="0" w:line="240" w:lineRule="auto"/>
              <w:rPr>
                <w:rFonts w:ascii="Calibri" w:hAnsi="Calibri" w:cs="Calibri"/>
                <w:color w:val="000000"/>
                <w:sz w:val="20"/>
                <w:szCs w:val="20"/>
              </w:rPr>
            </w:pPr>
            <w:r w:rsidRPr="00135CCB">
              <w:rPr>
                <w:rFonts w:ascii="Calibri" w:hAnsi="Calibri" w:cs="Calibri"/>
                <w:color w:val="000000"/>
                <w:sz w:val="20"/>
                <w:szCs w:val="20"/>
              </w:rPr>
              <w:t xml:space="preserve">VA Network and Security Operation Center </w:t>
            </w:r>
          </w:p>
        </w:tc>
      </w:tr>
      <w:bookmarkEnd w:id="551"/>
    </w:tbl>
    <w:p w14:paraId="2C6CF36E" w14:textId="146B4B07" w:rsidR="0013748D" w:rsidRDefault="0013748D" w:rsidP="00DC4964">
      <w:pPr>
        <w:rPr>
          <w:rFonts w:ascii="Arial" w:hAnsi="Arial" w:cs="Arial"/>
          <w:sz w:val="23"/>
          <w:szCs w:val="23"/>
        </w:rPr>
      </w:pPr>
    </w:p>
    <w:p w14:paraId="732A0383" w14:textId="77777777" w:rsidR="000572AE" w:rsidRPr="001214E2" w:rsidRDefault="000572AE" w:rsidP="00DC4964">
      <w:pPr>
        <w:rPr>
          <w:rFonts w:ascii="Arial" w:hAnsi="Arial" w:cs="Arial"/>
          <w:sz w:val="23"/>
          <w:szCs w:val="23"/>
        </w:rPr>
      </w:pPr>
    </w:p>
    <w:p w14:paraId="2DFD274E" w14:textId="77777777" w:rsidR="006D34A0" w:rsidRPr="001214E2" w:rsidRDefault="006D34A0" w:rsidP="001913A9">
      <w:pPr>
        <w:pStyle w:val="Heading2"/>
        <w:numPr>
          <w:ilvl w:val="1"/>
          <w:numId w:val="25"/>
        </w:numPr>
        <w:rPr>
          <w:rFonts w:ascii="Arial" w:hAnsi="Arial" w:cs="Arial"/>
          <w:color w:val="000000" w:themeColor="text1"/>
          <w:sz w:val="23"/>
          <w:szCs w:val="23"/>
        </w:rPr>
      </w:pPr>
      <w:bookmarkStart w:id="553" w:name="_Toc527022260"/>
      <w:r w:rsidRPr="001214E2">
        <w:rPr>
          <w:rFonts w:ascii="Arial" w:hAnsi="Arial" w:cs="Arial"/>
          <w:color w:val="000000" w:themeColor="text1"/>
          <w:sz w:val="23"/>
          <w:szCs w:val="23"/>
        </w:rPr>
        <w:t>Definitions</w:t>
      </w:r>
      <w:bookmarkEnd w:id="553"/>
    </w:p>
    <w:p w14:paraId="63D9A9C9" w14:textId="07C79270" w:rsidR="00EE163F" w:rsidRDefault="00EE163F" w:rsidP="00135CCB">
      <w:pPr>
        <w:rPr>
          <w:rFonts w:ascii="Arial" w:hAnsi="Arial" w:cs="Arial"/>
          <w:sz w:val="23"/>
          <w:szCs w:val="23"/>
        </w:rPr>
      </w:pPr>
    </w:p>
    <w:p w14:paraId="0E497F93" w14:textId="27D100A7" w:rsidR="0013748D" w:rsidRDefault="0013748D" w:rsidP="00135CCB">
      <w:pPr>
        <w:rPr>
          <w:rFonts w:ascii="Arial" w:hAnsi="Arial" w:cs="Arial"/>
          <w:sz w:val="23"/>
          <w:szCs w:val="23"/>
        </w:rPr>
      </w:pPr>
    </w:p>
    <w:p w14:paraId="1812E0CF" w14:textId="24C30A5A" w:rsidR="0013748D" w:rsidRDefault="0013748D" w:rsidP="00135CCB">
      <w:pPr>
        <w:rPr>
          <w:rFonts w:ascii="Arial" w:hAnsi="Arial" w:cs="Arial"/>
          <w:sz w:val="23"/>
          <w:szCs w:val="23"/>
        </w:rPr>
      </w:pPr>
    </w:p>
    <w:p w14:paraId="6970E653" w14:textId="77B4FAB3" w:rsidR="0013748D" w:rsidRDefault="0013748D" w:rsidP="00135CCB">
      <w:pPr>
        <w:rPr>
          <w:rFonts w:ascii="Arial" w:hAnsi="Arial" w:cs="Arial"/>
          <w:sz w:val="23"/>
          <w:szCs w:val="23"/>
        </w:rPr>
      </w:pPr>
    </w:p>
    <w:p w14:paraId="75028BC0" w14:textId="548C2B61" w:rsidR="0013748D" w:rsidRDefault="0013748D" w:rsidP="00135CCB">
      <w:pPr>
        <w:rPr>
          <w:rFonts w:ascii="Arial" w:hAnsi="Arial" w:cs="Arial"/>
          <w:sz w:val="23"/>
          <w:szCs w:val="23"/>
        </w:rPr>
      </w:pPr>
    </w:p>
    <w:p w14:paraId="206908C0" w14:textId="41DBDB53" w:rsidR="0013748D" w:rsidRDefault="0013748D" w:rsidP="00135CCB">
      <w:pPr>
        <w:rPr>
          <w:rFonts w:ascii="Arial" w:hAnsi="Arial" w:cs="Arial"/>
          <w:sz w:val="23"/>
          <w:szCs w:val="23"/>
        </w:rPr>
      </w:pPr>
    </w:p>
    <w:p w14:paraId="2A79CE5A" w14:textId="05853A50" w:rsidR="0013748D" w:rsidRDefault="0013748D" w:rsidP="00135CCB">
      <w:pPr>
        <w:rPr>
          <w:rFonts w:ascii="Arial" w:hAnsi="Arial" w:cs="Arial"/>
          <w:sz w:val="23"/>
          <w:szCs w:val="23"/>
        </w:rPr>
      </w:pPr>
    </w:p>
    <w:p w14:paraId="631ACD40" w14:textId="4258BBAA" w:rsidR="0013748D" w:rsidRDefault="0013748D" w:rsidP="00135CCB">
      <w:pPr>
        <w:rPr>
          <w:rFonts w:ascii="Arial" w:hAnsi="Arial" w:cs="Arial"/>
          <w:sz w:val="23"/>
          <w:szCs w:val="23"/>
        </w:rPr>
      </w:pPr>
    </w:p>
    <w:p w14:paraId="61244F7C" w14:textId="3C286CBA" w:rsidR="0013748D" w:rsidRDefault="0013748D" w:rsidP="00135CCB">
      <w:pPr>
        <w:rPr>
          <w:rFonts w:ascii="Arial" w:hAnsi="Arial" w:cs="Arial"/>
          <w:sz w:val="23"/>
          <w:szCs w:val="23"/>
        </w:rPr>
      </w:pPr>
    </w:p>
    <w:p w14:paraId="75DFED04" w14:textId="68003563" w:rsidR="0013748D" w:rsidRDefault="0013748D" w:rsidP="00135CCB">
      <w:pPr>
        <w:rPr>
          <w:rFonts w:ascii="Arial" w:hAnsi="Arial" w:cs="Arial"/>
          <w:sz w:val="23"/>
          <w:szCs w:val="23"/>
        </w:rPr>
      </w:pPr>
    </w:p>
    <w:p w14:paraId="6B0D0362" w14:textId="1A6D0F90" w:rsidR="0013748D" w:rsidRDefault="0013748D" w:rsidP="00135CCB">
      <w:pPr>
        <w:rPr>
          <w:rFonts w:ascii="Arial" w:hAnsi="Arial" w:cs="Arial"/>
          <w:sz w:val="23"/>
          <w:szCs w:val="23"/>
        </w:rPr>
      </w:pPr>
    </w:p>
    <w:p w14:paraId="64FACE31" w14:textId="5BF164C4" w:rsidR="0013748D" w:rsidRDefault="0013748D" w:rsidP="00135CCB">
      <w:pPr>
        <w:rPr>
          <w:rFonts w:ascii="Arial" w:hAnsi="Arial" w:cs="Arial"/>
          <w:sz w:val="23"/>
          <w:szCs w:val="23"/>
        </w:rPr>
      </w:pPr>
    </w:p>
    <w:p w14:paraId="56B38ADE" w14:textId="62526508" w:rsidR="0013748D" w:rsidRDefault="0013748D" w:rsidP="00135CCB">
      <w:pPr>
        <w:rPr>
          <w:rFonts w:ascii="Arial" w:hAnsi="Arial" w:cs="Arial"/>
          <w:sz w:val="23"/>
          <w:szCs w:val="23"/>
        </w:rPr>
      </w:pPr>
    </w:p>
    <w:p w14:paraId="0DFAC385" w14:textId="2B6BC8CB" w:rsidR="0013748D" w:rsidRDefault="0013748D" w:rsidP="00135CCB">
      <w:pPr>
        <w:rPr>
          <w:rFonts w:ascii="Arial" w:hAnsi="Arial" w:cs="Arial"/>
          <w:sz w:val="23"/>
          <w:szCs w:val="23"/>
        </w:rPr>
      </w:pPr>
    </w:p>
    <w:p w14:paraId="6102E7F7" w14:textId="525EA970" w:rsidR="0013748D" w:rsidRDefault="0013748D" w:rsidP="00135CCB">
      <w:pPr>
        <w:rPr>
          <w:rFonts w:ascii="Arial" w:hAnsi="Arial" w:cs="Arial"/>
          <w:sz w:val="23"/>
          <w:szCs w:val="23"/>
        </w:rPr>
      </w:pPr>
    </w:p>
    <w:p w14:paraId="14970C7A" w14:textId="56B537A7" w:rsidR="0013748D" w:rsidRDefault="0013748D" w:rsidP="00135CCB">
      <w:pPr>
        <w:rPr>
          <w:rFonts w:ascii="Arial" w:hAnsi="Arial" w:cs="Arial"/>
          <w:sz w:val="23"/>
          <w:szCs w:val="23"/>
        </w:rPr>
      </w:pPr>
    </w:p>
    <w:p w14:paraId="0124ED45" w14:textId="262B1902" w:rsidR="0013748D" w:rsidRDefault="0013748D" w:rsidP="00135CCB">
      <w:pPr>
        <w:rPr>
          <w:rFonts w:ascii="Arial" w:hAnsi="Arial" w:cs="Arial"/>
          <w:sz w:val="23"/>
          <w:szCs w:val="23"/>
        </w:rPr>
      </w:pPr>
    </w:p>
    <w:p w14:paraId="5E6B265C" w14:textId="56839437" w:rsidR="0013748D" w:rsidRDefault="0013748D" w:rsidP="00135CCB">
      <w:pPr>
        <w:rPr>
          <w:rFonts w:ascii="Arial" w:hAnsi="Arial" w:cs="Arial"/>
          <w:sz w:val="23"/>
          <w:szCs w:val="23"/>
        </w:rPr>
      </w:pPr>
    </w:p>
    <w:p w14:paraId="10D9D5FA" w14:textId="22DE53A2" w:rsidR="0013748D" w:rsidRDefault="0013748D" w:rsidP="00135CCB">
      <w:pPr>
        <w:rPr>
          <w:rFonts w:ascii="Arial" w:hAnsi="Arial" w:cs="Arial"/>
          <w:sz w:val="23"/>
          <w:szCs w:val="23"/>
        </w:rPr>
      </w:pPr>
    </w:p>
    <w:p w14:paraId="463B2F44" w14:textId="037678FF" w:rsidR="0013748D" w:rsidRDefault="0013748D" w:rsidP="00135CCB">
      <w:pPr>
        <w:rPr>
          <w:rFonts w:ascii="Arial" w:hAnsi="Arial" w:cs="Arial"/>
          <w:sz w:val="23"/>
          <w:szCs w:val="23"/>
        </w:rPr>
      </w:pPr>
    </w:p>
    <w:p w14:paraId="730C90A5" w14:textId="29C541C2" w:rsidR="0013748D" w:rsidRDefault="0013748D" w:rsidP="00135CCB">
      <w:pPr>
        <w:rPr>
          <w:rFonts w:ascii="Arial" w:hAnsi="Arial" w:cs="Arial"/>
          <w:sz w:val="23"/>
          <w:szCs w:val="23"/>
        </w:rPr>
      </w:pPr>
    </w:p>
    <w:p w14:paraId="0F7885A6" w14:textId="0A366F5C" w:rsidR="0013748D" w:rsidRDefault="0013748D" w:rsidP="00135CCB">
      <w:pPr>
        <w:rPr>
          <w:rFonts w:ascii="Arial" w:hAnsi="Arial" w:cs="Arial"/>
          <w:sz w:val="23"/>
          <w:szCs w:val="23"/>
        </w:rPr>
      </w:pPr>
    </w:p>
    <w:p w14:paraId="655AD19E" w14:textId="649CEE80" w:rsidR="0013748D" w:rsidRDefault="0013748D" w:rsidP="00135CCB">
      <w:pPr>
        <w:rPr>
          <w:rFonts w:ascii="Arial" w:hAnsi="Arial" w:cs="Arial"/>
          <w:sz w:val="23"/>
          <w:szCs w:val="23"/>
        </w:rPr>
      </w:pPr>
    </w:p>
    <w:p w14:paraId="73769D5B" w14:textId="77777777" w:rsidR="0013748D" w:rsidRDefault="0013748D" w:rsidP="00135CCB">
      <w:pPr>
        <w:rPr>
          <w:rFonts w:ascii="Arial" w:hAnsi="Arial" w:cs="Arial"/>
          <w:sz w:val="23"/>
          <w:szCs w:val="23"/>
        </w:rPr>
      </w:pPr>
    </w:p>
    <w:p w14:paraId="0A4A26D4" w14:textId="2C59D542" w:rsidR="00DC4964" w:rsidRPr="0013748D" w:rsidRDefault="00EE163F">
      <w:pPr>
        <w:rPr>
          <w:rFonts w:ascii="Arial" w:hAnsi="Arial" w:cs="Arial"/>
          <w:b/>
        </w:rPr>
      </w:pPr>
      <w:r w:rsidRPr="00EE163F">
        <w:rPr>
          <w:rFonts w:ascii="Arial" w:hAnsi="Arial" w:cs="Arial"/>
          <w:b/>
          <w:color w:val="1F497D" w:themeColor="text2"/>
          <w:sz w:val="23"/>
          <w:szCs w:val="23"/>
        </w:rPr>
        <w:t>Potential Add -JH</w:t>
      </w:r>
      <w:r w:rsidR="00DC4964" w:rsidRPr="00EE163F">
        <w:rPr>
          <w:rFonts w:ascii="Arial" w:hAnsi="Arial" w:cs="Arial"/>
          <w:b/>
          <w:sz w:val="23"/>
          <w:szCs w:val="23"/>
        </w:rPr>
        <w:br/>
      </w:r>
    </w:p>
    <w:p w14:paraId="59C04EA8" w14:textId="77777777" w:rsidR="006D34A0" w:rsidRPr="00D2794A" w:rsidRDefault="006D34A0" w:rsidP="00192B9E">
      <w:pPr>
        <w:pStyle w:val="Heading1"/>
        <w:numPr>
          <w:ilvl w:val="0"/>
          <w:numId w:val="3"/>
        </w:numPr>
        <w:rPr>
          <w:rFonts w:ascii="Arial" w:hAnsi="Arial" w:cs="Arial"/>
          <w:color w:val="000000" w:themeColor="text1"/>
          <w:sz w:val="24"/>
          <w:szCs w:val="24"/>
        </w:rPr>
      </w:pPr>
      <w:bookmarkStart w:id="554" w:name="_Toc527022261"/>
      <w:r w:rsidRPr="00D2794A">
        <w:rPr>
          <w:rFonts w:ascii="Arial" w:hAnsi="Arial" w:cs="Arial"/>
          <w:color w:val="000000" w:themeColor="text1"/>
          <w:sz w:val="24"/>
          <w:szCs w:val="24"/>
        </w:rPr>
        <w:t>Appendix A – 800-53 CONTROL FAMILY Incident Response (IR)</w:t>
      </w:r>
      <w:bookmarkEnd w:id="554"/>
    </w:p>
    <w:p w14:paraId="41967359" w14:textId="77777777" w:rsidR="00DC4964" w:rsidRDefault="00DC4964" w:rsidP="00DC4964"/>
    <w:tbl>
      <w:tblPr>
        <w:tblW w:w="9981" w:type="dxa"/>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ook w:val="0000" w:firstRow="0" w:lastRow="0" w:firstColumn="0" w:lastColumn="0" w:noHBand="0" w:noVBand="0"/>
      </w:tblPr>
      <w:tblGrid>
        <w:gridCol w:w="1308"/>
        <w:gridCol w:w="11"/>
        <w:gridCol w:w="5510"/>
        <w:gridCol w:w="75"/>
        <w:gridCol w:w="3077"/>
      </w:tblGrid>
      <w:tr w:rsidR="00D2794A" w:rsidRPr="00840A11" w14:paraId="0B0980A2" w14:textId="77777777" w:rsidTr="00502915">
        <w:trPr>
          <w:cantSplit/>
          <w:trHeight w:val="510"/>
          <w:jc w:val="center"/>
        </w:trPr>
        <w:tc>
          <w:tcPr>
            <w:tcW w:w="1319" w:type="dxa"/>
            <w:gridSpan w:val="2"/>
          </w:tcPr>
          <w:p w14:paraId="43D401E3" w14:textId="77777777" w:rsidR="00D2794A" w:rsidRPr="00C16477" w:rsidRDefault="00D2794A" w:rsidP="00C57E4E">
            <w:pPr>
              <w:jc w:val="center"/>
              <w:rPr>
                <w:rFonts w:cs="Arial"/>
                <w:b/>
              </w:rPr>
            </w:pPr>
            <w:r w:rsidRPr="00C16477">
              <w:rPr>
                <w:rFonts w:cs="Arial"/>
                <w:b/>
              </w:rPr>
              <w:lastRenderedPageBreak/>
              <w:t>IR-1</w:t>
            </w:r>
          </w:p>
          <w:p w14:paraId="3759322A" w14:textId="77777777" w:rsidR="00D2794A" w:rsidRPr="00C16477" w:rsidRDefault="00D2794A" w:rsidP="00C57E4E">
            <w:pPr>
              <w:jc w:val="center"/>
              <w:rPr>
                <w:rFonts w:cs="Arial"/>
                <w:b/>
              </w:rPr>
            </w:pPr>
          </w:p>
          <w:p w14:paraId="73E640C8" w14:textId="77777777" w:rsidR="00D2794A" w:rsidRPr="00C16477" w:rsidRDefault="00D2794A" w:rsidP="00C57E4E">
            <w:pPr>
              <w:jc w:val="center"/>
              <w:rPr>
                <w:rFonts w:cs="Arial"/>
                <w:b/>
              </w:rPr>
            </w:pPr>
            <w:r w:rsidRPr="00C16477">
              <w:rPr>
                <w:rFonts w:cs="Arial"/>
                <w:bCs/>
              </w:rPr>
              <w:t>(L), (M), (H)</w:t>
            </w:r>
          </w:p>
        </w:tc>
        <w:tc>
          <w:tcPr>
            <w:tcW w:w="5585" w:type="dxa"/>
            <w:gridSpan w:val="2"/>
            <w:tcBorders>
              <w:top w:val="single" w:sz="18" w:space="0" w:color="auto"/>
              <w:bottom w:val="single" w:sz="4" w:space="0" w:color="auto"/>
            </w:tcBorders>
            <w:shd w:val="clear" w:color="auto" w:fill="auto"/>
          </w:tcPr>
          <w:p w14:paraId="63503C74" w14:textId="77777777" w:rsidR="00D2794A" w:rsidRPr="00C16477" w:rsidRDefault="00D2794A" w:rsidP="00C57E4E">
            <w:pPr>
              <w:autoSpaceDE w:val="0"/>
              <w:autoSpaceDN w:val="0"/>
              <w:adjustRightInd w:val="0"/>
              <w:rPr>
                <w:rFonts w:cs="Arial"/>
                <w:b/>
              </w:rPr>
            </w:pPr>
            <w:r w:rsidRPr="00C16477">
              <w:rPr>
                <w:rFonts w:cs="Arial"/>
                <w:b/>
              </w:rPr>
              <w:t xml:space="preserve">Incident Response </w:t>
            </w:r>
            <w:r w:rsidR="007C5ADC" w:rsidRPr="00C16477">
              <w:rPr>
                <w:rFonts w:cs="Arial"/>
                <w:b/>
              </w:rPr>
              <w:t>Policy and Procedures</w:t>
            </w:r>
            <w:r w:rsidRPr="00C16477">
              <w:rPr>
                <w:rFonts w:cs="Arial"/>
                <w:b/>
              </w:rPr>
              <w:t xml:space="preserve">:  </w:t>
            </w:r>
          </w:p>
          <w:p w14:paraId="182C1B77" w14:textId="77777777" w:rsidR="00D2794A" w:rsidRPr="00C16477" w:rsidRDefault="007C5ADC" w:rsidP="00C16477">
            <w:pPr>
              <w:autoSpaceDE w:val="0"/>
              <w:autoSpaceDN w:val="0"/>
              <w:adjustRightInd w:val="0"/>
              <w:rPr>
                <w:rFonts w:cs="Arial"/>
              </w:rPr>
            </w:pPr>
            <w:r w:rsidRPr="00C16477">
              <w:rPr>
                <w:rFonts w:cs="Tahoma"/>
                <w:bCs/>
              </w:rPr>
              <w:t>The organization:</w:t>
            </w:r>
            <w:r w:rsidRPr="00C16477">
              <w:rPr>
                <w:rFonts w:cs="Tahoma"/>
                <w:bCs/>
              </w:rPr>
              <w:br/>
              <w:t>a. Develops, documents, and disseminates to [Assignment: organization-defined personnel or roles]:</w:t>
            </w:r>
            <w:r w:rsidRPr="00C16477">
              <w:rPr>
                <w:rFonts w:cs="Tahoma"/>
                <w:bCs/>
              </w:rPr>
              <w:br/>
              <w:t>1. An incident response policy that addresses purpose, scope, roles, responsibilities, management commitment, coordination among organizational entities, and compliance; and</w:t>
            </w:r>
            <w:r w:rsidRPr="00C16477">
              <w:rPr>
                <w:rFonts w:cs="Tahoma"/>
                <w:bCs/>
              </w:rPr>
              <w:br/>
              <w:t>2. Procedures to facilitate the implementation of the incident response policy and associated incident response controls; and</w:t>
            </w:r>
            <w:r w:rsidRPr="00C16477">
              <w:rPr>
                <w:rFonts w:cs="Tahoma"/>
                <w:bCs/>
              </w:rPr>
              <w:br/>
              <w:t>b. Reviews and updates the current:</w:t>
            </w:r>
            <w:r w:rsidRPr="00C16477">
              <w:rPr>
                <w:rFonts w:cs="Tahoma"/>
                <w:bCs/>
              </w:rPr>
              <w:br/>
              <w:t>1. Incident response policy [Assignment: organization-defined frequency]; and</w:t>
            </w:r>
            <w:r w:rsidRPr="00C16477">
              <w:rPr>
                <w:rFonts w:cs="Tahoma"/>
                <w:bCs/>
              </w:rPr>
              <w:br/>
              <w:t>2. Incident response procedures [Assignment: organization-defined frequency].</w:t>
            </w: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82"/>
              <w:gridCol w:w="268"/>
              <w:gridCol w:w="1054"/>
              <w:gridCol w:w="347"/>
            </w:tblGrid>
            <w:tr w:rsidR="00D2794A" w:rsidRPr="00C16477" w14:paraId="66A7F04B" w14:textId="77777777" w:rsidTr="00C57E4E">
              <w:trPr>
                <w:trHeight w:val="255"/>
              </w:trPr>
              <w:tc>
                <w:tcPr>
                  <w:tcW w:w="1659" w:type="dxa"/>
                  <w:gridSpan w:val="2"/>
                  <w:tcBorders>
                    <w:top w:val="single" w:sz="4" w:space="0" w:color="auto"/>
                    <w:bottom w:val="single" w:sz="6" w:space="0" w:color="auto"/>
                  </w:tcBorders>
                  <w:shd w:val="clear" w:color="auto" w:fill="C0C0C0"/>
                </w:tcPr>
                <w:p w14:paraId="6F26583A" w14:textId="77777777" w:rsidR="00D2794A" w:rsidRPr="00C16477" w:rsidRDefault="00D2794A" w:rsidP="00C57E4E">
                  <w:pPr>
                    <w:rPr>
                      <w:rFonts w:cs="Arial"/>
                    </w:rPr>
                  </w:pPr>
                  <w:r w:rsidRPr="00C16477">
                    <w:rPr>
                      <w:rFonts w:cs="Arial"/>
                    </w:rPr>
                    <w:t>Status</w:t>
                  </w:r>
                </w:p>
              </w:tc>
              <w:tc>
                <w:tcPr>
                  <w:tcW w:w="1500" w:type="dxa"/>
                  <w:gridSpan w:val="2"/>
                  <w:tcBorders>
                    <w:top w:val="single" w:sz="4" w:space="0" w:color="auto"/>
                    <w:bottom w:val="single" w:sz="6" w:space="0" w:color="auto"/>
                  </w:tcBorders>
                  <w:shd w:val="clear" w:color="auto" w:fill="C0C0C0"/>
                </w:tcPr>
                <w:p w14:paraId="2D13AB86" w14:textId="77777777" w:rsidR="00D2794A" w:rsidRPr="00C16477" w:rsidRDefault="00D2794A" w:rsidP="00C57E4E">
                  <w:pPr>
                    <w:rPr>
                      <w:rFonts w:cs="Arial"/>
                    </w:rPr>
                  </w:pPr>
                  <w:r w:rsidRPr="00C16477">
                    <w:rPr>
                      <w:rFonts w:cs="Arial"/>
                    </w:rPr>
                    <w:t>Type</w:t>
                  </w:r>
                </w:p>
              </w:tc>
            </w:tr>
            <w:tr w:rsidR="00D2794A" w:rsidRPr="00C16477" w14:paraId="7A7A37B1" w14:textId="77777777" w:rsidTr="00C57E4E">
              <w:trPr>
                <w:trHeight w:val="255"/>
              </w:trPr>
              <w:tc>
                <w:tcPr>
                  <w:tcW w:w="1269" w:type="dxa"/>
                  <w:tcBorders>
                    <w:top w:val="single" w:sz="6" w:space="0" w:color="auto"/>
                  </w:tcBorders>
                </w:tcPr>
                <w:p w14:paraId="53BA6B6D" w14:textId="77777777" w:rsidR="00D2794A" w:rsidRPr="00C16477" w:rsidRDefault="00D2794A" w:rsidP="00C57E4E">
                  <w:pPr>
                    <w:rPr>
                      <w:rFonts w:cs="Arial"/>
                    </w:rPr>
                  </w:pPr>
                  <w:r w:rsidRPr="00C16477">
                    <w:rPr>
                      <w:rFonts w:cs="Arial"/>
                    </w:rPr>
                    <w:t>In Place</w:t>
                  </w:r>
                </w:p>
              </w:tc>
              <w:tc>
                <w:tcPr>
                  <w:tcW w:w="390" w:type="dxa"/>
                  <w:tcBorders>
                    <w:top w:val="single" w:sz="6" w:space="0" w:color="auto"/>
                  </w:tcBorders>
                </w:tcPr>
                <w:p w14:paraId="31B809F1" w14:textId="77777777" w:rsidR="00D2794A" w:rsidRPr="00C16477" w:rsidRDefault="00D2794A" w:rsidP="00C57E4E">
                  <w:pPr>
                    <w:rPr>
                      <w:rFonts w:cs="Arial"/>
                    </w:rPr>
                  </w:pPr>
                </w:p>
              </w:tc>
              <w:tc>
                <w:tcPr>
                  <w:tcW w:w="1110" w:type="dxa"/>
                  <w:tcBorders>
                    <w:top w:val="single" w:sz="6" w:space="0" w:color="auto"/>
                  </w:tcBorders>
                </w:tcPr>
                <w:p w14:paraId="7C62381E" w14:textId="77777777" w:rsidR="00D2794A" w:rsidRPr="00C16477" w:rsidRDefault="00D2794A" w:rsidP="00C57E4E">
                  <w:pPr>
                    <w:rPr>
                      <w:rFonts w:cs="Arial"/>
                    </w:rPr>
                  </w:pPr>
                  <w:r w:rsidRPr="00C16477">
                    <w:rPr>
                      <w:rFonts w:cs="Arial"/>
                    </w:rPr>
                    <w:t xml:space="preserve">Common </w:t>
                  </w:r>
                </w:p>
              </w:tc>
              <w:tc>
                <w:tcPr>
                  <w:tcW w:w="390" w:type="dxa"/>
                  <w:tcBorders>
                    <w:top w:val="single" w:sz="6" w:space="0" w:color="auto"/>
                  </w:tcBorders>
                </w:tcPr>
                <w:p w14:paraId="5F0FC15F" w14:textId="1394D613" w:rsidR="00D2794A" w:rsidRPr="00C16477" w:rsidRDefault="008C1F1B" w:rsidP="00C57E4E">
                  <w:pPr>
                    <w:rPr>
                      <w:rFonts w:cs="Arial"/>
                    </w:rPr>
                  </w:pPr>
                  <w:ins w:id="555" w:author="Faulkner, David A. (Accenture Federal Services)" w:date="2019-04-03T17:18:00Z">
                    <w:r>
                      <w:rPr>
                        <w:rFonts w:cs="Arial"/>
                      </w:rPr>
                      <w:t>x</w:t>
                    </w:r>
                  </w:ins>
                </w:p>
              </w:tc>
            </w:tr>
            <w:tr w:rsidR="00D2794A" w:rsidRPr="00C16477" w14:paraId="268ABFFA" w14:textId="77777777" w:rsidTr="00C57E4E">
              <w:trPr>
                <w:trHeight w:val="255"/>
              </w:trPr>
              <w:tc>
                <w:tcPr>
                  <w:tcW w:w="1269" w:type="dxa"/>
                </w:tcPr>
                <w:p w14:paraId="3DB78DDE" w14:textId="77777777" w:rsidR="00D2794A" w:rsidRPr="00C16477" w:rsidRDefault="00D2794A" w:rsidP="00C57E4E">
                  <w:pPr>
                    <w:rPr>
                      <w:rFonts w:cs="Arial"/>
                    </w:rPr>
                  </w:pPr>
                  <w:r w:rsidRPr="00C16477">
                    <w:rPr>
                      <w:rFonts w:cs="Arial"/>
                    </w:rPr>
                    <w:t>Planned</w:t>
                  </w:r>
                </w:p>
              </w:tc>
              <w:tc>
                <w:tcPr>
                  <w:tcW w:w="390" w:type="dxa"/>
                </w:tcPr>
                <w:p w14:paraId="45CA4E32" w14:textId="77777777" w:rsidR="00D2794A" w:rsidRPr="00C16477" w:rsidRDefault="00D2794A" w:rsidP="00C57E4E">
                  <w:pPr>
                    <w:rPr>
                      <w:rFonts w:cs="Arial"/>
                    </w:rPr>
                  </w:pPr>
                </w:p>
              </w:tc>
              <w:tc>
                <w:tcPr>
                  <w:tcW w:w="1110" w:type="dxa"/>
                </w:tcPr>
                <w:p w14:paraId="7D26B81D" w14:textId="77777777" w:rsidR="00D2794A" w:rsidRPr="00C16477" w:rsidRDefault="00D2794A" w:rsidP="00C57E4E">
                  <w:pPr>
                    <w:rPr>
                      <w:rFonts w:cs="Arial"/>
                    </w:rPr>
                  </w:pPr>
                  <w:r w:rsidRPr="00C16477">
                    <w:rPr>
                      <w:rFonts w:cs="Arial"/>
                    </w:rPr>
                    <w:t>Hybrid</w:t>
                  </w:r>
                </w:p>
              </w:tc>
              <w:tc>
                <w:tcPr>
                  <w:tcW w:w="390" w:type="dxa"/>
                </w:tcPr>
                <w:p w14:paraId="51723C93" w14:textId="77777777" w:rsidR="00D2794A" w:rsidRPr="00C16477" w:rsidRDefault="00C16477" w:rsidP="00C57E4E">
                  <w:pPr>
                    <w:rPr>
                      <w:rFonts w:cs="Arial"/>
                    </w:rPr>
                  </w:pPr>
                  <w:del w:id="556" w:author="Faulkner, David A. (Accenture Federal Services)" w:date="2019-04-03T17:18:00Z">
                    <w:r w:rsidRPr="00C16477" w:rsidDel="008C1F1B">
                      <w:rPr>
                        <w:rFonts w:cs="Arial"/>
                      </w:rPr>
                      <w:delText>X</w:delText>
                    </w:r>
                  </w:del>
                </w:p>
              </w:tc>
            </w:tr>
            <w:tr w:rsidR="00D2794A" w:rsidRPr="00C16477" w14:paraId="14F93604" w14:textId="77777777" w:rsidTr="00C57E4E">
              <w:trPr>
                <w:trHeight w:val="255"/>
              </w:trPr>
              <w:tc>
                <w:tcPr>
                  <w:tcW w:w="1269" w:type="dxa"/>
                </w:tcPr>
                <w:p w14:paraId="33F394DD" w14:textId="77777777" w:rsidR="00D2794A" w:rsidRPr="00C16477" w:rsidRDefault="00D2794A" w:rsidP="00C57E4E">
                  <w:pPr>
                    <w:rPr>
                      <w:rFonts w:cs="Arial"/>
                    </w:rPr>
                  </w:pPr>
                  <w:r w:rsidRPr="00C16477">
                    <w:rPr>
                      <w:rFonts w:cs="Arial"/>
                    </w:rPr>
                    <w:t>In Place and Planned</w:t>
                  </w:r>
                </w:p>
              </w:tc>
              <w:tc>
                <w:tcPr>
                  <w:tcW w:w="390" w:type="dxa"/>
                </w:tcPr>
                <w:p w14:paraId="22A2C139" w14:textId="77777777" w:rsidR="00D2794A" w:rsidRPr="00C16477" w:rsidRDefault="00D2794A" w:rsidP="00C57E4E">
                  <w:pPr>
                    <w:rPr>
                      <w:rFonts w:cs="Arial"/>
                    </w:rPr>
                  </w:pPr>
                </w:p>
              </w:tc>
              <w:tc>
                <w:tcPr>
                  <w:tcW w:w="1110" w:type="dxa"/>
                </w:tcPr>
                <w:p w14:paraId="58DB6080" w14:textId="77777777" w:rsidR="00D2794A" w:rsidRPr="00C16477" w:rsidRDefault="00D2794A" w:rsidP="00C57E4E">
                  <w:pPr>
                    <w:rPr>
                      <w:rFonts w:cs="Arial"/>
                    </w:rPr>
                  </w:pPr>
                  <w:r w:rsidRPr="00C16477">
                    <w:rPr>
                      <w:rFonts w:cs="Arial"/>
                    </w:rPr>
                    <w:t>System Specific</w:t>
                  </w:r>
                </w:p>
              </w:tc>
              <w:tc>
                <w:tcPr>
                  <w:tcW w:w="390" w:type="dxa"/>
                </w:tcPr>
                <w:p w14:paraId="73120290" w14:textId="77777777" w:rsidR="00D2794A" w:rsidRPr="00C16477" w:rsidRDefault="00D2794A" w:rsidP="00C57E4E">
                  <w:pPr>
                    <w:rPr>
                      <w:rFonts w:cs="Arial"/>
                    </w:rPr>
                  </w:pPr>
                </w:p>
              </w:tc>
            </w:tr>
            <w:tr w:rsidR="00D2794A" w:rsidRPr="00C16477" w14:paraId="09816ACE" w14:textId="77777777" w:rsidTr="00C57E4E">
              <w:trPr>
                <w:trHeight w:val="85"/>
              </w:trPr>
              <w:tc>
                <w:tcPr>
                  <w:tcW w:w="1269" w:type="dxa"/>
                </w:tcPr>
                <w:p w14:paraId="3799F9EA" w14:textId="77777777" w:rsidR="00D2794A" w:rsidRPr="00C16477" w:rsidRDefault="00D2794A" w:rsidP="00C57E4E">
                  <w:pPr>
                    <w:rPr>
                      <w:rFonts w:cs="Arial"/>
                    </w:rPr>
                  </w:pPr>
                  <w:r w:rsidRPr="00C16477">
                    <w:rPr>
                      <w:rFonts w:cs="Arial"/>
                    </w:rPr>
                    <w:t>Not Applicable</w:t>
                  </w:r>
                </w:p>
              </w:tc>
              <w:tc>
                <w:tcPr>
                  <w:tcW w:w="390" w:type="dxa"/>
                </w:tcPr>
                <w:p w14:paraId="29156445" w14:textId="77777777" w:rsidR="00D2794A" w:rsidRPr="00C16477" w:rsidRDefault="00D2794A" w:rsidP="00C57E4E">
                  <w:pPr>
                    <w:rPr>
                      <w:rFonts w:cs="Arial"/>
                    </w:rPr>
                  </w:pPr>
                </w:p>
              </w:tc>
              <w:tc>
                <w:tcPr>
                  <w:tcW w:w="1500" w:type="dxa"/>
                  <w:gridSpan w:val="2"/>
                </w:tcPr>
                <w:p w14:paraId="34B471E0" w14:textId="77777777" w:rsidR="00D2794A" w:rsidRPr="00C16477" w:rsidRDefault="00D2794A" w:rsidP="00C57E4E">
                  <w:pPr>
                    <w:rPr>
                      <w:rFonts w:cs="Arial"/>
                    </w:rPr>
                  </w:pPr>
                </w:p>
              </w:tc>
            </w:tr>
          </w:tbl>
          <w:p w14:paraId="44EB1ECD" w14:textId="77777777" w:rsidR="00D2794A" w:rsidRPr="00C16477" w:rsidRDefault="00D2794A" w:rsidP="00C57E4E">
            <w:pPr>
              <w:rPr>
                <w:rFonts w:cs="Arial"/>
              </w:rPr>
            </w:pPr>
          </w:p>
        </w:tc>
      </w:tr>
      <w:tr w:rsidR="000218D4" w:rsidRPr="00840A11" w14:paraId="224EFD8D" w14:textId="77777777" w:rsidTr="00502915">
        <w:trPr>
          <w:cantSplit/>
          <w:trHeight w:val="510"/>
          <w:jc w:val="center"/>
        </w:trPr>
        <w:tc>
          <w:tcPr>
            <w:tcW w:w="9981" w:type="dxa"/>
            <w:gridSpan w:val="5"/>
            <w:tcBorders>
              <w:top w:val="single" w:sz="4" w:space="0" w:color="auto"/>
              <w:bottom w:val="single" w:sz="4" w:space="0" w:color="auto"/>
            </w:tcBorders>
            <w:shd w:val="clear" w:color="auto" w:fill="auto"/>
          </w:tcPr>
          <w:p w14:paraId="06987862" w14:textId="77777777" w:rsidR="000218D4" w:rsidRPr="00C16477" w:rsidRDefault="000218D4" w:rsidP="00083CA3">
            <w:pPr>
              <w:rPr>
                <w:rFonts w:cs="Arial"/>
              </w:rPr>
            </w:pPr>
          </w:p>
        </w:tc>
      </w:tr>
      <w:tr w:rsidR="00D2794A" w:rsidRPr="00840A11" w14:paraId="0B67C85E" w14:textId="77777777" w:rsidTr="00502915">
        <w:trPr>
          <w:cantSplit/>
          <w:trHeight w:val="510"/>
          <w:jc w:val="center"/>
        </w:trPr>
        <w:tc>
          <w:tcPr>
            <w:tcW w:w="1319" w:type="dxa"/>
            <w:gridSpan w:val="2"/>
          </w:tcPr>
          <w:p w14:paraId="4B61DBAB" w14:textId="77777777" w:rsidR="00D2794A" w:rsidRPr="00C16477" w:rsidRDefault="00D2794A" w:rsidP="00C57E4E">
            <w:pPr>
              <w:jc w:val="center"/>
              <w:rPr>
                <w:rFonts w:cs="Arial"/>
                <w:b/>
              </w:rPr>
            </w:pPr>
            <w:r w:rsidRPr="00C16477">
              <w:rPr>
                <w:rFonts w:cs="Arial"/>
                <w:b/>
              </w:rPr>
              <w:t>IR-2</w:t>
            </w:r>
          </w:p>
          <w:p w14:paraId="043519F9" w14:textId="77777777" w:rsidR="00D2794A" w:rsidRPr="00C16477" w:rsidRDefault="00D2794A" w:rsidP="00C57E4E">
            <w:pPr>
              <w:jc w:val="center"/>
              <w:rPr>
                <w:rFonts w:cs="Arial"/>
                <w:b/>
              </w:rPr>
            </w:pPr>
          </w:p>
          <w:p w14:paraId="043219B0" w14:textId="77777777" w:rsidR="00D2794A" w:rsidRPr="00C16477" w:rsidRDefault="00D2794A" w:rsidP="00C57E4E">
            <w:pPr>
              <w:jc w:val="center"/>
              <w:rPr>
                <w:rFonts w:cs="Arial"/>
                <w:b/>
              </w:rPr>
            </w:pPr>
            <w:r w:rsidRPr="00C16477">
              <w:rPr>
                <w:rFonts w:cs="Arial"/>
                <w:bCs/>
              </w:rPr>
              <w:t>(L), (M), (H)</w:t>
            </w:r>
          </w:p>
        </w:tc>
        <w:tc>
          <w:tcPr>
            <w:tcW w:w="5585" w:type="dxa"/>
            <w:gridSpan w:val="2"/>
            <w:tcBorders>
              <w:top w:val="single" w:sz="4" w:space="0" w:color="auto"/>
              <w:bottom w:val="single" w:sz="4" w:space="0" w:color="auto"/>
            </w:tcBorders>
            <w:shd w:val="clear" w:color="auto" w:fill="auto"/>
          </w:tcPr>
          <w:p w14:paraId="11101935" w14:textId="77777777" w:rsidR="00D2794A" w:rsidRPr="00C16477" w:rsidRDefault="00D2794A" w:rsidP="00C57E4E">
            <w:pPr>
              <w:autoSpaceDE w:val="0"/>
              <w:autoSpaceDN w:val="0"/>
              <w:adjustRightInd w:val="0"/>
              <w:rPr>
                <w:rFonts w:cs="Arial"/>
                <w:b/>
              </w:rPr>
            </w:pPr>
            <w:r w:rsidRPr="00C16477">
              <w:rPr>
                <w:rFonts w:cs="Arial"/>
                <w:b/>
              </w:rPr>
              <w:t xml:space="preserve">Incident Response </w:t>
            </w:r>
            <w:r w:rsidR="00C16477" w:rsidRPr="00C16477">
              <w:rPr>
                <w:rFonts w:cs="Arial"/>
                <w:b/>
              </w:rPr>
              <w:t>Training</w:t>
            </w:r>
            <w:r w:rsidRPr="00C16477">
              <w:rPr>
                <w:rFonts w:cs="Arial"/>
                <w:b/>
              </w:rPr>
              <w:t xml:space="preserve">:  </w:t>
            </w:r>
          </w:p>
          <w:p w14:paraId="31A3B66F" w14:textId="77777777" w:rsidR="00C16477" w:rsidRPr="00C16477" w:rsidRDefault="00C16477" w:rsidP="00C57E4E">
            <w:pPr>
              <w:autoSpaceDE w:val="0"/>
              <w:autoSpaceDN w:val="0"/>
              <w:adjustRightInd w:val="0"/>
              <w:rPr>
                <w:rFonts w:cs="Arial"/>
              </w:rPr>
            </w:pPr>
            <w:r w:rsidRPr="00C16477">
              <w:rPr>
                <w:rFonts w:cs="Tahoma"/>
                <w:bCs/>
              </w:rPr>
              <w:t>The organization provides incident response training to information system users consistent with assigned roles and responsibilities:</w:t>
            </w:r>
            <w:r w:rsidRPr="00C16477">
              <w:rPr>
                <w:rFonts w:cs="Tahoma"/>
                <w:bCs/>
              </w:rPr>
              <w:br/>
              <w:t>a. Within [Assignment: organization-defined time period] of assuming an incident response role or responsibility;</w:t>
            </w:r>
            <w:r w:rsidRPr="00C16477">
              <w:rPr>
                <w:rFonts w:cs="Tahoma"/>
                <w:bCs/>
              </w:rPr>
              <w:br/>
              <w:t>b. When required by information system changes; and</w:t>
            </w:r>
            <w:r w:rsidRPr="00C16477">
              <w:rPr>
                <w:rFonts w:cs="Tahoma"/>
                <w:bCs/>
              </w:rPr>
              <w:br/>
              <w:t>c. [Assignment: organization-defined frequency] thereafter.</w:t>
            </w:r>
          </w:p>
          <w:p w14:paraId="709A924B" w14:textId="77777777" w:rsidR="00D2794A" w:rsidRPr="00C16477" w:rsidRDefault="00D2794A" w:rsidP="00C57E4E">
            <w:pPr>
              <w:autoSpaceDE w:val="0"/>
              <w:autoSpaceDN w:val="0"/>
              <w:adjustRightInd w:val="0"/>
              <w:rPr>
                <w:rFonts w:cs="Arial"/>
                <w:color w:val="0000FF"/>
              </w:rPr>
            </w:pPr>
          </w:p>
          <w:p w14:paraId="74EB3C82" w14:textId="77777777" w:rsidR="00D2794A" w:rsidRPr="00C16477" w:rsidRDefault="00D2794A" w:rsidP="00C57E4E">
            <w:pPr>
              <w:rPr>
                <w:rFonts w:cs="Arial"/>
              </w:rPr>
            </w:pP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82"/>
              <w:gridCol w:w="268"/>
              <w:gridCol w:w="1054"/>
              <w:gridCol w:w="347"/>
            </w:tblGrid>
            <w:tr w:rsidR="00D2794A" w:rsidRPr="00C16477" w14:paraId="43240514" w14:textId="77777777" w:rsidTr="00C57E4E">
              <w:trPr>
                <w:trHeight w:val="255"/>
              </w:trPr>
              <w:tc>
                <w:tcPr>
                  <w:tcW w:w="1659" w:type="dxa"/>
                  <w:gridSpan w:val="2"/>
                  <w:tcBorders>
                    <w:top w:val="single" w:sz="4" w:space="0" w:color="auto"/>
                    <w:bottom w:val="single" w:sz="6" w:space="0" w:color="auto"/>
                  </w:tcBorders>
                  <w:shd w:val="clear" w:color="auto" w:fill="C0C0C0"/>
                </w:tcPr>
                <w:p w14:paraId="7F7D2B67" w14:textId="77777777" w:rsidR="00D2794A" w:rsidRPr="00C16477" w:rsidRDefault="00D2794A" w:rsidP="00C57E4E">
                  <w:pPr>
                    <w:rPr>
                      <w:rFonts w:cs="Arial"/>
                    </w:rPr>
                  </w:pPr>
                  <w:r w:rsidRPr="00C16477">
                    <w:rPr>
                      <w:rFonts w:cs="Arial"/>
                    </w:rPr>
                    <w:t>Status</w:t>
                  </w:r>
                </w:p>
              </w:tc>
              <w:tc>
                <w:tcPr>
                  <w:tcW w:w="1500" w:type="dxa"/>
                  <w:gridSpan w:val="2"/>
                  <w:tcBorders>
                    <w:top w:val="single" w:sz="4" w:space="0" w:color="auto"/>
                    <w:bottom w:val="single" w:sz="6" w:space="0" w:color="auto"/>
                  </w:tcBorders>
                  <w:shd w:val="clear" w:color="auto" w:fill="C0C0C0"/>
                </w:tcPr>
                <w:p w14:paraId="7FF70912" w14:textId="77777777" w:rsidR="00D2794A" w:rsidRPr="00C16477" w:rsidRDefault="00D2794A" w:rsidP="00C57E4E">
                  <w:pPr>
                    <w:rPr>
                      <w:rFonts w:cs="Arial"/>
                    </w:rPr>
                  </w:pPr>
                  <w:r w:rsidRPr="00C16477">
                    <w:rPr>
                      <w:rFonts w:cs="Arial"/>
                    </w:rPr>
                    <w:t>Type</w:t>
                  </w:r>
                </w:p>
              </w:tc>
            </w:tr>
            <w:tr w:rsidR="00D2794A" w:rsidRPr="00C16477" w14:paraId="6E77349E" w14:textId="77777777" w:rsidTr="00C57E4E">
              <w:trPr>
                <w:trHeight w:val="255"/>
              </w:trPr>
              <w:tc>
                <w:tcPr>
                  <w:tcW w:w="1269" w:type="dxa"/>
                  <w:tcBorders>
                    <w:top w:val="single" w:sz="6" w:space="0" w:color="auto"/>
                  </w:tcBorders>
                </w:tcPr>
                <w:p w14:paraId="57E3AEC0" w14:textId="77777777" w:rsidR="00D2794A" w:rsidRPr="00C16477" w:rsidRDefault="00D2794A" w:rsidP="00C57E4E">
                  <w:pPr>
                    <w:rPr>
                      <w:rFonts w:cs="Arial"/>
                    </w:rPr>
                  </w:pPr>
                  <w:r w:rsidRPr="00C16477">
                    <w:rPr>
                      <w:rFonts w:cs="Arial"/>
                    </w:rPr>
                    <w:t>In Place</w:t>
                  </w:r>
                </w:p>
              </w:tc>
              <w:tc>
                <w:tcPr>
                  <w:tcW w:w="390" w:type="dxa"/>
                  <w:tcBorders>
                    <w:top w:val="single" w:sz="6" w:space="0" w:color="auto"/>
                  </w:tcBorders>
                </w:tcPr>
                <w:p w14:paraId="54B3D776" w14:textId="77777777" w:rsidR="00D2794A" w:rsidRPr="00C16477" w:rsidRDefault="00D2794A" w:rsidP="00C57E4E">
                  <w:pPr>
                    <w:rPr>
                      <w:rFonts w:cs="Arial"/>
                    </w:rPr>
                  </w:pPr>
                </w:p>
              </w:tc>
              <w:tc>
                <w:tcPr>
                  <w:tcW w:w="1110" w:type="dxa"/>
                  <w:tcBorders>
                    <w:top w:val="single" w:sz="6" w:space="0" w:color="auto"/>
                  </w:tcBorders>
                </w:tcPr>
                <w:p w14:paraId="125DB04C" w14:textId="77777777" w:rsidR="00D2794A" w:rsidRPr="00C16477" w:rsidRDefault="00D2794A" w:rsidP="00C57E4E">
                  <w:pPr>
                    <w:rPr>
                      <w:rFonts w:cs="Arial"/>
                    </w:rPr>
                  </w:pPr>
                  <w:r w:rsidRPr="00C16477">
                    <w:rPr>
                      <w:rFonts w:cs="Arial"/>
                    </w:rPr>
                    <w:t xml:space="preserve">Common </w:t>
                  </w:r>
                </w:p>
              </w:tc>
              <w:tc>
                <w:tcPr>
                  <w:tcW w:w="390" w:type="dxa"/>
                  <w:tcBorders>
                    <w:top w:val="single" w:sz="6" w:space="0" w:color="auto"/>
                  </w:tcBorders>
                </w:tcPr>
                <w:p w14:paraId="2F4112B3" w14:textId="38C62B41" w:rsidR="00D2794A" w:rsidRPr="00C16477" w:rsidRDefault="008C1F1B" w:rsidP="00C57E4E">
                  <w:pPr>
                    <w:rPr>
                      <w:rFonts w:cs="Arial"/>
                    </w:rPr>
                  </w:pPr>
                  <w:ins w:id="557" w:author="Faulkner, David A. (Accenture Federal Services)" w:date="2019-04-03T17:22:00Z">
                    <w:r>
                      <w:rPr>
                        <w:rFonts w:cs="Arial"/>
                      </w:rPr>
                      <w:t>x</w:t>
                    </w:r>
                  </w:ins>
                </w:p>
              </w:tc>
            </w:tr>
            <w:tr w:rsidR="00D2794A" w:rsidRPr="00C16477" w14:paraId="49363B19" w14:textId="77777777" w:rsidTr="00C57E4E">
              <w:trPr>
                <w:trHeight w:val="255"/>
              </w:trPr>
              <w:tc>
                <w:tcPr>
                  <w:tcW w:w="1269" w:type="dxa"/>
                </w:tcPr>
                <w:p w14:paraId="6E2A7833" w14:textId="77777777" w:rsidR="00D2794A" w:rsidRPr="00C16477" w:rsidRDefault="00D2794A" w:rsidP="00C57E4E">
                  <w:pPr>
                    <w:rPr>
                      <w:rFonts w:cs="Arial"/>
                    </w:rPr>
                  </w:pPr>
                  <w:r w:rsidRPr="00C16477">
                    <w:rPr>
                      <w:rFonts w:cs="Arial"/>
                    </w:rPr>
                    <w:t>Planned</w:t>
                  </w:r>
                </w:p>
              </w:tc>
              <w:tc>
                <w:tcPr>
                  <w:tcW w:w="390" w:type="dxa"/>
                </w:tcPr>
                <w:p w14:paraId="6E521E75" w14:textId="77777777" w:rsidR="00D2794A" w:rsidRPr="00C16477" w:rsidRDefault="00D2794A" w:rsidP="00C57E4E">
                  <w:pPr>
                    <w:rPr>
                      <w:rFonts w:cs="Arial"/>
                    </w:rPr>
                  </w:pPr>
                </w:p>
              </w:tc>
              <w:tc>
                <w:tcPr>
                  <w:tcW w:w="1110" w:type="dxa"/>
                </w:tcPr>
                <w:p w14:paraId="5F6757ED" w14:textId="77777777" w:rsidR="00D2794A" w:rsidRPr="00C16477" w:rsidRDefault="00D2794A" w:rsidP="00C57E4E">
                  <w:pPr>
                    <w:rPr>
                      <w:rFonts w:cs="Arial"/>
                    </w:rPr>
                  </w:pPr>
                  <w:r w:rsidRPr="00C16477">
                    <w:rPr>
                      <w:rFonts w:cs="Arial"/>
                    </w:rPr>
                    <w:t>Hybrid</w:t>
                  </w:r>
                </w:p>
              </w:tc>
              <w:tc>
                <w:tcPr>
                  <w:tcW w:w="390" w:type="dxa"/>
                </w:tcPr>
                <w:p w14:paraId="1AA50ED1" w14:textId="77777777" w:rsidR="00D2794A" w:rsidRPr="00C16477" w:rsidRDefault="00C16477" w:rsidP="00C57E4E">
                  <w:pPr>
                    <w:rPr>
                      <w:rFonts w:cs="Arial"/>
                    </w:rPr>
                  </w:pPr>
                  <w:del w:id="558" w:author="Faulkner, David A. (Accenture Federal Services)" w:date="2019-04-03T17:22:00Z">
                    <w:r w:rsidRPr="00C16477" w:rsidDel="008C1F1B">
                      <w:rPr>
                        <w:rFonts w:cs="Arial"/>
                      </w:rPr>
                      <w:delText>X</w:delText>
                    </w:r>
                  </w:del>
                </w:p>
              </w:tc>
            </w:tr>
            <w:tr w:rsidR="00D2794A" w:rsidRPr="00C16477" w14:paraId="489064A8" w14:textId="77777777" w:rsidTr="00C57E4E">
              <w:trPr>
                <w:trHeight w:val="255"/>
              </w:trPr>
              <w:tc>
                <w:tcPr>
                  <w:tcW w:w="1269" w:type="dxa"/>
                </w:tcPr>
                <w:p w14:paraId="4085F963" w14:textId="77777777" w:rsidR="00D2794A" w:rsidRPr="00C16477" w:rsidRDefault="00D2794A" w:rsidP="00C57E4E">
                  <w:pPr>
                    <w:rPr>
                      <w:rFonts w:cs="Arial"/>
                    </w:rPr>
                  </w:pPr>
                  <w:r w:rsidRPr="00C16477">
                    <w:rPr>
                      <w:rFonts w:cs="Arial"/>
                    </w:rPr>
                    <w:t>In Place and Planned</w:t>
                  </w:r>
                </w:p>
              </w:tc>
              <w:tc>
                <w:tcPr>
                  <w:tcW w:w="390" w:type="dxa"/>
                </w:tcPr>
                <w:p w14:paraId="6EBD137E" w14:textId="77777777" w:rsidR="00D2794A" w:rsidRPr="00C16477" w:rsidRDefault="00D2794A" w:rsidP="00C57E4E">
                  <w:pPr>
                    <w:rPr>
                      <w:rFonts w:cs="Arial"/>
                    </w:rPr>
                  </w:pPr>
                </w:p>
              </w:tc>
              <w:tc>
                <w:tcPr>
                  <w:tcW w:w="1110" w:type="dxa"/>
                </w:tcPr>
                <w:p w14:paraId="66A1C261" w14:textId="77777777" w:rsidR="00D2794A" w:rsidRPr="00C16477" w:rsidRDefault="00D2794A" w:rsidP="00C57E4E">
                  <w:pPr>
                    <w:rPr>
                      <w:rFonts w:cs="Arial"/>
                    </w:rPr>
                  </w:pPr>
                  <w:r w:rsidRPr="00C16477">
                    <w:rPr>
                      <w:rFonts w:cs="Arial"/>
                    </w:rPr>
                    <w:t>System Specific</w:t>
                  </w:r>
                </w:p>
              </w:tc>
              <w:tc>
                <w:tcPr>
                  <w:tcW w:w="390" w:type="dxa"/>
                </w:tcPr>
                <w:p w14:paraId="66AAFBF2" w14:textId="77777777" w:rsidR="00D2794A" w:rsidRPr="00C16477" w:rsidRDefault="00D2794A" w:rsidP="00C57E4E">
                  <w:pPr>
                    <w:rPr>
                      <w:rFonts w:cs="Arial"/>
                    </w:rPr>
                  </w:pPr>
                </w:p>
              </w:tc>
            </w:tr>
            <w:tr w:rsidR="00D2794A" w:rsidRPr="00C16477" w14:paraId="4010FDF9" w14:textId="77777777" w:rsidTr="00C57E4E">
              <w:trPr>
                <w:trHeight w:val="85"/>
              </w:trPr>
              <w:tc>
                <w:tcPr>
                  <w:tcW w:w="1269" w:type="dxa"/>
                </w:tcPr>
                <w:p w14:paraId="66725087" w14:textId="77777777" w:rsidR="00D2794A" w:rsidRPr="00C16477" w:rsidRDefault="00D2794A" w:rsidP="00C57E4E">
                  <w:pPr>
                    <w:rPr>
                      <w:rFonts w:cs="Arial"/>
                    </w:rPr>
                  </w:pPr>
                  <w:r w:rsidRPr="00C16477">
                    <w:rPr>
                      <w:rFonts w:cs="Arial"/>
                    </w:rPr>
                    <w:t>Not Applicable</w:t>
                  </w:r>
                </w:p>
              </w:tc>
              <w:tc>
                <w:tcPr>
                  <w:tcW w:w="390" w:type="dxa"/>
                </w:tcPr>
                <w:p w14:paraId="4A884088" w14:textId="77777777" w:rsidR="00D2794A" w:rsidRPr="00C16477" w:rsidRDefault="00D2794A" w:rsidP="00C57E4E">
                  <w:pPr>
                    <w:rPr>
                      <w:rFonts w:cs="Arial"/>
                    </w:rPr>
                  </w:pPr>
                </w:p>
              </w:tc>
              <w:tc>
                <w:tcPr>
                  <w:tcW w:w="1500" w:type="dxa"/>
                  <w:gridSpan w:val="2"/>
                </w:tcPr>
                <w:p w14:paraId="6820740D" w14:textId="77777777" w:rsidR="00D2794A" w:rsidRPr="00C16477" w:rsidRDefault="00D2794A" w:rsidP="00C57E4E">
                  <w:pPr>
                    <w:rPr>
                      <w:rFonts w:cs="Arial"/>
                    </w:rPr>
                  </w:pPr>
                </w:p>
              </w:tc>
            </w:tr>
          </w:tbl>
          <w:p w14:paraId="66EC1ED5" w14:textId="77777777" w:rsidR="00D2794A" w:rsidRPr="00C16477" w:rsidRDefault="00D2794A" w:rsidP="00C57E4E">
            <w:pPr>
              <w:rPr>
                <w:rFonts w:cs="Arial"/>
              </w:rPr>
            </w:pPr>
          </w:p>
        </w:tc>
      </w:tr>
      <w:tr w:rsidR="000218D4" w:rsidRPr="00840A11" w14:paraId="3B693B50" w14:textId="77777777" w:rsidTr="00502915">
        <w:trPr>
          <w:cantSplit/>
          <w:trHeight w:val="510"/>
          <w:jc w:val="center"/>
        </w:trPr>
        <w:tc>
          <w:tcPr>
            <w:tcW w:w="9981" w:type="dxa"/>
            <w:gridSpan w:val="5"/>
            <w:tcBorders>
              <w:top w:val="single" w:sz="4" w:space="0" w:color="auto"/>
              <w:bottom w:val="single" w:sz="4" w:space="0" w:color="auto"/>
            </w:tcBorders>
            <w:shd w:val="clear" w:color="auto" w:fill="auto"/>
          </w:tcPr>
          <w:p w14:paraId="277E82B6" w14:textId="77777777" w:rsidR="000218D4" w:rsidRPr="00C16477" w:rsidRDefault="000218D4" w:rsidP="00083CA3">
            <w:pPr>
              <w:rPr>
                <w:rFonts w:cs="Arial"/>
              </w:rPr>
            </w:pPr>
          </w:p>
        </w:tc>
      </w:tr>
      <w:tr w:rsidR="00C16477" w:rsidRPr="00840A11" w14:paraId="02B2BED9" w14:textId="77777777" w:rsidTr="00C16477">
        <w:trPr>
          <w:cantSplit/>
          <w:trHeight w:val="510"/>
          <w:jc w:val="center"/>
        </w:trPr>
        <w:tc>
          <w:tcPr>
            <w:tcW w:w="1319" w:type="dxa"/>
            <w:gridSpan w:val="2"/>
            <w:tcBorders>
              <w:top w:val="single" w:sz="4" w:space="0" w:color="auto"/>
              <w:bottom w:val="single" w:sz="4" w:space="0" w:color="auto"/>
            </w:tcBorders>
            <w:shd w:val="clear" w:color="auto" w:fill="auto"/>
          </w:tcPr>
          <w:p w14:paraId="4F153292" w14:textId="77777777" w:rsidR="00C16477" w:rsidRPr="000218D4" w:rsidRDefault="00C16477" w:rsidP="00083CA3">
            <w:pPr>
              <w:jc w:val="center"/>
              <w:rPr>
                <w:rFonts w:cs="Arial"/>
                <w:b/>
              </w:rPr>
            </w:pPr>
            <w:r w:rsidRPr="000218D4">
              <w:rPr>
                <w:rFonts w:cs="Arial"/>
                <w:b/>
              </w:rPr>
              <w:lastRenderedPageBreak/>
              <w:t>IR-2 (1)</w:t>
            </w:r>
          </w:p>
          <w:p w14:paraId="7B41E1F4" w14:textId="77777777" w:rsidR="00C16477" w:rsidRPr="000218D4" w:rsidRDefault="00C16477" w:rsidP="00083CA3">
            <w:pPr>
              <w:jc w:val="center"/>
              <w:rPr>
                <w:rFonts w:cs="Arial"/>
              </w:rPr>
            </w:pPr>
            <w:r w:rsidRPr="000218D4">
              <w:rPr>
                <w:rFonts w:cs="Arial"/>
              </w:rPr>
              <w:br/>
              <w:t>(H)</w:t>
            </w:r>
          </w:p>
        </w:tc>
        <w:tc>
          <w:tcPr>
            <w:tcW w:w="5585" w:type="dxa"/>
            <w:gridSpan w:val="2"/>
            <w:tcBorders>
              <w:top w:val="single" w:sz="4" w:space="0" w:color="auto"/>
              <w:bottom w:val="single" w:sz="4" w:space="0" w:color="auto"/>
            </w:tcBorders>
            <w:shd w:val="clear" w:color="auto" w:fill="auto"/>
          </w:tcPr>
          <w:p w14:paraId="29864275" w14:textId="77777777" w:rsidR="00C16477" w:rsidRPr="000218D4" w:rsidRDefault="00C16477" w:rsidP="00C57E4E">
            <w:pPr>
              <w:autoSpaceDE w:val="0"/>
              <w:autoSpaceDN w:val="0"/>
              <w:adjustRightInd w:val="0"/>
              <w:rPr>
                <w:rFonts w:cs="Arial"/>
                <w:b/>
              </w:rPr>
            </w:pPr>
            <w:r w:rsidRPr="000218D4">
              <w:rPr>
                <w:rFonts w:cs="Arial"/>
                <w:b/>
              </w:rPr>
              <w:t xml:space="preserve">Incident Response Training:  </w:t>
            </w:r>
          </w:p>
          <w:p w14:paraId="1EB03CE0" w14:textId="77777777" w:rsidR="00C16477" w:rsidRPr="00C16477" w:rsidRDefault="00C16477" w:rsidP="00502915">
            <w:pPr>
              <w:spacing w:after="150" w:line="240" w:lineRule="auto"/>
              <w:rPr>
                <w:rFonts w:eastAsia="Times New Roman" w:cs="Tahoma"/>
                <w:bCs/>
              </w:rPr>
            </w:pPr>
            <w:r w:rsidRPr="00C16477">
              <w:rPr>
                <w:rFonts w:eastAsia="Times New Roman" w:cs="Tahoma"/>
                <w:bCs/>
              </w:rPr>
              <w:t>The organization incorporates simulated events into incident response training to facilitate effective response by personnel in crisis situations.</w:t>
            </w:r>
          </w:p>
          <w:p w14:paraId="6A1C23F5" w14:textId="77777777" w:rsidR="00C16477" w:rsidRPr="000218D4" w:rsidRDefault="00C16477" w:rsidP="00C57E4E">
            <w:pPr>
              <w:autoSpaceDE w:val="0"/>
              <w:autoSpaceDN w:val="0"/>
              <w:adjustRightInd w:val="0"/>
              <w:rPr>
                <w:rFonts w:cs="Arial"/>
                <w:color w:val="0000FF"/>
              </w:rPr>
            </w:pPr>
          </w:p>
          <w:p w14:paraId="549C4BE3" w14:textId="77777777" w:rsidR="00C16477" w:rsidRPr="000218D4" w:rsidRDefault="00C16477" w:rsidP="00C57E4E">
            <w:pPr>
              <w:rPr>
                <w:rFonts w:cs="Arial"/>
              </w:rPr>
            </w:pP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82"/>
              <w:gridCol w:w="268"/>
              <w:gridCol w:w="1054"/>
              <w:gridCol w:w="347"/>
            </w:tblGrid>
            <w:tr w:rsidR="00C16477" w:rsidRPr="000218D4" w14:paraId="1E7C4DC5" w14:textId="77777777" w:rsidTr="00C57E4E">
              <w:trPr>
                <w:trHeight w:val="255"/>
              </w:trPr>
              <w:tc>
                <w:tcPr>
                  <w:tcW w:w="1659" w:type="dxa"/>
                  <w:gridSpan w:val="2"/>
                  <w:tcBorders>
                    <w:top w:val="single" w:sz="4" w:space="0" w:color="auto"/>
                    <w:bottom w:val="single" w:sz="6" w:space="0" w:color="auto"/>
                  </w:tcBorders>
                  <w:shd w:val="clear" w:color="auto" w:fill="C0C0C0"/>
                </w:tcPr>
                <w:p w14:paraId="0B183429" w14:textId="77777777" w:rsidR="00C16477" w:rsidRPr="000218D4" w:rsidRDefault="00C16477" w:rsidP="00C16477">
                  <w:pPr>
                    <w:rPr>
                      <w:rFonts w:cs="Arial"/>
                    </w:rPr>
                  </w:pPr>
                  <w:r w:rsidRPr="000218D4">
                    <w:rPr>
                      <w:rFonts w:cs="Arial"/>
                    </w:rPr>
                    <w:t>Status</w:t>
                  </w:r>
                </w:p>
              </w:tc>
              <w:tc>
                <w:tcPr>
                  <w:tcW w:w="1500" w:type="dxa"/>
                  <w:gridSpan w:val="2"/>
                  <w:tcBorders>
                    <w:top w:val="single" w:sz="4" w:space="0" w:color="auto"/>
                    <w:bottom w:val="single" w:sz="6" w:space="0" w:color="auto"/>
                  </w:tcBorders>
                  <w:shd w:val="clear" w:color="auto" w:fill="C0C0C0"/>
                </w:tcPr>
                <w:p w14:paraId="3A95C390" w14:textId="77777777" w:rsidR="00C16477" w:rsidRPr="000218D4" w:rsidRDefault="00C16477" w:rsidP="00C16477">
                  <w:pPr>
                    <w:rPr>
                      <w:rFonts w:cs="Arial"/>
                    </w:rPr>
                  </w:pPr>
                  <w:r w:rsidRPr="000218D4">
                    <w:rPr>
                      <w:rFonts w:cs="Arial"/>
                    </w:rPr>
                    <w:t>Type</w:t>
                  </w:r>
                </w:p>
              </w:tc>
            </w:tr>
            <w:tr w:rsidR="00C16477" w:rsidRPr="000218D4" w14:paraId="46A2AC5A" w14:textId="77777777" w:rsidTr="00C57E4E">
              <w:trPr>
                <w:trHeight w:val="255"/>
              </w:trPr>
              <w:tc>
                <w:tcPr>
                  <w:tcW w:w="1269" w:type="dxa"/>
                  <w:tcBorders>
                    <w:top w:val="single" w:sz="6" w:space="0" w:color="auto"/>
                  </w:tcBorders>
                </w:tcPr>
                <w:p w14:paraId="21C04BF8" w14:textId="77777777" w:rsidR="00C16477" w:rsidRPr="000218D4" w:rsidRDefault="00C16477" w:rsidP="00C16477">
                  <w:pPr>
                    <w:rPr>
                      <w:rFonts w:cs="Arial"/>
                    </w:rPr>
                  </w:pPr>
                  <w:r w:rsidRPr="000218D4">
                    <w:rPr>
                      <w:rFonts w:cs="Arial"/>
                    </w:rPr>
                    <w:t>In Place</w:t>
                  </w:r>
                </w:p>
              </w:tc>
              <w:tc>
                <w:tcPr>
                  <w:tcW w:w="390" w:type="dxa"/>
                  <w:tcBorders>
                    <w:top w:val="single" w:sz="6" w:space="0" w:color="auto"/>
                  </w:tcBorders>
                </w:tcPr>
                <w:p w14:paraId="692F34EB" w14:textId="77777777" w:rsidR="00C16477" w:rsidRPr="000218D4" w:rsidRDefault="00C16477" w:rsidP="00C16477">
                  <w:pPr>
                    <w:rPr>
                      <w:rFonts w:cs="Arial"/>
                    </w:rPr>
                  </w:pPr>
                </w:p>
              </w:tc>
              <w:tc>
                <w:tcPr>
                  <w:tcW w:w="1110" w:type="dxa"/>
                  <w:tcBorders>
                    <w:top w:val="single" w:sz="6" w:space="0" w:color="auto"/>
                  </w:tcBorders>
                </w:tcPr>
                <w:p w14:paraId="530E14AE" w14:textId="77777777" w:rsidR="00C16477" w:rsidRPr="000218D4" w:rsidRDefault="00C16477" w:rsidP="00C16477">
                  <w:pPr>
                    <w:rPr>
                      <w:rFonts w:cs="Arial"/>
                    </w:rPr>
                  </w:pPr>
                  <w:r w:rsidRPr="000218D4">
                    <w:rPr>
                      <w:rFonts w:cs="Arial"/>
                    </w:rPr>
                    <w:t xml:space="preserve">Common </w:t>
                  </w:r>
                </w:p>
              </w:tc>
              <w:tc>
                <w:tcPr>
                  <w:tcW w:w="390" w:type="dxa"/>
                  <w:tcBorders>
                    <w:top w:val="single" w:sz="6" w:space="0" w:color="auto"/>
                  </w:tcBorders>
                </w:tcPr>
                <w:p w14:paraId="5E3C33F8" w14:textId="29C82615" w:rsidR="00C16477" w:rsidRPr="000218D4" w:rsidRDefault="008C1F1B" w:rsidP="00C16477">
                  <w:pPr>
                    <w:rPr>
                      <w:rFonts w:cs="Arial"/>
                    </w:rPr>
                  </w:pPr>
                  <w:ins w:id="559" w:author="Faulkner, David A. (Accenture Federal Services)" w:date="2019-04-03T17:22:00Z">
                    <w:r>
                      <w:rPr>
                        <w:rFonts w:cs="Arial"/>
                      </w:rPr>
                      <w:t>x</w:t>
                    </w:r>
                  </w:ins>
                </w:p>
              </w:tc>
            </w:tr>
            <w:tr w:rsidR="00C16477" w:rsidRPr="000218D4" w14:paraId="5F78A88A" w14:textId="77777777" w:rsidTr="00C57E4E">
              <w:trPr>
                <w:trHeight w:val="255"/>
              </w:trPr>
              <w:tc>
                <w:tcPr>
                  <w:tcW w:w="1269" w:type="dxa"/>
                </w:tcPr>
                <w:p w14:paraId="69BACAD1" w14:textId="77777777" w:rsidR="00C16477" w:rsidRPr="000218D4" w:rsidRDefault="00C16477" w:rsidP="00C16477">
                  <w:pPr>
                    <w:rPr>
                      <w:rFonts w:cs="Arial"/>
                    </w:rPr>
                  </w:pPr>
                  <w:r w:rsidRPr="000218D4">
                    <w:rPr>
                      <w:rFonts w:cs="Arial"/>
                    </w:rPr>
                    <w:t>Planned</w:t>
                  </w:r>
                </w:p>
              </w:tc>
              <w:tc>
                <w:tcPr>
                  <w:tcW w:w="390" w:type="dxa"/>
                </w:tcPr>
                <w:p w14:paraId="3E0390C3" w14:textId="77777777" w:rsidR="00C16477" w:rsidRPr="000218D4" w:rsidRDefault="00C16477" w:rsidP="00C16477">
                  <w:pPr>
                    <w:rPr>
                      <w:rFonts w:cs="Arial"/>
                    </w:rPr>
                  </w:pPr>
                </w:p>
              </w:tc>
              <w:tc>
                <w:tcPr>
                  <w:tcW w:w="1110" w:type="dxa"/>
                </w:tcPr>
                <w:p w14:paraId="29D564B4" w14:textId="77777777" w:rsidR="00C16477" w:rsidRPr="000218D4" w:rsidRDefault="00C16477" w:rsidP="00C16477">
                  <w:pPr>
                    <w:rPr>
                      <w:rFonts w:cs="Arial"/>
                    </w:rPr>
                  </w:pPr>
                  <w:r w:rsidRPr="000218D4">
                    <w:rPr>
                      <w:rFonts w:cs="Arial"/>
                    </w:rPr>
                    <w:t>Hybrid</w:t>
                  </w:r>
                </w:p>
              </w:tc>
              <w:tc>
                <w:tcPr>
                  <w:tcW w:w="390" w:type="dxa"/>
                </w:tcPr>
                <w:p w14:paraId="7A851B63" w14:textId="7E69B809" w:rsidR="00C16477" w:rsidRPr="000218D4" w:rsidRDefault="00C16477" w:rsidP="00C16477">
                  <w:pPr>
                    <w:rPr>
                      <w:rFonts w:cs="Arial"/>
                    </w:rPr>
                  </w:pPr>
                  <w:del w:id="560" w:author="Faulkner, David A. (Accenture Federal Services)" w:date="2019-04-03T17:22:00Z">
                    <w:r w:rsidRPr="000218D4" w:rsidDel="008C1F1B">
                      <w:rPr>
                        <w:rFonts w:cs="Arial"/>
                      </w:rPr>
                      <w:delText>X</w:delText>
                    </w:r>
                  </w:del>
                </w:p>
              </w:tc>
            </w:tr>
            <w:tr w:rsidR="00C16477" w:rsidRPr="000218D4" w14:paraId="418C349A" w14:textId="77777777" w:rsidTr="00C57E4E">
              <w:trPr>
                <w:trHeight w:val="255"/>
              </w:trPr>
              <w:tc>
                <w:tcPr>
                  <w:tcW w:w="1269" w:type="dxa"/>
                </w:tcPr>
                <w:p w14:paraId="32E68E79" w14:textId="77777777" w:rsidR="00C16477" w:rsidRPr="000218D4" w:rsidRDefault="00C16477" w:rsidP="00C16477">
                  <w:pPr>
                    <w:rPr>
                      <w:rFonts w:cs="Arial"/>
                    </w:rPr>
                  </w:pPr>
                  <w:r w:rsidRPr="000218D4">
                    <w:rPr>
                      <w:rFonts w:cs="Arial"/>
                    </w:rPr>
                    <w:t>In Place and Planned</w:t>
                  </w:r>
                </w:p>
              </w:tc>
              <w:tc>
                <w:tcPr>
                  <w:tcW w:w="390" w:type="dxa"/>
                </w:tcPr>
                <w:p w14:paraId="51F497B7" w14:textId="77777777" w:rsidR="00C16477" w:rsidRPr="000218D4" w:rsidRDefault="00C16477" w:rsidP="00C16477">
                  <w:pPr>
                    <w:rPr>
                      <w:rFonts w:cs="Arial"/>
                    </w:rPr>
                  </w:pPr>
                </w:p>
              </w:tc>
              <w:tc>
                <w:tcPr>
                  <w:tcW w:w="1110" w:type="dxa"/>
                </w:tcPr>
                <w:p w14:paraId="2F6D2691" w14:textId="77777777" w:rsidR="00C16477" w:rsidRPr="000218D4" w:rsidRDefault="00C16477" w:rsidP="00C16477">
                  <w:pPr>
                    <w:rPr>
                      <w:rFonts w:cs="Arial"/>
                    </w:rPr>
                  </w:pPr>
                  <w:r w:rsidRPr="000218D4">
                    <w:rPr>
                      <w:rFonts w:cs="Arial"/>
                    </w:rPr>
                    <w:t>System Specific</w:t>
                  </w:r>
                </w:p>
              </w:tc>
              <w:tc>
                <w:tcPr>
                  <w:tcW w:w="390" w:type="dxa"/>
                </w:tcPr>
                <w:p w14:paraId="096D4F69" w14:textId="77777777" w:rsidR="00C16477" w:rsidRPr="000218D4" w:rsidRDefault="00C16477" w:rsidP="00C16477">
                  <w:pPr>
                    <w:rPr>
                      <w:rFonts w:cs="Arial"/>
                    </w:rPr>
                  </w:pPr>
                </w:p>
              </w:tc>
            </w:tr>
            <w:tr w:rsidR="00C16477" w:rsidRPr="000218D4" w14:paraId="47D47411" w14:textId="77777777" w:rsidTr="00C57E4E">
              <w:trPr>
                <w:trHeight w:val="85"/>
              </w:trPr>
              <w:tc>
                <w:tcPr>
                  <w:tcW w:w="1269" w:type="dxa"/>
                </w:tcPr>
                <w:p w14:paraId="3ACAE065" w14:textId="77777777" w:rsidR="00C16477" w:rsidRPr="000218D4" w:rsidRDefault="00C16477" w:rsidP="00C16477">
                  <w:pPr>
                    <w:rPr>
                      <w:rFonts w:cs="Arial"/>
                    </w:rPr>
                  </w:pPr>
                  <w:r w:rsidRPr="000218D4">
                    <w:rPr>
                      <w:rFonts w:cs="Arial"/>
                    </w:rPr>
                    <w:t>Not Applicable</w:t>
                  </w:r>
                </w:p>
              </w:tc>
              <w:tc>
                <w:tcPr>
                  <w:tcW w:w="390" w:type="dxa"/>
                </w:tcPr>
                <w:p w14:paraId="140F647A" w14:textId="77777777" w:rsidR="00C16477" w:rsidRPr="000218D4" w:rsidRDefault="00C16477" w:rsidP="00C16477">
                  <w:pPr>
                    <w:rPr>
                      <w:rFonts w:cs="Arial"/>
                    </w:rPr>
                  </w:pPr>
                </w:p>
              </w:tc>
              <w:tc>
                <w:tcPr>
                  <w:tcW w:w="1500" w:type="dxa"/>
                  <w:gridSpan w:val="2"/>
                </w:tcPr>
                <w:p w14:paraId="2D8E515F" w14:textId="77777777" w:rsidR="00C16477" w:rsidRPr="000218D4" w:rsidRDefault="00C16477" w:rsidP="00C16477">
                  <w:pPr>
                    <w:rPr>
                      <w:rFonts w:cs="Arial"/>
                    </w:rPr>
                  </w:pPr>
                </w:p>
              </w:tc>
            </w:tr>
          </w:tbl>
          <w:p w14:paraId="3C757FC0" w14:textId="77777777" w:rsidR="00C16477" w:rsidRPr="000218D4" w:rsidRDefault="00C16477" w:rsidP="00083CA3">
            <w:pPr>
              <w:rPr>
                <w:rFonts w:cs="Arial"/>
              </w:rPr>
            </w:pPr>
          </w:p>
        </w:tc>
      </w:tr>
      <w:tr w:rsidR="000218D4" w:rsidRPr="00840A11" w14:paraId="05C121E8" w14:textId="77777777" w:rsidTr="00C57E4E">
        <w:trPr>
          <w:cantSplit/>
          <w:trHeight w:val="510"/>
          <w:jc w:val="center"/>
        </w:trPr>
        <w:tc>
          <w:tcPr>
            <w:tcW w:w="9981" w:type="dxa"/>
            <w:gridSpan w:val="5"/>
            <w:tcBorders>
              <w:top w:val="single" w:sz="4" w:space="0" w:color="auto"/>
              <w:bottom w:val="single" w:sz="4" w:space="0" w:color="auto"/>
            </w:tcBorders>
            <w:shd w:val="clear" w:color="auto" w:fill="auto"/>
          </w:tcPr>
          <w:p w14:paraId="1E5032FF" w14:textId="77777777" w:rsidR="000218D4" w:rsidRPr="000218D4" w:rsidRDefault="000218D4" w:rsidP="00083CA3">
            <w:pPr>
              <w:rPr>
                <w:rFonts w:cs="Arial"/>
              </w:rPr>
            </w:pPr>
          </w:p>
        </w:tc>
      </w:tr>
      <w:tr w:rsidR="00C16477" w:rsidRPr="00840A11" w14:paraId="2CC35A8A" w14:textId="77777777" w:rsidTr="00C16477">
        <w:trPr>
          <w:cantSplit/>
          <w:trHeight w:val="510"/>
          <w:jc w:val="center"/>
        </w:trPr>
        <w:tc>
          <w:tcPr>
            <w:tcW w:w="1319" w:type="dxa"/>
            <w:gridSpan w:val="2"/>
            <w:tcBorders>
              <w:top w:val="single" w:sz="4" w:space="0" w:color="auto"/>
              <w:bottom w:val="single" w:sz="4" w:space="0" w:color="auto"/>
            </w:tcBorders>
            <w:shd w:val="clear" w:color="auto" w:fill="auto"/>
          </w:tcPr>
          <w:p w14:paraId="5D3E6D6A" w14:textId="77777777" w:rsidR="00C16477" w:rsidRPr="000218D4" w:rsidRDefault="00C16477" w:rsidP="00C16477">
            <w:pPr>
              <w:jc w:val="center"/>
              <w:rPr>
                <w:rFonts w:cs="Arial"/>
                <w:b/>
              </w:rPr>
            </w:pPr>
            <w:r w:rsidRPr="000218D4">
              <w:rPr>
                <w:rFonts w:cs="Arial"/>
                <w:b/>
              </w:rPr>
              <w:t>IR-2 (2)</w:t>
            </w:r>
          </w:p>
          <w:p w14:paraId="3EF854D3" w14:textId="77777777" w:rsidR="00C16477" w:rsidRPr="000218D4" w:rsidRDefault="00C16477" w:rsidP="00C16477">
            <w:pPr>
              <w:jc w:val="center"/>
              <w:rPr>
                <w:rFonts w:cs="Arial"/>
                <w:b/>
              </w:rPr>
            </w:pPr>
            <w:r w:rsidRPr="000218D4">
              <w:rPr>
                <w:rFonts w:cs="Arial"/>
              </w:rPr>
              <w:br/>
              <w:t>(H)</w:t>
            </w:r>
          </w:p>
        </w:tc>
        <w:tc>
          <w:tcPr>
            <w:tcW w:w="5585" w:type="dxa"/>
            <w:gridSpan w:val="2"/>
            <w:tcBorders>
              <w:top w:val="single" w:sz="4" w:space="0" w:color="auto"/>
              <w:bottom w:val="single" w:sz="4" w:space="0" w:color="auto"/>
            </w:tcBorders>
            <w:shd w:val="clear" w:color="auto" w:fill="auto"/>
          </w:tcPr>
          <w:p w14:paraId="57DAE9E8" w14:textId="77777777" w:rsidR="00C16477" w:rsidRPr="000218D4" w:rsidRDefault="00C16477" w:rsidP="00C57E4E">
            <w:pPr>
              <w:autoSpaceDE w:val="0"/>
              <w:autoSpaceDN w:val="0"/>
              <w:adjustRightInd w:val="0"/>
              <w:rPr>
                <w:rFonts w:cs="Arial"/>
                <w:b/>
              </w:rPr>
            </w:pPr>
            <w:r w:rsidRPr="000218D4">
              <w:rPr>
                <w:rFonts w:cs="Arial"/>
                <w:b/>
              </w:rPr>
              <w:t xml:space="preserve">Incident Response Training:  </w:t>
            </w:r>
          </w:p>
          <w:p w14:paraId="044C5F86" w14:textId="77777777" w:rsidR="00C16477" w:rsidRPr="00C16477" w:rsidRDefault="00C16477" w:rsidP="00502915">
            <w:pPr>
              <w:spacing w:after="150" w:line="240" w:lineRule="auto"/>
              <w:rPr>
                <w:rFonts w:eastAsia="Times New Roman" w:cs="Tahoma"/>
                <w:bCs/>
              </w:rPr>
            </w:pPr>
            <w:r w:rsidRPr="00C16477">
              <w:rPr>
                <w:rFonts w:eastAsia="Times New Roman" w:cs="Tahoma"/>
                <w:bCs/>
              </w:rPr>
              <w:t>The organization employs automated mechanisms to provide a more thorough and realistic incident response training environment.</w:t>
            </w:r>
          </w:p>
          <w:p w14:paraId="00F93CEC" w14:textId="77777777" w:rsidR="00C16477" w:rsidRPr="000218D4" w:rsidRDefault="00C16477" w:rsidP="00C57E4E">
            <w:pPr>
              <w:autoSpaceDE w:val="0"/>
              <w:autoSpaceDN w:val="0"/>
              <w:adjustRightInd w:val="0"/>
              <w:rPr>
                <w:rFonts w:cs="Arial"/>
                <w:color w:val="0000FF"/>
              </w:rPr>
            </w:pPr>
          </w:p>
          <w:p w14:paraId="74A2E7C6" w14:textId="77777777" w:rsidR="00C16477" w:rsidRPr="000218D4" w:rsidRDefault="00C16477" w:rsidP="00C57E4E">
            <w:pPr>
              <w:rPr>
                <w:rFonts w:cs="Arial"/>
              </w:rPr>
            </w:pP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82"/>
              <w:gridCol w:w="268"/>
              <w:gridCol w:w="1054"/>
              <w:gridCol w:w="347"/>
            </w:tblGrid>
            <w:tr w:rsidR="00C16477" w:rsidRPr="000218D4" w14:paraId="08757634" w14:textId="77777777" w:rsidTr="00C57E4E">
              <w:trPr>
                <w:trHeight w:val="255"/>
              </w:trPr>
              <w:tc>
                <w:tcPr>
                  <w:tcW w:w="1659" w:type="dxa"/>
                  <w:gridSpan w:val="2"/>
                  <w:tcBorders>
                    <w:top w:val="single" w:sz="4" w:space="0" w:color="auto"/>
                    <w:bottom w:val="single" w:sz="6" w:space="0" w:color="auto"/>
                  </w:tcBorders>
                  <w:shd w:val="clear" w:color="auto" w:fill="C0C0C0"/>
                </w:tcPr>
                <w:p w14:paraId="28A2800F" w14:textId="77777777" w:rsidR="00C16477" w:rsidRPr="000218D4" w:rsidRDefault="00C16477" w:rsidP="00C16477">
                  <w:pPr>
                    <w:rPr>
                      <w:rFonts w:cs="Arial"/>
                    </w:rPr>
                  </w:pPr>
                  <w:r w:rsidRPr="000218D4">
                    <w:rPr>
                      <w:rFonts w:cs="Arial"/>
                    </w:rPr>
                    <w:t>Status</w:t>
                  </w:r>
                </w:p>
              </w:tc>
              <w:tc>
                <w:tcPr>
                  <w:tcW w:w="1500" w:type="dxa"/>
                  <w:gridSpan w:val="2"/>
                  <w:tcBorders>
                    <w:top w:val="single" w:sz="4" w:space="0" w:color="auto"/>
                    <w:bottom w:val="single" w:sz="6" w:space="0" w:color="auto"/>
                  </w:tcBorders>
                  <w:shd w:val="clear" w:color="auto" w:fill="C0C0C0"/>
                </w:tcPr>
                <w:p w14:paraId="7D177877" w14:textId="77777777" w:rsidR="00C16477" w:rsidRPr="000218D4" w:rsidRDefault="00C16477" w:rsidP="00C16477">
                  <w:pPr>
                    <w:rPr>
                      <w:rFonts w:cs="Arial"/>
                    </w:rPr>
                  </w:pPr>
                  <w:r w:rsidRPr="000218D4">
                    <w:rPr>
                      <w:rFonts w:cs="Arial"/>
                    </w:rPr>
                    <w:t>Type</w:t>
                  </w:r>
                </w:p>
              </w:tc>
            </w:tr>
            <w:tr w:rsidR="00C16477" w:rsidRPr="000218D4" w14:paraId="159E5CD3" w14:textId="77777777" w:rsidTr="00C57E4E">
              <w:trPr>
                <w:trHeight w:val="255"/>
              </w:trPr>
              <w:tc>
                <w:tcPr>
                  <w:tcW w:w="1269" w:type="dxa"/>
                  <w:tcBorders>
                    <w:top w:val="single" w:sz="6" w:space="0" w:color="auto"/>
                  </w:tcBorders>
                </w:tcPr>
                <w:p w14:paraId="1D445DDE" w14:textId="77777777" w:rsidR="00C16477" w:rsidRPr="000218D4" w:rsidRDefault="00C16477" w:rsidP="00C16477">
                  <w:pPr>
                    <w:rPr>
                      <w:rFonts w:cs="Arial"/>
                    </w:rPr>
                  </w:pPr>
                  <w:r w:rsidRPr="000218D4">
                    <w:rPr>
                      <w:rFonts w:cs="Arial"/>
                    </w:rPr>
                    <w:t>In Place</w:t>
                  </w:r>
                </w:p>
              </w:tc>
              <w:tc>
                <w:tcPr>
                  <w:tcW w:w="390" w:type="dxa"/>
                  <w:tcBorders>
                    <w:top w:val="single" w:sz="6" w:space="0" w:color="auto"/>
                  </w:tcBorders>
                </w:tcPr>
                <w:p w14:paraId="62D1D13B" w14:textId="77777777" w:rsidR="00C16477" w:rsidRPr="000218D4" w:rsidRDefault="00C16477" w:rsidP="00C16477">
                  <w:pPr>
                    <w:rPr>
                      <w:rFonts w:cs="Arial"/>
                    </w:rPr>
                  </w:pPr>
                </w:p>
              </w:tc>
              <w:tc>
                <w:tcPr>
                  <w:tcW w:w="1110" w:type="dxa"/>
                  <w:tcBorders>
                    <w:top w:val="single" w:sz="6" w:space="0" w:color="auto"/>
                  </w:tcBorders>
                </w:tcPr>
                <w:p w14:paraId="2654BE7E" w14:textId="77777777" w:rsidR="00C16477" w:rsidRPr="000218D4" w:rsidRDefault="00C16477" w:rsidP="00C16477">
                  <w:pPr>
                    <w:rPr>
                      <w:rFonts w:cs="Arial"/>
                    </w:rPr>
                  </w:pPr>
                  <w:r w:rsidRPr="000218D4">
                    <w:rPr>
                      <w:rFonts w:cs="Arial"/>
                    </w:rPr>
                    <w:t xml:space="preserve">Common </w:t>
                  </w:r>
                </w:p>
              </w:tc>
              <w:tc>
                <w:tcPr>
                  <w:tcW w:w="390" w:type="dxa"/>
                  <w:tcBorders>
                    <w:top w:val="single" w:sz="6" w:space="0" w:color="auto"/>
                  </w:tcBorders>
                </w:tcPr>
                <w:p w14:paraId="1C1CBD7E" w14:textId="06D0E28D" w:rsidR="00C16477" w:rsidRPr="000218D4" w:rsidRDefault="008C1F1B" w:rsidP="00C16477">
                  <w:pPr>
                    <w:rPr>
                      <w:rFonts w:cs="Arial"/>
                    </w:rPr>
                  </w:pPr>
                  <w:ins w:id="561" w:author="Faulkner, David A. (Accenture Federal Services)" w:date="2019-04-03T17:22:00Z">
                    <w:r>
                      <w:rPr>
                        <w:rFonts w:cs="Arial"/>
                      </w:rPr>
                      <w:t>x</w:t>
                    </w:r>
                  </w:ins>
                </w:p>
              </w:tc>
            </w:tr>
            <w:tr w:rsidR="00C16477" w:rsidRPr="000218D4" w14:paraId="7753A1F8" w14:textId="77777777" w:rsidTr="00C57E4E">
              <w:trPr>
                <w:trHeight w:val="255"/>
              </w:trPr>
              <w:tc>
                <w:tcPr>
                  <w:tcW w:w="1269" w:type="dxa"/>
                </w:tcPr>
                <w:p w14:paraId="775BBA27" w14:textId="77777777" w:rsidR="00C16477" w:rsidRPr="000218D4" w:rsidRDefault="00C16477" w:rsidP="00C16477">
                  <w:pPr>
                    <w:rPr>
                      <w:rFonts w:cs="Arial"/>
                    </w:rPr>
                  </w:pPr>
                  <w:r w:rsidRPr="000218D4">
                    <w:rPr>
                      <w:rFonts w:cs="Arial"/>
                    </w:rPr>
                    <w:t>Planned</w:t>
                  </w:r>
                </w:p>
              </w:tc>
              <w:tc>
                <w:tcPr>
                  <w:tcW w:w="390" w:type="dxa"/>
                </w:tcPr>
                <w:p w14:paraId="15017084" w14:textId="77777777" w:rsidR="00C16477" w:rsidRPr="000218D4" w:rsidRDefault="00C16477" w:rsidP="00C16477">
                  <w:pPr>
                    <w:rPr>
                      <w:rFonts w:cs="Arial"/>
                    </w:rPr>
                  </w:pPr>
                </w:p>
              </w:tc>
              <w:tc>
                <w:tcPr>
                  <w:tcW w:w="1110" w:type="dxa"/>
                </w:tcPr>
                <w:p w14:paraId="734645A7" w14:textId="77777777" w:rsidR="00C16477" w:rsidRPr="000218D4" w:rsidRDefault="00C16477" w:rsidP="00C16477">
                  <w:pPr>
                    <w:rPr>
                      <w:rFonts w:cs="Arial"/>
                    </w:rPr>
                  </w:pPr>
                  <w:r w:rsidRPr="000218D4">
                    <w:rPr>
                      <w:rFonts w:cs="Arial"/>
                    </w:rPr>
                    <w:t>Hybrid</w:t>
                  </w:r>
                </w:p>
              </w:tc>
              <w:tc>
                <w:tcPr>
                  <w:tcW w:w="390" w:type="dxa"/>
                </w:tcPr>
                <w:p w14:paraId="69EAFF5E" w14:textId="77777777" w:rsidR="00C16477" w:rsidRPr="000218D4" w:rsidRDefault="00C16477" w:rsidP="00C16477">
                  <w:pPr>
                    <w:rPr>
                      <w:rFonts w:cs="Arial"/>
                    </w:rPr>
                  </w:pPr>
                  <w:del w:id="562" w:author="Faulkner, David A. (Accenture Federal Services)" w:date="2019-04-03T17:22:00Z">
                    <w:r w:rsidRPr="000218D4" w:rsidDel="008C1F1B">
                      <w:rPr>
                        <w:rFonts w:cs="Arial"/>
                      </w:rPr>
                      <w:delText>X</w:delText>
                    </w:r>
                  </w:del>
                </w:p>
              </w:tc>
            </w:tr>
            <w:tr w:rsidR="00C16477" w:rsidRPr="000218D4" w14:paraId="71257AA9" w14:textId="77777777" w:rsidTr="00C57E4E">
              <w:trPr>
                <w:trHeight w:val="255"/>
              </w:trPr>
              <w:tc>
                <w:tcPr>
                  <w:tcW w:w="1269" w:type="dxa"/>
                </w:tcPr>
                <w:p w14:paraId="5E79ABB7" w14:textId="77777777" w:rsidR="00C16477" w:rsidRPr="000218D4" w:rsidRDefault="00C16477" w:rsidP="00C16477">
                  <w:pPr>
                    <w:rPr>
                      <w:rFonts w:cs="Arial"/>
                    </w:rPr>
                  </w:pPr>
                  <w:r w:rsidRPr="000218D4">
                    <w:rPr>
                      <w:rFonts w:cs="Arial"/>
                    </w:rPr>
                    <w:t>In Place and Planned</w:t>
                  </w:r>
                </w:p>
              </w:tc>
              <w:tc>
                <w:tcPr>
                  <w:tcW w:w="390" w:type="dxa"/>
                </w:tcPr>
                <w:p w14:paraId="7CBD78CC" w14:textId="77777777" w:rsidR="00C16477" w:rsidRPr="000218D4" w:rsidRDefault="00C16477" w:rsidP="00C16477">
                  <w:pPr>
                    <w:rPr>
                      <w:rFonts w:cs="Arial"/>
                    </w:rPr>
                  </w:pPr>
                </w:p>
              </w:tc>
              <w:tc>
                <w:tcPr>
                  <w:tcW w:w="1110" w:type="dxa"/>
                </w:tcPr>
                <w:p w14:paraId="0BD02AD7" w14:textId="77777777" w:rsidR="00C16477" w:rsidRPr="000218D4" w:rsidRDefault="00C16477" w:rsidP="00C16477">
                  <w:pPr>
                    <w:rPr>
                      <w:rFonts w:cs="Arial"/>
                    </w:rPr>
                  </w:pPr>
                  <w:r w:rsidRPr="000218D4">
                    <w:rPr>
                      <w:rFonts w:cs="Arial"/>
                    </w:rPr>
                    <w:t>System Specific</w:t>
                  </w:r>
                </w:p>
              </w:tc>
              <w:tc>
                <w:tcPr>
                  <w:tcW w:w="390" w:type="dxa"/>
                </w:tcPr>
                <w:p w14:paraId="4C082FFA" w14:textId="77777777" w:rsidR="00C16477" w:rsidRPr="000218D4" w:rsidRDefault="00C16477" w:rsidP="00C16477">
                  <w:pPr>
                    <w:rPr>
                      <w:rFonts w:cs="Arial"/>
                    </w:rPr>
                  </w:pPr>
                </w:p>
              </w:tc>
            </w:tr>
            <w:tr w:rsidR="00C16477" w:rsidRPr="000218D4" w14:paraId="0DBC5AD9" w14:textId="77777777" w:rsidTr="00C57E4E">
              <w:trPr>
                <w:trHeight w:val="85"/>
              </w:trPr>
              <w:tc>
                <w:tcPr>
                  <w:tcW w:w="1269" w:type="dxa"/>
                </w:tcPr>
                <w:p w14:paraId="45DF945D" w14:textId="77777777" w:rsidR="00C16477" w:rsidRPr="000218D4" w:rsidRDefault="00C16477" w:rsidP="00C16477">
                  <w:pPr>
                    <w:rPr>
                      <w:rFonts w:cs="Arial"/>
                    </w:rPr>
                  </w:pPr>
                  <w:r w:rsidRPr="000218D4">
                    <w:rPr>
                      <w:rFonts w:cs="Arial"/>
                    </w:rPr>
                    <w:t>Not Applicable</w:t>
                  </w:r>
                </w:p>
              </w:tc>
              <w:tc>
                <w:tcPr>
                  <w:tcW w:w="390" w:type="dxa"/>
                </w:tcPr>
                <w:p w14:paraId="2D4B8E13" w14:textId="77777777" w:rsidR="00C16477" w:rsidRPr="000218D4" w:rsidRDefault="00C16477" w:rsidP="00C16477">
                  <w:pPr>
                    <w:rPr>
                      <w:rFonts w:cs="Arial"/>
                    </w:rPr>
                  </w:pPr>
                </w:p>
              </w:tc>
              <w:tc>
                <w:tcPr>
                  <w:tcW w:w="1500" w:type="dxa"/>
                  <w:gridSpan w:val="2"/>
                </w:tcPr>
                <w:p w14:paraId="46964405" w14:textId="77777777" w:rsidR="00C16477" w:rsidRPr="000218D4" w:rsidRDefault="00C16477" w:rsidP="00C16477">
                  <w:pPr>
                    <w:rPr>
                      <w:rFonts w:cs="Arial"/>
                    </w:rPr>
                  </w:pPr>
                </w:p>
              </w:tc>
            </w:tr>
          </w:tbl>
          <w:p w14:paraId="0DF5E0F2" w14:textId="77777777" w:rsidR="00C16477" w:rsidRPr="000218D4" w:rsidRDefault="00C16477" w:rsidP="00083CA3">
            <w:pPr>
              <w:rPr>
                <w:rFonts w:cs="Arial"/>
              </w:rPr>
            </w:pPr>
          </w:p>
        </w:tc>
      </w:tr>
      <w:tr w:rsidR="000218D4" w:rsidRPr="00840A11" w14:paraId="71E25DCB" w14:textId="77777777" w:rsidTr="00502915">
        <w:trPr>
          <w:cantSplit/>
          <w:trHeight w:val="510"/>
          <w:jc w:val="center"/>
        </w:trPr>
        <w:tc>
          <w:tcPr>
            <w:tcW w:w="9981" w:type="dxa"/>
            <w:gridSpan w:val="5"/>
            <w:tcBorders>
              <w:top w:val="single" w:sz="4" w:space="0" w:color="auto"/>
              <w:bottom w:val="single" w:sz="4" w:space="0" w:color="auto"/>
            </w:tcBorders>
            <w:shd w:val="clear" w:color="auto" w:fill="auto"/>
          </w:tcPr>
          <w:p w14:paraId="5D752391" w14:textId="77777777" w:rsidR="000218D4" w:rsidRPr="000218D4" w:rsidRDefault="000218D4" w:rsidP="00083CA3">
            <w:pPr>
              <w:rPr>
                <w:rFonts w:cs="Arial"/>
              </w:rPr>
            </w:pPr>
          </w:p>
        </w:tc>
      </w:tr>
      <w:tr w:rsidR="00C16477" w:rsidRPr="00840A11" w14:paraId="1E779F2B" w14:textId="77777777" w:rsidTr="00502915">
        <w:trPr>
          <w:cantSplit/>
          <w:trHeight w:val="510"/>
          <w:jc w:val="center"/>
        </w:trPr>
        <w:tc>
          <w:tcPr>
            <w:tcW w:w="1319" w:type="dxa"/>
            <w:gridSpan w:val="2"/>
          </w:tcPr>
          <w:p w14:paraId="14353913" w14:textId="77777777" w:rsidR="00C16477" w:rsidRPr="000218D4" w:rsidRDefault="00C16477" w:rsidP="00083CA3">
            <w:pPr>
              <w:jc w:val="center"/>
              <w:rPr>
                <w:rFonts w:cs="Arial"/>
                <w:b/>
              </w:rPr>
            </w:pPr>
            <w:r w:rsidRPr="000218D4">
              <w:rPr>
                <w:rFonts w:cs="Arial"/>
                <w:b/>
              </w:rPr>
              <w:t>IR-3</w:t>
            </w:r>
          </w:p>
          <w:p w14:paraId="58DB38FC" w14:textId="77777777" w:rsidR="00C16477" w:rsidRPr="000218D4" w:rsidRDefault="00C16477" w:rsidP="00083CA3">
            <w:pPr>
              <w:jc w:val="center"/>
              <w:rPr>
                <w:rFonts w:cs="Arial"/>
                <w:b/>
              </w:rPr>
            </w:pPr>
          </w:p>
          <w:p w14:paraId="6D260664" w14:textId="77777777" w:rsidR="00C16477" w:rsidRPr="000218D4" w:rsidRDefault="00C16477" w:rsidP="00083CA3">
            <w:pPr>
              <w:jc w:val="center"/>
              <w:rPr>
                <w:rFonts w:cs="Arial"/>
                <w:b/>
              </w:rPr>
            </w:pPr>
            <w:r w:rsidRPr="000218D4">
              <w:rPr>
                <w:rFonts w:cs="Arial"/>
                <w:bCs/>
              </w:rPr>
              <w:t>(</w:t>
            </w:r>
            <w:r w:rsidR="000218D4" w:rsidRPr="000218D4">
              <w:rPr>
                <w:rFonts w:cs="Arial"/>
                <w:bCs/>
              </w:rPr>
              <w:t>M), (</w:t>
            </w:r>
            <w:r w:rsidRPr="000218D4">
              <w:rPr>
                <w:rFonts w:cs="Arial"/>
                <w:bCs/>
              </w:rPr>
              <w:t>H)</w:t>
            </w:r>
          </w:p>
        </w:tc>
        <w:tc>
          <w:tcPr>
            <w:tcW w:w="5585" w:type="dxa"/>
            <w:gridSpan w:val="2"/>
            <w:tcBorders>
              <w:top w:val="single" w:sz="4" w:space="0" w:color="auto"/>
              <w:bottom w:val="single" w:sz="4" w:space="0" w:color="auto"/>
            </w:tcBorders>
            <w:shd w:val="clear" w:color="auto" w:fill="auto"/>
          </w:tcPr>
          <w:p w14:paraId="66D02B47" w14:textId="77777777" w:rsidR="00C16477" w:rsidRPr="000218D4" w:rsidRDefault="00C16477" w:rsidP="00083CA3">
            <w:pPr>
              <w:autoSpaceDE w:val="0"/>
              <w:autoSpaceDN w:val="0"/>
              <w:adjustRightInd w:val="0"/>
              <w:rPr>
                <w:rFonts w:cs="Arial"/>
                <w:b/>
              </w:rPr>
            </w:pPr>
            <w:r w:rsidRPr="000218D4">
              <w:rPr>
                <w:rFonts w:cs="Arial"/>
                <w:b/>
              </w:rPr>
              <w:t xml:space="preserve">Incident Response Testing:  </w:t>
            </w:r>
          </w:p>
          <w:p w14:paraId="5B1933DC" w14:textId="77777777" w:rsidR="000218D4" w:rsidRPr="000218D4" w:rsidRDefault="000218D4" w:rsidP="00502915">
            <w:pPr>
              <w:spacing w:after="150" w:line="240" w:lineRule="auto"/>
              <w:rPr>
                <w:rFonts w:eastAsia="Times New Roman" w:cs="Tahoma"/>
                <w:bCs/>
              </w:rPr>
            </w:pPr>
            <w:r w:rsidRPr="000218D4">
              <w:rPr>
                <w:rFonts w:eastAsia="Times New Roman" w:cs="Tahoma"/>
                <w:bCs/>
              </w:rPr>
              <w:t>The organization tests the incident response capability for the information system [Assignment: organization-defined frequency] using [Assignment: organization-defined tests] to</w:t>
            </w:r>
            <w:r>
              <w:rPr>
                <w:rFonts w:eastAsia="Times New Roman" w:cs="Tahoma"/>
                <w:bCs/>
              </w:rPr>
              <w:t xml:space="preserve"> </w:t>
            </w:r>
            <w:r w:rsidRPr="000218D4">
              <w:rPr>
                <w:rFonts w:eastAsia="Times New Roman" w:cs="Tahoma"/>
                <w:bCs/>
              </w:rPr>
              <w:t>determine the incident response effectiveness and documents the results.</w:t>
            </w:r>
          </w:p>
          <w:p w14:paraId="70E75C6E" w14:textId="77777777" w:rsidR="000218D4" w:rsidRPr="000218D4" w:rsidRDefault="000218D4" w:rsidP="00083CA3">
            <w:pPr>
              <w:autoSpaceDE w:val="0"/>
              <w:autoSpaceDN w:val="0"/>
              <w:adjustRightInd w:val="0"/>
              <w:rPr>
                <w:rFonts w:cs="Arial"/>
              </w:rPr>
            </w:pPr>
          </w:p>
          <w:p w14:paraId="76D1DC2C" w14:textId="77777777" w:rsidR="00C16477" w:rsidRPr="000218D4" w:rsidRDefault="00C16477" w:rsidP="00083CA3">
            <w:pPr>
              <w:autoSpaceDE w:val="0"/>
              <w:autoSpaceDN w:val="0"/>
              <w:adjustRightInd w:val="0"/>
              <w:rPr>
                <w:rFonts w:cs="Arial"/>
                <w:color w:val="0000FF"/>
              </w:rPr>
            </w:pPr>
          </w:p>
          <w:p w14:paraId="6BF879B2" w14:textId="77777777" w:rsidR="00C16477" w:rsidRPr="000218D4" w:rsidRDefault="00C16477" w:rsidP="00083CA3">
            <w:pPr>
              <w:rPr>
                <w:rFonts w:cs="Arial"/>
              </w:rPr>
            </w:pP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82"/>
              <w:gridCol w:w="268"/>
              <w:gridCol w:w="1054"/>
              <w:gridCol w:w="347"/>
            </w:tblGrid>
            <w:tr w:rsidR="00C16477" w:rsidRPr="000218D4" w14:paraId="6D6ABDE9" w14:textId="77777777" w:rsidTr="00083CA3">
              <w:trPr>
                <w:trHeight w:val="255"/>
              </w:trPr>
              <w:tc>
                <w:tcPr>
                  <w:tcW w:w="1659" w:type="dxa"/>
                  <w:gridSpan w:val="2"/>
                  <w:tcBorders>
                    <w:top w:val="single" w:sz="4" w:space="0" w:color="auto"/>
                    <w:bottom w:val="single" w:sz="6" w:space="0" w:color="auto"/>
                  </w:tcBorders>
                  <w:shd w:val="clear" w:color="auto" w:fill="C0C0C0"/>
                </w:tcPr>
                <w:p w14:paraId="3661894A" w14:textId="77777777" w:rsidR="00C16477" w:rsidRPr="000218D4" w:rsidRDefault="00C16477" w:rsidP="00083CA3">
                  <w:pPr>
                    <w:rPr>
                      <w:rFonts w:cs="Arial"/>
                    </w:rPr>
                  </w:pPr>
                  <w:r w:rsidRPr="000218D4">
                    <w:rPr>
                      <w:rFonts w:cs="Arial"/>
                    </w:rPr>
                    <w:t>Status</w:t>
                  </w:r>
                </w:p>
              </w:tc>
              <w:tc>
                <w:tcPr>
                  <w:tcW w:w="1500" w:type="dxa"/>
                  <w:gridSpan w:val="2"/>
                  <w:tcBorders>
                    <w:top w:val="single" w:sz="4" w:space="0" w:color="auto"/>
                    <w:bottom w:val="single" w:sz="6" w:space="0" w:color="auto"/>
                  </w:tcBorders>
                  <w:shd w:val="clear" w:color="auto" w:fill="C0C0C0"/>
                </w:tcPr>
                <w:p w14:paraId="56DCBDD0" w14:textId="77777777" w:rsidR="00C16477" w:rsidRPr="000218D4" w:rsidRDefault="00C16477" w:rsidP="00083CA3">
                  <w:pPr>
                    <w:rPr>
                      <w:rFonts w:cs="Arial"/>
                    </w:rPr>
                  </w:pPr>
                  <w:r w:rsidRPr="000218D4">
                    <w:rPr>
                      <w:rFonts w:cs="Arial"/>
                    </w:rPr>
                    <w:t>Type</w:t>
                  </w:r>
                </w:p>
              </w:tc>
            </w:tr>
            <w:tr w:rsidR="00C16477" w:rsidRPr="000218D4" w14:paraId="40317832" w14:textId="77777777" w:rsidTr="00083CA3">
              <w:trPr>
                <w:trHeight w:val="255"/>
              </w:trPr>
              <w:tc>
                <w:tcPr>
                  <w:tcW w:w="1269" w:type="dxa"/>
                  <w:tcBorders>
                    <w:top w:val="single" w:sz="6" w:space="0" w:color="auto"/>
                  </w:tcBorders>
                </w:tcPr>
                <w:p w14:paraId="33047C52" w14:textId="77777777" w:rsidR="00C16477" w:rsidRPr="000218D4" w:rsidRDefault="00C16477" w:rsidP="00083CA3">
                  <w:pPr>
                    <w:rPr>
                      <w:rFonts w:cs="Arial"/>
                    </w:rPr>
                  </w:pPr>
                  <w:r w:rsidRPr="000218D4">
                    <w:rPr>
                      <w:rFonts w:cs="Arial"/>
                    </w:rPr>
                    <w:t>In Place</w:t>
                  </w:r>
                </w:p>
              </w:tc>
              <w:tc>
                <w:tcPr>
                  <w:tcW w:w="390" w:type="dxa"/>
                  <w:tcBorders>
                    <w:top w:val="single" w:sz="6" w:space="0" w:color="auto"/>
                  </w:tcBorders>
                </w:tcPr>
                <w:p w14:paraId="4E222630" w14:textId="77777777" w:rsidR="00C16477" w:rsidRPr="000218D4" w:rsidRDefault="00C16477" w:rsidP="00083CA3">
                  <w:pPr>
                    <w:rPr>
                      <w:rFonts w:cs="Arial"/>
                    </w:rPr>
                  </w:pPr>
                </w:p>
              </w:tc>
              <w:tc>
                <w:tcPr>
                  <w:tcW w:w="1110" w:type="dxa"/>
                  <w:tcBorders>
                    <w:top w:val="single" w:sz="6" w:space="0" w:color="auto"/>
                  </w:tcBorders>
                </w:tcPr>
                <w:p w14:paraId="0F1FD575" w14:textId="77777777" w:rsidR="00C16477" w:rsidRPr="000218D4" w:rsidRDefault="00C16477" w:rsidP="00083CA3">
                  <w:pPr>
                    <w:rPr>
                      <w:rFonts w:cs="Arial"/>
                    </w:rPr>
                  </w:pPr>
                  <w:r w:rsidRPr="000218D4">
                    <w:rPr>
                      <w:rFonts w:cs="Arial"/>
                    </w:rPr>
                    <w:t xml:space="preserve">Common </w:t>
                  </w:r>
                </w:p>
              </w:tc>
              <w:tc>
                <w:tcPr>
                  <w:tcW w:w="390" w:type="dxa"/>
                  <w:tcBorders>
                    <w:top w:val="single" w:sz="6" w:space="0" w:color="auto"/>
                  </w:tcBorders>
                </w:tcPr>
                <w:p w14:paraId="534CB10F" w14:textId="737C68E4" w:rsidR="00C16477" w:rsidRPr="000218D4" w:rsidRDefault="008C1F1B" w:rsidP="00083CA3">
                  <w:pPr>
                    <w:rPr>
                      <w:rFonts w:cs="Arial"/>
                    </w:rPr>
                  </w:pPr>
                  <w:ins w:id="563" w:author="Faulkner, David A. (Accenture Federal Services)" w:date="2019-04-03T17:21:00Z">
                    <w:r>
                      <w:rPr>
                        <w:rFonts w:cs="Arial"/>
                      </w:rPr>
                      <w:t>x</w:t>
                    </w:r>
                  </w:ins>
                </w:p>
              </w:tc>
            </w:tr>
            <w:tr w:rsidR="00C16477" w:rsidRPr="000218D4" w14:paraId="79FD5605" w14:textId="77777777" w:rsidTr="00083CA3">
              <w:trPr>
                <w:trHeight w:val="255"/>
              </w:trPr>
              <w:tc>
                <w:tcPr>
                  <w:tcW w:w="1269" w:type="dxa"/>
                </w:tcPr>
                <w:p w14:paraId="44DCF7A5" w14:textId="77777777" w:rsidR="00C16477" w:rsidRPr="000218D4" w:rsidRDefault="00C16477" w:rsidP="00083CA3">
                  <w:pPr>
                    <w:rPr>
                      <w:rFonts w:cs="Arial"/>
                    </w:rPr>
                  </w:pPr>
                  <w:r w:rsidRPr="000218D4">
                    <w:rPr>
                      <w:rFonts w:cs="Arial"/>
                    </w:rPr>
                    <w:t>Planned</w:t>
                  </w:r>
                </w:p>
              </w:tc>
              <w:tc>
                <w:tcPr>
                  <w:tcW w:w="390" w:type="dxa"/>
                </w:tcPr>
                <w:p w14:paraId="6C155AD7" w14:textId="77777777" w:rsidR="00C16477" w:rsidRPr="000218D4" w:rsidRDefault="00C16477" w:rsidP="00083CA3">
                  <w:pPr>
                    <w:rPr>
                      <w:rFonts w:cs="Arial"/>
                    </w:rPr>
                  </w:pPr>
                </w:p>
              </w:tc>
              <w:tc>
                <w:tcPr>
                  <w:tcW w:w="1110" w:type="dxa"/>
                </w:tcPr>
                <w:p w14:paraId="0A4AEB83" w14:textId="77777777" w:rsidR="00C16477" w:rsidRPr="000218D4" w:rsidRDefault="00C16477" w:rsidP="00083CA3">
                  <w:pPr>
                    <w:rPr>
                      <w:rFonts w:cs="Arial"/>
                    </w:rPr>
                  </w:pPr>
                  <w:r w:rsidRPr="000218D4">
                    <w:rPr>
                      <w:rFonts w:cs="Arial"/>
                    </w:rPr>
                    <w:t>Hybrid</w:t>
                  </w:r>
                </w:p>
              </w:tc>
              <w:tc>
                <w:tcPr>
                  <w:tcW w:w="390" w:type="dxa"/>
                </w:tcPr>
                <w:p w14:paraId="7739A860" w14:textId="77777777" w:rsidR="00C16477" w:rsidRPr="000218D4" w:rsidRDefault="000218D4" w:rsidP="00083CA3">
                  <w:pPr>
                    <w:rPr>
                      <w:rFonts w:cs="Arial"/>
                    </w:rPr>
                  </w:pPr>
                  <w:del w:id="564" w:author="Faulkner, David A. (Accenture Federal Services)" w:date="2019-04-03T17:21:00Z">
                    <w:r w:rsidRPr="000218D4" w:rsidDel="008C1F1B">
                      <w:rPr>
                        <w:rFonts w:cs="Arial"/>
                      </w:rPr>
                      <w:delText>X</w:delText>
                    </w:r>
                  </w:del>
                </w:p>
              </w:tc>
            </w:tr>
            <w:tr w:rsidR="00C16477" w:rsidRPr="000218D4" w14:paraId="5B87147E" w14:textId="77777777" w:rsidTr="00083CA3">
              <w:trPr>
                <w:trHeight w:val="255"/>
              </w:trPr>
              <w:tc>
                <w:tcPr>
                  <w:tcW w:w="1269" w:type="dxa"/>
                </w:tcPr>
                <w:p w14:paraId="06D9F46F" w14:textId="77777777" w:rsidR="00C16477" w:rsidRPr="000218D4" w:rsidRDefault="00C16477" w:rsidP="00083CA3">
                  <w:pPr>
                    <w:rPr>
                      <w:rFonts w:cs="Arial"/>
                    </w:rPr>
                  </w:pPr>
                  <w:r w:rsidRPr="000218D4">
                    <w:rPr>
                      <w:rFonts w:cs="Arial"/>
                    </w:rPr>
                    <w:t>In Place and Planned</w:t>
                  </w:r>
                </w:p>
              </w:tc>
              <w:tc>
                <w:tcPr>
                  <w:tcW w:w="390" w:type="dxa"/>
                </w:tcPr>
                <w:p w14:paraId="7282E81D" w14:textId="77777777" w:rsidR="00C16477" w:rsidRPr="000218D4" w:rsidRDefault="00C16477" w:rsidP="00083CA3">
                  <w:pPr>
                    <w:rPr>
                      <w:rFonts w:cs="Arial"/>
                    </w:rPr>
                  </w:pPr>
                </w:p>
              </w:tc>
              <w:tc>
                <w:tcPr>
                  <w:tcW w:w="1110" w:type="dxa"/>
                </w:tcPr>
                <w:p w14:paraId="230F9DAB" w14:textId="77777777" w:rsidR="00C16477" w:rsidRPr="000218D4" w:rsidRDefault="00C16477" w:rsidP="00083CA3">
                  <w:pPr>
                    <w:rPr>
                      <w:rFonts w:cs="Arial"/>
                    </w:rPr>
                  </w:pPr>
                  <w:r w:rsidRPr="000218D4">
                    <w:rPr>
                      <w:rFonts w:cs="Arial"/>
                    </w:rPr>
                    <w:t>System Specific</w:t>
                  </w:r>
                </w:p>
              </w:tc>
              <w:tc>
                <w:tcPr>
                  <w:tcW w:w="390" w:type="dxa"/>
                </w:tcPr>
                <w:p w14:paraId="292069C9" w14:textId="77777777" w:rsidR="00C16477" w:rsidRPr="000218D4" w:rsidRDefault="00C16477" w:rsidP="00083CA3">
                  <w:pPr>
                    <w:rPr>
                      <w:rFonts w:cs="Arial"/>
                    </w:rPr>
                  </w:pPr>
                </w:p>
              </w:tc>
            </w:tr>
            <w:tr w:rsidR="00C16477" w:rsidRPr="000218D4" w14:paraId="439E0A2F" w14:textId="77777777" w:rsidTr="00083CA3">
              <w:trPr>
                <w:trHeight w:val="85"/>
              </w:trPr>
              <w:tc>
                <w:tcPr>
                  <w:tcW w:w="1269" w:type="dxa"/>
                </w:tcPr>
                <w:p w14:paraId="682A02C2" w14:textId="77777777" w:rsidR="00C16477" w:rsidRPr="000218D4" w:rsidRDefault="00C16477" w:rsidP="00083CA3">
                  <w:pPr>
                    <w:rPr>
                      <w:rFonts w:cs="Arial"/>
                    </w:rPr>
                  </w:pPr>
                  <w:r w:rsidRPr="000218D4">
                    <w:rPr>
                      <w:rFonts w:cs="Arial"/>
                    </w:rPr>
                    <w:t>Not Applicable</w:t>
                  </w:r>
                </w:p>
              </w:tc>
              <w:tc>
                <w:tcPr>
                  <w:tcW w:w="390" w:type="dxa"/>
                </w:tcPr>
                <w:p w14:paraId="2EB8B647" w14:textId="77777777" w:rsidR="00C16477" w:rsidRPr="000218D4" w:rsidRDefault="00C16477" w:rsidP="00083CA3">
                  <w:pPr>
                    <w:rPr>
                      <w:rFonts w:cs="Arial"/>
                    </w:rPr>
                  </w:pPr>
                </w:p>
              </w:tc>
              <w:tc>
                <w:tcPr>
                  <w:tcW w:w="1500" w:type="dxa"/>
                  <w:gridSpan w:val="2"/>
                </w:tcPr>
                <w:p w14:paraId="7F35878C" w14:textId="77777777" w:rsidR="00C16477" w:rsidRPr="000218D4" w:rsidRDefault="00C16477" w:rsidP="00083CA3">
                  <w:pPr>
                    <w:rPr>
                      <w:rFonts w:cs="Arial"/>
                    </w:rPr>
                  </w:pPr>
                </w:p>
              </w:tc>
            </w:tr>
          </w:tbl>
          <w:p w14:paraId="20F97E86" w14:textId="77777777" w:rsidR="00C16477" w:rsidRPr="000218D4" w:rsidRDefault="00C16477" w:rsidP="00083CA3">
            <w:pPr>
              <w:rPr>
                <w:rFonts w:cs="Arial"/>
              </w:rPr>
            </w:pPr>
          </w:p>
        </w:tc>
      </w:tr>
      <w:tr w:rsidR="00C16477" w:rsidRPr="00840A11" w14:paraId="25EE9776" w14:textId="77777777" w:rsidTr="00502915">
        <w:trPr>
          <w:cantSplit/>
          <w:trHeight w:val="215"/>
          <w:jc w:val="center"/>
        </w:trPr>
        <w:tc>
          <w:tcPr>
            <w:tcW w:w="9981" w:type="dxa"/>
            <w:gridSpan w:val="5"/>
            <w:tcBorders>
              <w:top w:val="single" w:sz="4" w:space="0" w:color="auto"/>
              <w:bottom w:val="single" w:sz="4" w:space="0" w:color="auto"/>
            </w:tcBorders>
            <w:shd w:val="clear" w:color="auto" w:fill="auto"/>
          </w:tcPr>
          <w:p w14:paraId="6E21E8D8" w14:textId="77777777" w:rsidR="00C16477" w:rsidRPr="00840A11" w:rsidRDefault="00C16477" w:rsidP="00083CA3">
            <w:pPr>
              <w:rPr>
                <w:rFonts w:cs="Arial"/>
              </w:rPr>
            </w:pPr>
          </w:p>
        </w:tc>
      </w:tr>
      <w:tr w:rsidR="000218D4" w:rsidRPr="00840A11" w14:paraId="78E5C4D2" w14:textId="77777777" w:rsidTr="00502915">
        <w:trPr>
          <w:cantSplit/>
          <w:trHeight w:val="510"/>
          <w:jc w:val="center"/>
        </w:trPr>
        <w:tc>
          <w:tcPr>
            <w:tcW w:w="1319" w:type="dxa"/>
            <w:gridSpan w:val="2"/>
          </w:tcPr>
          <w:p w14:paraId="4D356069" w14:textId="77777777" w:rsidR="000218D4" w:rsidRPr="000218D4" w:rsidRDefault="000218D4" w:rsidP="00C57E4E">
            <w:pPr>
              <w:jc w:val="center"/>
              <w:rPr>
                <w:rFonts w:cs="Arial"/>
                <w:b/>
              </w:rPr>
            </w:pPr>
            <w:r w:rsidRPr="000218D4">
              <w:rPr>
                <w:rFonts w:cs="Arial"/>
                <w:b/>
              </w:rPr>
              <w:lastRenderedPageBreak/>
              <w:t>IR-3 (2)</w:t>
            </w:r>
          </w:p>
          <w:p w14:paraId="13C06E1E" w14:textId="77777777" w:rsidR="000218D4" w:rsidRPr="000218D4" w:rsidRDefault="000218D4" w:rsidP="00C57E4E">
            <w:pPr>
              <w:jc w:val="center"/>
              <w:rPr>
                <w:rFonts w:cs="Arial"/>
                <w:b/>
              </w:rPr>
            </w:pPr>
          </w:p>
          <w:p w14:paraId="584D43CC" w14:textId="77777777" w:rsidR="000218D4" w:rsidRPr="000218D4" w:rsidRDefault="000218D4" w:rsidP="00C57E4E">
            <w:pPr>
              <w:jc w:val="center"/>
              <w:rPr>
                <w:rFonts w:cs="Arial"/>
                <w:b/>
              </w:rPr>
            </w:pPr>
            <w:r w:rsidRPr="000218D4">
              <w:rPr>
                <w:rFonts w:cs="Arial"/>
                <w:bCs/>
              </w:rPr>
              <w:t>(M), (H)</w:t>
            </w:r>
          </w:p>
        </w:tc>
        <w:tc>
          <w:tcPr>
            <w:tcW w:w="5585" w:type="dxa"/>
            <w:gridSpan w:val="2"/>
            <w:tcBorders>
              <w:top w:val="single" w:sz="4" w:space="0" w:color="auto"/>
              <w:bottom w:val="single" w:sz="4" w:space="0" w:color="auto"/>
            </w:tcBorders>
            <w:shd w:val="clear" w:color="auto" w:fill="auto"/>
          </w:tcPr>
          <w:p w14:paraId="272ECD37" w14:textId="77777777" w:rsidR="000218D4" w:rsidRPr="000218D4" w:rsidRDefault="000218D4" w:rsidP="00C57E4E">
            <w:pPr>
              <w:autoSpaceDE w:val="0"/>
              <w:autoSpaceDN w:val="0"/>
              <w:adjustRightInd w:val="0"/>
              <w:rPr>
                <w:rFonts w:cs="Arial"/>
                <w:b/>
              </w:rPr>
            </w:pPr>
            <w:r w:rsidRPr="000218D4">
              <w:rPr>
                <w:rFonts w:cs="Arial"/>
                <w:b/>
              </w:rPr>
              <w:t xml:space="preserve">Incident Response Testing:  </w:t>
            </w:r>
          </w:p>
          <w:p w14:paraId="4983843B" w14:textId="77777777" w:rsidR="000218D4" w:rsidRPr="000218D4" w:rsidRDefault="000218D4" w:rsidP="00502915">
            <w:pPr>
              <w:spacing w:after="150" w:line="240" w:lineRule="auto"/>
              <w:rPr>
                <w:rFonts w:eastAsia="Times New Roman" w:cs="Tahoma"/>
                <w:bCs/>
              </w:rPr>
            </w:pPr>
            <w:r w:rsidRPr="000218D4">
              <w:rPr>
                <w:rFonts w:eastAsia="Times New Roman" w:cs="Tahoma"/>
                <w:bCs/>
              </w:rPr>
              <w:t>The organization coordinates incident response testing with organizational elements responsible for related plans.</w:t>
            </w:r>
          </w:p>
          <w:p w14:paraId="5574AFB0" w14:textId="77777777" w:rsidR="000218D4" w:rsidRPr="000218D4" w:rsidRDefault="000218D4" w:rsidP="00C57E4E">
            <w:pPr>
              <w:autoSpaceDE w:val="0"/>
              <w:autoSpaceDN w:val="0"/>
              <w:adjustRightInd w:val="0"/>
              <w:rPr>
                <w:rFonts w:cs="Arial"/>
              </w:rPr>
            </w:pPr>
          </w:p>
          <w:p w14:paraId="7884CE1F" w14:textId="77777777" w:rsidR="000218D4" w:rsidRPr="000218D4" w:rsidRDefault="000218D4" w:rsidP="00C57E4E">
            <w:pPr>
              <w:autoSpaceDE w:val="0"/>
              <w:autoSpaceDN w:val="0"/>
              <w:adjustRightInd w:val="0"/>
              <w:rPr>
                <w:rFonts w:cs="Arial"/>
                <w:color w:val="0000FF"/>
              </w:rPr>
            </w:pPr>
          </w:p>
          <w:p w14:paraId="19E47DA4" w14:textId="77777777" w:rsidR="000218D4" w:rsidRPr="000218D4" w:rsidRDefault="000218D4" w:rsidP="00C57E4E">
            <w:pPr>
              <w:rPr>
                <w:rFonts w:cs="Arial"/>
              </w:rPr>
            </w:pP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82"/>
              <w:gridCol w:w="268"/>
              <w:gridCol w:w="1054"/>
              <w:gridCol w:w="347"/>
            </w:tblGrid>
            <w:tr w:rsidR="000218D4" w:rsidRPr="000218D4" w14:paraId="0ED2B2F5" w14:textId="77777777" w:rsidTr="00C57E4E">
              <w:trPr>
                <w:trHeight w:val="255"/>
              </w:trPr>
              <w:tc>
                <w:tcPr>
                  <w:tcW w:w="1659" w:type="dxa"/>
                  <w:gridSpan w:val="2"/>
                  <w:tcBorders>
                    <w:top w:val="single" w:sz="4" w:space="0" w:color="auto"/>
                    <w:bottom w:val="single" w:sz="6" w:space="0" w:color="auto"/>
                  </w:tcBorders>
                  <w:shd w:val="clear" w:color="auto" w:fill="C0C0C0"/>
                </w:tcPr>
                <w:p w14:paraId="6DB4B226" w14:textId="77777777" w:rsidR="000218D4" w:rsidRPr="000218D4" w:rsidRDefault="000218D4" w:rsidP="00C57E4E">
                  <w:pPr>
                    <w:rPr>
                      <w:rFonts w:cs="Arial"/>
                    </w:rPr>
                  </w:pPr>
                  <w:r w:rsidRPr="000218D4">
                    <w:rPr>
                      <w:rFonts w:cs="Arial"/>
                    </w:rPr>
                    <w:t>Status</w:t>
                  </w:r>
                </w:p>
              </w:tc>
              <w:tc>
                <w:tcPr>
                  <w:tcW w:w="1500" w:type="dxa"/>
                  <w:gridSpan w:val="2"/>
                  <w:tcBorders>
                    <w:top w:val="single" w:sz="4" w:space="0" w:color="auto"/>
                    <w:bottom w:val="single" w:sz="6" w:space="0" w:color="auto"/>
                  </w:tcBorders>
                  <w:shd w:val="clear" w:color="auto" w:fill="C0C0C0"/>
                </w:tcPr>
                <w:p w14:paraId="48235723" w14:textId="77777777" w:rsidR="000218D4" w:rsidRPr="000218D4" w:rsidRDefault="000218D4" w:rsidP="00C57E4E">
                  <w:pPr>
                    <w:rPr>
                      <w:rFonts w:cs="Arial"/>
                    </w:rPr>
                  </w:pPr>
                  <w:r w:rsidRPr="000218D4">
                    <w:rPr>
                      <w:rFonts w:cs="Arial"/>
                    </w:rPr>
                    <w:t>Type</w:t>
                  </w:r>
                </w:p>
              </w:tc>
            </w:tr>
            <w:tr w:rsidR="000218D4" w:rsidRPr="000218D4" w14:paraId="279A6037" w14:textId="77777777" w:rsidTr="00C57E4E">
              <w:trPr>
                <w:trHeight w:val="255"/>
              </w:trPr>
              <w:tc>
                <w:tcPr>
                  <w:tcW w:w="1269" w:type="dxa"/>
                  <w:tcBorders>
                    <w:top w:val="single" w:sz="6" w:space="0" w:color="auto"/>
                  </w:tcBorders>
                </w:tcPr>
                <w:p w14:paraId="4428214B" w14:textId="77777777" w:rsidR="000218D4" w:rsidRPr="000218D4" w:rsidRDefault="000218D4" w:rsidP="00C57E4E">
                  <w:pPr>
                    <w:rPr>
                      <w:rFonts w:cs="Arial"/>
                    </w:rPr>
                  </w:pPr>
                  <w:r w:rsidRPr="000218D4">
                    <w:rPr>
                      <w:rFonts w:cs="Arial"/>
                    </w:rPr>
                    <w:t>In Place</w:t>
                  </w:r>
                </w:p>
              </w:tc>
              <w:tc>
                <w:tcPr>
                  <w:tcW w:w="390" w:type="dxa"/>
                  <w:tcBorders>
                    <w:top w:val="single" w:sz="6" w:space="0" w:color="auto"/>
                  </w:tcBorders>
                </w:tcPr>
                <w:p w14:paraId="52920E3D" w14:textId="77777777" w:rsidR="000218D4" w:rsidRPr="000218D4" w:rsidRDefault="000218D4" w:rsidP="00C57E4E">
                  <w:pPr>
                    <w:rPr>
                      <w:rFonts w:cs="Arial"/>
                    </w:rPr>
                  </w:pPr>
                </w:p>
              </w:tc>
              <w:tc>
                <w:tcPr>
                  <w:tcW w:w="1110" w:type="dxa"/>
                  <w:tcBorders>
                    <w:top w:val="single" w:sz="6" w:space="0" w:color="auto"/>
                  </w:tcBorders>
                </w:tcPr>
                <w:p w14:paraId="48392BC0" w14:textId="77777777" w:rsidR="000218D4" w:rsidRPr="000218D4" w:rsidRDefault="000218D4" w:rsidP="00C57E4E">
                  <w:pPr>
                    <w:rPr>
                      <w:rFonts w:cs="Arial"/>
                    </w:rPr>
                  </w:pPr>
                  <w:r w:rsidRPr="000218D4">
                    <w:rPr>
                      <w:rFonts w:cs="Arial"/>
                    </w:rPr>
                    <w:t xml:space="preserve">Common </w:t>
                  </w:r>
                </w:p>
              </w:tc>
              <w:tc>
                <w:tcPr>
                  <w:tcW w:w="390" w:type="dxa"/>
                  <w:tcBorders>
                    <w:top w:val="single" w:sz="6" w:space="0" w:color="auto"/>
                  </w:tcBorders>
                </w:tcPr>
                <w:p w14:paraId="54504CAD" w14:textId="776186C7" w:rsidR="000218D4" w:rsidRPr="000218D4" w:rsidRDefault="008C1F1B" w:rsidP="00C57E4E">
                  <w:pPr>
                    <w:rPr>
                      <w:rFonts w:cs="Arial"/>
                    </w:rPr>
                  </w:pPr>
                  <w:ins w:id="565" w:author="Faulkner, David A. (Accenture Federal Services)" w:date="2019-04-03T17:21:00Z">
                    <w:r>
                      <w:rPr>
                        <w:rFonts w:cs="Arial"/>
                      </w:rPr>
                      <w:t>x</w:t>
                    </w:r>
                  </w:ins>
                </w:p>
              </w:tc>
            </w:tr>
            <w:tr w:rsidR="000218D4" w:rsidRPr="000218D4" w14:paraId="5633F207" w14:textId="77777777" w:rsidTr="00C57E4E">
              <w:trPr>
                <w:trHeight w:val="255"/>
              </w:trPr>
              <w:tc>
                <w:tcPr>
                  <w:tcW w:w="1269" w:type="dxa"/>
                </w:tcPr>
                <w:p w14:paraId="6869EFE0" w14:textId="77777777" w:rsidR="000218D4" w:rsidRPr="000218D4" w:rsidRDefault="000218D4" w:rsidP="00C57E4E">
                  <w:pPr>
                    <w:rPr>
                      <w:rFonts w:cs="Arial"/>
                    </w:rPr>
                  </w:pPr>
                  <w:r w:rsidRPr="000218D4">
                    <w:rPr>
                      <w:rFonts w:cs="Arial"/>
                    </w:rPr>
                    <w:t>Planned</w:t>
                  </w:r>
                </w:p>
              </w:tc>
              <w:tc>
                <w:tcPr>
                  <w:tcW w:w="390" w:type="dxa"/>
                </w:tcPr>
                <w:p w14:paraId="432452AB" w14:textId="77777777" w:rsidR="000218D4" w:rsidRPr="000218D4" w:rsidRDefault="000218D4" w:rsidP="00C57E4E">
                  <w:pPr>
                    <w:rPr>
                      <w:rFonts w:cs="Arial"/>
                    </w:rPr>
                  </w:pPr>
                </w:p>
              </w:tc>
              <w:tc>
                <w:tcPr>
                  <w:tcW w:w="1110" w:type="dxa"/>
                </w:tcPr>
                <w:p w14:paraId="63845258" w14:textId="77777777" w:rsidR="000218D4" w:rsidRPr="000218D4" w:rsidRDefault="000218D4" w:rsidP="00C57E4E">
                  <w:pPr>
                    <w:rPr>
                      <w:rFonts w:cs="Arial"/>
                    </w:rPr>
                  </w:pPr>
                  <w:r w:rsidRPr="000218D4">
                    <w:rPr>
                      <w:rFonts w:cs="Arial"/>
                    </w:rPr>
                    <w:t>Hybrid</w:t>
                  </w:r>
                </w:p>
              </w:tc>
              <w:tc>
                <w:tcPr>
                  <w:tcW w:w="390" w:type="dxa"/>
                </w:tcPr>
                <w:p w14:paraId="6657ED35" w14:textId="77777777" w:rsidR="000218D4" w:rsidRPr="000218D4" w:rsidRDefault="000218D4" w:rsidP="00C57E4E">
                  <w:pPr>
                    <w:rPr>
                      <w:rFonts w:cs="Arial"/>
                    </w:rPr>
                  </w:pPr>
                  <w:del w:id="566" w:author="Faulkner, David A. (Accenture Federal Services)" w:date="2019-04-03T17:21:00Z">
                    <w:r w:rsidRPr="000218D4" w:rsidDel="008C1F1B">
                      <w:rPr>
                        <w:rFonts w:cs="Arial"/>
                      </w:rPr>
                      <w:delText>X</w:delText>
                    </w:r>
                  </w:del>
                </w:p>
              </w:tc>
            </w:tr>
            <w:tr w:rsidR="000218D4" w:rsidRPr="000218D4" w14:paraId="01845BD3" w14:textId="77777777" w:rsidTr="00C57E4E">
              <w:trPr>
                <w:trHeight w:val="255"/>
              </w:trPr>
              <w:tc>
                <w:tcPr>
                  <w:tcW w:w="1269" w:type="dxa"/>
                </w:tcPr>
                <w:p w14:paraId="21D8E657" w14:textId="77777777" w:rsidR="000218D4" w:rsidRPr="000218D4" w:rsidRDefault="000218D4" w:rsidP="00C57E4E">
                  <w:pPr>
                    <w:rPr>
                      <w:rFonts w:cs="Arial"/>
                    </w:rPr>
                  </w:pPr>
                  <w:r w:rsidRPr="000218D4">
                    <w:rPr>
                      <w:rFonts w:cs="Arial"/>
                    </w:rPr>
                    <w:t>In Place and Planned</w:t>
                  </w:r>
                </w:p>
              </w:tc>
              <w:tc>
                <w:tcPr>
                  <w:tcW w:w="390" w:type="dxa"/>
                </w:tcPr>
                <w:p w14:paraId="19094B62" w14:textId="77777777" w:rsidR="000218D4" w:rsidRPr="000218D4" w:rsidRDefault="000218D4" w:rsidP="00C57E4E">
                  <w:pPr>
                    <w:rPr>
                      <w:rFonts w:cs="Arial"/>
                    </w:rPr>
                  </w:pPr>
                </w:p>
              </w:tc>
              <w:tc>
                <w:tcPr>
                  <w:tcW w:w="1110" w:type="dxa"/>
                </w:tcPr>
                <w:p w14:paraId="149DB5C9" w14:textId="77777777" w:rsidR="000218D4" w:rsidRPr="000218D4" w:rsidRDefault="000218D4" w:rsidP="00C57E4E">
                  <w:pPr>
                    <w:rPr>
                      <w:rFonts w:cs="Arial"/>
                    </w:rPr>
                  </w:pPr>
                  <w:r w:rsidRPr="000218D4">
                    <w:rPr>
                      <w:rFonts w:cs="Arial"/>
                    </w:rPr>
                    <w:t>System Specific</w:t>
                  </w:r>
                </w:p>
              </w:tc>
              <w:tc>
                <w:tcPr>
                  <w:tcW w:w="390" w:type="dxa"/>
                </w:tcPr>
                <w:p w14:paraId="0153A8EE" w14:textId="77777777" w:rsidR="000218D4" w:rsidRPr="000218D4" w:rsidRDefault="000218D4" w:rsidP="00C57E4E">
                  <w:pPr>
                    <w:rPr>
                      <w:rFonts w:cs="Arial"/>
                    </w:rPr>
                  </w:pPr>
                </w:p>
              </w:tc>
            </w:tr>
            <w:tr w:rsidR="000218D4" w:rsidRPr="000218D4" w14:paraId="7564FAAC" w14:textId="77777777" w:rsidTr="00C57E4E">
              <w:trPr>
                <w:trHeight w:val="85"/>
              </w:trPr>
              <w:tc>
                <w:tcPr>
                  <w:tcW w:w="1269" w:type="dxa"/>
                </w:tcPr>
                <w:p w14:paraId="4DC36B52" w14:textId="77777777" w:rsidR="000218D4" w:rsidRPr="000218D4" w:rsidRDefault="000218D4" w:rsidP="00C57E4E">
                  <w:pPr>
                    <w:rPr>
                      <w:rFonts w:cs="Arial"/>
                    </w:rPr>
                  </w:pPr>
                  <w:r w:rsidRPr="000218D4">
                    <w:rPr>
                      <w:rFonts w:cs="Arial"/>
                    </w:rPr>
                    <w:t>Not Applicable</w:t>
                  </w:r>
                </w:p>
              </w:tc>
              <w:tc>
                <w:tcPr>
                  <w:tcW w:w="390" w:type="dxa"/>
                </w:tcPr>
                <w:p w14:paraId="5CF8FA92" w14:textId="77777777" w:rsidR="000218D4" w:rsidRPr="000218D4" w:rsidRDefault="000218D4" w:rsidP="00C57E4E">
                  <w:pPr>
                    <w:rPr>
                      <w:rFonts w:cs="Arial"/>
                    </w:rPr>
                  </w:pPr>
                </w:p>
              </w:tc>
              <w:tc>
                <w:tcPr>
                  <w:tcW w:w="1500" w:type="dxa"/>
                  <w:gridSpan w:val="2"/>
                </w:tcPr>
                <w:p w14:paraId="56B19319" w14:textId="77777777" w:rsidR="000218D4" w:rsidRPr="000218D4" w:rsidRDefault="000218D4" w:rsidP="00C57E4E">
                  <w:pPr>
                    <w:rPr>
                      <w:rFonts w:cs="Arial"/>
                    </w:rPr>
                  </w:pPr>
                </w:p>
              </w:tc>
            </w:tr>
          </w:tbl>
          <w:p w14:paraId="3DF19B76" w14:textId="77777777" w:rsidR="000218D4" w:rsidRPr="000218D4" w:rsidRDefault="000218D4" w:rsidP="00C57E4E">
            <w:pPr>
              <w:rPr>
                <w:rFonts w:cs="Arial"/>
              </w:rPr>
            </w:pPr>
          </w:p>
        </w:tc>
      </w:tr>
      <w:tr w:rsidR="000218D4" w:rsidRPr="00840A11" w14:paraId="5E464EB0" w14:textId="77777777" w:rsidTr="00502915">
        <w:trPr>
          <w:cantSplit/>
          <w:trHeight w:val="510"/>
          <w:jc w:val="center"/>
        </w:trPr>
        <w:tc>
          <w:tcPr>
            <w:tcW w:w="9981" w:type="dxa"/>
            <w:gridSpan w:val="5"/>
            <w:tcBorders>
              <w:top w:val="single" w:sz="4" w:space="0" w:color="auto"/>
              <w:bottom w:val="single" w:sz="4" w:space="0" w:color="auto"/>
            </w:tcBorders>
            <w:shd w:val="clear" w:color="auto" w:fill="auto"/>
          </w:tcPr>
          <w:p w14:paraId="21BCAD05" w14:textId="77777777" w:rsidR="000218D4" w:rsidRPr="000218D4" w:rsidRDefault="000218D4" w:rsidP="00083CA3">
            <w:pPr>
              <w:rPr>
                <w:rFonts w:cs="Arial"/>
              </w:rPr>
            </w:pPr>
          </w:p>
        </w:tc>
      </w:tr>
      <w:tr w:rsidR="00C16477" w:rsidRPr="00840A11" w14:paraId="52D9257A" w14:textId="77777777" w:rsidTr="00502915">
        <w:trPr>
          <w:cantSplit/>
          <w:trHeight w:val="510"/>
          <w:jc w:val="center"/>
        </w:trPr>
        <w:tc>
          <w:tcPr>
            <w:tcW w:w="1319" w:type="dxa"/>
            <w:gridSpan w:val="2"/>
          </w:tcPr>
          <w:p w14:paraId="4A45A6C7" w14:textId="77777777" w:rsidR="00C16477" w:rsidRPr="000218D4" w:rsidRDefault="00C16477" w:rsidP="00083CA3">
            <w:pPr>
              <w:jc w:val="center"/>
              <w:rPr>
                <w:rFonts w:cs="Arial"/>
                <w:b/>
              </w:rPr>
            </w:pPr>
            <w:r w:rsidRPr="000218D4">
              <w:rPr>
                <w:rFonts w:cs="Arial"/>
                <w:b/>
              </w:rPr>
              <w:t>IR-4</w:t>
            </w:r>
          </w:p>
          <w:p w14:paraId="6D1C0F42" w14:textId="77777777" w:rsidR="00C16477" w:rsidRPr="000218D4" w:rsidRDefault="00C16477" w:rsidP="00083CA3">
            <w:pPr>
              <w:jc w:val="center"/>
              <w:rPr>
                <w:rFonts w:cs="Arial"/>
                <w:b/>
              </w:rPr>
            </w:pPr>
          </w:p>
          <w:p w14:paraId="6882578D" w14:textId="77777777" w:rsidR="00C16477" w:rsidRPr="000218D4" w:rsidRDefault="00C16477" w:rsidP="00083CA3">
            <w:pPr>
              <w:jc w:val="center"/>
              <w:rPr>
                <w:rFonts w:cs="Arial"/>
                <w:b/>
              </w:rPr>
            </w:pPr>
            <w:r w:rsidRPr="000218D4">
              <w:rPr>
                <w:rFonts w:cs="Arial"/>
                <w:bCs/>
              </w:rPr>
              <w:t>(L), (M), (H)</w:t>
            </w:r>
          </w:p>
        </w:tc>
        <w:tc>
          <w:tcPr>
            <w:tcW w:w="5585" w:type="dxa"/>
            <w:gridSpan w:val="2"/>
            <w:tcBorders>
              <w:top w:val="single" w:sz="4" w:space="0" w:color="auto"/>
              <w:bottom w:val="single" w:sz="4" w:space="0" w:color="auto"/>
            </w:tcBorders>
            <w:shd w:val="clear" w:color="auto" w:fill="auto"/>
          </w:tcPr>
          <w:p w14:paraId="6B65B0BC" w14:textId="77777777" w:rsidR="00C16477" w:rsidRPr="000218D4" w:rsidRDefault="00C16477" w:rsidP="00083CA3">
            <w:pPr>
              <w:rPr>
                <w:rFonts w:cs="Arial"/>
              </w:rPr>
            </w:pPr>
            <w:r w:rsidRPr="000218D4">
              <w:rPr>
                <w:rFonts w:cs="Arial"/>
                <w:b/>
              </w:rPr>
              <w:t>Incident Handling:</w:t>
            </w:r>
            <w:r w:rsidRPr="000218D4">
              <w:rPr>
                <w:rFonts w:cs="Arial"/>
              </w:rPr>
              <w:t xml:space="preserve">  </w:t>
            </w:r>
          </w:p>
          <w:p w14:paraId="373A0772" w14:textId="77777777" w:rsidR="000218D4" w:rsidRPr="000218D4" w:rsidRDefault="000218D4" w:rsidP="00502915">
            <w:pPr>
              <w:spacing w:after="150" w:line="240" w:lineRule="auto"/>
              <w:rPr>
                <w:rFonts w:eastAsia="Times New Roman" w:cs="Tahoma"/>
                <w:bCs/>
              </w:rPr>
            </w:pPr>
            <w:r w:rsidRPr="000218D4">
              <w:rPr>
                <w:rFonts w:eastAsia="Times New Roman" w:cs="Tahoma"/>
                <w:bCs/>
              </w:rPr>
              <w:t>The organization:</w:t>
            </w:r>
            <w:r w:rsidRPr="000218D4">
              <w:rPr>
                <w:rFonts w:eastAsia="Times New Roman" w:cs="Tahoma"/>
                <w:bCs/>
              </w:rPr>
              <w:br/>
              <w:t>a. Implements an incident handling capability for security incidents that includes preparation, detection and analysis, containment, eradication, and recovery;</w:t>
            </w:r>
            <w:r w:rsidRPr="000218D4">
              <w:rPr>
                <w:rFonts w:eastAsia="Times New Roman" w:cs="Tahoma"/>
                <w:bCs/>
              </w:rPr>
              <w:br/>
              <w:t>b. Coordinates incident handling activities with contingency planning activities; and</w:t>
            </w:r>
            <w:r w:rsidRPr="000218D4">
              <w:rPr>
                <w:rFonts w:eastAsia="Times New Roman" w:cs="Tahoma"/>
                <w:bCs/>
              </w:rPr>
              <w:br/>
              <w:t>c. Incorporates lessons learned from ongoing incident handling activities into incident response procedures, training, and testing/exercises, and implements the resulting changes accordingly.</w:t>
            </w:r>
          </w:p>
          <w:p w14:paraId="483C70A9" w14:textId="77777777" w:rsidR="000218D4" w:rsidRPr="000218D4" w:rsidRDefault="000218D4" w:rsidP="00083CA3">
            <w:pPr>
              <w:rPr>
                <w:rFonts w:cs="Arial"/>
              </w:rPr>
            </w:pPr>
          </w:p>
          <w:p w14:paraId="51BAF1D7" w14:textId="77777777" w:rsidR="00C16477" w:rsidRPr="000218D4" w:rsidRDefault="00C16477" w:rsidP="00083CA3">
            <w:pPr>
              <w:rPr>
                <w:rFonts w:cs="Arial"/>
                <w:color w:val="0000FF"/>
              </w:rPr>
            </w:pPr>
          </w:p>
          <w:p w14:paraId="0BDC94E8" w14:textId="77777777" w:rsidR="00C16477" w:rsidRPr="000218D4" w:rsidRDefault="00C16477" w:rsidP="00083CA3">
            <w:pPr>
              <w:rPr>
                <w:rFonts w:cs="Arial"/>
              </w:rPr>
            </w:pP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88"/>
              <w:gridCol w:w="275"/>
              <w:gridCol w:w="1057"/>
              <w:gridCol w:w="331"/>
            </w:tblGrid>
            <w:tr w:rsidR="00C16477" w:rsidRPr="000218D4" w14:paraId="0D2D6B29" w14:textId="77777777" w:rsidTr="00426918">
              <w:trPr>
                <w:trHeight w:val="255"/>
              </w:trPr>
              <w:tc>
                <w:tcPr>
                  <w:tcW w:w="1493" w:type="dxa"/>
                  <w:gridSpan w:val="2"/>
                  <w:tcBorders>
                    <w:top w:val="single" w:sz="4" w:space="0" w:color="auto"/>
                    <w:bottom w:val="single" w:sz="6" w:space="0" w:color="auto"/>
                  </w:tcBorders>
                  <w:shd w:val="clear" w:color="auto" w:fill="C0C0C0"/>
                </w:tcPr>
                <w:p w14:paraId="28494CEB" w14:textId="77777777" w:rsidR="00C16477" w:rsidRPr="000218D4" w:rsidRDefault="00C16477" w:rsidP="00083CA3">
                  <w:pPr>
                    <w:rPr>
                      <w:rFonts w:cs="Arial"/>
                    </w:rPr>
                  </w:pPr>
                  <w:r w:rsidRPr="000218D4">
                    <w:rPr>
                      <w:rFonts w:cs="Arial"/>
                    </w:rPr>
                    <w:t>Status</w:t>
                  </w:r>
                </w:p>
              </w:tc>
              <w:tc>
                <w:tcPr>
                  <w:tcW w:w="1358" w:type="dxa"/>
                  <w:gridSpan w:val="2"/>
                  <w:tcBorders>
                    <w:top w:val="single" w:sz="4" w:space="0" w:color="auto"/>
                    <w:bottom w:val="single" w:sz="6" w:space="0" w:color="auto"/>
                  </w:tcBorders>
                  <w:shd w:val="clear" w:color="auto" w:fill="C0C0C0"/>
                </w:tcPr>
                <w:p w14:paraId="1F189589" w14:textId="77777777" w:rsidR="00C16477" w:rsidRPr="000218D4" w:rsidRDefault="00C16477" w:rsidP="00083CA3">
                  <w:pPr>
                    <w:rPr>
                      <w:rFonts w:cs="Arial"/>
                    </w:rPr>
                  </w:pPr>
                  <w:r w:rsidRPr="000218D4">
                    <w:rPr>
                      <w:rFonts w:cs="Arial"/>
                    </w:rPr>
                    <w:t>Type</w:t>
                  </w:r>
                </w:p>
              </w:tc>
            </w:tr>
            <w:tr w:rsidR="00C16477" w:rsidRPr="000218D4" w14:paraId="596B8194" w14:textId="77777777" w:rsidTr="00426918">
              <w:trPr>
                <w:trHeight w:val="255"/>
              </w:trPr>
              <w:tc>
                <w:tcPr>
                  <w:tcW w:w="1200" w:type="dxa"/>
                  <w:tcBorders>
                    <w:top w:val="single" w:sz="6" w:space="0" w:color="auto"/>
                  </w:tcBorders>
                </w:tcPr>
                <w:p w14:paraId="2274B4D3" w14:textId="77777777" w:rsidR="00C16477" w:rsidRPr="000218D4" w:rsidRDefault="00C16477" w:rsidP="00083CA3">
                  <w:pPr>
                    <w:rPr>
                      <w:rFonts w:cs="Arial"/>
                    </w:rPr>
                  </w:pPr>
                  <w:r w:rsidRPr="000218D4">
                    <w:rPr>
                      <w:rFonts w:cs="Arial"/>
                    </w:rPr>
                    <w:t>In Place</w:t>
                  </w:r>
                </w:p>
              </w:tc>
              <w:tc>
                <w:tcPr>
                  <w:tcW w:w="293" w:type="dxa"/>
                  <w:tcBorders>
                    <w:top w:val="single" w:sz="6" w:space="0" w:color="auto"/>
                  </w:tcBorders>
                </w:tcPr>
                <w:p w14:paraId="7249CD94" w14:textId="77777777" w:rsidR="00C16477" w:rsidRPr="000218D4" w:rsidRDefault="00C16477" w:rsidP="00083CA3">
                  <w:pPr>
                    <w:rPr>
                      <w:rFonts w:cs="Arial"/>
                    </w:rPr>
                  </w:pPr>
                </w:p>
              </w:tc>
              <w:tc>
                <w:tcPr>
                  <w:tcW w:w="1065" w:type="dxa"/>
                  <w:tcBorders>
                    <w:top w:val="single" w:sz="6" w:space="0" w:color="auto"/>
                  </w:tcBorders>
                </w:tcPr>
                <w:p w14:paraId="1460992F" w14:textId="77777777" w:rsidR="00C16477" w:rsidRPr="000218D4" w:rsidRDefault="00C16477" w:rsidP="00083CA3">
                  <w:pPr>
                    <w:rPr>
                      <w:rFonts w:cs="Arial"/>
                    </w:rPr>
                  </w:pPr>
                  <w:r w:rsidRPr="000218D4">
                    <w:rPr>
                      <w:rFonts w:cs="Arial"/>
                    </w:rPr>
                    <w:t xml:space="preserve">Common </w:t>
                  </w:r>
                </w:p>
              </w:tc>
              <w:tc>
                <w:tcPr>
                  <w:tcW w:w="293" w:type="dxa"/>
                  <w:tcBorders>
                    <w:top w:val="single" w:sz="6" w:space="0" w:color="auto"/>
                  </w:tcBorders>
                </w:tcPr>
                <w:p w14:paraId="58E161A3" w14:textId="4D66AF57" w:rsidR="00C16477" w:rsidRPr="000218D4" w:rsidRDefault="008C1F1B" w:rsidP="00083CA3">
                  <w:pPr>
                    <w:rPr>
                      <w:rFonts w:cs="Arial"/>
                    </w:rPr>
                  </w:pPr>
                  <w:ins w:id="567" w:author="Faulkner, David A. (Accenture Federal Services)" w:date="2019-04-03T17:21:00Z">
                    <w:r>
                      <w:rPr>
                        <w:rFonts w:cs="Arial"/>
                      </w:rPr>
                      <w:t>x</w:t>
                    </w:r>
                  </w:ins>
                </w:p>
              </w:tc>
            </w:tr>
            <w:tr w:rsidR="00426918" w:rsidRPr="000218D4" w14:paraId="1534E98F" w14:textId="77777777" w:rsidTr="00426918">
              <w:trPr>
                <w:trHeight w:val="255"/>
              </w:trPr>
              <w:tc>
                <w:tcPr>
                  <w:tcW w:w="1200" w:type="dxa"/>
                </w:tcPr>
                <w:p w14:paraId="0C570307" w14:textId="77777777" w:rsidR="00426918" w:rsidRPr="000218D4" w:rsidRDefault="00426918" w:rsidP="00426918">
                  <w:pPr>
                    <w:rPr>
                      <w:rFonts w:cs="Arial"/>
                    </w:rPr>
                  </w:pPr>
                  <w:r w:rsidRPr="000218D4">
                    <w:rPr>
                      <w:rFonts w:cs="Arial"/>
                    </w:rPr>
                    <w:t>Planned</w:t>
                  </w:r>
                </w:p>
              </w:tc>
              <w:tc>
                <w:tcPr>
                  <w:tcW w:w="293" w:type="dxa"/>
                </w:tcPr>
                <w:p w14:paraId="011BEB7A" w14:textId="77777777" w:rsidR="00426918" w:rsidRPr="000218D4" w:rsidRDefault="00426918" w:rsidP="00426918">
                  <w:pPr>
                    <w:rPr>
                      <w:rFonts w:cs="Arial"/>
                    </w:rPr>
                  </w:pPr>
                </w:p>
              </w:tc>
              <w:tc>
                <w:tcPr>
                  <w:tcW w:w="1065" w:type="dxa"/>
                </w:tcPr>
                <w:p w14:paraId="2725692F" w14:textId="77777777" w:rsidR="00426918" w:rsidRPr="000218D4" w:rsidRDefault="00426918" w:rsidP="00426918">
                  <w:pPr>
                    <w:rPr>
                      <w:rFonts w:cs="Arial"/>
                    </w:rPr>
                  </w:pPr>
                  <w:r w:rsidRPr="000218D4">
                    <w:rPr>
                      <w:rFonts w:cs="Arial"/>
                    </w:rPr>
                    <w:t>Hybrid</w:t>
                  </w:r>
                </w:p>
              </w:tc>
              <w:tc>
                <w:tcPr>
                  <w:tcW w:w="293" w:type="dxa"/>
                </w:tcPr>
                <w:p w14:paraId="6140FCF3" w14:textId="77777777" w:rsidR="00426918" w:rsidRPr="00C16477" w:rsidRDefault="00426918" w:rsidP="00426918">
                  <w:pPr>
                    <w:rPr>
                      <w:rFonts w:cs="Arial"/>
                    </w:rPr>
                  </w:pPr>
                  <w:del w:id="568" w:author="Faulkner, David A. (Accenture Federal Services)" w:date="2019-04-03T17:21:00Z">
                    <w:r w:rsidRPr="00C16477" w:rsidDel="008C1F1B">
                      <w:rPr>
                        <w:rFonts w:cs="Arial"/>
                      </w:rPr>
                      <w:delText>X</w:delText>
                    </w:r>
                  </w:del>
                </w:p>
              </w:tc>
            </w:tr>
            <w:tr w:rsidR="00426918" w:rsidRPr="000218D4" w14:paraId="6168CF33" w14:textId="77777777" w:rsidTr="00426918">
              <w:trPr>
                <w:trHeight w:val="255"/>
              </w:trPr>
              <w:tc>
                <w:tcPr>
                  <w:tcW w:w="1200" w:type="dxa"/>
                </w:tcPr>
                <w:p w14:paraId="29F0C4B4" w14:textId="77777777" w:rsidR="00426918" w:rsidRPr="000218D4" w:rsidRDefault="00426918" w:rsidP="00426918">
                  <w:pPr>
                    <w:rPr>
                      <w:rFonts w:cs="Arial"/>
                    </w:rPr>
                  </w:pPr>
                  <w:r w:rsidRPr="000218D4">
                    <w:rPr>
                      <w:rFonts w:cs="Arial"/>
                    </w:rPr>
                    <w:t>In Place and Planned</w:t>
                  </w:r>
                </w:p>
              </w:tc>
              <w:tc>
                <w:tcPr>
                  <w:tcW w:w="293" w:type="dxa"/>
                </w:tcPr>
                <w:p w14:paraId="14B6F83F" w14:textId="77777777" w:rsidR="00426918" w:rsidRPr="000218D4" w:rsidRDefault="00426918" w:rsidP="00426918">
                  <w:pPr>
                    <w:rPr>
                      <w:rFonts w:cs="Arial"/>
                    </w:rPr>
                  </w:pPr>
                </w:p>
              </w:tc>
              <w:tc>
                <w:tcPr>
                  <w:tcW w:w="1065" w:type="dxa"/>
                </w:tcPr>
                <w:p w14:paraId="4A5E4DF8" w14:textId="77777777" w:rsidR="00426918" w:rsidRPr="000218D4" w:rsidRDefault="00426918" w:rsidP="00426918">
                  <w:pPr>
                    <w:rPr>
                      <w:rFonts w:cs="Arial"/>
                    </w:rPr>
                  </w:pPr>
                  <w:r w:rsidRPr="000218D4">
                    <w:rPr>
                      <w:rFonts w:cs="Arial"/>
                    </w:rPr>
                    <w:t>System Specific</w:t>
                  </w:r>
                </w:p>
              </w:tc>
              <w:tc>
                <w:tcPr>
                  <w:tcW w:w="293" w:type="dxa"/>
                </w:tcPr>
                <w:p w14:paraId="1EE20F11" w14:textId="77777777" w:rsidR="00426918" w:rsidRPr="000218D4" w:rsidRDefault="00426918" w:rsidP="00426918">
                  <w:pPr>
                    <w:rPr>
                      <w:rFonts w:cs="Arial"/>
                    </w:rPr>
                  </w:pPr>
                </w:p>
              </w:tc>
            </w:tr>
            <w:tr w:rsidR="00426918" w:rsidRPr="000218D4" w14:paraId="746FE19F" w14:textId="77777777" w:rsidTr="00426918">
              <w:trPr>
                <w:trHeight w:val="85"/>
              </w:trPr>
              <w:tc>
                <w:tcPr>
                  <w:tcW w:w="1200" w:type="dxa"/>
                </w:tcPr>
                <w:p w14:paraId="0CE1B112" w14:textId="77777777" w:rsidR="00426918" w:rsidRPr="000218D4" w:rsidRDefault="00426918" w:rsidP="00426918">
                  <w:pPr>
                    <w:rPr>
                      <w:rFonts w:cs="Arial"/>
                    </w:rPr>
                  </w:pPr>
                  <w:r w:rsidRPr="000218D4">
                    <w:rPr>
                      <w:rFonts w:cs="Arial"/>
                    </w:rPr>
                    <w:t>Not Applicable</w:t>
                  </w:r>
                </w:p>
              </w:tc>
              <w:tc>
                <w:tcPr>
                  <w:tcW w:w="293" w:type="dxa"/>
                </w:tcPr>
                <w:p w14:paraId="4952B556" w14:textId="77777777" w:rsidR="00426918" w:rsidRPr="000218D4" w:rsidRDefault="00426918" w:rsidP="00426918">
                  <w:pPr>
                    <w:rPr>
                      <w:rFonts w:cs="Arial"/>
                    </w:rPr>
                  </w:pPr>
                </w:p>
              </w:tc>
              <w:tc>
                <w:tcPr>
                  <w:tcW w:w="1358" w:type="dxa"/>
                  <w:gridSpan w:val="2"/>
                </w:tcPr>
                <w:p w14:paraId="05038E1F" w14:textId="77777777" w:rsidR="00426918" w:rsidRPr="000218D4" w:rsidRDefault="00426918" w:rsidP="00426918">
                  <w:pPr>
                    <w:rPr>
                      <w:rFonts w:cs="Arial"/>
                    </w:rPr>
                  </w:pPr>
                </w:p>
              </w:tc>
            </w:tr>
          </w:tbl>
          <w:p w14:paraId="032F90F8" w14:textId="77777777" w:rsidR="00C16477" w:rsidRPr="000218D4" w:rsidRDefault="00C16477" w:rsidP="00083CA3">
            <w:pPr>
              <w:rPr>
                <w:rFonts w:cs="Arial"/>
              </w:rPr>
            </w:pPr>
          </w:p>
        </w:tc>
      </w:tr>
      <w:tr w:rsidR="00C16477" w:rsidRPr="00840A11" w14:paraId="0D378952" w14:textId="77777777" w:rsidTr="00502915">
        <w:trPr>
          <w:cantSplit/>
          <w:trHeight w:val="260"/>
          <w:jc w:val="center"/>
        </w:trPr>
        <w:tc>
          <w:tcPr>
            <w:tcW w:w="9981" w:type="dxa"/>
            <w:gridSpan w:val="5"/>
            <w:tcBorders>
              <w:top w:val="single" w:sz="4" w:space="0" w:color="auto"/>
              <w:bottom w:val="single" w:sz="4" w:space="0" w:color="auto"/>
            </w:tcBorders>
            <w:shd w:val="clear" w:color="auto" w:fill="auto"/>
          </w:tcPr>
          <w:p w14:paraId="6F7F99AE" w14:textId="77777777" w:rsidR="00C16477" w:rsidRPr="000218D4" w:rsidRDefault="00C16477" w:rsidP="00083CA3">
            <w:pPr>
              <w:rPr>
                <w:rFonts w:cs="Arial"/>
              </w:rPr>
            </w:pPr>
          </w:p>
        </w:tc>
      </w:tr>
      <w:tr w:rsidR="00C16477" w:rsidRPr="00840A11" w14:paraId="2AE532F1" w14:textId="77777777" w:rsidTr="00502915">
        <w:trPr>
          <w:cantSplit/>
          <w:trHeight w:val="510"/>
          <w:jc w:val="center"/>
        </w:trPr>
        <w:tc>
          <w:tcPr>
            <w:tcW w:w="1319" w:type="dxa"/>
            <w:gridSpan w:val="2"/>
          </w:tcPr>
          <w:p w14:paraId="269BD1DA" w14:textId="77777777" w:rsidR="00C16477" w:rsidRPr="00EA275B" w:rsidRDefault="00C16477" w:rsidP="00083CA3">
            <w:pPr>
              <w:jc w:val="center"/>
              <w:rPr>
                <w:rFonts w:cs="Arial"/>
                <w:b/>
              </w:rPr>
            </w:pPr>
            <w:r w:rsidRPr="00EA275B">
              <w:rPr>
                <w:rFonts w:cs="Arial"/>
                <w:b/>
              </w:rPr>
              <w:lastRenderedPageBreak/>
              <w:t>IR-4 (1)</w:t>
            </w:r>
          </w:p>
          <w:p w14:paraId="42CE617A" w14:textId="77777777" w:rsidR="00C16477" w:rsidRPr="00EA275B" w:rsidRDefault="00C16477" w:rsidP="00083CA3">
            <w:pPr>
              <w:jc w:val="center"/>
              <w:rPr>
                <w:rFonts w:cs="Arial"/>
                <w:b/>
              </w:rPr>
            </w:pPr>
          </w:p>
          <w:p w14:paraId="027E5187" w14:textId="77777777" w:rsidR="00C16477" w:rsidRPr="00EA275B" w:rsidRDefault="00C16477" w:rsidP="00083CA3">
            <w:pPr>
              <w:jc w:val="center"/>
              <w:rPr>
                <w:rFonts w:cs="Arial"/>
                <w:b/>
              </w:rPr>
            </w:pPr>
            <w:r w:rsidRPr="00EA275B">
              <w:rPr>
                <w:rFonts w:cs="Arial"/>
                <w:bCs/>
              </w:rPr>
              <w:t>(M), (H)</w:t>
            </w:r>
          </w:p>
        </w:tc>
        <w:tc>
          <w:tcPr>
            <w:tcW w:w="5585" w:type="dxa"/>
            <w:gridSpan w:val="2"/>
            <w:tcBorders>
              <w:top w:val="single" w:sz="4" w:space="0" w:color="auto"/>
              <w:bottom w:val="single" w:sz="4" w:space="0" w:color="auto"/>
            </w:tcBorders>
            <w:shd w:val="clear" w:color="auto" w:fill="auto"/>
          </w:tcPr>
          <w:p w14:paraId="430A511B" w14:textId="77777777" w:rsidR="000218D4" w:rsidRPr="00EA275B" w:rsidRDefault="00C16477" w:rsidP="00083CA3">
            <w:pPr>
              <w:rPr>
                <w:rFonts w:cs="Arial"/>
              </w:rPr>
            </w:pPr>
            <w:r w:rsidRPr="00EA275B">
              <w:rPr>
                <w:rFonts w:cs="Arial"/>
                <w:b/>
              </w:rPr>
              <w:t>Incident Handling:</w:t>
            </w:r>
            <w:r w:rsidRPr="00EA275B">
              <w:rPr>
                <w:rFonts w:cs="Arial"/>
              </w:rPr>
              <w:t xml:space="preserve">  </w:t>
            </w:r>
          </w:p>
          <w:p w14:paraId="7DD640F7" w14:textId="77777777" w:rsidR="00C16477" w:rsidRPr="00EA275B" w:rsidRDefault="00C16477" w:rsidP="00083CA3">
            <w:pPr>
              <w:rPr>
                <w:rFonts w:cs="Arial"/>
              </w:rPr>
            </w:pPr>
            <w:r w:rsidRPr="00EA275B">
              <w:rPr>
                <w:rFonts w:cs="Arial"/>
              </w:rPr>
              <w:t>The organization employs automated mechanisms to support the incident handling process.</w:t>
            </w:r>
          </w:p>
          <w:p w14:paraId="1F873181" w14:textId="77777777" w:rsidR="00C16477" w:rsidRPr="00EA275B" w:rsidRDefault="00C16477" w:rsidP="00083CA3">
            <w:pPr>
              <w:rPr>
                <w:rFonts w:cs="Arial"/>
                <w:color w:val="0000FF"/>
              </w:rPr>
            </w:pPr>
          </w:p>
          <w:p w14:paraId="2082D963" w14:textId="77777777" w:rsidR="00C16477" w:rsidRPr="00EA275B" w:rsidRDefault="00C16477" w:rsidP="00083CA3">
            <w:pPr>
              <w:rPr>
                <w:rFonts w:cs="Arial"/>
              </w:rPr>
            </w:pP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82"/>
              <w:gridCol w:w="268"/>
              <w:gridCol w:w="1054"/>
              <w:gridCol w:w="347"/>
            </w:tblGrid>
            <w:tr w:rsidR="00C16477" w:rsidRPr="00EA275B" w14:paraId="4C354940" w14:textId="77777777" w:rsidTr="00083CA3">
              <w:trPr>
                <w:trHeight w:val="255"/>
              </w:trPr>
              <w:tc>
                <w:tcPr>
                  <w:tcW w:w="1659" w:type="dxa"/>
                  <w:gridSpan w:val="2"/>
                  <w:tcBorders>
                    <w:top w:val="single" w:sz="4" w:space="0" w:color="auto"/>
                    <w:bottom w:val="single" w:sz="6" w:space="0" w:color="auto"/>
                  </w:tcBorders>
                  <w:shd w:val="clear" w:color="auto" w:fill="C0C0C0"/>
                </w:tcPr>
                <w:p w14:paraId="56DA754B" w14:textId="77777777" w:rsidR="00C16477" w:rsidRPr="00EA275B" w:rsidRDefault="00C16477" w:rsidP="00083CA3">
                  <w:pPr>
                    <w:rPr>
                      <w:rFonts w:cs="Arial"/>
                    </w:rPr>
                  </w:pPr>
                  <w:r w:rsidRPr="00EA275B">
                    <w:rPr>
                      <w:rFonts w:cs="Arial"/>
                    </w:rPr>
                    <w:t>Status</w:t>
                  </w:r>
                </w:p>
              </w:tc>
              <w:tc>
                <w:tcPr>
                  <w:tcW w:w="1500" w:type="dxa"/>
                  <w:gridSpan w:val="2"/>
                  <w:tcBorders>
                    <w:top w:val="single" w:sz="4" w:space="0" w:color="auto"/>
                    <w:bottom w:val="single" w:sz="6" w:space="0" w:color="auto"/>
                  </w:tcBorders>
                  <w:shd w:val="clear" w:color="auto" w:fill="C0C0C0"/>
                </w:tcPr>
                <w:p w14:paraId="15D29F48" w14:textId="77777777" w:rsidR="00C16477" w:rsidRPr="00EA275B" w:rsidRDefault="00C16477" w:rsidP="00083CA3">
                  <w:pPr>
                    <w:rPr>
                      <w:rFonts w:cs="Arial"/>
                    </w:rPr>
                  </w:pPr>
                  <w:r w:rsidRPr="00EA275B">
                    <w:rPr>
                      <w:rFonts w:cs="Arial"/>
                    </w:rPr>
                    <w:t>Type</w:t>
                  </w:r>
                </w:p>
              </w:tc>
            </w:tr>
            <w:tr w:rsidR="00C16477" w:rsidRPr="00EA275B" w14:paraId="1C2BD139" w14:textId="77777777" w:rsidTr="00083CA3">
              <w:trPr>
                <w:trHeight w:val="255"/>
              </w:trPr>
              <w:tc>
                <w:tcPr>
                  <w:tcW w:w="1269" w:type="dxa"/>
                  <w:tcBorders>
                    <w:top w:val="single" w:sz="6" w:space="0" w:color="auto"/>
                  </w:tcBorders>
                </w:tcPr>
                <w:p w14:paraId="3347E9A7" w14:textId="77777777" w:rsidR="00C16477" w:rsidRPr="00EA275B" w:rsidRDefault="00C16477" w:rsidP="00083CA3">
                  <w:pPr>
                    <w:rPr>
                      <w:rFonts w:cs="Arial"/>
                    </w:rPr>
                  </w:pPr>
                  <w:r w:rsidRPr="00EA275B">
                    <w:rPr>
                      <w:rFonts w:cs="Arial"/>
                    </w:rPr>
                    <w:t>In Place</w:t>
                  </w:r>
                </w:p>
              </w:tc>
              <w:tc>
                <w:tcPr>
                  <w:tcW w:w="390" w:type="dxa"/>
                  <w:tcBorders>
                    <w:top w:val="single" w:sz="6" w:space="0" w:color="auto"/>
                  </w:tcBorders>
                </w:tcPr>
                <w:p w14:paraId="68DB777E" w14:textId="77777777" w:rsidR="00C16477" w:rsidRPr="00EA275B" w:rsidRDefault="00C16477" w:rsidP="00083CA3">
                  <w:pPr>
                    <w:rPr>
                      <w:rFonts w:cs="Arial"/>
                    </w:rPr>
                  </w:pPr>
                </w:p>
              </w:tc>
              <w:tc>
                <w:tcPr>
                  <w:tcW w:w="1110" w:type="dxa"/>
                  <w:tcBorders>
                    <w:top w:val="single" w:sz="6" w:space="0" w:color="auto"/>
                  </w:tcBorders>
                </w:tcPr>
                <w:p w14:paraId="46841615" w14:textId="77777777" w:rsidR="00C16477" w:rsidRPr="00EA275B" w:rsidRDefault="00C16477" w:rsidP="00083CA3">
                  <w:pPr>
                    <w:rPr>
                      <w:rFonts w:cs="Arial"/>
                    </w:rPr>
                  </w:pPr>
                  <w:r w:rsidRPr="00EA275B">
                    <w:rPr>
                      <w:rFonts w:cs="Arial"/>
                    </w:rPr>
                    <w:t xml:space="preserve">Common </w:t>
                  </w:r>
                </w:p>
              </w:tc>
              <w:tc>
                <w:tcPr>
                  <w:tcW w:w="390" w:type="dxa"/>
                  <w:tcBorders>
                    <w:top w:val="single" w:sz="6" w:space="0" w:color="auto"/>
                  </w:tcBorders>
                </w:tcPr>
                <w:p w14:paraId="54500064" w14:textId="4D5B94C2" w:rsidR="00C16477" w:rsidRPr="00EA275B" w:rsidRDefault="008C1F1B" w:rsidP="00083CA3">
                  <w:pPr>
                    <w:rPr>
                      <w:rFonts w:cs="Arial"/>
                    </w:rPr>
                  </w:pPr>
                  <w:ins w:id="569" w:author="Faulkner, David A. (Accenture Federal Services)" w:date="2019-04-03T17:21:00Z">
                    <w:r>
                      <w:rPr>
                        <w:rFonts w:cs="Arial"/>
                      </w:rPr>
                      <w:t>x</w:t>
                    </w:r>
                  </w:ins>
                </w:p>
              </w:tc>
            </w:tr>
            <w:tr w:rsidR="00C16477" w:rsidRPr="00EA275B" w14:paraId="75158EFC" w14:textId="77777777" w:rsidTr="00083CA3">
              <w:trPr>
                <w:trHeight w:val="255"/>
              </w:trPr>
              <w:tc>
                <w:tcPr>
                  <w:tcW w:w="1269" w:type="dxa"/>
                </w:tcPr>
                <w:p w14:paraId="580649D4" w14:textId="77777777" w:rsidR="00C16477" w:rsidRPr="00EA275B" w:rsidRDefault="00C16477" w:rsidP="00083CA3">
                  <w:pPr>
                    <w:rPr>
                      <w:rFonts w:cs="Arial"/>
                    </w:rPr>
                  </w:pPr>
                  <w:r w:rsidRPr="00EA275B">
                    <w:rPr>
                      <w:rFonts w:cs="Arial"/>
                    </w:rPr>
                    <w:t>Planned</w:t>
                  </w:r>
                </w:p>
              </w:tc>
              <w:tc>
                <w:tcPr>
                  <w:tcW w:w="390" w:type="dxa"/>
                </w:tcPr>
                <w:p w14:paraId="044B26DB" w14:textId="77777777" w:rsidR="00C16477" w:rsidRPr="00EA275B" w:rsidRDefault="00C16477" w:rsidP="00083CA3">
                  <w:pPr>
                    <w:rPr>
                      <w:rFonts w:cs="Arial"/>
                    </w:rPr>
                  </w:pPr>
                </w:p>
              </w:tc>
              <w:tc>
                <w:tcPr>
                  <w:tcW w:w="1110" w:type="dxa"/>
                </w:tcPr>
                <w:p w14:paraId="521E550E" w14:textId="77777777" w:rsidR="00C16477" w:rsidRPr="00EA275B" w:rsidRDefault="00C16477" w:rsidP="00083CA3">
                  <w:pPr>
                    <w:rPr>
                      <w:rFonts w:cs="Arial"/>
                    </w:rPr>
                  </w:pPr>
                  <w:r w:rsidRPr="00EA275B">
                    <w:rPr>
                      <w:rFonts w:cs="Arial"/>
                    </w:rPr>
                    <w:t>Hybrid</w:t>
                  </w:r>
                </w:p>
              </w:tc>
              <w:tc>
                <w:tcPr>
                  <w:tcW w:w="390" w:type="dxa"/>
                </w:tcPr>
                <w:p w14:paraId="70B1EE72" w14:textId="77777777" w:rsidR="00C16477" w:rsidRPr="00EA275B" w:rsidRDefault="00426918" w:rsidP="00083CA3">
                  <w:pPr>
                    <w:rPr>
                      <w:rFonts w:cs="Arial"/>
                    </w:rPr>
                  </w:pPr>
                  <w:del w:id="570" w:author="Faulkner, David A. (Accenture Federal Services)" w:date="2019-04-03T17:21:00Z">
                    <w:r w:rsidDel="008C1F1B">
                      <w:rPr>
                        <w:rFonts w:cs="Arial"/>
                      </w:rPr>
                      <w:delText>X</w:delText>
                    </w:r>
                  </w:del>
                </w:p>
              </w:tc>
            </w:tr>
            <w:tr w:rsidR="00C16477" w:rsidRPr="00EA275B" w14:paraId="55805145" w14:textId="77777777" w:rsidTr="00083CA3">
              <w:trPr>
                <w:trHeight w:val="255"/>
              </w:trPr>
              <w:tc>
                <w:tcPr>
                  <w:tcW w:w="1269" w:type="dxa"/>
                </w:tcPr>
                <w:p w14:paraId="571B5840" w14:textId="77777777" w:rsidR="00C16477" w:rsidRPr="00EA275B" w:rsidRDefault="00C16477" w:rsidP="00083CA3">
                  <w:pPr>
                    <w:rPr>
                      <w:rFonts w:cs="Arial"/>
                    </w:rPr>
                  </w:pPr>
                  <w:r w:rsidRPr="00EA275B">
                    <w:rPr>
                      <w:rFonts w:cs="Arial"/>
                    </w:rPr>
                    <w:t>In Place and Planned</w:t>
                  </w:r>
                </w:p>
              </w:tc>
              <w:tc>
                <w:tcPr>
                  <w:tcW w:w="390" w:type="dxa"/>
                </w:tcPr>
                <w:p w14:paraId="4F156F15" w14:textId="77777777" w:rsidR="00C16477" w:rsidRPr="00EA275B" w:rsidRDefault="00C16477" w:rsidP="00083CA3">
                  <w:pPr>
                    <w:rPr>
                      <w:rFonts w:cs="Arial"/>
                    </w:rPr>
                  </w:pPr>
                </w:p>
              </w:tc>
              <w:tc>
                <w:tcPr>
                  <w:tcW w:w="1110" w:type="dxa"/>
                </w:tcPr>
                <w:p w14:paraId="04535EAF" w14:textId="77777777" w:rsidR="00C16477" w:rsidRPr="00EA275B" w:rsidRDefault="00C16477" w:rsidP="00083CA3">
                  <w:pPr>
                    <w:rPr>
                      <w:rFonts w:cs="Arial"/>
                    </w:rPr>
                  </w:pPr>
                  <w:r w:rsidRPr="00EA275B">
                    <w:rPr>
                      <w:rFonts w:cs="Arial"/>
                    </w:rPr>
                    <w:t>System Specific</w:t>
                  </w:r>
                </w:p>
              </w:tc>
              <w:tc>
                <w:tcPr>
                  <w:tcW w:w="390" w:type="dxa"/>
                </w:tcPr>
                <w:p w14:paraId="0D642230" w14:textId="77777777" w:rsidR="00C16477" w:rsidRPr="00EA275B" w:rsidRDefault="00C16477" w:rsidP="00083CA3">
                  <w:pPr>
                    <w:rPr>
                      <w:rFonts w:cs="Arial"/>
                    </w:rPr>
                  </w:pPr>
                </w:p>
              </w:tc>
            </w:tr>
            <w:tr w:rsidR="00C16477" w:rsidRPr="00EA275B" w14:paraId="2185EF25" w14:textId="77777777" w:rsidTr="00083CA3">
              <w:trPr>
                <w:trHeight w:val="85"/>
              </w:trPr>
              <w:tc>
                <w:tcPr>
                  <w:tcW w:w="1269" w:type="dxa"/>
                </w:tcPr>
                <w:p w14:paraId="36BAA8FF" w14:textId="77777777" w:rsidR="00C16477" w:rsidRPr="00EA275B" w:rsidRDefault="00C16477" w:rsidP="00083CA3">
                  <w:pPr>
                    <w:rPr>
                      <w:rFonts w:cs="Arial"/>
                    </w:rPr>
                  </w:pPr>
                  <w:r w:rsidRPr="00EA275B">
                    <w:rPr>
                      <w:rFonts w:cs="Arial"/>
                    </w:rPr>
                    <w:t>Not Applicable</w:t>
                  </w:r>
                </w:p>
              </w:tc>
              <w:tc>
                <w:tcPr>
                  <w:tcW w:w="390" w:type="dxa"/>
                </w:tcPr>
                <w:p w14:paraId="31F20BD0" w14:textId="77777777" w:rsidR="00C16477" w:rsidRPr="00EA275B" w:rsidRDefault="00C16477" w:rsidP="00083CA3">
                  <w:pPr>
                    <w:rPr>
                      <w:rFonts w:cs="Arial"/>
                    </w:rPr>
                  </w:pPr>
                </w:p>
              </w:tc>
              <w:tc>
                <w:tcPr>
                  <w:tcW w:w="1500" w:type="dxa"/>
                  <w:gridSpan w:val="2"/>
                </w:tcPr>
                <w:p w14:paraId="2DBC07DA" w14:textId="77777777" w:rsidR="00C16477" w:rsidRPr="00EA275B" w:rsidRDefault="00C16477" w:rsidP="00083CA3">
                  <w:pPr>
                    <w:rPr>
                      <w:rFonts w:cs="Arial"/>
                    </w:rPr>
                  </w:pPr>
                </w:p>
              </w:tc>
            </w:tr>
          </w:tbl>
          <w:p w14:paraId="2A3413B8" w14:textId="77777777" w:rsidR="00C16477" w:rsidRPr="00EA275B" w:rsidRDefault="00C16477" w:rsidP="00083CA3">
            <w:pPr>
              <w:rPr>
                <w:rFonts w:cs="Arial"/>
              </w:rPr>
            </w:pPr>
          </w:p>
        </w:tc>
      </w:tr>
      <w:tr w:rsidR="00C16477" w:rsidRPr="00840A11" w14:paraId="6F09B20E" w14:textId="77777777" w:rsidTr="00502915">
        <w:trPr>
          <w:cantSplit/>
          <w:trHeight w:val="197"/>
          <w:jc w:val="center"/>
        </w:trPr>
        <w:tc>
          <w:tcPr>
            <w:tcW w:w="9981" w:type="dxa"/>
            <w:gridSpan w:val="5"/>
            <w:tcBorders>
              <w:top w:val="single" w:sz="4" w:space="0" w:color="auto"/>
              <w:bottom w:val="single" w:sz="4" w:space="0" w:color="auto"/>
            </w:tcBorders>
            <w:shd w:val="clear" w:color="auto" w:fill="auto"/>
          </w:tcPr>
          <w:p w14:paraId="35E00AC3" w14:textId="77777777" w:rsidR="00C16477" w:rsidRPr="00EA275B" w:rsidRDefault="00C16477" w:rsidP="00083CA3">
            <w:pPr>
              <w:rPr>
                <w:rFonts w:cs="Arial"/>
              </w:rPr>
            </w:pPr>
          </w:p>
        </w:tc>
      </w:tr>
      <w:tr w:rsidR="000218D4" w:rsidRPr="00840A11" w14:paraId="5562708F" w14:textId="77777777" w:rsidTr="00502915">
        <w:trPr>
          <w:cantSplit/>
          <w:trHeight w:val="510"/>
          <w:jc w:val="center"/>
        </w:trPr>
        <w:tc>
          <w:tcPr>
            <w:tcW w:w="1319" w:type="dxa"/>
            <w:gridSpan w:val="2"/>
          </w:tcPr>
          <w:p w14:paraId="6200AD68" w14:textId="77777777" w:rsidR="000218D4" w:rsidRPr="00EA275B" w:rsidRDefault="000218D4" w:rsidP="00C57E4E">
            <w:pPr>
              <w:jc w:val="center"/>
              <w:rPr>
                <w:rFonts w:cs="Arial"/>
                <w:b/>
              </w:rPr>
            </w:pPr>
            <w:r w:rsidRPr="00EA275B">
              <w:rPr>
                <w:rFonts w:cs="Arial"/>
                <w:b/>
              </w:rPr>
              <w:t>IR-4 (4)</w:t>
            </w:r>
          </w:p>
          <w:p w14:paraId="4F096564" w14:textId="77777777" w:rsidR="000218D4" w:rsidRPr="00EA275B" w:rsidRDefault="000218D4" w:rsidP="00C57E4E">
            <w:pPr>
              <w:jc w:val="center"/>
              <w:rPr>
                <w:rFonts w:cs="Arial"/>
                <w:b/>
              </w:rPr>
            </w:pPr>
          </w:p>
          <w:p w14:paraId="36839BC6" w14:textId="77777777" w:rsidR="000218D4" w:rsidRPr="00EA275B" w:rsidRDefault="000218D4" w:rsidP="00C57E4E">
            <w:pPr>
              <w:jc w:val="center"/>
              <w:rPr>
                <w:rFonts w:cs="Arial"/>
                <w:b/>
              </w:rPr>
            </w:pPr>
            <w:r w:rsidRPr="00EA275B">
              <w:rPr>
                <w:rFonts w:cs="Arial"/>
                <w:bCs/>
              </w:rPr>
              <w:t>(H)</w:t>
            </w:r>
          </w:p>
        </w:tc>
        <w:tc>
          <w:tcPr>
            <w:tcW w:w="5585" w:type="dxa"/>
            <w:gridSpan w:val="2"/>
            <w:tcBorders>
              <w:top w:val="single" w:sz="4" w:space="0" w:color="auto"/>
              <w:bottom w:val="single" w:sz="4" w:space="0" w:color="auto"/>
            </w:tcBorders>
            <w:shd w:val="clear" w:color="auto" w:fill="auto"/>
          </w:tcPr>
          <w:p w14:paraId="71FBCABA" w14:textId="77777777" w:rsidR="000218D4" w:rsidRPr="00EA275B" w:rsidRDefault="000218D4" w:rsidP="00C57E4E">
            <w:pPr>
              <w:rPr>
                <w:rFonts w:cs="Arial"/>
              </w:rPr>
            </w:pPr>
            <w:r w:rsidRPr="00EA275B">
              <w:rPr>
                <w:rFonts w:cs="Arial"/>
                <w:b/>
              </w:rPr>
              <w:t>Incident Handling:</w:t>
            </w:r>
            <w:r w:rsidRPr="00EA275B">
              <w:rPr>
                <w:rFonts w:cs="Arial"/>
              </w:rPr>
              <w:t xml:space="preserve">  </w:t>
            </w:r>
          </w:p>
          <w:p w14:paraId="639D2C91" w14:textId="77777777" w:rsidR="000218D4" w:rsidRPr="00EA275B" w:rsidRDefault="000218D4" w:rsidP="00C57E4E">
            <w:pPr>
              <w:rPr>
                <w:rFonts w:cs="Arial"/>
              </w:rPr>
            </w:pPr>
            <w:r w:rsidRPr="00EA275B">
              <w:rPr>
                <w:rFonts w:cs="Tahoma"/>
                <w:bCs/>
              </w:rPr>
              <w:t>The organization correlates incident information and individual incident responses to achieve an organization-wide perspective on incident awareness and response.</w:t>
            </w:r>
          </w:p>
          <w:p w14:paraId="1FC39F34" w14:textId="77777777" w:rsidR="000218D4" w:rsidRPr="00EA275B" w:rsidRDefault="000218D4" w:rsidP="00C57E4E">
            <w:pPr>
              <w:rPr>
                <w:rFonts w:cs="Arial"/>
                <w:color w:val="0000FF"/>
              </w:rPr>
            </w:pPr>
          </w:p>
          <w:p w14:paraId="2EBF5047" w14:textId="77777777" w:rsidR="000218D4" w:rsidRPr="00EA275B" w:rsidRDefault="000218D4" w:rsidP="00C57E4E">
            <w:pPr>
              <w:rPr>
                <w:rFonts w:cs="Arial"/>
              </w:rPr>
            </w:pP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82"/>
              <w:gridCol w:w="268"/>
              <w:gridCol w:w="1054"/>
              <w:gridCol w:w="347"/>
            </w:tblGrid>
            <w:tr w:rsidR="000218D4" w:rsidRPr="00EA275B" w14:paraId="03C74ACA" w14:textId="77777777" w:rsidTr="00C57E4E">
              <w:trPr>
                <w:trHeight w:val="255"/>
              </w:trPr>
              <w:tc>
                <w:tcPr>
                  <w:tcW w:w="1659" w:type="dxa"/>
                  <w:gridSpan w:val="2"/>
                  <w:tcBorders>
                    <w:top w:val="single" w:sz="4" w:space="0" w:color="auto"/>
                    <w:bottom w:val="single" w:sz="6" w:space="0" w:color="auto"/>
                  </w:tcBorders>
                  <w:shd w:val="clear" w:color="auto" w:fill="C0C0C0"/>
                </w:tcPr>
                <w:p w14:paraId="7C778B15" w14:textId="77777777" w:rsidR="000218D4" w:rsidRPr="00EA275B" w:rsidRDefault="000218D4" w:rsidP="00C57E4E">
                  <w:pPr>
                    <w:rPr>
                      <w:rFonts w:cs="Arial"/>
                    </w:rPr>
                  </w:pPr>
                  <w:r w:rsidRPr="00EA275B">
                    <w:rPr>
                      <w:rFonts w:cs="Arial"/>
                    </w:rPr>
                    <w:t>Status</w:t>
                  </w:r>
                </w:p>
              </w:tc>
              <w:tc>
                <w:tcPr>
                  <w:tcW w:w="1500" w:type="dxa"/>
                  <w:gridSpan w:val="2"/>
                  <w:tcBorders>
                    <w:top w:val="single" w:sz="4" w:space="0" w:color="auto"/>
                    <w:bottom w:val="single" w:sz="6" w:space="0" w:color="auto"/>
                  </w:tcBorders>
                  <w:shd w:val="clear" w:color="auto" w:fill="C0C0C0"/>
                </w:tcPr>
                <w:p w14:paraId="111F95EC" w14:textId="77777777" w:rsidR="000218D4" w:rsidRPr="00EA275B" w:rsidRDefault="000218D4" w:rsidP="00C57E4E">
                  <w:pPr>
                    <w:rPr>
                      <w:rFonts w:cs="Arial"/>
                    </w:rPr>
                  </w:pPr>
                  <w:r w:rsidRPr="00EA275B">
                    <w:rPr>
                      <w:rFonts w:cs="Arial"/>
                    </w:rPr>
                    <w:t>Type</w:t>
                  </w:r>
                </w:p>
              </w:tc>
            </w:tr>
            <w:tr w:rsidR="000218D4" w:rsidRPr="00EA275B" w14:paraId="3F5ED24F" w14:textId="77777777" w:rsidTr="00C57E4E">
              <w:trPr>
                <w:trHeight w:val="255"/>
              </w:trPr>
              <w:tc>
                <w:tcPr>
                  <w:tcW w:w="1269" w:type="dxa"/>
                  <w:tcBorders>
                    <w:top w:val="single" w:sz="6" w:space="0" w:color="auto"/>
                  </w:tcBorders>
                </w:tcPr>
                <w:p w14:paraId="0F8CE8E0" w14:textId="77777777" w:rsidR="000218D4" w:rsidRPr="00EA275B" w:rsidRDefault="000218D4" w:rsidP="00C57E4E">
                  <w:pPr>
                    <w:rPr>
                      <w:rFonts w:cs="Arial"/>
                    </w:rPr>
                  </w:pPr>
                  <w:r w:rsidRPr="00EA275B">
                    <w:rPr>
                      <w:rFonts w:cs="Arial"/>
                    </w:rPr>
                    <w:t>In Place</w:t>
                  </w:r>
                </w:p>
              </w:tc>
              <w:tc>
                <w:tcPr>
                  <w:tcW w:w="390" w:type="dxa"/>
                  <w:tcBorders>
                    <w:top w:val="single" w:sz="6" w:space="0" w:color="auto"/>
                  </w:tcBorders>
                </w:tcPr>
                <w:p w14:paraId="2BCE8369" w14:textId="77777777" w:rsidR="000218D4" w:rsidRPr="00EA275B" w:rsidRDefault="000218D4" w:rsidP="00C57E4E">
                  <w:pPr>
                    <w:rPr>
                      <w:rFonts w:cs="Arial"/>
                    </w:rPr>
                  </w:pPr>
                </w:p>
              </w:tc>
              <w:tc>
                <w:tcPr>
                  <w:tcW w:w="1110" w:type="dxa"/>
                  <w:tcBorders>
                    <w:top w:val="single" w:sz="6" w:space="0" w:color="auto"/>
                  </w:tcBorders>
                </w:tcPr>
                <w:p w14:paraId="2C94292A" w14:textId="77777777" w:rsidR="000218D4" w:rsidRPr="00EA275B" w:rsidRDefault="000218D4" w:rsidP="00C57E4E">
                  <w:pPr>
                    <w:rPr>
                      <w:rFonts w:cs="Arial"/>
                    </w:rPr>
                  </w:pPr>
                  <w:r w:rsidRPr="00EA275B">
                    <w:rPr>
                      <w:rFonts w:cs="Arial"/>
                    </w:rPr>
                    <w:t xml:space="preserve">Common </w:t>
                  </w:r>
                </w:p>
              </w:tc>
              <w:tc>
                <w:tcPr>
                  <w:tcW w:w="390" w:type="dxa"/>
                  <w:tcBorders>
                    <w:top w:val="single" w:sz="6" w:space="0" w:color="auto"/>
                  </w:tcBorders>
                </w:tcPr>
                <w:p w14:paraId="4AFBF7D0" w14:textId="45FB1B85" w:rsidR="000218D4" w:rsidRPr="00EA275B" w:rsidRDefault="008C1F1B" w:rsidP="00C57E4E">
                  <w:pPr>
                    <w:rPr>
                      <w:rFonts w:cs="Arial"/>
                    </w:rPr>
                  </w:pPr>
                  <w:ins w:id="571" w:author="Faulkner, David A. (Accenture Federal Services)" w:date="2019-04-03T17:21:00Z">
                    <w:r>
                      <w:rPr>
                        <w:rFonts w:cs="Arial"/>
                      </w:rPr>
                      <w:t>x</w:t>
                    </w:r>
                  </w:ins>
                </w:p>
              </w:tc>
            </w:tr>
            <w:tr w:rsidR="000218D4" w:rsidRPr="00EA275B" w14:paraId="21DA2F00" w14:textId="77777777" w:rsidTr="00C57E4E">
              <w:trPr>
                <w:trHeight w:val="255"/>
              </w:trPr>
              <w:tc>
                <w:tcPr>
                  <w:tcW w:w="1269" w:type="dxa"/>
                </w:tcPr>
                <w:p w14:paraId="33B7022F" w14:textId="77777777" w:rsidR="000218D4" w:rsidRPr="00EA275B" w:rsidRDefault="000218D4" w:rsidP="00C57E4E">
                  <w:pPr>
                    <w:rPr>
                      <w:rFonts w:cs="Arial"/>
                    </w:rPr>
                  </w:pPr>
                  <w:r w:rsidRPr="00EA275B">
                    <w:rPr>
                      <w:rFonts w:cs="Arial"/>
                    </w:rPr>
                    <w:t>Planned</w:t>
                  </w:r>
                </w:p>
              </w:tc>
              <w:tc>
                <w:tcPr>
                  <w:tcW w:w="390" w:type="dxa"/>
                </w:tcPr>
                <w:p w14:paraId="0EDB849E" w14:textId="77777777" w:rsidR="000218D4" w:rsidRPr="00EA275B" w:rsidRDefault="000218D4" w:rsidP="00C57E4E">
                  <w:pPr>
                    <w:rPr>
                      <w:rFonts w:cs="Arial"/>
                    </w:rPr>
                  </w:pPr>
                </w:p>
              </w:tc>
              <w:tc>
                <w:tcPr>
                  <w:tcW w:w="1110" w:type="dxa"/>
                </w:tcPr>
                <w:p w14:paraId="167B5613" w14:textId="77777777" w:rsidR="000218D4" w:rsidRPr="00EA275B" w:rsidRDefault="000218D4" w:rsidP="00C57E4E">
                  <w:pPr>
                    <w:rPr>
                      <w:rFonts w:cs="Arial"/>
                    </w:rPr>
                  </w:pPr>
                  <w:r w:rsidRPr="00EA275B">
                    <w:rPr>
                      <w:rFonts w:cs="Arial"/>
                    </w:rPr>
                    <w:t>Hybrid</w:t>
                  </w:r>
                </w:p>
              </w:tc>
              <w:tc>
                <w:tcPr>
                  <w:tcW w:w="390" w:type="dxa"/>
                </w:tcPr>
                <w:p w14:paraId="14A1E4FB" w14:textId="77777777" w:rsidR="000218D4" w:rsidRPr="00EA275B" w:rsidRDefault="00426918" w:rsidP="00C57E4E">
                  <w:pPr>
                    <w:rPr>
                      <w:rFonts w:cs="Arial"/>
                    </w:rPr>
                  </w:pPr>
                  <w:del w:id="572" w:author="Faulkner, David A. (Accenture Federal Services)" w:date="2019-04-03T17:21:00Z">
                    <w:r w:rsidDel="008C1F1B">
                      <w:rPr>
                        <w:rFonts w:cs="Arial"/>
                      </w:rPr>
                      <w:delText>X</w:delText>
                    </w:r>
                  </w:del>
                </w:p>
              </w:tc>
            </w:tr>
            <w:tr w:rsidR="000218D4" w:rsidRPr="00EA275B" w14:paraId="423A128D" w14:textId="77777777" w:rsidTr="00C57E4E">
              <w:trPr>
                <w:trHeight w:val="255"/>
              </w:trPr>
              <w:tc>
                <w:tcPr>
                  <w:tcW w:w="1269" w:type="dxa"/>
                </w:tcPr>
                <w:p w14:paraId="4A49E738" w14:textId="77777777" w:rsidR="000218D4" w:rsidRPr="00EA275B" w:rsidRDefault="000218D4" w:rsidP="00C57E4E">
                  <w:pPr>
                    <w:rPr>
                      <w:rFonts w:cs="Arial"/>
                    </w:rPr>
                  </w:pPr>
                  <w:r w:rsidRPr="00EA275B">
                    <w:rPr>
                      <w:rFonts w:cs="Arial"/>
                    </w:rPr>
                    <w:t>In Place and Planned</w:t>
                  </w:r>
                </w:p>
              </w:tc>
              <w:tc>
                <w:tcPr>
                  <w:tcW w:w="390" w:type="dxa"/>
                </w:tcPr>
                <w:p w14:paraId="10382F7B" w14:textId="77777777" w:rsidR="000218D4" w:rsidRPr="00EA275B" w:rsidRDefault="000218D4" w:rsidP="00C57E4E">
                  <w:pPr>
                    <w:rPr>
                      <w:rFonts w:cs="Arial"/>
                    </w:rPr>
                  </w:pPr>
                </w:p>
              </w:tc>
              <w:tc>
                <w:tcPr>
                  <w:tcW w:w="1110" w:type="dxa"/>
                </w:tcPr>
                <w:p w14:paraId="568236E2" w14:textId="77777777" w:rsidR="000218D4" w:rsidRPr="00EA275B" w:rsidRDefault="000218D4" w:rsidP="00C57E4E">
                  <w:pPr>
                    <w:rPr>
                      <w:rFonts w:cs="Arial"/>
                    </w:rPr>
                  </w:pPr>
                  <w:r w:rsidRPr="00EA275B">
                    <w:rPr>
                      <w:rFonts w:cs="Arial"/>
                    </w:rPr>
                    <w:t>System Specific</w:t>
                  </w:r>
                </w:p>
              </w:tc>
              <w:tc>
                <w:tcPr>
                  <w:tcW w:w="390" w:type="dxa"/>
                </w:tcPr>
                <w:p w14:paraId="5C805497" w14:textId="77777777" w:rsidR="000218D4" w:rsidRPr="00EA275B" w:rsidRDefault="000218D4" w:rsidP="00C57E4E">
                  <w:pPr>
                    <w:rPr>
                      <w:rFonts w:cs="Arial"/>
                    </w:rPr>
                  </w:pPr>
                </w:p>
              </w:tc>
            </w:tr>
            <w:tr w:rsidR="000218D4" w:rsidRPr="00EA275B" w14:paraId="42E5CCCD" w14:textId="77777777" w:rsidTr="00C57E4E">
              <w:trPr>
                <w:trHeight w:val="85"/>
              </w:trPr>
              <w:tc>
                <w:tcPr>
                  <w:tcW w:w="1269" w:type="dxa"/>
                </w:tcPr>
                <w:p w14:paraId="48E68210" w14:textId="77777777" w:rsidR="000218D4" w:rsidRPr="00EA275B" w:rsidRDefault="000218D4" w:rsidP="00C57E4E">
                  <w:pPr>
                    <w:rPr>
                      <w:rFonts w:cs="Arial"/>
                    </w:rPr>
                  </w:pPr>
                  <w:r w:rsidRPr="00EA275B">
                    <w:rPr>
                      <w:rFonts w:cs="Arial"/>
                    </w:rPr>
                    <w:t>Not Applicable</w:t>
                  </w:r>
                </w:p>
              </w:tc>
              <w:tc>
                <w:tcPr>
                  <w:tcW w:w="390" w:type="dxa"/>
                </w:tcPr>
                <w:p w14:paraId="4E188DA8" w14:textId="77777777" w:rsidR="000218D4" w:rsidRPr="00EA275B" w:rsidRDefault="000218D4" w:rsidP="00C57E4E">
                  <w:pPr>
                    <w:rPr>
                      <w:rFonts w:cs="Arial"/>
                    </w:rPr>
                  </w:pPr>
                </w:p>
              </w:tc>
              <w:tc>
                <w:tcPr>
                  <w:tcW w:w="1500" w:type="dxa"/>
                  <w:gridSpan w:val="2"/>
                </w:tcPr>
                <w:p w14:paraId="1EFF4AD0" w14:textId="77777777" w:rsidR="000218D4" w:rsidRPr="00EA275B" w:rsidRDefault="000218D4" w:rsidP="00C57E4E">
                  <w:pPr>
                    <w:rPr>
                      <w:rFonts w:cs="Arial"/>
                    </w:rPr>
                  </w:pPr>
                </w:p>
              </w:tc>
            </w:tr>
          </w:tbl>
          <w:p w14:paraId="04EEBA01" w14:textId="77777777" w:rsidR="000218D4" w:rsidRPr="00EA275B" w:rsidRDefault="000218D4" w:rsidP="00C57E4E">
            <w:pPr>
              <w:rPr>
                <w:rFonts w:cs="Arial"/>
              </w:rPr>
            </w:pPr>
          </w:p>
        </w:tc>
      </w:tr>
      <w:tr w:rsidR="000218D4" w:rsidRPr="00840A11" w14:paraId="557602CB" w14:textId="77777777" w:rsidTr="00502915">
        <w:trPr>
          <w:cantSplit/>
          <w:trHeight w:val="510"/>
          <w:jc w:val="center"/>
        </w:trPr>
        <w:tc>
          <w:tcPr>
            <w:tcW w:w="9981" w:type="dxa"/>
            <w:gridSpan w:val="5"/>
            <w:tcBorders>
              <w:top w:val="single" w:sz="4" w:space="0" w:color="auto"/>
              <w:bottom w:val="single" w:sz="4" w:space="0" w:color="auto"/>
            </w:tcBorders>
            <w:shd w:val="clear" w:color="auto" w:fill="auto"/>
          </w:tcPr>
          <w:p w14:paraId="3C8500A1" w14:textId="77777777" w:rsidR="000218D4" w:rsidRPr="00EA275B" w:rsidRDefault="000218D4" w:rsidP="00083CA3">
            <w:pPr>
              <w:rPr>
                <w:rFonts w:cs="Arial"/>
              </w:rPr>
            </w:pPr>
          </w:p>
        </w:tc>
      </w:tr>
      <w:tr w:rsidR="00C16477" w:rsidRPr="00840A11" w14:paraId="2A09F645" w14:textId="77777777" w:rsidTr="00502915">
        <w:trPr>
          <w:cantSplit/>
          <w:trHeight w:val="510"/>
          <w:jc w:val="center"/>
        </w:trPr>
        <w:tc>
          <w:tcPr>
            <w:tcW w:w="1319" w:type="dxa"/>
            <w:gridSpan w:val="2"/>
          </w:tcPr>
          <w:p w14:paraId="2B560B93" w14:textId="77777777" w:rsidR="00C16477" w:rsidRPr="00EA275B" w:rsidRDefault="00C16477" w:rsidP="00083CA3">
            <w:pPr>
              <w:jc w:val="center"/>
              <w:rPr>
                <w:rFonts w:cs="Arial"/>
                <w:b/>
              </w:rPr>
            </w:pPr>
            <w:r w:rsidRPr="00EA275B">
              <w:rPr>
                <w:rFonts w:cs="Arial"/>
                <w:b/>
              </w:rPr>
              <w:t>IR-5</w:t>
            </w:r>
          </w:p>
          <w:p w14:paraId="1F06DA79" w14:textId="77777777" w:rsidR="00C16477" w:rsidRPr="00EA275B" w:rsidRDefault="00C16477" w:rsidP="00083CA3">
            <w:pPr>
              <w:jc w:val="center"/>
              <w:rPr>
                <w:rFonts w:cs="Arial"/>
                <w:b/>
              </w:rPr>
            </w:pPr>
          </w:p>
          <w:p w14:paraId="64F82627" w14:textId="77777777" w:rsidR="00C16477" w:rsidRPr="00EA275B" w:rsidRDefault="00EA275B" w:rsidP="00083CA3">
            <w:pPr>
              <w:jc w:val="center"/>
              <w:rPr>
                <w:rFonts w:cs="Arial"/>
                <w:b/>
              </w:rPr>
            </w:pPr>
            <w:r w:rsidRPr="00EA275B">
              <w:rPr>
                <w:rFonts w:cs="Arial"/>
                <w:bCs/>
              </w:rPr>
              <w:t xml:space="preserve">(L), </w:t>
            </w:r>
            <w:r w:rsidR="00C16477" w:rsidRPr="00EA275B">
              <w:rPr>
                <w:rFonts w:cs="Arial"/>
                <w:bCs/>
              </w:rPr>
              <w:t>(M), (H)</w:t>
            </w:r>
          </w:p>
        </w:tc>
        <w:tc>
          <w:tcPr>
            <w:tcW w:w="5585" w:type="dxa"/>
            <w:gridSpan w:val="2"/>
            <w:tcBorders>
              <w:top w:val="single" w:sz="4" w:space="0" w:color="auto"/>
              <w:bottom w:val="single" w:sz="4" w:space="0" w:color="auto"/>
            </w:tcBorders>
            <w:shd w:val="clear" w:color="auto" w:fill="auto"/>
          </w:tcPr>
          <w:p w14:paraId="1EDC89FA" w14:textId="77777777" w:rsidR="00EA275B" w:rsidRPr="00EA275B" w:rsidRDefault="00C16477" w:rsidP="00083CA3">
            <w:pPr>
              <w:rPr>
                <w:rFonts w:cs="Arial"/>
                <w:color w:val="0000FF"/>
              </w:rPr>
            </w:pPr>
            <w:r w:rsidRPr="00EA275B">
              <w:rPr>
                <w:rFonts w:cs="Arial"/>
                <w:b/>
              </w:rPr>
              <w:t>Incident Monitoring:</w:t>
            </w:r>
            <w:r w:rsidRPr="00EA275B">
              <w:rPr>
                <w:rFonts w:cs="Arial"/>
                <w:color w:val="0000FF"/>
              </w:rPr>
              <w:t xml:space="preserve">  </w:t>
            </w:r>
          </w:p>
          <w:p w14:paraId="0DA5ED34" w14:textId="77777777" w:rsidR="00C16477" w:rsidRPr="00EA275B" w:rsidRDefault="00C16477" w:rsidP="00083CA3">
            <w:pPr>
              <w:rPr>
                <w:rFonts w:cs="Arial"/>
              </w:rPr>
            </w:pPr>
            <w:r w:rsidRPr="00EA275B">
              <w:rPr>
                <w:rFonts w:cs="Arial"/>
              </w:rPr>
              <w:t>The organization tracks and documents information system security incidents.</w:t>
            </w:r>
          </w:p>
          <w:p w14:paraId="31898BE7" w14:textId="77777777" w:rsidR="00C16477" w:rsidRPr="00EA275B" w:rsidRDefault="00C16477" w:rsidP="00083CA3">
            <w:pPr>
              <w:rPr>
                <w:rFonts w:cs="Arial"/>
              </w:rPr>
            </w:pP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82"/>
              <w:gridCol w:w="268"/>
              <w:gridCol w:w="1054"/>
              <w:gridCol w:w="347"/>
            </w:tblGrid>
            <w:tr w:rsidR="00C16477" w:rsidRPr="00EA275B" w14:paraId="7DFCB169" w14:textId="77777777" w:rsidTr="00083CA3">
              <w:trPr>
                <w:trHeight w:val="255"/>
              </w:trPr>
              <w:tc>
                <w:tcPr>
                  <w:tcW w:w="1659" w:type="dxa"/>
                  <w:gridSpan w:val="2"/>
                  <w:tcBorders>
                    <w:top w:val="single" w:sz="4" w:space="0" w:color="auto"/>
                    <w:bottom w:val="single" w:sz="6" w:space="0" w:color="auto"/>
                  </w:tcBorders>
                  <w:shd w:val="clear" w:color="auto" w:fill="C0C0C0"/>
                </w:tcPr>
                <w:p w14:paraId="04C8F69C" w14:textId="77777777" w:rsidR="00C16477" w:rsidRPr="00EA275B" w:rsidRDefault="00C16477" w:rsidP="00083CA3">
                  <w:pPr>
                    <w:rPr>
                      <w:rFonts w:cs="Arial"/>
                    </w:rPr>
                  </w:pPr>
                  <w:r w:rsidRPr="00EA275B">
                    <w:rPr>
                      <w:rFonts w:cs="Arial"/>
                    </w:rPr>
                    <w:t>Status</w:t>
                  </w:r>
                </w:p>
              </w:tc>
              <w:tc>
                <w:tcPr>
                  <w:tcW w:w="1500" w:type="dxa"/>
                  <w:gridSpan w:val="2"/>
                  <w:tcBorders>
                    <w:top w:val="single" w:sz="4" w:space="0" w:color="auto"/>
                    <w:bottom w:val="single" w:sz="6" w:space="0" w:color="auto"/>
                  </w:tcBorders>
                  <w:shd w:val="clear" w:color="auto" w:fill="C0C0C0"/>
                </w:tcPr>
                <w:p w14:paraId="2CA98269" w14:textId="77777777" w:rsidR="00C16477" w:rsidRPr="00EA275B" w:rsidRDefault="00C16477" w:rsidP="00083CA3">
                  <w:pPr>
                    <w:rPr>
                      <w:rFonts w:cs="Arial"/>
                    </w:rPr>
                  </w:pPr>
                  <w:r w:rsidRPr="00EA275B">
                    <w:rPr>
                      <w:rFonts w:cs="Arial"/>
                    </w:rPr>
                    <w:t>Type</w:t>
                  </w:r>
                </w:p>
              </w:tc>
            </w:tr>
            <w:tr w:rsidR="00C16477" w:rsidRPr="00EA275B" w14:paraId="260B8FE2" w14:textId="77777777" w:rsidTr="00083CA3">
              <w:trPr>
                <w:trHeight w:val="255"/>
              </w:trPr>
              <w:tc>
                <w:tcPr>
                  <w:tcW w:w="1269" w:type="dxa"/>
                  <w:tcBorders>
                    <w:top w:val="single" w:sz="6" w:space="0" w:color="auto"/>
                  </w:tcBorders>
                </w:tcPr>
                <w:p w14:paraId="622EFCFB" w14:textId="77777777" w:rsidR="00C16477" w:rsidRPr="00EA275B" w:rsidRDefault="00C16477" w:rsidP="00083CA3">
                  <w:pPr>
                    <w:rPr>
                      <w:rFonts w:cs="Arial"/>
                    </w:rPr>
                  </w:pPr>
                  <w:r w:rsidRPr="00EA275B">
                    <w:rPr>
                      <w:rFonts w:cs="Arial"/>
                    </w:rPr>
                    <w:t>In Place</w:t>
                  </w:r>
                </w:p>
              </w:tc>
              <w:tc>
                <w:tcPr>
                  <w:tcW w:w="390" w:type="dxa"/>
                  <w:tcBorders>
                    <w:top w:val="single" w:sz="6" w:space="0" w:color="auto"/>
                  </w:tcBorders>
                </w:tcPr>
                <w:p w14:paraId="3FAC227E" w14:textId="77777777" w:rsidR="00C16477" w:rsidRPr="00EA275B" w:rsidRDefault="00C16477" w:rsidP="00083CA3">
                  <w:pPr>
                    <w:rPr>
                      <w:rFonts w:cs="Arial"/>
                    </w:rPr>
                  </w:pPr>
                </w:p>
              </w:tc>
              <w:tc>
                <w:tcPr>
                  <w:tcW w:w="1110" w:type="dxa"/>
                  <w:tcBorders>
                    <w:top w:val="single" w:sz="6" w:space="0" w:color="auto"/>
                  </w:tcBorders>
                </w:tcPr>
                <w:p w14:paraId="49B41889" w14:textId="77777777" w:rsidR="00C16477" w:rsidRPr="00EA275B" w:rsidRDefault="00C16477" w:rsidP="00083CA3">
                  <w:pPr>
                    <w:rPr>
                      <w:rFonts w:cs="Arial"/>
                    </w:rPr>
                  </w:pPr>
                  <w:r w:rsidRPr="00EA275B">
                    <w:rPr>
                      <w:rFonts w:cs="Arial"/>
                    </w:rPr>
                    <w:t xml:space="preserve">Common </w:t>
                  </w:r>
                </w:p>
              </w:tc>
              <w:tc>
                <w:tcPr>
                  <w:tcW w:w="390" w:type="dxa"/>
                  <w:tcBorders>
                    <w:top w:val="single" w:sz="6" w:space="0" w:color="auto"/>
                  </w:tcBorders>
                </w:tcPr>
                <w:p w14:paraId="1D1E14AA" w14:textId="33134526" w:rsidR="00C16477" w:rsidRPr="00EA275B" w:rsidRDefault="008C1F1B" w:rsidP="00083CA3">
                  <w:pPr>
                    <w:rPr>
                      <w:rFonts w:cs="Arial"/>
                    </w:rPr>
                  </w:pPr>
                  <w:ins w:id="573" w:author="Faulkner, David A. (Accenture Federal Services)" w:date="2019-04-03T17:21:00Z">
                    <w:r>
                      <w:rPr>
                        <w:rFonts w:cs="Arial"/>
                      </w:rPr>
                      <w:t>x</w:t>
                    </w:r>
                  </w:ins>
                </w:p>
              </w:tc>
            </w:tr>
            <w:tr w:rsidR="00C16477" w:rsidRPr="00EA275B" w14:paraId="5B479E3B" w14:textId="77777777" w:rsidTr="00083CA3">
              <w:trPr>
                <w:trHeight w:val="255"/>
              </w:trPr>
              <w:tc>
                <w:tcPr>
                  <w:tcW w:w="1269" w:type="dxa"/>
                </w:tcPr>
                <w:p w14:paraId="249B8794" w14:textId="77777777" w:rsidR="00C16477" w:rsidRPr="00EA275B" w:rsidRDefault="00C16477" w:rsidP="00083CA3">
                  <w:pPr>
                    <w:rPr>
                      <w:rFonts w:cs="Arial"/>
                    </w:rPr>
                  </w:pPr>
                  <w:r w:rsidRPr="00EA275B">
                    <w:rPr>
                      <w:rFonts w:cs="Arial"/>
                    </w:rPr>
                    <w:t>Planned</w:t>
                  </w:r>
                </w:p>
              </w:tc>
              <w:tc>
                <w:tcPr>
                  <w:tcW w:w="390" w:type="dxa"/>
                </w:tcPr>
                <w:p w14:paraId="7DACEE43" w14:textId="77777777" w:rsidR="00C16477" w:rsidRPr="00EA275B" w:rsidRDefault="00C16477" w:rsidP="00083CA3">
                  <w:pPr>
                    <w:rPr>
                      <w:rFonts w:cs="Arial"/>
                    </w:rPr>
                  </w:pPr>
                </w:p>
              </w:tc>
              <w:tc>
                <w:tcPr>
                  <w:tcW w:w="1110" w:type="dxa"/>
                </w:tcPr>
                <w:p w14:paraId="6E3D74B3" w14:textId="77777777" w:rsidR="00C16477" w:rsidRPr="00EA275B" w:rsidRDefault="00C16477" w:rsidP="00083CA3">
                  <w:pPr>
                    <w:rPr>
                      <w:rFonts w:cs="Arial"/>
                    </w:rPr>
                  </w:pPr>
                  <w:r w:rsidRPr="00EA275B">
                    <w:rPr>
                      <w:rFonts w:cs="Arial"/>
                    </w:rPr>
                    <w:t>Hybrid</w:t>
                  </w:r>
                </w:p>
              </w:tc>
              <w:tc>
                <w:tcPr>
                  <w:tcW w:w="390" w:type="dxa"/>
                </w:tcPr>
                <w:p w14:paraId="46B2FAAD" w14:textId="77777777" w:rsidR="00C16477" w:rsidRPr="00EA275B" w:rsidRDefault="00426918" w:rsidP="00083CA3">
                  <w:pPr>
                    <w:rPr>
                      <w:rFonts w:cs="Arial"/>
                    </w:rPr>
                  </w:pPr>
                  <w:del w:id="574" w:author="Faulkner, David A. (Accenture Federal Services)" w:date="2019-04-03T17:21:00Z">
                    <w:r w:rsidDel="008C1F1B">
                      <w:rPr>
                        <w:rFonts w:cs="Arial"/>
                      </w:rPr>
                      <w:delText>X</w:delText>
                    </w:r>
                  </w:del>
                </w:p>
              </w:tc>
            </w:tr>
            <w:tr w:rsidR="00C16477" w:rsidRPr="00EA275B" w14:paraId="57F4E705" w14:textId="77777777" w:rsidTr="00083CA3">
              <w:trPr>
                <w:trHeight w:val="255"/>
              </w:trPr>
              <w:tc>
                <w:tcPr>
                  <w:tcW w:w="1269" w:type="dxa"/>
                </w:tcPr>
                <w:p w14:paraId="658E200A" w14:textId="77777777" w:rsidR="00C16477" w:rsidRPr="00EA275B" w:rsidRDefault="00C16477" w:rsidP="00083CA3">
                  <w:pPr>
                    <w:rPr>
                      <w:rFonts w:cs="Arial"/>
                    </w:rPr>
                  </w:pPr>
                  <w:r w:rsidRPr="00EA275B">
                    <w:rPr>
                      <w:rFonts w:cs="Arial"/>
                    </w:rPr>
                    <w:t>In Place and Planned</w:t>
                  </w:r>
                </w:p>
              </w:tc>
              <w:tc>
                <w:tcPr>
                  <w:tcW w:w="390" w:type="dxa"/>
                </w:tcPr>
                <w:p w14:paraId="186FFAF9" w14:textId="77777777" w:rsidR="00C16477" w:rsidRPr="00EA275B" w:rsidRDefault="00C16477" w:rsidP="00083CA3">
                  <w:pPr>
                    <w:rPr>
                      <w:rFonts w:cs="Arial"/>
                    </w:rPr>
                  </w:pPr>
                </w:p>
              </w:tc>
              <w:tc>
                <w:tcPr>
                  <w:tcW w:w="1110" w:type="dxa"/>
                </w:tcPr>
                <w:p w14:paraId="1AFBE60C" w14:textId="77777777" w:rsidR="00C16477" w:rsidRPr="00EA275B" w:rsidRDefault="00C16477" w:rsidP="00083CA3">
                  <w:pPr>
                    <w:rPr>
                      <w:rFonts w:cs="Arial"/>
                    </w:rPr>
                  </w:pPr>
                  <w:r w:rsidRPr="00EA275B">
                    <w:rPr>
                      <w:rFonts w:cs="Arial"/>
                    </w:rPr>
                    <w:t>System Specific</w:t>
                  </w:r>
                </w:p>
              </w:tc>
              <w:tc>
                <w:tcPr>
                  <w:tcW w:w="390" w:type="dxa"/>
                </w:tcPr>
                <w:p w14:paraId="4CB507B1" w14:textId="77777777" w:rsidR="00C16477" w:rsidRPr="00EA275B" w:rsidRDefault="00C16477" w:rsidP="00083CA3">
                  <w:pPr>
                    <w:rPr>
                      <w:rFonts w:cs="Arial"/>
                    </w:rPr>
                  </w:pPr>
                </w:p>
              </w:tc>
            </w:tr>
            <w:tr w:rsidR="00C16477" w:rsidRPr="00EA275B" w14:paraId="63D57DCB" w14:textId="77777777" w:rsidTr="00083CA3">
              <w:trPr>
                <w:trHeight w:val="85"/>
              </w:trPr>
              <w:tc>
                <w:tcPr>
                  <w:tcW w:w="1269" w:type="dxa"/>
                </w:tcPr>
                <w:p w14:paraId="694F7CDC" w14:textId="77777777" w:rsidR="00C16477" w:rsidRPr="00EA275B" w:rsidRDefault="00C16477" w:rsidP="00083CA3">
                  <w:pPr>
                    <w:rPr>
                      <w:rFonts w:cs="Arial"/>
                    </w:rPr>
                  </w:pPr>
                  <w:r w:rsidRPr="00EA275B">
                    <w:rPr>
                      <w:rFonts w:cs="Arial"/>
                    </w:rPr>
                    <w:t>Not Applicable</w:t>
                  </w:r>
                </w:p>
              </w:tc>
              <w:tc>
                <w:tcPr>
                  <w:tcW w:w="390" w:type="dxa"/>
                </w:tcPr>
                <w:p w14:paraId="29760028" w14:textId="77777777" w:rsidR="00C16477" w:rsidRPr="00EA275B" w:rsidRDefault="00C16477" w:rsidP="00083CA3">
                  <w:pPr>
                    <w:rPr>
                      <w:rFonts w:cs="Arial"/>
                    </w:rPr>
                  </w:pPr>
                </w:p>
              </w:tc>
              <w:tc>
                <w:tcPr>
                  <w:tcW w:w="1500" w:type="dxa"/>
                  <w:gridSpan w:val="2"/>
                </w:tcPr>
                <w:p w14:paraId="2EF0B827" w14:textId="77777777" w:rsidR="00C16477" w:rsidRPr="00EA275B" w:rsidRDefault="00C16477" w:rsidP="00083CA3">
                  <w:pPr>
                    <w:rPr>
                      <w:rFonts w:cs="Arial"/>
                    </w:rPr>
                  </w:pPr>
                </w:p>
              </w:tc>
            </w:tr>
          </w:tbl>
          <w:p w14:paraId="1047B57B" w14:textId="77777777" w:rsidR="00C16477" w:rsidRPr="00EA275B" w:rsidRDefault="00C16477" w:rsidP="00083CA3">
            <w:pPr>
              <w:rPr>
                <w:rFonts w:cs="Arial"/>
              </w:rPr>
            </w:pPr>
          </w:p>
        </w:tc>
      </w:tr>
      <w:tr w:rsidR="00C16477" w:rsidRPr="00840A11" w14:paraId="4507A72F" w14:textId="77777777" w:rsidTr="00502915">
        <w:trPr>
          <w:cantSplit/>
          <w:trHeight w:val="233"/>
          <w:jc w:val="center"/>
        </w:trPr>
        <w:tc>
          <w:tcPr>
            <w:tcW w:w="9981" w:type="dxa"/>
            <w:gridSpan w:val="5"/>
            <w:tcBorders>
              <w:top w:val="single" w:sz="4" w:space="0" w:color="auto"/>
              <w:bottom w:val="single" w:sz="4" w:space="0" w:color="auto"/>
            </w:tcBorders>
            <w:shd w:val="clear" w:color="auto" w:fill="auto"/>
          </w:tcPr>
          <w:p w14:paraId="5B396C96" w14:textId="77777777" w:rsidR="00C16477" w:rsidRPr="00EA275B" w:rsidRDefault="00C16477" w:rsidP="00083CA3">
            <w:pPr>
              <w:rPr>
                <w:rFonts w:cs="Arial"/>
              </w:rPr>
            </w:pPr>
          </w:p>
        </w:tc>
      </w:tr>
      <w:tr w:rsidR="00C16477" w:rsidRPr="00840A11" w14:paraId="155B686C" w14:textId="77777777" w:rsidTr="00502915">
        <w:trPr>
          <w:cantSplit/>
          <w:trHeight w:val="510"/>
          <w:jc w:val="center"/>
        </w:trPr>
        <w:tc>
          <w:tcPr>
            <w:tcW w:w="1319" w:type="dxa"/>
            <w:gridSpan w:val="2"/>
          </w:tcPr>
          <w:p w14:paraId="51A5971B" w14:textId="77777777" w:rsidR="00C16477" w:rsidRPr="00EA275B" w:rsidRDefault="00C16477" w:rsidP="00083CA3">
            <w:pPr>
              <w:jc w:val="center"/>
              <w:rPr>
                <w:rFonts w:cs="Arial"/>
                <w:b/>
              </w:rPr>
            </w:pPr>
            <w:r w:rsidRPr="00EA275B">
              <w:rPr>
                <w:rFonts w:cs="Arial"/>
                <w:b/>
              </w:rPr>
              <w:lastRenderedPageBreak/>
              <w:t>IR-5 (1)</w:t>
            </w:r>
          </w:p>
          <w:p w14:paraId="58A2C943" w14:textId="77777777" w:rsidR="00C16477" w:rsidRPr="00EA275B" w:rsidRDefault="00C16477" w:rsidP="00083CA3">
            <w:pPr>
              <w:jc w:val="center"/>
              <w:rPr>
                <w:rFonts w:cs="Arial"/>
                <w:b/>
              </w:rPr>
            </w:pPr>
          </w:p>
          <w:p w14:paraId="7810031A" w14:textId="77777777" w:rsidR="00C16477" w:rsidRPr="00EA275B" w:rsidRDefault="00C16477" w:rsidP="00083CA3">
            <w:pPr>
              <w:jc w:val="center"/>
              <w:rPr>
                <w:rFonts w:cs="Arial"/>
                <w:b/>
              </w:rPr>
            </w:pPr>
            <w:r w:rsidRPr="00EA275B">
              <w:rPr>
                <w:rFonts w:cs="Arial"/>
                <w:bCs/>
              </w:rPr>
              <w:t>(H)</w:t>
            </w:r>
          </w:p>
        </w:tc>
        <w:tc>
          <w:tcPr>
            <w:tcW w:w="5585" w:type="dxa"/>
            <w:gridSpan w:val="2"/>
            <w:tcBorders>
              <w:top w:val="single" w:sz="4" w:space="0" w:color="auto"/>
              <w:bottom w:val="single" w:sz="4" w:space="0" w:color="auto"/>
            </w:tcBorders>
            <w:shd w:val="clear" w:color="auto" w:fill="auto"/>
          </w:tcPr>
          <w:p w14:paraId="1953EEA4" w14:textId="77777777" w:rsidR="00EA275B" w:rsidRPr="00EA275B" w:rsidRDefault="00C16477" w:rsidP="00083CA3">
            <w:pPr>
              <w:rPr>
                <w:rFonts w:cs="Arial"/>
              </w:rPr>
            </w:pPr>
            <w:r w:rsidRPr="00EA275B">
              <w:rPr>
                <w:rFonts w:cs="Arial"/>
                <w:b/>
              </w:rPr>
              <w:t>Incident Monitoring:</w:t>
            </w:r>
            <w:r w:rsidRPr="00EA275B">
              <w:rPr>
                <w:rFonts w:cs="Arial"/>
              </w:rPr>
              <w:t xml:space="preserve">  </w:t>
            </w:r>
          </w:p>
          <w:p w14:paraId="43F6B629" w14:textId="77777777" w:rsidR="00C16477" w:rsidRPr="00EA275B" w:rsidRDefault="00C16477" w:rsidP="00083CA3">
            <w:pPr>
              <w:rPr>
                <w:rFonts w:cs="Arial"/>
              </w:rPr>
            </w:pPr>
            <w:r w:rsidRPr="00EA275B">
              <w:rPr>
                <w:rFonts w:cs="Arial"/>
              </w:rPr>
              <w:t>The organization employs automated mechanisms to assist in the tracking of security incidents and in the collection and analysis of incident information.</w:t>
            </w:r>
          </w:p>
          <w:p w14:paraId="6AB71FA7" w14:textId="77777777" w:rsidR="00C16477" w:rsidRPr="00EA275B" w:rsidRDefault="00C16477" w:rsidP="00083CA3">
            <w:pPr>
              <w:rPr>
                <w:rFonts w:cs="Arial"/>
              </w:rPr>
            </w:pPr>
          </w:p>
          <w:p w14:paraId="0E4644EE" w14:textId="77777777" w:rsidR="00C16477" w:rsidRPr="00EA275B" w:rsidRDefault="00C16477" w:rsidP="00083CA3">
            <w:pPr>
              <w:rPr>
                <w:rFonts w:cs="Arial"/>
              </w:rPr>
            </w:pP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82"/>
              <w:gridCol w:w="268"/>
              <w:gridCol w:w="1054"/>
              <w:gridCol w:w="347"/>
            </w:tblGrid>
            <w:tr w:rsidR="00C16477" w:rsidRPr="00EA275B" w14:paraId="04633794" w14:textId="77777777" w:rsidTr="00083CA3">
              <w:trPr>
                <w:trHeight w:val="255"/>
              </w:trPr>
              <w:tc>
                <w:tcPr>
                  <w:tcW w:w="1659" w:type="dxa"/>
                  <w:gridSpan w:val="2"/>
                  <w:tcBorders>
                    <w:top w:val="single" w:sz="4" w:space="0" w:color="auto"/>
                    <w:bottom w:val="single" w:sz="6" w:space="0" w:color="auto"/>
                  </w:tcBorders>
                  <w:shd w:val="clear" w:color="auto" w:fill="C0C0C0"/>
                </w:tcPr>
                <w:p w14:paraId="38CF0A38" w14:textId="77777777" w:rsidR="00C16477" w:rsidRPr="00EA275B" w:rsidRDefault="00C16477" w:rsidP="00083CA3">
                  <w:pPr>
                    <w:rPr>
                      <w:rFonts w:cs="Arial"/>
                    </w:rPr>
                  </w:pPr>
                  <w:r w:rsidRPr="00EA275B">
                    <w:rPr>
                      <w:rFonts w:cs="Arial"/>
                    </w:rPr>
                    <w:t>Status</w:t>
                  </w:r>
                </w:p>
              </w:tc>
              <w:tc>
                <w:tcPr>
                  <w:tcW w:w="1500" w:type="dxa"/>
                  <w:gridSpan w:val="2"/>
                  <w:tcBorders>
                    <w:top w:val="single" w:sz="4" w:space="0" w:color="auto"/>
                    <w:bottom w:val="single" w:sz="6" w:space="0" w:color="auto"/>
                  </w:tcBorders>
                  <w:shd w:val="clear" w:color="auto" w:fill="C0C0C0"/>
                </w:tcPr>
                <w:p w14:paraId="79C7E32D" w14:textId="77777777" w:rsidR="00C16477" w:rsidRPr="00EA275B" w:rsidRDefault="00C16477" w:rsidP="00083CA3">
                  <w:pPr>
                    <w:rPr>
                      <w:rFonts w:cs="Arial"/>
                    </w:rPr>
                  </w:pPr>
                  <w:r w:rsidRPr="00EA275B">
                    <w:rPr>
                      <w:rFonts w:cs="Arial"/>
                    </w:rPr>
                    <w:t>Type</w:t>
                  </w:r>
                </w:p>
              </w:tc>
            </w:tr>
            <w:tr w:rsidR="00C16477" w:rsidRPr="00EA275B" w14:paraId="07F5A589" w14:textId="77777777" w:rsidTr="00083CA3">
              <w:trPr>
                <w:trHeight w:val="255"/>
              </w:trPr>
              <w:tc>
                <w:tcPr>
                  <w:tcW w:w="1269" w:type="dxa"/>
                  <w:tcBorders>
                    <w:top w:val="single" w:sz="6" w:space="0" w:color="auto"/>
                  </w:tcBorders>
                </w:tcPr>
                <w:p w14:paraId="6D57D08D" w14:textId="77777777" w:rsidR="00C16477" w:rsidRPr="00EA275B" w:rsidRDefault="00C16477" w:rsidP="00083CA3">
                  <w:pPr>
                    <w:rPr>
                      <w:rFonts w:cs="Arial"/>
                    </w:rPr>
                  </w:pPr>
                  <w:r w:rsidRPr="00EA275B">
                    <w:rPr>
                      <w:rFonts w:cs="Arial"/>
                    </w:rPr>
                    <w:t>In Place</w:t>
                  </w:r>
                </w:p>
              </w:tc>
              <w:tc>
                <w:tcPr>
                  <w:tcW w:w="390" w:type="dxa"/>
                  <w:tcBorders>
                    <w:top w:val="single" w:sz="6" w:space="0" w:color="auto"/>
                  </w:tcBorders>
                </w:tcPr>
                <w:p w14:paraId="5CE89C5E" w14:textId="77777777" w:rsidR="00C16477" w:rsidRPr="00EA275B" w:rsidRDefault="00C16477" w:rsidP="00083CA3">
                  <w:pPr>
                    <w:rPr>
                      <w:rFonts w:cs="Arial"/>
                    </w:rPr>
                  </w:pPr>
                </w:p>
              </w:tc>
              <w:tc>
                <w:tcPr>
                  <w:tcW w:w="1110" w:type="dxa"/>
                  <w:tcBorders>
                    <w:top w:val="single" w:sz="6" w:space="0" w:color="auto"/>
                  </w:tcBorders>
                </w:tcPr>
                <w:p w14:paraId="62C3B8C2" w14:textId="77777777" w:rsidR="00C16477" w:rsidRPr="00EA275B" w:rsidRDefault="00C16477" w:rsidP="00083CA3">
                  <w:pPr>
                    <w:rPr>
                      <w:rFonts w:cs="Arial"/>
                    </w:rPr>
                  </w:pPr>
                  <w:r w:rsidRPr="00EA275B">
                    <w:rPr>
                      <w:rFonts w:cs="Arial"/>
                    </w:rPr>
                    <w:t xml:space="preserve">Common </w:t>
                  </w:r>
                </w:p>
              </w:tc>
              <w:tc>
                <w:tcPr>
                  <w:tcW w:w="390" w:type="dxa"/>
                  <w:tcBorders>
                    <w:top w:val="single" w:sz="6" w:space="0" w:color="auto"/>
                  </w:tcBorders>
                </w:tcPr>
                <w:p w14:paraId="0993D8ED" w14:textId="0CFF23F6" w:rsidR="00C16477" w:rsidRPr="00EA275B" w:rsidRDefault="008C1F1B" w:rsidP="00083CA3">
                  <w:pPr>
                    <w:rPr>
                      <w:rFonts w:cs="Arial"/>
                    </w:rPr>
                  </w:pPr>
                  <w:ins w:id="575" w:author="Faulkner, David A. (Accenture Federal Services)" w:date="2019-04-03T17:21:00Z">
                    <w:r>
                      <w:rPr>
                        <w:rFonts w:cs="Arial"/>
                      </w:rPr>
                      <w:t>x</w:t>
                    </w:r>
                  </w:ins>
                </w:p>
              </w:tc>
            </w:tr>
            <w:tr w:rsidR="00C16477" w:rsidRPr="00EA275B" w14:paraId="5A68D885" w14:textId="77777777" w:rsidTr="00083CA3">
              <w:trPr>
                <w:trHeight w:val="255"/>
              </w:trPr>
              <w:tc>
                <w:tcPr>
                  <w:tcW w:w="1269" w:type="dxa"/>
                </w:tcPr>
                <w:p w14:paraId="75DC3D67" w14:textId="77777777" w:rsidR="00C16477" w:rsidRPr="00EA275B" w:rsidRDefault="00C16477" w:rsidP="00083CA3">
                  <w:pPr>
                    <w:rPr>
                      <w:rFonts w:cs="Arial"/>
                    </w:rPr>
                  </w:pPr>
                  <w:r w:rsidRPr="00EA275B">
                    <w:rPr>
                      <w:rFonts w:cs="Arial"/>
                    </w:rPr>
                    <w:t>Planned</w:t>
                  </w:r>
                </w:p>
              </w:tc>
              <w:tc>
                <w:tcPr>
                  <w:tcW w:w="390" w:type="dxa"/>
                </w:tcPr>
                <w:p w14:paraId="1D2C80F2" w14:textId="77777777" w:rsidR="00C16477" w:rsidRPr="00EA275B" w:rsidRDefault="00C16477" w:rsidP="00083CA3">
                  <w:pPr>
                    <w:rPr>
                      <w:rFonts w:cs="Arial"/>
                    </w:rPr>
                  </w:pPr>
                </w:p>
              </w:tc>
              <w:tc>
                <w:tcPr>
                  <w:tcW w:w="1110" w:type="dxa"/>
                </w:tcPr>
                <w:p w14:paraId="4F5B8660" w14:textId="77777777" w:rsidR="00C16477" w:rsidRPr="00EA275B" w:rsidRDefault="00C16477" w:rsidP="00083CA3">
                  <w:pPr>
                    <w:rPr>
                      <w:rFonts w:cs="Arial"/>
                    </w:rPr>
                  </w:pPr>
                  <w:r w:rsidRPr="00EA275B">
                    <w:rPr>
                      <w:rFonts w:cs="Arial"/>
                    </w:rPr>
                    <w:t>Hybrid</w:t>
                  </w:r>
                </w:p>
              </w:tc>
              <w:tc>
                <w:tcPr>
                  <w:tcW w:w="390" w:type="dxa"/>
                </w:tcPr>
                <w:p w14:paraId="053EEF24" w14:textId="77777777" w:rsidR="00C16477" w:rsidRPr="00EA275B" w:rsidRDefault="00426918" w:rsidP="00083CA3">
                  <w:pPr>
                    <w:rPr>
                      <w:rFonts w:cs="Arial"/>
                    </w:rPr>
                  </w:pPr>
                  <w:del w:id="576" w:author="Faulkner, David A. (Accenture Federal Services)" w:date="2019-04-03T17:21:00Z">
                    <w:r w:rsidDel="008C1F1B">
                      <w:rPr>
                        <w:rFonts w:cs="Arial"/>
                      </w:rPr>
                      <w:delText>X</w:delText>
                    </w:r>
                  </w:del>
                </w:p>
              </w:tc>
            </w:tr>
            <w:tr w:rsidR="00C16477" w:rsidRPr="00EA275B" w14:paraId="73FA6586" w14:textId="77777777" w:rsidTr="00083CA3">
              <w:trPr>
                <w:trHeight w:val="255"/>
              </w:trPr>
              <w:tc>
                <w:tcPr>
                  <w:tcW w:w="1269" w:type="dxa"/>
                </w:tcPr>
                <w:p w14:paraId="0347591C" w14:textId="77777777" w:rsidR="00C16477" w:rsidRPr="00EA275B" w:rsidRDefault="00C16477" w:rsidP="00083CA3">
                  <w:pPr>
                    <w:rPr>
                      <w:rFonts w:cs="Arial"/>
                    </w:rPr>
                  </w:pPr>
                  <w:r w:rsidRPr="00EA275B">
                    <w:rPr>
                      <w:rFonts w:cs="Arial"/>
                    </w:rPr>
                    <w:t>In Place and Planned</w:t>
                  </w:r>
                </w:p>
              </w:tc>
              <w:tc>
                <w:tcPr>
                  <w:tcW w:w="390" w:type="dxa"/>
                </w:tcPr>
                <w:p w14:paraId="63324523" w14:textId="77777777" w:rsidR="00C16477" w:rsidRPr="00EA275B" w:rsidRDefault="00C16477" w:rsidP="00083CA3">
                  <w:pPr>
                    <w:rPr>
                      <w:rFonts w:cs="Arial"/>
                    </w:rPr>
                  </w:pPr>
                </w:p>
              </w:tc>
              <w:tc>
                <w:tcPr>
                  <w:tcW w:w="1110" w:type="dxa"/>
                </w:tcPr>
                <w:p w14:paraId="1A9331E0" w14:textId="77777777" w:rsidR="00C16477" w:rsidRPr="00EA275B" w:rsidRDefault="00C16477" w:rsidP="00083CA3">
                  <w:pPr>
                    <w:rPr>
                      <w:rFonts w:cs="Arial"/>
                    </w:rPr>
                  </w:pPr>
                  <w:r w:rsidRPr="00EA275B">
                    <w:rPr>
                      <w:rFonts w:cs="Arial"/>
                    </w:rPr>
                    <w:t>System Specific</w:t>
                  </w:r>
                </w:p>
              </w:tc>
              <w:tc>
                <w:tcPr>
                  <w:tcW w:w="390" w:type="dxa"/>
                </w:tcPr>
                <w:p w14:paraId="1BED26E8" w14:textId="77777777" w:rsidR="00C16477" w:rsidRPr="00EA275B" w:rsidRDefault="00C16477" w:rsidP="00083CA3">
                  <w:pPr>
                    <w:rPr>
                      <w:rFonts w:cs="Arial"/>
                    </w:rPr>
                  </w:pPr>
                </w:p>
              </w:tc>
            </w:tr>
            <w:tr w:rsidR="00C16477" w:rsidRPr="00EA275B" w14:paraId="21E9D851" w14:textId="77777777" w:rsidTr="00083CA3">
              <w:trPr>
                <w:trHeight w:val="85"/>
              </w:trPr>
              <w:tc>
                <w:tcPr>
                  <w:tcW w:w="1269" w:type="dxa"/>
                </w:tcPr>
                <w:p w14:paraId="6815BE50" w14:textId="77777777" w:rsidR="00C16477" w:rsidRPr="00EA275B" w:rsidRDefault="00C16477" w:rsidP="00083CA3">
                  <w:pPr>
                    <w:rPr>
                      <w:rFonts w:cs="Arial"/>
                    </w:rPr>
                  </w:pPr>
                  <w:r w:rsidRPr="00EA275B">
                    <w:rPr>
                      <w:rFonts w:cs="Arial"/>
                    </w:rPr>
                    <w:t>Not Applicable</w:t>
                  </w:r>
                </w:p>
              </w:tc>
              <w:tc>
                <w:tcPr>
                  <w:tcW w:w="390" w:type="dxa"/>
                </w:tcPr>
                <w:p w14:paraId="2532EDFD" w14:textId="77777777" w:rsidR="00C16477" w:rsidRPr="00EA275B" w:rsidRDefault="00C16477" w:rsidP="00083CA3">
                  <w:pPr>
                    <w:rPr>
                      <w:rFonts w:cs="Arial"/>
                    </w:rPr>
                  </w:pPr>
                </w:p>
              </w:tc>
              <w:tc>
                <w:tcPr>
                  <w:tcW w:w="1500" w:type="dxa"/>
                  <w:gridSpan w:val="2"/>
                </w:tcPr>
                <w:p w14:paraId="2DE0BE1B" w14:textId="77777777" w:rsidR="00C16477" w:rsidRPr="00EA275B" w:rsidRDefault="00C16477" w:rsidP="00083CA3">
                  <w:pPr>
                    <w:rPr>
                      <w:rFonts w:cs="Arial"/>
                    </w:rPr>
                  </w:pPr>
                </w:p>
              </w:tc>
            </w:tr>
          </w:tbl>
          <w:p w14:paraId="231C7258" w14:textId="77777777" w:rsidR="00C16477" w:rsidRPr="00EA275B" w:rsidRDefault="00C16477" w:rsidP="00083CA3">
            <w:pPr>
              <w:rPr>
                <w:rFonts w:cs="Arial"/>
              </w:rPr>
            </w:pPr>
          </w:p>
        </w:tc>
      </w:tr>
      <w:tr w:rsidR="00C16477" w:rsidRPr="00840A11" w14:paraId="17C46E06" w14:textId="77777777" w:rsidTr="00502915">
        <w:trPr>
          <w:cantSplit/>
          <w:trHeight w:val="260"/>
          <w:jc w:val="center"/>
        </w:trPr>
        <w:tc>
          <w:tcPr>
            <w:tcW w:w="9981" w:type="dxa"/>
            <w:gridSpan w:val="5"/>
            <w:tcBorders>
              <w:top w:val="single" w:sz="4" w:space="0" w:color="auto"/>
              <w:bottom w:val="single" w:sz="4" w:space="0" w:color="auto"/>
            </w:tcBorders>
            <w:shd w:val="clear" w:color="auto" w:fill="auto"/>
          </w:tcPr>
          <w:p w14:paraId="6EC1B187" w14:textId="77777777" w:rsidR="00C16477" w:rsidRPr="00EA275B" w:rsidRDefault="00C16477" w:rsidP="00083CA3">
            <w:pPr>
              <w:rPr>
                <w:rFonts w:cs="Arial"/>
              </w:rPr>
            </w:pPr>
          </w:p>
        </w:tc>
      </w:tr>
      <w:tr w:rsidR="00C16477" w:rsidRPr="00840A11" w14:paraId="38C9F0B5" w14:textId="77777777" w:rsidTr="00502915">
        <w:trPr>
          <w:cantSplit/>
          <w:trHeight w:val="255"/>
          <w:jc w:val="center"/>
        </w:trPr>
        <w:tc>
          <w:tcPr>
            <w:tcW w:w="1308" w:type="dxa"/>
          </w:tcPr>
          <w:p w14:paraId="65BD97E5" w14:textId="77777777" w:rsidR="00C16477" w:rsidRPr="00EA275B" w:rsidRDefault="00C16477" w:rsidP="00083CA3">
            <w:pPr>
              <w:jc w:val="center"/>
              <w:rPr>
                <w:rFonts w:cs="Arial"/>
                <w:b/>
              </w:rPr>
            </w:pPr>
            <w:r w:rsidRPr="00EA275B">
              <w:rPr>
                <w:rFonts w:cs="Arial"/>
                <w:b/>
              </w:rPr>
              <w:t>IR-6</w:t>
            </w:r>
          </w:p>
          <w:p w14:paraId="3579237A" w14:textId="77777777" w:rsidR="00C16477" w:rsidRPr="00EA275B" w:rsidRDefault="00C16477" w:rsidP="00083CA3">
            <w:pPr>
              <w:jc w:val="center"/>
              <w:rPr>
                <w:rFonts w:cs="Arial"/>
                <w:b/>
              </w:rPr>
            </w:pPr>
          </w:p>
          <w:p w14:paraId="0352DFC2" w14:textId="77777777" w:rsidR="00C16477" w:rsidRPr="00EA275B" w:rsidRDefault="00C16477" w:rsidP="00083CA3">
            <w:pPr>
              <w:jc w:val="center"/>
              <w:rPr>
                <w:rFonts w:cs="Arial"/>
                <w:b/>
              </w:rPr>
            </w:pPr>
            <w:r w:rsidRPr="00EA275B">
              <w:rPr>
                <w:rFonts w:cs="Arial"/>
                <w:bCs/>
              </w:rPr>
              <w:t>(L), (M), (H)</w:t>
            </w:r>
          </w:p>
        </w:tc>
        <w:tc>
          <w:tcPr>
            <w:tcW w:w="5521" w:type="dxa"/>
            <w:gridSpan w:val="2"/>
            <w:tcBorders>
              <w:top w:val="single" w:sz="4" w:space="0" w:color="auto"/>
              <w:bottom w:val="single" w:sz="4" w:space="0" w:color="auto"/>
            </w:tcBorders>
            <w:shd w:val="clear" w:color="auto" w:fill="auto"/>
          </w:tcPr>
          <w:p w14:paraId="1D5EC030" w14:textId="77777777" w:rsidR="00EA275B" w:rsidRPr="00EA275B" w:rsidRDefault="00C16477" w:rsidP="00083CA3">
            <w:pPr>
              <w:rPr>
                <w:rFonts w:cs="Arial"/>
              </w:rPr>
            </w:pPr>
            <w:r w:rsidRPr="00EA275B">
              <w:rPr>
                <w:rFonts w:cs="Arial"/>
                <w:b/>
              </w:rPr>
              <w:t>Incident Reporting:</w:t>
            </w:r>
            <w:r w:rsidRPr="00EA275B">
              <w:rPr>
                <w:rFonts w:cs="Arial"/>
              </w:rPr>
              <w:t xml:space="preserve">  </w:t>
            </w:r>
          </w:p>
          <w:p w14:paraId="56FFB972" w14:textId="77777777" w:rsidR="00EA275B" w:rsidRPr="00EA275B" w:rsidRDefault="00EA275B" w:rsidP="00502915">
            <w:pPr>
              <w:spacing w:after="150" w:line="240" w:lineRule="auto"/>
              <w:rPr>
                <w:rFonts w:eastAsia="Times New Roman" w:cs="Tahoma"/>
                <w:bCs/>
              </w:rPr>
            </w:pPr>
            <w:r w:rsidRPr="00EA275B">
              <w:rPr>
                <w:rFonts w:eastAsia="Times New Roman" w:cs="Tahoma"/>
                <w:bCs/>
              </w:rPr>
              <w:t>The organization:</w:t>
            </w:r>
            <w:r w:rsidRPr="00EA275B">
              <w:rPr>
                <w:rFonts w:eastAsia="Times New Roman" w:cs="Tahoma"/>
                <w:bCs/>
              </w:rPr>
              <w:br/>
              <w:t>a. Requires personnel to report suspected security incidents to the organizational incident response capability within [Assignment: organization-defined time-period]; and</w:t>
            </w:r>
            <w:r w:rsidRPr="00EA275B">
              <w:rPr>
                <w:rFonts w:eastAsia="Times New Roman" w:cs="Tahoma"/>
                <w:bCs/>
              </w:rPr>
              <w:br/>
              <w:t>b. Reports security incident information to [Assignment: organization-defined authorities].</w:t>
            </w:r>
          </w:p>
          <w:p w14:paraId="2B7A2A40" w14:textId="77777777" w:rsidR="00C16477" w:rsidRPr="00EA275B" w:rsidRDefault="00C16477" w:rsidP="00083CA3">
            <w:pPr>
              <w:rPr>
                <w:rFonts w:cs="Arial"/>
                <w:color w:val="0000FF"/>
              </w:rPr>
            </w:pPr>
          </w:p>
          <w:p w14:paraId="08B398F1" w14:textId="77777777" w:rsidR="00C16477" w:rsidRPr="00EA275B" w:rsidRDefault="00C16477" w:rsidP="00083CA3">
            <w:pPr>
              <w:rPr>
                <w:rFonts w:cs="Arial"/>
              </w:rPr>
            </w:pPr>
          </w:p>
        </w:tc>
        <w:tc>
          <w:tcPr>
            <w:tcW w:w="3152" w:type="dxa"/>
            <w:gridSpan w:val="2"/>
            <w:tcBorders>
              <w:top w:val="single" w:sz="4" w:space="0" w:color="auto"/>
              <w:bottom w:val="single" w:sz="4" w:space="0" w:color="auto"/>
            </w:tcBorders>
            <w:shd w:val="clear" w:color="auto" w:fill="auto"/>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203"/>
              <w:gridCol w:w="297"/>
              <w:gridCol w:w="1068"/>
              <w:gridCol w:w="358"/>
            </w:tblGrid>
            <w:tr w:rsidR="00C16477" w:rsidRPr="00EA275B" w14:paraId="16855C49" w14:textId="77777777" w:rsidTr="00083CA3">
              <w:trPr>
                <w:trHeight w:val="255"/>
              </w:trPr>
              <w:tc>
                <w:tcPr>
                  <w:tcW w:w="1659" w:type="dxa"/>
                  <w:gridSpan w:val="2"/>
                  <w:tcBorders>
                    <w:top w:val="single" w:sz="4" w:space="0" w:color="auto"/>
                    <w:bottom w:val="single" w:sz="6" w:space="0" w:color="auto"/>
                  </w:tcBorders>
                  <w:shd w:val="clear" w:color="auto" w:fill="C0C0C0"/>
                </w:tcPr>
                <w:p w14:paraId="6CFF1829" w14:textId="77777777" w:rsidR="00C16477" w:rsidRPr="00EA275B" w:rsidRDefault="00C16477" w:rsidP="00083CA3">
                  <w:pPr>
                    <w:rPr>
                      <w:rFonts w:cs="Arial"/>
                    </w:rPr>
                  </w:pPr>
                  <w:r w:rsidRPr="00EA275B">
                    <w:rPr>
                      <w:rFonts w:cs="Arial"/>
                    </w:rPr>
                    <w:t>Status</w:t>
                  </w:r>
                </w:p>
              </w:tc>
              <w:tc>
                <w:tcPr>
                  <w:tcW w:w="1500" w:type="dxa"/>
                  <w:gridSpan w:val="2"/>
                  <w:tcBorders>
                    <w:top w:val="single" w:sz="4" w:space="0" w:color="auto"/>
                    <w:bottom w:val="single" w:sz="6" w:space="0" w:color="auto"/>
                  </w:tcBorders>
                  <w:shd w:val="clear" w:color="auto" w:fill="C0C0C0"/>
                </w:tcPr>
                <w:p w14:paraId="114EC918" w14:textId="77777777" w:rsidR="00C16477" w:rsidRPr="00EA275B" w:rsidRDefault="00C16477" w:rsidP="00083CA3">
                  <w:pPr>
                    <w:rPr>
                      <w:rFonts w:cs="Arial"/>
                    </w:rPr>
                  </w:pPr>
                  <w:r w:rsidRPr="00EA275B">
                    <w:rPr>
                      <w:rFonts w:cs="Arial"/>
                    </w:rPr>
                    <w:t>Type</w:t>
                  </w:r>
                </w:p>
              </w:tc>
            </w:tr>
            <w:tr w:rsidR="00C16477" w:rsidRPr="00EA275B" w14:paraId="5B838672" w14:textId="77777777" w:rsidTr="00083CA3">
              <w:trPr>
                <w:trHeight w:val="255"/>
              </w:trPr>
              <w:tc>
                <w:tcPr>
                  <w:tcW w:w="1269" w:type="dxa"/>
                  <w:tcBorders>
                    <w:top w:val="single" w:sz="6" w:space="0" w:color="auto"/>
                  </w:tcBorders>
                </w:tcPr>
                <w:p w14:paraId="153229B3" w14:textId="77777777" w:rsidR="00C16477" w:rsidRPr="00EA275B" w:rsidRDefault="00C16477" w:rsidP="00083CA3">
                  <w:pPr>
                    <w:rPr>
                      <w:rFonts w:cs="Arial"/>
                    </w:rPr>
                  </w:pPr>
                  <w:r w:rsidRPr="00EA275B">
                    <w:rPr>
                      <w:rFonts w:cs="Arial"/>
                    </w:rPr>
                    <w:t>In Place</w:t>
                  </w:r>
                </w:p>
              </w:tc>
              <w:tc>
                <w:tcPr>
                  <w:tcW w:w="390" w:type="dxa"/>
                  <w:tcBorders>
                    <w:top w:val="single" w:sz="6" w:space="0" w:color="auto"/>
                  </w:tcBorders>
                </w:tcPr>
                <w:p w14:paraId="40766EF3" w14:textId="77777777" w:rsidR="00C16477" w:rsidRPr="00EA275B" w:rsidRDefault="00C16477" w:rsidP="00083CA3">
                  <w:pPr>
                    <w:rPr>
                      <w:rFonts w:cs="Arial"/>
                    </w:rPr>
                  </w:pPr>
                </w:p>
              </w:tc>
              <w:tc>
                <w:tcPr>
                  <w:tcW w:w="1110" w:type="dxa"/>
                  <w:tcBorders>
                    <w:top w:val="single" w:sz="6" w:space="0" w:color="auto"/>
                  </w:tcBorders>
                </w:tcPr>
                <w:p w14:paraId="1A8B3F97" w14:textId="77777777" w:rsidR="00C16477" w:rsidRPr="00EA275B" w:rsidRDefault="00C16477" w:rsidP="00083CA3">
                  <w:pPr>
                    <w:rPr>
                      <w:rFonts w:cs="Arial"/>
                    </w:rPr>
                  </w:pPr>
                  <w:r w:rsidRPr="00EA275B">
                    <w:rPr>
                      <w:rFonts w:cs="Arial"/>
                    </w:rPr>
                    <w:t xml:space="preserve">Common </w:t>
                  </w:r>
                </w:p>
              </w:tc>
              <w:tc>
                <w:tcPr>
                  <w:tcW w:w="390" w:type="dxa"/>
                  <w:tcBorders>
                    <w:top w:val="single" w:sz="6" w:space="0" w:color="auto"/>
                  </w:tcBorders>
                </w:tcPr>
                <w:p w14:paraId="6B133921" w14:textId="4FE54A27" w:rsidR="00C16477" w:rsidRPr="00EA275B" w:rsidRDefault="008C1F1B" w:rsidP="00083CA3">
                  <w:pPr>
                    <w:rPr>
                      <w:rFonts w:cs="Arial"/>
                    </w:rPr>
                  </w:pPr>
                  <w:ins w:id="577" w:author="Faulkner, David A. (Accenture Federal Services)" w:date="2019-04-03T17:19:00Z">
                    <w:r>
                      <w:rPr>
                        <w:rFonts w:cs="Arial"/>
                      </w:rPr>
                      <w:t>x</w:t>
                    </w:r>
                  </w:ins>
                </w:p>
              </w:tc>
            </w:tr>
            <w:tr w:rsidR="00C16477" w:rsidRPr="00EA275B" w14:paraId="500531FE" w14:textId="77777777" w:rsidTr="00083CA3">
              <w:trPr>
                <w:trHeight w:val="255"/>
              </w:trPr>
              <w:tc>
                <w:tcPr>
                  <w:tcW w:w="1269" w:type="dxa"/>
                </w:tcPr>
                <w:p w14:paraId="5FC9AD23" w14:textId="77777777" w:rsidR="00C16477" w:rsidRPr="00EA275B" w:rsidRDefault="00C16477" w:rsidP="00083CA3">
                  <w:pPr>
                    <w:rPr>
                      <w:rFonts w:cs="Arial"/>
                    </w:rPr>
                  </w:pPr>
                  <w:r w:rsidRPr="00EA275B">
                    <w:rPr>
                      <w:rFonts w:cs="Arial"/>
                    </w:rPr>
                    <w:t>Planned</w:t>
                  </w:r>
                </w:p>
              </w:tc>
              <w:tc>
                <w:tcPr>
                  <w:tcW w:w="390" w:type="dxa"/>
                </w:tcPr>
                <w:p w14:paraId="5703FCDE" w14:textId="77777777" w:rsidR="00C16477" w:rsidRPr="00EA275B" w:rsidRDefault="00C16477" w:rsidP="00083CA3">
                  <w:pPr>
                    <w:rPr>
                      <w:rFonts w:cs="Arial"/>
                    </w:rPr>
                  </w:pPr>
                </w:p>
              </w:tc>
              <w:tc>
                <w:tcPr>
                  <w:tcW w:w="1110" w:type="dxa"/>
                </w:tcPr>
                <w:p w14:paraId="4F08B2BB" w14:textId="77777777" w:rsidR="00C16477" w:rsidRPr="00EA275B" w:rsidRDefault="00C16477" w:rsidP="00083CA3">
                  <w:pPr>
                    <w:rPr>
                      <w:rFonts w:cs="Arial"/>
                    </w:rPr>
                  </w:pPr>
                  <w:r w:rsidRPr="00EA275B">
                    <w:rPr>
                      <w:rFonts w:cs="Arial"/>
                    </w:rPr>
                    <w:t>Hybrid</w:t>
                  </w:r>
                </w:p>
              </w:tc>
              <w:tc>
                <w:tcPr>
                  <w:tcW w:w="390" w:type="dxa"/>
                </w:tcPr>
                <w:p w14:paraId="1BBD80DC" w14:textId="77777777" w:rsidR="00C16477" w:rsidRPr="00EA275B" w:rsidRDefault="00EA275B" w:rsidP="00083CA3">
                  <w:pPr>
                    <w:rPr>
                      <w:rFonts w:cs="Arial"/>
                    </w:rPr>
                  </w:pPr>
                  <w:del w:id="578" w:author="Faulkner, David A. (Accenture Federal Services)" w:date="2019-04-03T17:19:00Z">
                    <w:r w:rsidRPr="00EA275B" w:rsidDel="008C1F1B">
                      <w:rPr>
                        <w:rFonts w:cs="Arial"/>
                      </w:rPr>
                      <w:delText>X</w:delText>
                    </w:r>
                  </w:del>
                </w:p>
              </w:tc>
            </w:tr>
            <w:tr w:rsidR="00C16477" w:rsidRPr="00EA275B" w14:paraId="74C57417" w14:textId="77777777" w:rsidTr="00083CA3">
              <w:trPr>
                <w:trHeight w:val="255"/>
              </w:trPr>
              <w:tc>
                <w:tcPr>
                  <w:tcW w:w="1269" w:type="dxa"/>
                </w:tcPr>
                <w:p w14:paraId="725BAE58" w14:textId="77777777" w:rsidR="00C16477" w:rsidRPr="00EA275B" w:rsidRDefault="00C16477" w:rsidP="00083CA3">
                  <w:pPr>
                    <w:rPr>
                      <w:rFonts w:cs="Arial"/>
                    </w:rPr>
                  </w:pPr>
                  <w:r w:rsidRPr="00EA275B">
                    <w:rPr>
                      <w:rFonts w:cs="Arial"/>
                    </w:rPr>
                    <w:t>In Place and Planned</w:t>
                  </w:r>
                </w:p>
              </w:tc>
              <w:tc>
                <w:tcPr>
                  <w:tcW w:w="390" w:type="dxa"/>
                </w:tcPr>
                <w:p w14:paraId="423C5457" w14:textId="77777777" w:rsidR="00C16477" w:rsidRPr="00EA275B" w:rsidRDefault="00C16477" w:rsidP="00083CA3">
                  <w:pPr>
                    <w:rPr>
                      <w:rFonts w:cs="Arial"/>
                    </w:rPr>
                  </w:pPr>
                </w:p>
              </w:tc>
              <w:tc>
                <w:tcPr>
                  <w:tcW w:w="1110" w:type="dxa"/>
                </w:tcPr>
                <w:p w14:paraId="1F7C5683" w14:textId="77777777" w:rsidR="00C16477" w:rsidRPr="00EA275B" w:rsidRDefault="00C16477" w:rsidP="00083CA3">
                  <w:pPr>
                    <w:rPr>
                      <w:rFonts w:cs="Arial"/>
                    </w:rPr>
                  </w:pPr>
                  <w:r w:rsidRPr="00EA275B">
                    <w:rPr>
                      <w:rFonts w:cs="Arial"/>
                    </w:rPr>
                    <w:t>System Specific</w:t>
                  </w:r>
                </w:p>
              </w:tc>
              <w:tc>
                <w:tcPr>
                  <w:tcW w:w="390" w:type="dxa"/>
                </w:tcPr>
                <w:p w14:paraId="000FAF51" w14:textId="77777777" w:rsidR="00C16477" w:rsidRPr="00EA275B" w:rsidRDefault="00C16477" w:rsidP="00083CA3">
                  <w:pPr>
                    <w:rPr>
                      <w:rFonts w:cs="Arial"/>
                    </w:rPr>
                  </w:pPr>
                </w:p>
              </w:tc>
            </w:tr>
            <w:tr w:rsidR="00C16477" w:rsidRPr="00EA275B" w14:paraId="038A3B5B" w14:textId="77777777" w:rsidTr="00083CA3">
              <w:trPr>
                <w:trHeight w:val="85"/>
              </w:trPr>
              <w:tc>
                <w:tcPr>
                  <w:tcW w:w="1269" w:type="dxa"/>
                </w:tcPr>
                <w:p w14:paraId="56038300" w14:textId="77777777" w:rsidR="00C16477" w:rsidRPr="00EA275B" w:rsidRDefault="00C16477" w:rsidP="00083CA3">
                  <w:pPr>
                    <w:rPr>
                      <w:rFonts w:cs="Arial"/>
                    </w:rPr>
                  </w:pPr>
                  <w:r w:rsidRPr="00EA275B">
                    <w:rPr>
                      <w:rFonts w:cs="Arial"/>
                    </w:rPr>
                    <w:t>Not Applicable</w:t>
                  </w:r>
                </w:p>
              </w:tc>
              <w:tc>
                <w:tcPr>
                  <w:tcW w:w="390" w:type="dxa"/>
                </w:tcPr>
                <w:p w14:paraId="5FC58D29" w14:textId="77777777" w:rsidR="00C16477" w:rsidRPr="00EA275B" w:rsidRDefault="00C16477" w:rsidP="00083CA3">
                  <w:pPr>
                    <w:rPr>
                      <w:rFonts w:cs="Arial"/>
                    </w:rPr>
                  </w:pPr>
                </w:p>
              </w:tc>
              <w:tc>
                <w:tcPr>
                  <w:tcW w:w="1500" w:type="dxa"/>
                  <w:gridSpan w:val="2"/>
                </w:tcPr>
                <w:p w14:paraId="38C548E5" w14:textId="77777777" w:rsidR="00C16477" w:rsidRPr="00EA275B" w:rsidRDefault="00C16477" w:rsidP="00083CA3">
                  <w:pPr>
                    <w:rPr>
                      <w:rFonts w:cs="Arial"/>
                    </w:rPr>
                  </w:pPr>
                </w:p>
              </w:tc>
            </w:tr>
          </w:tbl>
          <w:p w14:paraId="6913D471" w14:textId="77777777" w:rsidR="00C16477" w:rsidRPr="00EA275B" w:rsidRDefault="00C16477" w:rsidP="00083CA3">
            <w:pPr>
              <w:rPr>
                <w:rFonts w:cs="Arial"/>
              </w:rPr>
            </w:pPr>
          </w:p>
        </w:tc>
      </w:tr>
      <w:tr w:rsidR="00C16477" w:rsidRPr="00840A11" w14:paraId="222077A1" w14:textId="77777777" w:rsidTr="00502915">
        <w:trPr>
          <w:cantSplit/>
          <w:trHeight w:val="260"/>
          <w:jc w:val="center"/>
        </w:trPr>
        <w:tc>
          <w:tcPr>
            <w:tcW w:w="9981" w:type="dxa"/>
            <w:gridSpan w:val="5"/>
            <w:tcBorders>
              <w:top w:val="single" w:sz="4" w:space="0" w:color="auto"/>
              <w:bottom w:val="single" w:sz="4" w:space="0" w:color="auto"/>
            </w:tcBorders>
            <w:shd w:val="clear" w:color="auto" w:fill="auto"/>
          </w:tcPr>
          <w:p w14:paraId="36241AAF" w14:textId="77777777" w:rsidR="00C16477" w:rsidRPr="00EA275B" w:rsidRDefault="00C16477" w:rsidP="00083CA3">
            <w:pPr>
              <w:rPr>
                <w:rFonts w:cs="Arial"/>
              </w:rPr>
            </w:pPr>
          </w:p>
        </w:tc>
      </w:tr>
      <w:tr w:rsidR="00C16477" w:rsidRPr="00840A11" w14:paraId="1DE759C2" w14:textId="77777777" w:rsidTr="00502915">
        <w:trPr>
          <w:cantSplit/>
          <w:trHeight w:val="510"/>
          <w:jc w:val="center"/>
        </w:trPr>
        <w:tc>
          <w:tcPr>
            <w:tcW w:w="1308" w:type="dxa"/>
          </w:tcPr>
          <w:p w14:paraId="529A1CFA" w14:textId="77777777" w:rsidR="00C16477" w:rsidRPr="00EA275B" w:rsidRDefault="00C16477" w:rsidP="00083CA3">
            <w:pPr>
              <w:jc w:val="center"/>
              <w:rPr>
                <w:rFonts w:cs="Arial"/>
                <w:b/>
              </w:rPr>
            </w:pPr>
            <w:r w:rsidRPr="00EA275B">
              <w:rPr>
                <w:rFonts w:cs="Arial"/>
                <w:b/>
              </w:rPr>
              <w:t>IR-6 (1)</w:t>
            </w:r>
          </w:p>
          <w:p w14:paraId="7D567337" w14:textId="77777777" w:rsidR="00C16477" w:rsidRPr="00EA275B" w:rsidRDefault="00C16477" w:rsidP="00083CA3">
            <w:pPr>
              <w:jc w:val="center"/>
              <w:rPr>
                <w:rFonts w:cs="Arial"/>
                <w:b/>
              </w:rPr>
            </w:pPr>
          </w:p>
          <w:p w14:paraId="788F015C" w14:textId="77777777" w:rsidR="00C16477" w:rsidRPr="00EA275B" w:rsidRDefault="00C16477" w:rsidP="00083CA3">
            <w:pPr>
              <w:jc w:val="center"/>
              <w:rPr>
                <w:rFonts w:cs="Arial"/>
                <w:b/>
              </w:rPr>
            </w:pPr>
            <w:r w:rsidRPr="00EA275B">
              <w:rPr>
                <w:rFonts w:cs="Arial"/>
                <w:bCs/>
              </w:rPr>
              <w:t>(M), (H)</w:t>
            </w:r>
          </w:p>
        </w:tc>
        <w:tc>
          <w:tcPr>
            <w:tcW w:w="5521" w:type="dxa"/>
            <w:gridSpan w:val="2"/>
            <w:tcBorders>
              <w:top w:val="single" w:sz="4" w:space="0" w:color="auto"/>
              <w:bottom w:val="single" w:sz="4" w:space="0" w:color="auto"/>
            </w:tcBorders>
            <w:shd w:val="clear" w:color="auto" w:fill="auto"/>
          </w:tcPr>
          <w:p w14:paraId="21341458" w14:textId="77777777" w:rsidR="00EA275B" w:rsidRPr="00EA275B" w:rsidRDefault="00C16477" w:rsidP="00083CA3">
            <w:pPr>
              <w:rPr>
                <w:rFonts w:cs="Arial"/>
              </w:rPr>
            </w:pPr>
            <w:r w:rsidRPr="00EA275B">
              <w:rPr>
                <w:rFonts w:cs="Arial"/>
                <w:b/>
              </w:rPr>
              <w:t>Incident Reporting:</w:t>
            </w:r>
            <w:r w:rsidRPr="00EA275B">
              <w:rPr>
                <w:rFonts w:cs="Arial"/>
              </w:rPr>
              <w:t xml:space="preserve">  </w:t>
            </w:r>
          </w:p>
          <w:p w14:paraId="65FD396D" w14:textId="77777777" w:rsidR="00C16477" w:rsidRPr="00EA275B" w:rsidRDefault="00C16477" w:rsidP="00083CA3">
            <w:pPr>
              <w:rPr>
                <w:rFonts w:cs="Arial"/>
              </w:rPr>
            </w:pPr>
            <w:r w:rsidRPr="00EA275B">
              <w:rPr>
                <w:rFonts w:cs="Arial"/>
              </w:rPr>
              <w:t>The organization employs automated mechanisms to assist in the reporting of security incidents.</w:t>
            </w:r>
          </w:p>
          <w:p w14:paraId="3E90F30C" w14:textId="77777777" w:rsidR="00C16477" w:rsidRPr="00EA275B" w:rsidRDefault="00C16477" w:rsidP="00083CA3">
            <w:pPr>
              <w:rPr>
                <w:rFonts w:cs="Arial"/>
              </w:rPr>
            </w:pPr>
          </w:p>
          <w:p w14:paraId="59C8F524" w14:textId="77777777" w:rsidR="00C16477" w:rsidRPr="00EA275B" w:rsidRDefault="00C16477" w:rsidP="00083CA3">
            <w:pPr>
              <w:rPr>
                <w:rFonts w:cs="Arial"/>
              </w:rPr>
            </w:pPr>
          </w:p>
        </w:tc>
        <w:tc>
          <w:tcPr>
            <w:tcW w:w="3152" w:type="dxa"/>
            <w:gridSpan w:val="2"/>
            <w:tcBorders>
              <w:top w:val="single" w:sz="4" w:space="0" w:color="auto"/>
              <w:bottom w:val="single" w:sz="4" w:space="0" w:color="auto"/>
            </w:tcBorders>
            <w:shd w:val="clear" w:color="auto" w:fill="auto"/>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203"/>
              <w:gridCol w:w="297"/>
              <w:gridCol w:w="1068"/>
              <w:gridCol w:w="358"/>
            </w:tblGrid>
            <w:tr w:rsidR="00C16477" w:rsidRPr="00EA275B" w14:paraId="530BEB17" w14:textId="77777777" w:rsidTr="00083CA3">
              <w:trPr>
                <w:trHeight w:val="255"/>
              </w:trPr>
              <w:tc>
                <w:tcPr>
                  <w:tcW w:w="1659" w:type="dxa"/>
                  <w:gridSpan w:val="2"/>
                  <w:tcBorders>
                    <w:top w:val="single" w:sz="4" w:space="0" w:color="auto"/>
                    <w:bottom w:val="single" w:sz="6" w:space="0" w:color="auto"/>
                  </w:tcBorders>
                  <w:shd w:val="clear" w:color="auto" w:fill="C0C0C0"/>
                </w:tcPr>
                <w:p w14:paraId="0D71417E" w14:textId="77777777" w:rsidR="00C16477" w:rsidRPr="00EA275B" w:rsidRDefault="00C16477" w:rsidP="00083CA3">
                  <w:pPr>
                    <w:rPr>
                      <w:rFonts w:cs="Arial"/>
                    </w:rPr>
                  </w:pPr>
                  <w:r w:rsidRPr="00EA275B">
                    <w:rPr>
                      <w:rFonts w:cs="Arial"/>
                    </w:rPr>
                    <w:t>Status</w:t>
                  </w:r>
                </w:p>
              </w:tc>
              <w:tc>
                <w:tcPr>
                  <w:tcW w:w="1500" w:type="dxa"/>
                  <w:gridSpan w:val="2"/>
                  <w:tcBorders>
                    <w:top w:val="single" w:sz="4" w:space="0" w:color="auto"/>
                    <w:bottom w:val="single" w:sz="6" w:space="0" w:color="auto"/>
                  </w:tcBorders>
                  <w:shd w:val="clear" w:color="auto" w:fill="C0C0C0"/>
                </w:tcPr>
                <w:p w14:paraId="4CEA4954" w14:textId="77777777" w:rsidR="00C16477" w:rsidRPr="00EA275B" w:rsidRDefault="00C16477" w:rsidP="00083CA3">
                  <w:pPr>
                    <w:rPr>
                      <w:rFonts w:cs="Arial"/>
                    </w:rPr>
                  </w:pPr>
                  <w:r w:rsidRPr="00EA275B">
                    <w:rPr>
                      <w:rFonts w:cs="Arial"/>
                    </w:rPr>
                    <w:t>Type</w:t>
                  </w:r>
                </w:p>
              </w:tc>
            </w:tr>
            <w:tr w:rsidR="00C16477" w:rsidRPr="00EA275B" w14:paraId="27BD2012" w14:textId="77777777" w:rsidTr="00083CA3">
              <w:trPr>
                <w:trHeight w:val="255"/>
              </w:trPr>
              <w:tc>
                <w:tcPr>
                  <w:tcW w:w="1269" w:type="dxa"/>
                  <w:tcBorders>
                    <w:top w:val="single" w:sz="6" w:space="0" w:color="auto"/>
                  </w:tcBorders>
                </w:tcPr>
                <w:p w14:paraId="0B46A774" w14:textId="77777777" w:rsidR="00C16477" w:rsidRPr="00EA275B" w:rsidRDefault="00C16477" w:rsidP="00083CA3">
                  <w:pPr>
                    <w:rPr>
                      <w:rFonts w:cs="Arial"/>
                    </w:rPr>
                  </w:pPr>
                  <w:r w:rsidRPr="00EA275B">
                    <w:rPr>
                      <w:rFonts w:cs="Arial"/>
                    </w:rPr>
                    <w:t>In Place</w:t>
                  </w:r>
                </w:p>
              </w:tc>
              <w:tc>
                <w:tcPr>
                  <w:tcW w:w="390" w:type="dxa"/>
                  <w:tcBorders>
                    <w:top w:val="single" w:sz="6" w:space="0" w:color="auto"/>
                  </w:tcBorders>
                </w:tcPr>
                <w:p w14:paraId="3092B54E" w14:textId="77777777" w:rsidR="00C16477" w:rsidRPr="00EA275B" w:rsidRDefault="00C16477" w:rsidP="00083CA3">
                  <w:pPr>
                    <w:rPr>
                      <w:rFonts w:cs="Arial"/>
                    </w:rPr>
                  </w:pPr>
                </w:p>
              </w:tc>
              <w:tc>
                <w:tcPr>
                  <w:tcW w:w="1110" w:type="dxa"/>
                  <w:tcBorders>
                    <w:top w:val="single" w:sz="6" w:space="0" w:color="auto"/>
                  </w:tcBorders>
                </w:tcPr>
                <w:p w14:paraId="0742329A" w14:textId="77777777" w:rsidR="00C16477" w:rsidRPr="00EA275B" w:rsidRDefault="00C16477" w:rsidP="00083CA3">
                  <w:pPr>
                    <w:rPr>
                      <w:rFonts w:cs="Arial"/>
                    </w:rPr>
                  </w:pPr>
                  <w:r w:rsidRPr="00EA275B">
                    <w:rPr>
                      <w:rFonts w:cs="Arial"/>
                    </w:rPr>
                    <w:t xml:space="preserve">Common </w:t>
                  </w:r>
                </w:p>
              </w:tc>
              <w:tc>
                <w:tcPr>
                  <w:tcW w:w="390" w:type="dxa"/>
                  <w:tcBorders>
                    <w:top w:val="single" w:sz="6" w:space="0" w:color="auto"/>
                  </w:tcBorders>
                </w:tcPr>
                <w:p w14:paraId="119BF971" w14:textId="2A5A9D4D" w:rsidR="00C16477" w:rsidRPr="00EA275B" w:rsidRDefault="008C1F1B" w:rsidP="00083CA3">
                  <w:pPr>
                    <w:rPr>
                      <w:rFonts w:cs="Arial"/>
                    </w:rPr>
                  </w:pPr>
                  <w:ins w:id="579" w:author="Faulkner, David A. (Accenture Federal Services)" w:date="2019-04-03T17:20:00Z">
                    <w:r>
                      <w:rPr>
                        <w:rFonts w:cs="Arial"/>
                      </w:rPr>
                      <w:t>x</w:t>
                    </w:r>
                  </w:ins>
                </w:p>
              </w:tc>
            </w:tr>
            <w:tr w:rsidR="00C16477" w:rsidRPr="00EA275B" w14:paraId="07036C11" w14:textId="77777777" w:rsidTr="00083CA3">
              <w:trPr>
                <w:trHeight w:val="255"/>
              </w:trPr>
              <w:tc>
                <w:tcPr>
                  <w:tcW w:w="1269" w:type="dxa"/>
                </w:tcPr>
                <w:p w14:paraId="1D8418F9" w14:textId="77777777" w:rsidR="00C16477" w:rsidRPr="00EA275B" w:rsidRDefault="00C16477" w:rsidP="00083CA3">
                  <w:pPr>
                    <w:rPr>
                      <w:rFonts w:cs="Arial"/>
                    </w:rPr>
                  </w:pPr>
                  <w:r w:rsidRPr="00EA275B">
                    <w:rPr>
                      <w:rFonts w:cs="Arial"/>
                    </w:rPr>
                    <w:t>Planned</w:t>
                  </w:r>
                </w:p>
              </w:tc>
              <w:tc>
                <w:tcPr>
                  <w:tcW w:w="390" w:type="dxa"/>
                </w:tcPr>
                <w:p w14:paraId="6FBED867" w14:textId="77777777" w:rsidR="00C16477" w:rsidRPr="00EA275B" w:rsidRDefault="00C16477" w:rsidP="00083CA3">
                  <w:pPr>
                    <w:rPr>
                      <w:rFonts w:cs="Arial"/>
                    </w:rPr>
                  </w:pPr>
                </w:p>
              </w:tc>
              <w:tc>
                <w:tcPr>
                  <w:tcW w:w="1110" w:type="dxa"/>
                </w:tcPr>
                <w:p w14:paraId="0780E05B" w14:textId="77777777" w:rsidR="00C16477" w:rsidRPr="00EA275B" w:rsidRDefault="00C16477" w:rsidP="00083CA3">
                  <w:pPr>
                    <w:rPr>
                      <w:rFonts w:cs="Arial"/>
                    </w:rPr>
                  </w:pPr>
                  <w:r w:rsidRPr="00EA275B">
                    <w:rPr>
                      <w:rFonts w:cs="Arial"/>
                    </w:rPr>
                    <w:t>Hybrid</w:t>
                  </w:r>
                </w:p>
              </w:tc>
              <w:tc>
                <w:tcPr>
                  <w:tcW w:w="390" w:type="dxa"/>
                </w:tcPr>
                <w:p w14:paraId="762BBD20" w14:textId="77777777" w:rsidR="00C16477" w:rsidRPr="00EA275B" w:rsidRDefault="00EA275B" w:rsidP="00083CA3">
                  <w:pPr>
                    <w:rPr>
                      <w:rFonts w:cs="Arial"/>
                    </w:rPr>
                  </w:pPr>
                  <w:del w:id="580" w:author="Faulkner, David A. (Accenture Federal Services)" w:date="2019-04-03T17:20:00Z">
                    <w:r w:rsidRPr="00EA275B" w:rsidDel="008C1F1B">
                      <w:rPr>
                        <w:rFonts w:cs="Arial"/>
                      </w:rPr>
                      <w:delText>X</w:delText>
                    </w:r>
                  </w:del>
                </w:p>
              </w:tc>
            </w:tr>
            <w:tr w:rsidR="00C16477" w:rsidRPr="00EA275B" w14:paraId="17F7E7F5" w14:textId="77777777" w:rsidTr="00083CA3">
              <w:trPr>
                <w:trHeight w:val="255"/>
              </w:trPr>
              <w:tc>
                <w:tcPr>
                  <w:tcW w:w="1269" w:type="dxa"/>
                </w:tcPr>
                <w:p w14:paraId="295569F8" w14:textId="77777777" w:rsidR="00C16477" w:rsidRPr="00EA275B" w:rsidRDefault="00C16477" w:rsidP="00083CA3">
                  <w:pPr>
                    <w:rPr>
                      <w:rFonts w:cs="Arial"/>
                    </w:rPr>
                  </w:pPr>
                  <w:r w:rsidRPr="00EA275B">
                    <w:rPr>
                      <w:rFonts w:cs="Arial"/>
                    </w:rPr>
                    <w:t>In Place and Planned</w:t>
                  </w:r>
                </w:p>
              </w:tc>
              <w:tc>
                <w:tcPr>
                  <w:tcW w:w="390" w:type="dxa"/>
                </w:tcPr>
                <w:p w14:paraId="4CCF25DC" w14:textId="77777777" w:rsidR="00C16477" w:rsidRPr="00EA275B" w:rsidRDefault="00C16477" w:rsidP="00083CA3">
                  <w:pPr>
                    <w:rPr>
                      <w:rFonts w:cs="Arial"/>
                    </w:rPr>
                  </w:pPr>
                </w:p>
              </w:tc>
              <w:tc>
                <w:tcPr>
                  <w:tcW w:w="1110" w:type="dxa"/>
                </w:tcPr>
                <w:p w14:paraId="41EC4FCC" w14:textId="77777777" w:rsidR="00C16477" w:rsidRPr="00EA275B" w:rsidRDefault="00C16477" w:rsidP="00083CA3">
                  <w:pPr>
                    <w:rPr>
                      <w:rFonts w:cs="Arial"/>
                    </w:rPr>
                  </w:pPr>
                  <w:r w:rsidRPr="00EA275B">
                    <w:rPr>
                      <w:rFonts w:cs="Arial"/>
                    </w:rPr>
                    <w:t>System Specific</w:t>
                  </w:r>
                </w:p>
              </w:tc>
              <w:tc>
                <w:tcPr>
                  <w:tcW w:w="390" w:type="dxa"/>
                </w:tcPr>
                <w:p w14:paraId="21BE2E03" w14:textId="77777777" w:rsidR="00C16477" w:rsidRPr="00EA275B" w:rsidRDefault="00C16477" w:rsidP="00083CA3">
                  <w:pPr>
                    <w:rPr>
                      <w:rFonts w:cs="Arial"/>
                    </w:rPr>
                  </w:pPr>
                </w:p>
              </w:tc>
            </w:tr>
            <w:tr w:rsidR="00C16477" w:rsidRPr="00EA275B" w14:paraId="4D8D982A" w14:textId="77777777" w:rsidTr="00083CA3">
              <w:trPr>
                <w:trHeight w:val="85"/>
              </w:trPr>
              <w:tc>
                <w:tcPr>
                  <w:tcW w:w="1269" w:type="dxa"/>
                </w:tcPr>
                <w:p w14:paraId="1C8A64B1" w14:textId="77777777" w:rsidR="00C16477" w:rsidRPr="00EA275B" w:rsidRDefault="00C16477" w:rsidP="00083CA3">
                  <w:pPr>
                    <w:rPr>
                      <w:rFonts w:cs="Arial"/>
                    </w:rPr>
                  </w:pPr>
                  <w:r w:rsidRPr="00EA275B">
                    <w:rPr>
                      <w:rFonts w:cs="Arial"/>
                    </w:rPr>
                    <w:t>Not Applicable</w:t>
                  </w:r>
                </w:p>
              </w:tc>
              <w:tc>
                <w:tcPr>
                  <w:tcW w:w="390" w:type="dxa"/>
                </w:tcPr>
                <w:p w14:paraId="0445A71B" w14:textId="77777777" w:rsidR="00C16477" w:rsidRPr="00EA275B" w:rsidRDefault="00C16477" w:rsidP="00083CA3">
                  <w:pPr>
                    <w:rPr>
                      <w:rFonts w:cs="Arial"/>
                    </w:rPr>
                  </w:pPr>
                </w:p>
              </w:tc>
              <w:tc>
                <w:tcPr>
                  <w:tcW w:w="1500" w:type="dxa"/>
                  <w:gridSpan w:val="2"/>
                </w:tcPr>
                <w:p w14:paraId="7F287140" w14:textId="77777777" w:rsidR="00C16477" w:rsidRPr="00EA275B" w:rsidRDefault="00C16477" w:rsidP="00083CA3">
                  <w:pPr>
                    <w:rPr>
                      <w:rFonts w:cs="Arial"/>
                    </w:rPr>
                  </w:pPr>
                </w:p>
              </w:tc>
            </w:tr>
          </w:tbl>
          <w:p w14:paraId="4C135D19" w14:textId="77777777" w:rsidR="00C16477" w:rsidRPr="00EA275B" w:rsidRDefault="00C16477" w:rsidP="00083CA3">
            <w:pPr>
              <w:rPr>
                <w:rFonts w:cs="Arial"/>
              </w:rPr>
            </w:pPr>
          </w:p>
        </w:tc>
      </w:tr>
      <w:tr w:rsidR="00C16477" w:rsidRPr="00840A11" w14:paraId="5AE49516" w14:textId="77777777" w:rsidTr="00502915">
        <w:trPr>
          <w:cantSplit/>
          <w:trHeight w:val="80"/>
          <w:jc w:val="center"/>
        </w:trPr>
        <w:tc>
          <w:tcPr>
            <w:tcW w:w="9981" w:type="dxa"/>
            <w:gridSpan w:val="5"/>
            <w:tcBorders>
              <w:top w:val="single" w:sz="4" w:space="0" w:color="auto"/>
              <w:bottom w:val="single" w:sz="4" w:space="0" w:color="auto"/>
            </w:tcBorders>
            <w:shd w:val="clear" w:color="auto" w:fill="auto"/>
          </w:tcPr>
          <w:p w14:paraId="4F6B1A81" w14:textId="77777777" w:rsidR="00C16477" w:rsidRPr="00840A11" w:rsidRDefault="00C16477" w:rsidP="00083CA3">
            <w:pPr>
              <w:rPr>
                <w:rFonts w:cs="Arial"/>
              </w:rPr>
            </w:pPr>
          </w:p>
        </w:tc>
      </w:tr>
      <w:tr w:rsidR="00C16477" w:rsidRPr="00840A11" w14:paraId="483DA285" w14:textId="77777777" w:rsidTr="00502915">
        <w:trPr>
          <w:cantSplit/>
          <w:trHeight w:val="1020"/>
          <w:jc w:val="center"/>
        </w:trPr>
        <w:tc>
          <w:tcPr>
            <w:tcW w:w="1319" w:type="dxa"/>
            <w:gridSpan w:val="2"/>
          </w:tcPr>
          <w:p w14:paraId="0E385F1D" w14:textId="77777777" w:rsidR="00C16477" w:rsidRPr="00EA275B" w:rsidRDefault="00C16477" w:rsidP="00083CA3">
            <w:pPr>
              <w:pStyle w:val="FigureTitle"/>
              <w:spacing w:before="120"/>
              <w:rPr>
                <w:rFonts w:asciiTheme="minorHAnsi" w:hAnsiTheme="minorHAnsi" w:cs="Arial"/>
              </w:rPr>
            </w:pPr>
            <w:r w:rsidRPr="00EA275B">
              <w:rPr>
                <w:rFonts w:asciiTheme="minorHAnsi" w:hAnsiTheme="minorHAnsi" w:cs="Arial"/>
              </w:rPr>
              <w:lastRenderedPageBreak/>
              <w:t>IR-7</w:t>
            </w:r>
          </w:p>
          <w:p w14:paraId="23A58127" w14:textId="77777777" w:rsidR="00C16477" w:rsidRPr="00EA275B" w:rsidRDefault="00C16477" w:rsidP="00083CA3">
            <w:pPr>
              <w:jc w:val="center"/>
              <w:rPr>
                <w:rFonts w:cs="Arial"/>
                <w:b/>
              </w:rPr>
            </w:pPr>
          </w:p>
          <w:p w14:paraId="1F586FB0" w14:textId="77777777" w:rsidR="00C16477" w:rsidRPr="00EA275B" w:rsidRDefault="00C16477" w:rsidP="00083CA3">
            <w:pPr>
              <w:jc w:val="center"/>
              <w:rPr>
                <w:rFonts w:cs="Arial"/>
                <w:b/>
              </w:rPr>
            </w:pPr>
            <w:r w:rsidRPr="00EA275B">
              <w:rPr>
                <w:rFonts w:cs="Arial"/>
                <w:bCs/>
              </w:rPr>
              <w:t>(L), (M), (H)</w:t>
            </w:r>
          </w:p>
        </w:tc>
        <w:tc>
          <w:tcPr>
            <w:tcW w:w="5585" w:type="dxa"/>
            <w:gridSpan w:val="2"/>
            <w:tcBorders>
              <w:top w:val="single" w:sz="4" w:space="0" w:color="auto"/>
              <w:bottom w:val="single" w:sz="4" w:space="0" w:color="auto"/>
            </w:tcBorders>
            <w:shd w:val="clear" w:color="auto" w:fill="auto"/>
          </w:tcPr>
          <w:p w14:paraId="1EC18775" w14:textId="77777777" w:rsidR="00EA275B" w:rsidRPr="00EA275B" w:rsidRDefault="00C16477" w:rsidP="00083CA3">
            <w:pPr>
              <w:rPr>
                <w:rFonts w:cs="Arial"/>
              </w:rPr>
            </w:pPr>
            <w:r w:rsidRPr="00EA275B">
              <w:rPr>
                <w:rFonts w:cs="Arial"/>
                <w:b/>
              </w:rPr>
              <w:t>Incident Response Assistance:</w:t>
            </w:r>
            <w:r w:rsidRPr="00EA275B">
              <w:rPr>
                <w:rFonts w:cs="Arial"/>
              </w:rPr>
              <w:t xml:space="preserve">  </w:t>
            </w:r>
          </w:p>
          <w:p w14:paraId="01766927" w14:textId="77777777" w:rsidR="00EA275B" w:rsidRPr="00EA275B" w:rsidRDefault="00EA275B" w:rsidP="00674E38">
            <w:pPr>
              <w:spacing w:after="150" w:line="240" w:lineRule="auto"/>
              <w:rPr>
                <w:rFonts w:eastAsia="Times New Roman" w:cs="Tahoma"/>
                <w:bCs/>
              </w:rPr>
            </w:pPr>
            <w:r w:rsidRPr="00EA275B">
              <w:rPr>
                <w:rFonts w:eastAsia="Times New Roman" w:cs="Tahoma"/>
                <w:bCs/>
              </w:rPr>
              <w:t>The organization provides an incident response support resource, integral to the organizational incident response capability that offers advice and assistance to users of the information system for the handling and reporting of security incidents.</w:t>
            </w:r>
          </w:p>
          <w:p w14:paraId="36ACA1E2" w14:textId="77777777" w:rsidR="00C16477" w:rsidRPr="00EA275B" w:rsidRDefault="00C16477" w:rsidP="00083CA3">
            <w:pPr>
              <w:rPr>
                <w:rFonts w:cs="Arial"/>
              </w:rPr>
            </w:pPr>
          </w:p>
          <w:p w14:paraId="17CB3518" w14:textId="77777777" w:rsidR="00C16477" w:rsidRPr="00EA275B" w:rsidRDefault="00C16477" w:rsidP="00083CA3">
            <w:pPr>
              <w:rPr>
                <w:rFonts w:cs="Arial"/>
              </w:rPr>
            </w:pP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82"/>
              <w:gridCol w:w="268"/>
              <w:gridCol w:w="1054"/>
              <w:gridCol w:w="347"/>
            </w:tblGrid>
            <w:tr w:rsidR="00C16477" w:rsidRPr="00EA275B" w14:paraId="6BD275FB" w14:textId="77777777" w:rsidTr="00083CA3">
              <w:trPr>
                <w:trHeight w:val="255"/>
              </w:trPr>
              <w:tc>
                <w:tcPr>
                  <w:tcW w:w="1659" w:type="dxa"/>
                  <w:gridSpan w:val="2"/>
                  <w:tcBorders>
                    <w:top w:val="single" w:sz="4" w:space="0" w:color="auto"/>
                    <w:bottom w:val="single" w:sz="6" w:space="0" w:color="auto"/>
                  </w:tcBorders>
                  <w:shd w:val="clear" w:color="auto" w:fill="C0C0C0"/>
                </w:tcPr>
                <w:p w14:paraId="69C09E6D" w14:textId="77777777" w:rsidR="00C16477" w:rsidRPr="00EA275B" w:rsidRDefault="00C16477" w:rsidP="00083CA3">
                  <w:pPr>
                    <w:rPr>
                      <w:rFonts w:cs="Arial"/>
                    </w:rPr>
                  </w:pPr>
                  <w:r w:rsidRPr="00EA275B">
                    <w:rPr>
                      <w:rFonts w:cs="Arial"/>
                    </w:rPr>
                    <w:t>Status</w:t>
                  </w:r>
                </w:p>
              </w:tc>
              <w:tc>
                <w:tcPr>
                  <w:tcW w:w="1500" w:type="dxa"/>
                  <w:gridSpan w:val="2"/>
                  <w:tcBorders>
                    <w:top w:val="single" w:sz="4" w:space="0" w:color="auto"/>
                    <w:bottom w:val="single" w:sz="6" w:space="0" w:color="auto"/>
                  </w:tcBorders>
                  <w:shd w:val="clear" w:color="auto" w:fill="C0C0C0"/>
                </w:tcPr>
                <w:p w14:paraId="1D8AAB18" w14:textId="77777777" w:rsidR="00C16477" w:rsidRPr="00EA275B" w:rsidRDefault="00C16477" w:rsidP="00083CA3">
                  <w:pPr>
                    <w:rPr>
                      <w:rFonts w:cs="Arial"/>
                    </w:rPr>
                  </w:pPr>
                  <w:r w:rsidRPr="00EA275B">
                    <w:rPr>
                      <w:rFonts w:cs="Arial"/>
                    </w:rPr>
                    <w:t>Type</w:t>
                  </w:r>
                </w:p>
              </w:tc>
            </w:tr>
            <w:tr w:rsidR="00C16477" w:rsidRPr="00EA275B" w14:paraId="03FC2D3B" w14:textId="77777777" w:rsidTr="00083CA3">
              <w:trPr>
                <w:trHeight w:val="255"/>
              </w:trPr>
              <w:tc>
                <w:tcPr>
                  <w:tcW w:w="1269" w:type="dxa"/>
                  <w:tcBorders>
                    <w:top w:val="single" w:sz="6" w:space="0" w:color="auto"/>
                  </w:tcBorders>
                </w:tcPr>
                <w:p w14:paraId="04051C38" w14:textId="77777777" w:rsidR="00C16477" w:rsidRPr="00EA275B" w:rsidRDefault="00C16477" w:rsidP="00083CA3">
                  <w:pPr>
                    <w:rPr>
                      <w:rFonts w:cs="Arial"/>
                    </w:rPr>
                  </w:pPr>
                  <w:r w:rsidRPr="00EA275B">
                    <w:rPr>
                      <w:rFonts w:cs="Arial"/>
                    </w:rPr>
                    <w:t>In Place</w:t>
                  </w:r>
                </w:p>
              </w:tc>
              <w:tc>
                <w:tcPr>
                  <w:tcW w:w="390" w:type="dxa"/>
                  <w:tcBorders>
                    <w:top w:val="single" w:sz="6" w:space="0" w:color="auto"/>
                  </w:tcBorders>
                </w:tcPr>
                <w:p w14:paraId="53183189" w14:textId="77777777" w:rsidR="00C16477" w:rsidRPr="00EA275B" w:rsidRDefault="00C16477" w:rsidP="00083CA3">
                  <w:pPr>
                    <w:rPr>
                      <w:rFonts w:cs="Arial"/>
                    </w:rPr>
                  </w:pPr>
                </w:p>
              </w:tc>
              <w:tc>
                <w:tcPr>
                  <w:tcW w:w="1110" w:type="dxa"/>
                  <w:tcBorders>
                    <w:top w:val="single" w:sz="6" w:space="0" w:color="auto"/>
                  </w:tcBorders>
                </w:tcPr>
                <w:p w14:paraId="62314084" w14:textId="77777777" w:rsidR="00C16477" w:rsidRPr="00EA275B" w:rsidRDefault="00C16477" w:rsidP="00083CA3">
                  <w:pPr>
                    <w:rPr>
                      <w:rFonts w:cs="Arial"/>
                    </w:rPr>
                  </w:pPr>
                  <w:r w:rsidRPr="00EA275B">
                    <w:rPr>
                      <w:rFonts w:cs="Arial"/>
                    </w:rPr>
                    <w:t xml:space="preserve">Common </w:t>
                  </w:r>
                </w:p>
              </w:tc>
              <w:tc>
                <w:tcPr>
                  <w:tcW w:w="390" w:type="dxa"/>
                  <w:tcBorders>
                    <w:top w:val="single" w:sz="6" w:space="0" w:color="auto"/>
                  </w:tcBorders>
                </w:tcPr>
                <w:p w14:paraId="1684E970" w14:textId="7151525C" w:rsidR="00C16477" w:rsidRPr="00EA275B" w:rsidRDefault="008C1F1B" w:rsidP="00083CA3">
                  <w:pPr>
                    <w:rPr>
                      <w:rFonts w:cs="Arial"/>
                    </w:rPr>
                  </w:pPr>
                  <w:ins w:id="581" w:author="Faulkner, David A. (Accenture Federal Services)" w:date="2019-04-03T17:20:00Z">
                    <w:r>
                      <w:rPr>
                        <w:rFonts w:cs="Arial"/>
                      </w:rPr>
                      <w:t>x</w:t>
                    </w:r>
                  </w:ins>
                </w:p>
              </w:tc>
            </w:tr>
            <w:tr w:rsidR="00C16477" w:rsidRPr="00EA275B" w14:paraId="4F8A689B" w14:textId="77777777" w:rsidTr="00083CA3">
              <w:trPr>
                <w:trHeight w:val="255"/>
              </w:trPr>
              <w:tc>
                <w:tcPr>
                  <w:tcW w:w="1269" w:type="dxa"/>
                </w:tcPr>
                <w:p w14:paraId="7C5FE51B" w14:textId="77777777" w:rsidR="00C16477" w:rsidRPr="00EA275B" w:rsidRDefault="00C16477" w:rsidP="00083CA3">
                  <w:pPr>
                    <w:rPr>
                      <w:rFonts w:cs="Arial"/>
                    </w:rPr>
                  </w:pPr>
                  <w:r w:rsidRPr="00EA275B">
                    <w:rPr>
                      <w:rFonts w:cs="Arial"/>
                    </w:rPr>
                    <w:t>Planned</w:t>
                  </w:r>
                </w:p>
              </w:tc>
              <w:tc>
                <w:tcPr>
                  <w:tcW w:w="390" w:type="dxa"/>
                </w:tcPr>
                <w:p w14:paraId="05E53140" w14:textId="77777777" w:rsidR="00C16477" w:rsidRPr="00EA275B" w:rsidRDefault="00C16477" w:rsidP="00083CA3">
                  <w:pPr>
                    <w:rPr>
                      <w:rFonts w:cs="Arial"/>
                    </w:rPr>
                  </w:pPr>
                </w:p>
              </w:tc>
              <w:tc>
                <w:tcPr>
                  <w:tcW w:w="1110" w:type="dxa"/>
                </w:tcPr>
                <w:p w14:paraId="449F2237" w14:textId="77777777" w:rsidR="00C16477" w:rsidRPr="00EA275B" w:rsidRDefault="00C16477" w:rsidP="00083CA3">
                  <w:pPr>
                    <w:rPr>
                      <w:rFonts w:cs="Arial"/>
                    </w:rPr>
                  </w:pPr>
                  <w:r w:rsidRPr="00EA275B">
                    <w:rPr>
                      <w:rFonts w:cs="Arial"/>
                    </w:rPr>
                    <w:t>Hybrid</w:t>
                  </w:r>
                </w:p>
              </w:tc>
              <w:tc>
                <w:tcPr>
                  <w:tcW w:w="390" w:type="dxa"/>
                </w:tcPr>
                <w:p w14:paraId="27F07A23" w14:textId="77777777" w:rsidR="00C16477" w:rsidRPr="00EA275B" w:rsidRDefault="00426918" w:rsidP="00083CA3">
                  <w:pPr>
                    <w:rPr>
                      <w:rFonts w:cs="Arial"/>
                    </w:rPr>
                  </w:pPr>
                  <w:del w:id="582" w:author="Faulkner, David A. (Accenture Federal Services)" w:date="2019-04-03T17:20:00Z">
                    <w:r w:rsidDel="008C1F1B">
                      <w:rPr>
                        <w:rFonts w:cs="Arial"/>
                      </w:rPr>
                      <w:delText>X</w:delText>
                    </w:r>
                  </w:del>
                </w:p>
              </w:tc>
            </w:tr>
            <w:tr w:rsidR="00C16477" w:rsidRPr="00EA275B" w14:paraId="46E216E6" w14:textId="77777777" w:rsidTr="00083CA3">
              <w:trPr>
                <w:trHeight w:val="255"/>
              </w:trPr>
              <w:tc>
                <w:tcPr>
                  <w:tcW w:w="1269" w:type="dxa"/>
                </w:tcPr>
                <w:p w14:paraId="0BDBDEA0" w14:textId="77777777" w:rsidR="00C16477" w:rsidRPr="00EA275B" w:rsidRDefault="00C16477" w:rsidP="00083CA3">
                  <w:pPr>
                    <w:rPr>
                      <w:rFonts w:cs="Arial"/>
                    </w:rPr>
                  </w:pPr>
                  <w:r w:rsidRPr="00EA275B">
                    <w:rPr>
                      <w:rFonts w:cs="Arial"/>
                    </w:rPr>
                    <w:t>In Place and Planned</w:t>
                  </w:r>
                </w:p>
              </w:tc>
              <w:tc>
                <w:tcPr>
                  <w:tcW w:w="390" w:type="dxa"/>
                </w:tcPr>
                <w:p w14:paraId="0CF84B36" w14:textId="77777777" w:rsidR="00C16477" w:rsidRPr="00EA275B" w:rsidRDefault="00C16477" w:rsidP="00083CA3">
                  <w:pPr>
                    <w:rPr>
                      <w:rFonts w:cs="Arial"/>
                    </w:rPr>
                  </w:pPr>
                </w:p>
              </w:tc>
              <w:tc>
                <w:tcPr>
                  <w:tcW w:w="1110" w:type="dxa"/>
                </w:tcPr>
                <w:p w14:paraId="2C6A1B1A" w14:textId="77777777" w:rsidR="00C16477" w:rsidRPr="00EA275B" w:rsidRDefault="00C16477" w:rsidP="00083CA3">
                  <w:pPr>
                    <w:rPr>
                      <w:rFonts w:cs="Arial"/>
                    </w:rPr>
                  </w:pPr>
                  <w:r w:rsidRPr="00EA275B">
                    <w:rPr>
                      <w:rFonts w:cs="Arial"/>
                    </w:rPr>
                    <w:t>System Specific</w:t>
                  </w:r>
                </w:p>
              </w:tc>
              <w:tc>
                <w:tcPr>
                  <w:tcW w:w="390" w:type="dxa"/>
                </w:tcPr>
                <w:p w14:paraId="7D9E8F08" w14:textId="77777777" w:rsidR="00C16477" w:rsidRPr="00EA275B" w:rsidRDefault="00C16477" w:rsidP="00083CA3">
                  <w:pPr>
                    <w:rPr>
                      <w:rFonts w:cs="Arial"/>
                    </w:rPr>
                  </w:pPr>
                </w:p>
              </w:tc>
            </w:tr>
            <w:tr w:rsidR="00C16477" w:rsidRPr="00EA275B" w14:paraId="2C3FE7BA" w14:textId="77777777" w:rsidTr="00083CA3">
              <w:trPr>
                <w:trHeight w:val="85"/>
              </w:trPr>
              <w:tc>
                <w:tcPr>
                  <w:tcW w:w="1269" w:type="dxa"/>
                </w:tcPr>
                <w:p w14:paraId="6A954C18" w14:textId="77777777" w:rsidR="00C16477" w:rsidRPr="00EA275B" w:rsidRDefault="00C16477" w:rsidP="00083CA3">
                  <w:pPr>
                    <w:rPr>
                      <w:rFonts w:cs="Arial"/>
                    </w:rPr>
                  </w:pPr>
                  <w:r w:rsidRPr="00EA275B">
                    <w:rPr>
                      <w:rFonts w:cs="Arial"/>
                    </w:rPr>
                    <w:t>Not Applicable</w:t>
                  </w:r>
                </w:p>
              </w:tc>
              <w:tc>
                <w:tcPr>
                  <w:tcW w:w="390" w:type="dxa"/>
                </w:tcPr>
                <w:p w14:paraId="7C952D0D" w14:textId="77777777" w:rsidR="00C16477" w:rsidRPr="00EA275B" w:rsidRDefault="00C16477" w:rsidP="00083CA3">
                  <w:pPr>
                    <w:rPr>
                      <w:rFonts w:cs="Arial"/>
                    </w:rPr>
                  </w:pPr>
                </w:p>
              </w:tc>
              <w:tc>
                <w:tcPr>
                  <w:tcW w:w="1500" w:type="dxa"/>
                  <w:gridSpan w:val="2"/>
                </w:tcPr>
                <w:p w14:paraId="01EE40FD" w14:textId="77777777" w:rsidR="00C16477" w:rsidRPr="00EA275B" w:rsidRDefault="00C16477" w:rsidP="00083CA3">
                  <w:pPr>
                    <w:rPr>
                      <w:rFonts w:cs="Arial"/>
                    </w:rPr>
                  </w:pPr>
                </w:p>
              </w:tc>
            </w:tr>
          </w:tbl>
          <w:p w14:paraId="2AA99ECB" w14:textId="77777777" w:rsidR="00C16477" w:rsidRPr="00EA275B" w:rsidRDefault="00C16477" w:rsidP="00083CA3">
            <w:pPr>
              <w:rPr>
                <w:rFonts w:cs="Arial"/>
              </w:rPr>
            </w:pPr>
          </w:p>
        </w:tc>
      </w:tr>
      <w:tr w:rsidR="00C16477" w:rsidRPr="00840A11" w14:paraId="698FF6E0" w14:textId="77777777" w:rsidTr="00502915">
        <w:trPr>
          <w:cantSplit/>
          <w:trHeight w:val="287"/>
          <w:jc w:val="center"/>
        </w:trPr>
        <w:tc>
          <w:tcPr>
            <w:tcW w:w="9981" w:type="dxa"/>
            <w:gridSpan w:val="5"/>
            <w:tcBorders>
              <w:top w:val="single" w:sz="4" w:space="0" w:color="auto"/>
              <w:bottom w:val="single" w:sz="4" w:space="0" w:color="auto"/>
            </w:tcBorders>
            <w:shd w:val="clear" w:color="auto" w:fill="auto"/>
          </w:tcPr>
          <w:p w14:paraId="7F909ACF" w14:textId="77777777" w:rsidR="00C16477" w:rsidRPr="00EA275B" w:rsidRDefault="00C16477" w:rsidP="00083CA3">
            <w:pPr>
              <w:rPr>
                <w:rFonts w:cs="Arial"/>
              </w:rPr>
            </w:pPr>
          </w:p>
        </w:tc>
      </w:tr>
      <w:tr w:rsidR="00C16477" w:rsidRPr="00840A11" w14:paraId="21B730EB" w14:textId="77777777" w:rsidTr="00502915">
        <w:trPr>
          <w:cantSplit/>
          <w:trHeight w:val="510"/>
          <w:jc w:val="center"/>
        </w:trPr>
        <w:tc>
          <w:tcPr>
            <w:tcW w:w="1319" w:type="dxa"/>
            <w:gridSpan w:val="2"/>
          </w:tcPr>
          <w:p w14:paraId="52FEDCFF" w14:textId="77777777" w:rsidR="00C16477" w:rsidRPr="00EA275B" w:rsidRDefault="00C16477" w:rsidP="00083CA3">
            <w:pPr>
              <w:jc w:val="center"/>
              <w:rPr>
                <w:rFonts w:cs="Arial"/>
                <w:b/>
              </w:rPr>
            </w:pPr>
            <w:r w:rsidRPr="00EA275B">
              <w:rPr>
                <w:rFonts w:cs="Arial"/>
                <w:b/>
              </w:rPr>
              <w:t>IR-7 (1)</w:t>
            </w:r>
          </w:p>
          <w:p w14:paraId="1670F283" w14:textId="77777777" w:rsidR="00C16477" w:rsidRPr="00EA275B" w:rsidRDefault="00C16477" w:rsidP="00083CA3">
            <w:pPr>
              <w:jc w:val="center"/>
              <w:rPr>
                <w:rFonts w:cs="Arial"/>
                <w:b/>
              </w:rPr>
            </w:pPr>
          </w:p>
          <w:p w14:paraId="06145732" w14:textId="77777777" w:rsidR="00C16477" w:rsidRPr="00EA275B" w:rsidRDefault="00C16477" w:rsidP="00083CA3">
            <w:pPr>
              <w:jc w:val="center"/>
              <w:rPr>
                <w:rFonts w:cs="Arial"/>
                <w:b/>
              </w:rPr>
            </w:pPr>
            <w:r w:rsidRPr="00EA275B">
              <w:rPr>
                <w:rFonts w:cs="Arial"/>
                <w:bCs/>
              </w:rPr>
              <w:t>(M), (H)</w:t>
            </w:r>
          </w:p>
        </w:tc>
        <w:tc>
          <w:tcPr>
            <w:tcW w:w="5585" w:type="dxa"/>
            <w:gridSpan w:val="2"/>
            <w:tcBorders>
              <w:top w:val="single" w:sz="4" w:space="0" w:color="auto"/>
              <w:bottom w:val="single" w:sz="4" w:space="0" w:color="auto"/>
            </w:tcBorders>
            <w:shd w:val="clear" w:color="auto" w:fill="auto"/>
          </w:tcPr>
          <w:p w14:paraId="5561D734" w14:textId="77777777" w:rsidR="00EA275B" w:rsidRDefault="00C16477" w:rsidP="00083CA3">
            <w:pPr>
              <w:rPr>
                <w:rFonts w:cs="Arial"/>
              </w:rPr>
            </w:pPr>
            <w:r w:rsidRPr="00EA275B">
              <w:rPr>
                <w:rFonts w:cs="Arial"/>
                <w:b/>
              </w:rPr>
              <w:t>Incident Response Assistance:</w:t>
            </w:r>
            <w:r w:rsidRPr="00EA275B">
              <w:rPr>
                <w:rFonts w:cs="Arial"/>
              </w:rPr>
              <w:t xml:space="preserve">  </w:t>
            </w:r>
          </w:p>
          <w:p w14:paraId="2589CF04" w14:textId="77777777" w:rsidR="00C16477" w:rsidRPr="00EA275B" w:rsidRDefault="00C16477" w:rsidP="00083CA3">
            <w:pPr>
              <w:rPr>
                <w:rFonts w:cs="Arial"/>
              </w:rPr>
            </w:pPr>
            <w:r w:rsidRPr="00EA275B">
              <w:rPr>
                <w:rFonts w:cs="Arial"/>
              </w:rPr>
              <w:t>The organization employs automated mechanisms to increase the availability of incident response-related information and support.</w:t>
            </w:r>
          </w:p>
          <w:p w14:paraId="32D7A039" w14:textId="77777777" w:rsidR="00C16477" w:rsidRPr="00EA275B" w:rsidRDefault="00C16477" w:rsidP="00083CA3">
            <w:pPr>
              <w:rPr>
                <w:rFonts w:cs="Arial"/>
              </w:rPr>
            </w:pPr>
          </w:p>
          <w:p w14:paraId="152A8765" w14:textId="77777777" w:rsidR="00C16477" w:rsidRPr="00EA275B" w:rsidRDefault="00C16477" w:rsidP="00083CA3">
            <w:pPr>
              <w:rPr>
                <w:rFonts w:cs="Arial"/>
              </w:rPr>
            </w:pP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82"/>
              <w:gridCol w:w="268"/>
              <w:gridCol w:w="1054"/>
              <w:gridCol w:w="347"/>
            </w:tblGrid>
            <w:tr w:rsidR="00C16477" w:rsidRPr="00EA275B" w14:paraId="44471A0A" w14:textId="77777777" w:rsidTr="00083CA3">
              <w:trPr>
                <w:trHeight w:val="255"/>
              </w:trPr>
              <w:tc>
                <w:tcPr>
                  <w:tcW w:w="1659" w:type="dxa"/>
                  <w:gridSpan w:val="2"/>
                  <w:tcBorders>
                    <w:top w:val="single" w:sz="4" w:space="0" w:color="auto"/>
                    <w:bottom w:val="single" w:sz="6" w:space="0" w:color="auto"/>
                  </w:tcBorders>
                  <w:shd w:val="clear" w:color="auto" w:fill="C0C0C0"/>
                </w:tcPr>
                <w:p w14:paraId="1B98FB9F" w14:textId="77777777" w:rsidR="00C16477" w:rsidRPr="00EA275B" w:rsidRDefault="00C16477" w:rsidP="00083CA3">
                  <w:pPr>
                    <w:rPr>
                      <w:rFonts w:cs="Arial"/>
                    </w:rPr>
                  </w:pPr>
                  <w:r w:rsidRPr="00EA275B">
                    <w:rPr>
                      <w:rFonts w:cs="Arial"/>
                    </w:rPr>
                    <w:t>Status</w:t>
                  </w:r>
                </w:p>
              </w:tc>
              <w:tc>
                <w:tcPr>
                  <w:tcW w:w="1500" w:type="dxa"/>
                  <w:gridSpan w:val="2"/>
                  <w:tcBorders>
                    <w:top w:val="single" w:sz="4" w:space="0" w:color="auto"/>
                    <w:bottom w:val="single" w:sz="6" w:space="0" w:color="auto"/>
                  </w:tcBorders>
                  <w:shd w:val="clear" w:color="auto" w:fill="C0C0C0"/>
                </w:tcPr>
                <w:p w14:paraId="56F9B2A4" w14:textId="77777777" w:rsidR="00C16477" w:rsidRPr="00EA275B" w:rsidRDefault="00C16477" w:rsidP="00083CA3">
                  <w:pPr>
                    <w:rPr>
                      <w:rFonts w:cs="Arial"/>
                    </w:rPr>
                  </w:pPr>
                  <w:r w:rsidRPr="00EA275B">
                    <w:rPr>
                      <w:rFonts w:cs="Arial"/>
                    </w:rPr>
                    <w:t>Type</w:t>
                  </w:r>
                </w:p>
              </w:tc>
            </w:tr>
            <w:tr w:rsidR="00C16477" w:rsidRPr="00EA275B" w14:paraId="44145CF0" w14:textId="77777777" w:rsidTr="00083CA3">
              <w:trPr>
                <w:trHeight w:val="255"/>
              </w:trPr>
              <w:tc>
                <w:tcPr>
                  <w:tcW w:w="1269" w:type="dxa"/>
                  <w:tcBorders>
                    <w:top w:val="single" w:sz="6" w:space="0" w:color="auto"/>
                  </w:tcBorders>
                </w:tcPr>
                <w:p w14:paraId="76BED103" w14:textId="77777777" w:rsidR="00C16477" w:rsidRPr="00EA275B" w:rsidRDefault="00C16477" w:rsidP="00083CA3">
                  <w:pPr>
                    <w:rPr>
                      <w:rFonts w:cs="Arial"/>
                    </w:rPr>
                  </w:pPr>
                  <w:r w:rsidRPr="00EA275B">
                    <w:rPr>
                      <w:rFonts w:cs="Arial"/>
                    </w:rPr>
                    <w:t>In Place</w:t>
                  </w:r>
                </w:p>
              </w:tc>
              <w:tc>
                <w:tcPr>
                  <w:tcW w:w="390" w:type="dxa"/>
                  <w:tcBorders>
                    <w:top w:val="single" w:sz="6" w:space="0" w:color="auto"/>
                  </w:tcBorders>
                </w:tcPr>
                <w:p w14:paraId="11656910" w14:textId="77777777" w:rsidR="00C16477" w:rsidRPr="00EA275B" w:rsidRDefault="00C16477" w:rsidP="00083CA3">
                  <w:pPr>
                    <w:rPr>
                      <w:rFonts w:cs="Arial"/>
                    </w:rPr>
                  </w:pPr>
                </w:p>
              </w:tc>
              <w:tc>
                <w:tcPr>
                  <w:tcW w:w="1110" w:type="dxa"/>
                  <w:tcBorders>
                    <w:top w:val="single" w:sz="6" w:space="0" w:color="auto"/>
                  </w:tcBorders>
                </w:tcPr>
                <w:p w14:paraId="7A7C3FC9" w14:textId="77777777" w:rsidR="00C16477" w:rsidRPr="00EA275B" w:rsidRDefault="00C16477" w:rsidP="00083CA3">
                  <w:pPr>
                    <w:rPr>
                      <w:rFonts w:cs="Arial"/>
                    </w:rPr>
                  </w:pPr>
                  <w:r w:rsidRPr="00EA275B">
                    <w:rPr>
                      <w:rFonts w:cs="Arial"/>
                    </w:rPr>
                    <w:t xml:space="preserve">Common </w:t>
                  </w:r>
                </w:p>
              </w:tc>
              <w:tc>
                <w:tcPr>
                  <w:tcW w:w="390" w:type="dxa"/>
                  <w:tcBorders>
                    <w:top w:val="single" w:sz="6" w:space="0" w:color="auto"/>
                  </w:tcBorders>
                </w:tcPr>
                <w:p w14:paraId="0BA7EBF9" w14:textId="57D186E3" w:rsidR="00C16477" w:rsidRPr="00EA275B" w:rsidRDefault="008C1F1B" w:rsidP="00083CA3">
                  <w:pPr>
                    <w:rPr>
                      <w:rFonts w:cs="Arial"/>
                    </w:rPr>
                  </w:pPr>
                  <w:ins w:id="583" w:author="Faulkner, David A. (Accenture Federal Services)" w:date="2019-04-03T17:21:00Z">
                    <w:r>
                      <w:rPr>
                        <w:rFonts w:cs="Arial"/>
                      </w:rPr>
                      <w:t>x</w:t>
                    </w:r>
                  </w:ins>
                </w:p>
              </w:tc>
            </w:tr>
            <w:tr w:rsidR="00C16477" w:rsidRPr="00EA275B" w14:paraId="2A6027C1" w14:textId="77777777" w:rsidTr="00083CA3">
              <w:trPr>
                <w:trHeight w:val="255"/>
              </w:trPr>
              <w:tc>
                <w:tcPr>
                  <w:tcW w:w="1269" w:type="dxa"/>
                </w:tcPr>
                <w:p w14:paraId="5C3E46D7" w14:textId="77777777" w:rsidR="00C16477" w:rsidRPr="00EA275B" w:rsidRDefault="00C16477" w:rsidP="00083CA3">
                  <w:pPr>
                    <w:rPr>
                      <w:rFonts w:cs="Arial"/>
                    </w:rPr>
                  </w:pPr>
                  <w:r w:rsidRPr="00EA275B">
                    <w:rPr>
                      <w:rFonts w:cs="Arial"/>
                    </w:rPr>
                    <w:t>Planned</w:t>
                  </w:r>
                </w:p>
              </w:tc>
              <w:tc>
                <w:tcPr>
                  <w:tcW w:w="390" w:type="dxa"/>
                </w:tcPr>
                <w:p w14:paraId="5C309646" w14:textId="77777777" w:rsidR="00C16477" w:rsidRPr="00EA275B" w:rsidRDefault="00C16477" w:rsidP="00083CA3">
                  <w:pPr>
                    <w:rPr>
                      <w:rFonts w:cs="Arial"/>
                    </w:rPr>
                  </w:pPr>
                </w:p>
              </w:tc>
              <w:tc>
                <w:tcPr>
                  <w:tcW w:w="1110" w:type="dxa"/>
                </w:tcPr>
                <w:p w14:paraId="4F01D20C" w14:textId="77777777" w:rsidR="00C16477" w:rsidRPr="00EA275B" w:rsidRDefault="00C16477" w:rsidP="00083CA3">
                  <w:pPr>
                    <w:rPr>
                      <w:rFonts w:cs="Arial"/>
                    </w:rPr>
                  </w:pPr>
                  <w:r w:rsidRPr="00EA275B">
                    <w:rPr>
                      <w:rFonts w:cs="Arial"/>
                    </w:rPr>
                    <w:t>Hybrid</w:t>
                  </w:r>
                </w:p>
              </w:tc>
              <w:tc>
                <w:tcPr>
                  <w:tcW w:w="390" w:type="dxa"/>
                </w:tcPr>
                <w:p w14:paraId="13E3EF4D" w14:textId="77777777" w:rsidR="00C16477" w:rsidRPr="00EA275B" w:rsidRDefault="00426918" w:rsidP="00083CA3">
                  <w:pPr>
                    <w:rPr>
                      <w:rFonts w:cs="Arial"/>
                    </w:rPr>
                  </w:pPr>
                  <w:del w:id="584" w:author="Faulkner, David A. (Accenture Federal Services)" w:date="2019-04-03T17:21:00Z">
                    <w:r w:rsidDel="008C1F1B">
                      <w:rPr>
                        <w:rFonts w:cs="Arial"/>
                      </w:rPr>
                      <w:delText>X</w:delText>
                    </w:r>
                  </w:del>
                </w:p>
              </w:tc>
            </w:tr>
            <w:tr w:rsidR="00C16477" w:rsidRPr="00EA275B" w14:paraId="79C4EB5F" w14:textId="77777777" w:rsidTr="00083CA3">
              <w:trPr>
                <w:trHeight w:val="255"/>
              </w:trPr>
              <w:tc>
                <w:tcPr>
                  <w:tcW w:w="1269" w:type="dxa"/>
                </w:tcPr>
                <w:p w14:paraId="45E1D53B" w14:textId="77777777" w:rsidR="00C16477" w:rsidRPr="00EA275B" w:rsidRDefault="00C16477" w:rsidP="00083CA3">
                  <w:pPr>
                    <w:rPr>
                      <w:rFonts w:cs="Arial"/>
                    </w:rPr>
                  </w:pPr>
                  <w:r w:rsidRPr="00EA275B">
                    <w:rPr>
                      <w:rFonts w:cs="Arial"/>
                    </w:rPr>
                    <w:t>In Place and Planned</w:t>
                  </w:r>
                </w:p>
              </w:tc>
              <w:tc>
                <w:tcPr>
                  <w:tcW w:w="390" w:type="dxa"/>
                </w:tcPr>
                <w:p w14:paraId="03BE022B" w14:textId="77777777" w:rsidR="00C16477" w:rsidRPr="00EA275B" w:rsidRDefault="00C16477" w:rsidP="00083CA3">
                  <w:pPr>
                    <w:rPr>
                      <w:rFonts w:cs="Arial"/>
                    </w:rPr>
                  </w:pPr>
                </w:p>
              </w:tc>
              <w:tc>
                <w:tcPr>
                  <w:tcW w:w="1110" w:type="dxa"/>
                </w:tcPr>
                <w:p w14:paraId="2B65D4E8" w14:textId="77777777" w:rsidR="00C16477" w:rsidRPr="00EA275B" w:rsidRDefault="00C16477" w:rsidP="00083CA3">
                  <w:pPr>
                    <w:rPr>
                      <w:rFonts w:cs="Arial"/>
                    </w:rPr>
                  </w:pPr>
                  <w:r w:rsidRPr="00EA275B">
                    <w:rPr>
                      <w:rFonts w:cs="Arial"/>
                    </w:rPr>
                    <w:t>System Specific</w:t>
                  </w:r>
                </w:p>
              </w:tc>
              <w:tc>
                <w:tcPr>
                  <w:tcW w:w="390" w:type="dxa"/>
                </w:tcPr>
                <w:p w14:paraId="7CA5A557" w14:textId="77777777" w:rsidR="00C16477" w:rsidRPr="00EA275B" w:rsidRDefault="00C16477" w:rsidP="00083CA3">
                  <w:pPr>
                    <w:rPr>
                      <w:rFonts w:cs="Arial"/>
                    </w:rPr>
                  </w:pPr>
                </w:p>
              </w:tc>
            </w:tr>
            <w:tr w:rsidR="00C16477" w:rsidRPr="00EA275B" w14:paraId="1093C6C7" w14:textId="77777777" w:rsidTr="00083CA3">
              <w:trPr>
                <w:trHeight w:val="85"/>
              </w:trPr>
              <w:tc>
                <w:tcPr>
                  <w:tcW w:w="1269" w:type="dxa"/>
                </w:tcPr>
                <w:p w14:paraId="12868397" w14:textId="77777777" w:rsidR="00C16477" w:rsidRPr="00EA275B" w:rsidRDefault="00C16477" w:rsidP="00083CA3">
                  <w:pPr>
                    <w:rPr>
                      <w:rFonts w:cs="Arial"/>
                    </w:rPr>
                  </w:pPr>
                  <w:r w:rsidRPr="00EA275B">
                    <w:rPr>
                      <w:rFonts w:cs="Arial"/>
                    </w:rPr>
                    <w:t>Not Applicable</w:t>
                  </w:r>
                </w:p>
              </w:tc>
              <w:tc>
                <w:tcPr>
                  <w:tcW w:w="390" w:type="dxa"/>
                </w:tcPr>
                <w:p w14:paraId="4D72F6DF" w14:textId="77777777" w:rsidR="00C16477" w:rsidRPr="00EA275B" w:rsidRDefault="00C16477" w:rsidP="00083CA3">
                  <w:pPr>
                    <w:rPr>
                      <w:rFonts w:cs="Arial"/>
                    </w:rPr>
                  </w:pPr>
                </w:p>
              </w:tc>
              <w:tc>
                <w:tcPr>
                  <w:tcW w:w="1500" w:type="dxa"/>
                  <w:gridSpan w:val="2"/>
                </w:tcPr>
                <w:p w14:paraId="4E7599A2" w14:textId="77777777" w:rsidR="00C16477" w:rsidRPr="00EA275B" w:rsidRDefault="00C16477" w:rsidP="00083CA3">
                  <w:pPr>
                    <w:rPr>
                      <w:rFonts w:cs="Arial"/>
                    </w:rPr>
                  </w:pPr>
                </w:p>
              </w:tc>
            </w:tr>
          </w:tbl>
          <w:p w14:paraId="103D7B7D" w14:textId="77777777" w:rsidR="00C16477" w:rsidRPr="00EA275B" w:rsidRDefault="00C16477" w:rsidP="00083CA3">
            <w:pPr>
              <w:rPr>
                <w:rFonts w:cs="Arial"/>
              </w:rPr>
            </w:pPr>
          </w:p>
        </w:tc>
      </w:tr>
      <w:tr w:rsidR="00674E38" w:rsidRPr="00840A11" w14:paraId="24E5AB56" w14:textId="77777777" w:rsidTr="00EC496D">
        <w:trPr>
          <w:cantSplit/>
          <w:trHeight w:val="510"/>
          <w:jc w:val="center"/>
        </w:trPr>
        <w:tc>
          <w:tcPr>
            <w:tcW w:w="9981" w:type="dxa"/>
            <w:gridSpan w:val="5"/>
          </w:tcPr>
          <w:p w14:paraId="0BDC7E4B" w14:textId="77777777" w:rsidR="00674E38" w:rsidRPr="00EA275B" w:rsidRDefault="00674E38" w:rsidP="00083CA3">
            <w:pPr>
              <w:rPr>
                <w:rFonts w:cs="Arial"/>
              </w:rPr>
            </w:pPr>
          </w:p>
        </w:tc>
      </w:tr>
      <w:tr w:rsidR="00674E38" w:rsidRPr="00840A11" w14:paraId="71122BBF" w14:textId="77777777" w:rsidTr="00502915">
        <w:trPr>
          <w:cantSplit/>
          <w:trHeight w:val="510"/>
          <w:jc w:val="center"/>
        </w:trPr>
        <w:tc>
          <w:tcPr>
            <w:tcW w:w="1319" w:type="dxa"/>
            <w:gridSpan w:val="2"/>
          </w:tcPr>
          <w:p w14:paraId="19EABC8A" w14:textId="77777777" w:rsidR="00674E38" w:rsidRPr="00EA275B" w:rsidRDefault="00674E38" w:rsidP="00674E38">
            <w:pPr>
              <w:jc w:val="center"/>
              <w:rPr>
                <w:rFonts w:cs="Arial"/>
                <w:b/>
              </w:rPr>
            </w:pPr>
            <w:r w:rsidRPr="00EA275B">
              <w:rPr>
                <w:rFonts w:cs="Arial"/>
                <w:b/>
              </w:rPr>
              <w:lastRenderedPageBreak/>
              <w:t>IR-8</w:t>
            </w:r>
          </w:p>
          <w:p w14:paraId="5D4FB9BF" w14:textId="77777777" w:rsidR="00674E38" w:rsidRPr="00EA275B" w:rsidRDefault="00674E38" w:rsidP="00674E38">
            <w:pPr>
              <w:jc w:val="center"/>
              <w:rPr>
                <w:rFonts w:cs="Arial"/>
                <w:b/>
              </w:rPr>
            </w:pPr>
          </w:p>
          <w:p w14:paraId="5695B664" w14:textId="77777777" w:rsidR="00674E38" w:rsidRPr="00EA275B" w:rsidRDefault="00674E38" w:rsidP="00674E38">
            <w:pPr>
              <w:jc w:val="center"/>
              <w:rPr>
                <w:rFonts w:cs="Arial"/>
                <w:b/>
              </w:rPr>
            </w:pPr>
            <w:r w:rsidRPr="00EA275B">
              <w:rPr>
                <w:rFonts w:cs="Arial"/>
                <w:bCs/>
              </w:rPr>
              <w:t>(L), (M), (H)</w:t>
            </w:r>
          </w:p>
        </w:tc>
        <w:tc>
          <w:tcPr>
            <w:tcW w:w="5585" w:type="dxa"/>
            <w:gridSpan w:val="2"/>
            <w:tcBorders>
              <w:top w:val="single" w:sz="4" w:space="0" w:color="auto"/>
              <w:bottom w:val="single" w:sz="4" w:space="0" w:color="auto"/>
            </w:tcBorders>
            <w:shd w:val="clear" w:color="auto" w:fill="auto"/>
          </w:tcPr>
          <w:p w14:paraId="48830AA5" w14:textId="77777777" w:rsidR="00674E38" w:rsidRPr="00674E38" w:rsidRDefault="00674E38" w:rsidP="00674E38">
            <w:pPr>
              <w:rPr>
                <w:rFonts w:cs="Arial"/>
                <w:b/>
              </w:rPr>
            </w:pPr>
            <w:r w:rsidRPr="00674E38">
              <w:rPr>
                <w:rFonts w:cs="Arial"/>
                <w:b/>
              </w:rPr>
              <w:t xml:space="preserve">Incident Response </w:t>
            </w:r>
            <w:r>
              <w:rPr>
                <w:rFonts w:cs="Arial"/>
                <w:b/>
              </w:rPr>
              <w:t>Plan</w:t>
            </w:r>
            <w:r w:rsidRPr="00674E38">
              <w:rPr>
                <w:rFonts w:cs="Arial"/>
                <w:b/>
              </w:rPr>
              <w:t xml:space="preserve">:  </w:t>
            </w:r>
          </w:p>
          <w:p w14:paraId="663C407E" w14:textId="77777777" w:rsidR="00674E38" w:rsidRPr="00674E38" w:rsidRDefault="00674E38" w:rsidP="00674E38">
            <w:pPr>
              <w:rPr>
                <w:rFonts w:cs="Arial"/>
              </w:rPr>
            </w:pPr>
            <w:r w:rsidRPr="00674E38">
              <w:rPr>
                <w:rFonts w:cs="Arial"/>
              </w:rPr>
              <w:t>The organization:</w:t>
            </w:r>
            <w:r>
              <w:rPr>
                <w:rFonts w:cs="Arial"/>
              </w:rPr>
              <w:br/>
            </w:r>
            <w:r w:rsidRPr="00674E38">
              <w:rPr>
                <w:rFonts w:cs="Arial"/>
              </w:rPr>
              <w:t>a. Develops an incident response plan that:</w:t>
            </w:r>
            <w:r>
              <w:rPr>
                <w:rFonts w:cs="Arial"/>
              </w:rPr>
              <w:br/>
            </w:r>
            <w:r w:rsidRPr="00674E38">
              <w:rPr>
                <w:rFonts w:cs="Arial"/>
              </w:rPr>
              <w:t>1. Provides the organization with a roadmap for implementing its incident response capability;</w:t>
            </w:r>
            <w:r>
              <w:rPr>
                <w:rFonts w:cs="Arial"/>
              </w:rPr>
              <w:br/>
            </w:r>
            <w:r w:rsidRPr="00674E38">
              <w:rPr>
                <w:rFonts w:cs="Arial"/>
              </w:rPr>
              <w:t>2. Describes the structure and organization of the incident response capability;</w:t>
            </w:r>
            <w:r>
              <w:rPr>
                <w:rFonts w:cs="Arial"/>
              </w:rPr>
              <w:br/>
            </w:r>
            <w:r w:rsidRPr="00674E38">
              <w:rPr>
                <w:rFonts w:cs="Arial"/>
              </w:rPr>
              <w:t>3. Provides a high-level approach for how the incident response capability fits into the overall organization;</w:t>
            </w:r>
            <w:r>
              <w:rPr>
                <w:rFonts w:cs="Arial"/>
              </w:rPr>
              <w:br/>
            </w:r>
            <w:r w:rsidRPr="00674E38">
              <w:rPr>
                <w:rFonts w:cs="Arial"/>
              </w:rPr>
              <w:t>4. Meets the unique requirements of the organization, which relate to mission, size, structure, and functions;</w:t>
            </w:r>
            <w:r>
              <w:rPr>
                <w:rFonts w:cs="Arial"/>
              </w:rPr>
              <w:br/>
            </w:r>
            <w:r w:rsidRPr="00674E38">
              <w:rPr>
                <w:rFonts w:cs="Arial"/>
              </w:rPr>
              <w:t>5. Defines reportable incidents;</w:t>
            </w:r>
            <w:r>
              <w:rPr>
                <w:rFonts w:cs="Arial"/>
              </w:rPr>
              <w:br/>
            </w:r>
            <w:r w:rsidRPr="00674E38">
              <w:rPr>
                <w:rFonts w:cs="Arial"/>
              </w:rPr>
              <w:t>6. Provides metrics for measuring the incident response capability within the organization;</w:t>
            </w:r>
            <w:r>
              <w:rPr>
                <w:rFonts w:cs="Arial"/>
              </w:rPr>
              <w:br/>
            </w:r>
            <w:r w:rsidRPr="00674E38">
              <w:rPr>
                <w:rFonts w:cs="Arial"/>
              </w:rPr>
              <w:t>7. Defines the resources and management support needed to effectively maintain and mature an incident response capability; and</w:t>
            </w:r>
            <w:r>
              <w:rPr>
                <w:rFonts w:cs="Arial"/>
              </w:rPr>
              <w:br/>
            </w:r>
            <w:r w:rsidRPr="00674E38">
              <w:rPr>
                <w:rFonts w:cs="Arial"/>
              </w:rPr>
              <w:t>8. Is reviewed and approved by [Assignment: organization-defined personnel or roles];</w:t>
            </w:r>
            <w:r>
              <w:rPr>
                <w:rFonts w:cs="Arial"/>
              </w:rPr>
              <w:br/>
            </w:r>
            <w:r w:rsidRPr="00674E38">
              <w:rPr>
                <w:rFonts w:cs="Arial"/>
              </w:rPr>
              <w:t>b. Distributes copies of the incident response plan to [Assignment: organization-defined incident response personnel (identified by name and/or by role) and organizational elements];</w:t>
            </w:r>
            <w:r>
              <w:rPr>
                <w:rFonts w:cs="Arial"/>
              </w:rPr>
              <w:br/>
            </w:r>
            <w:r w:rsidRPr="00674E38">
              <w:rPr>
                <w:rFonts w:cs="Arial"/>
              </w:rPr>
              <w:t>c. Reviews the incident response plan [Assignment: organization-defined frequency];</w:t>
            </w:r>
            <w:r>
              <w:rPr>
                <w:rFonts w:cs="Arial"/>
              </w:rPr>
              <w:br/>
            </w:r>
            <w:r w:rsidRPr="00674E38">
              <w:rPr>
                <w:rFonts w:cs="Arial"/>
              </w:rPr>
              <w:t>d. Updates the incident response plan to address system/organizational changes or problems encountered during plan implementation, execution, or testing;</w:t>
            </w:r>
            <w:r>
              <w:rPr>
                <w:rFonts w:cs="Arial"/>
              </w:rPr>
              <w:br/>
            </w:r>
            <w:r w:rsidRPr="00674E38">
              <w:rPr>
                <w:rFonts w:cs="Arial"/>
              </w:rPr>
              <w:t>e. Communicates incident response plan changes to [Assignment: organization-defined incident response personnel (identified by name and/or by role) and organizational elements]; and</w:t>
            </w:r>
            <w:r>
              <w:rPr>
                <w:rFonts w:cs="Arial"/>
              </w:rPr>
              <w:br/>
            </w:r>
            <w:r w:rsidRPr="00674E38">
              <w:rPr>
                <w:rFonts w:cs="Arial"/>
              </w:rPr>
              <w:t>f. Protects the incident response plan from unauthorized disclosure and modification.</w:t>
            </w:r>
          </w:p>
        </w:tc>
        <w:tc>
          <w:tcPr>
            <w:tcW w:w="3077" w:type="dxa"/>
          </w:tcPr>
          <w:tbl>
            <w:tblPr>
              <w:tblpPr w:leftFromText="180" w:rightFromText="180" w:vertAnchor="text" w:horzAnchor="margin" w:tblpY="-3179"/>
              <w:tblOverlap w:val="neve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82"/>
              <w:gridCol w:w="268"/>
              <w:gridCol w:w="1054"/>
              <w:gridCol w:w="347"/>
            </w:tblGrid>
            <w:tr w:rsidR="00674E38" w:rsidRPr="00EA275B" w14:paraId="6AD75580" w14:textId="77777777" w:rsidTr="00EC496D">
              <w:trPr>
                <w:trHeight w:val="255"/>
              </w:trPr>
              <w:tc>
                <w:tcPr>
                  <w:tcW w:w="1659" w:type="dxa"/>
                  <w:gridSpan w:val="2"/>
                  <w:tcBorders>
                    <w:top w:val="single" w:sz="4" w:space="0" w:color="auto"/>
                    <w:bottom w:val="single" w:sz="6" w:space="0" w:color="auto"/>
                  </w:tcBorders>
                  <w:shd w:val="clear" w:color="auto" w:fill="C0C0C0"/>
                </w:tcPr>
                <w:p w14:paraId="308318D6" w14:textId="77777777" w:rsidR="00674E38" w:rsidRPr="00EA275B" w:rsidRDefault="00674E38" w:rsidP="00674E38">
                  <w:pPr>
                    <w:rPr>
                      <w:rFonts w:cs="Arial"/>
                    </w:rPr>
                  </w:pPr>
                  <w:r w:rsidRPr="00EA275B">
                    <w:rPr>
                      <w:rFonts w:cs="Arial"/>
                    </w:rPr>
                    <w:t>Status</w:t>
                  </w:r>
                </w:p>
              </w:tc>
              <w:tc>
                <w:tcPr>
                  <w:tcW w:w="1500" w:type="dxa"/>
                  <w:gridSpan w:val="2"/>
                  <w:tcBorders>
                    <w:top w:val="single" w:sz="4" w:space="0" w:color="auto"/>
                    <w:bottom w:val="single" w:sz="6" w:space="0" w:color="auto"/>
                  </w:tcBorders>
                  <w:shd w:val="clear" w:color="auto" w:fill="C0C0C0"/>
                </w:tcPr>
                <w:p w14:paraId="305C9545" w14:textId="77777777" w:rsidR="00674E38" w:rsidRPr="00EA275B" w:rsidRDefault="00674E38" w:rsidP="00674E38">
                  <w:pPr>
                    <w:rPr>
                      <w:rFonts w:cs="Arial"/>
                    </w:rPr>
                  </w:pPr>
                  <w:r w:rsidRPr="00EA275B">
                    <w:rPr>
                      <w:rFonts w:cs="Arial"/>
                    </w:rPr>
                    <w:t>Type</w:t>
                  </w:r>
                </w:p>
              </w:tc>
            </w:tr>
            <w:tr w:rsidR="00674E38" w:rsidRPr="00EA275B" w14:paraId="144E6034" w14:textId="77777777" w:rsidTr="00EC496D">
              <w:trPr>
                <w:trHeight w:val="255"/>
              </w:trPr>
              <w:tc>
                <w:tcPr>
                  <w:tcW w:w="1269" w:type="dxa"/>
                  <w:tcBorders>
                    <w:top w:val="single" w:sz="6" w:space="0" w:color="auto"/>
                  </w:tcBorders>
                </w:tcPr>
                <w:p w14:paraId="61F7FCBE" w14:textId="77777777" w:rsidR="00674E38" w:rsidRPr="00EA275B" w:rsidRDefault="00674E38" w:rsidP="00674E38">
                  <w:pPr>
                    <w:rPr>
                      <w:rFonts w:cs="Arial"/>
                    </w:rPr>
                  </w:pPr>
                  <w:r w:rsidRPr="00EA275B">
                    <w:rPr>
                      <w:rFonts w:cs="Arial"/>
                    </w:rPr>
                    <w:t>In Place</w:t>
                  </w:r>
                </w:p>
              </w:tc>
              <w:tc>
                <w:tcPr>
                  <w:tcW w:w="390" w:type="dxa"/>
                  <w:tcBorders>
                    <w:top w:val="single" w:sz="6" w:space="0" w:color="auto"/>
                  </w:tcBorders>
                </w:tcPr>
                <w:p w14:paraId="01A7FEF0" w14:textId="77777777" w:rsidR="00674E38" w:rsidRPr="00EA275B" w:rsidRDefault="00674E38" w:rsidP="00674E38">
                  <w:pPr>
                    <w:rPr>
                      <w:rFonts w:cs="Arial"/>
                    </w:rPr>
                  </w:pPr>
                </w:p>
              </w:tc>
              <w:tc>
                <w:tcPr>
                  <w:tcW w:w="1110" w:type="dxa"/>
                  <w:tcBorders>
                    <w:top w:val="single" w:sz="6" w:space="0" w:color="auto"/>
                  </w:tcBorders>
                </w:tcPr>
                <w:p w14:paraId="24EBDE9C" w14:textId="77777777" w:rsidR="00674E38" w:rsidRPr="00EA275B" w:rsidRDefault="00674E38" w:rsidP="00674E38">
                  <w:pPr>
                    <w:rPr>
                      <w:rFonts w:cs="Arial"/>
                    </w:rPr>
                  </w:pPr>
                  <w:r w:rsidRPr="00EA275B">
                    <w:rPr>
                      <w:rFonts w:cs="Arial"/>
                    </w:rPr>
                    <w:t xml:space="preserve">Common </w:t>
                  </w:r>
                </w:p>
              </w:tc>
              <w:tc>
                <w:tcPr>
                  <w:tcW w:w="390" w:type="dxa"/>
                  <w:tcBorders>
                    <w:top w:val="single" w:sz="6" w:space="0" w:color="auto"/>
                  </w:tcBorders>
                </w:tcPr>
                <w:p w14:paraId="07C7BA9A" w14:textId="1C3088DC" w:rsidR="00674E38" w:rsidRPr="00EA275B" w:rsidRDefault="008C1F1B" w:rsidP="00674E38">
                  <w:pPr>
                    <w:rPr>
                      <w:rFonts w:cs="Arial"/>
                    </w:rPr>
                  </w:pPr>
                  <w:ins w:id="585" w:author="Faulkner, David A. (Accenture Federal Services)" w:date="2019-04-03T17:21:00Z">
                    <w:r>
                      <w:rPr>
                        <w:rFonts w:cs="Arial"/>
                      </w:rPr>
                      <w:t>x</w:t>
                    </w:r>
                  </w:ins>
                </w:p>
              </w:tc>
            </w:tr>
            <w:tr w:rsidR="00674E38" w:rsidRPr="00EA275B" w14:paraId="7F2304D3" w14:textId="77777777" w:rsidTr="00EC496D">
              <w:trPr>
                <w:trHeight w:val="255"/>
              </w:trPr>
              <w:tc>
                <w:tcPr>
                  <w:tcW w:w="1269" w:type="dxa"/>
                </w:tcPr>
                <w:p w14:paraId="1DCD7A34" w14:textId="77777777" w:rsidR="00674E38" w:rsidRPr="00EA275B" w:rsidRDefault="00674E38" w:rsidP="00674E38">
                  <w:pPr>
                    <w:rPr>
                      <w:rFonts w:cs="Arial"/>
                    </w:rPr>
                  </w:pPr>
                  <w:r w:rsidRPr="00EA275B">
                    <w:rPr>
                      <w:rFonts w:cs="Arial"/>
                    </w:rPr>
                    <w:t>Planned</w:t>
                  </w:r>
                </w:p>
              </w:tc>
              <w:tc>
                <w:tcPr>
                  <w:tcW w:w="390" w:type="dxa"/>
                </w:tcPr>
                <w:p w14:paraId="6ED5EDC6" w14:textId="77777777" w:rsidR="00674E38" w:rsidRPr="00EA275B" w:rsidRDefault="00674E38" w:rsidP="00674E38">
                  <w:pPr>
                    <w:rPr>
                      <w:rFonts w:cs="Arial"/>
                    </w:rPr>
                  </w:pPr>
                </w:p>
              </w:tc>
              <w:tc>
                <w:tcPr>
                  <w:tcW w:w="1110" w:type="dxa"/>
                </w:tcPr>
                <w:p w14:paraId="200FB510" w14:textId="77777777" w:rsidR="00674E38" w:rsidRPr="00EA275B" w:rsidRDefault="00674E38" w:rsidP="00674E38">
                  <w:pPr>
                    <w:rPr>
                      <w:rFonts w:cs="Arial"/>
                    </w:rPr>
                  </w:pPr>
                  <w:r w:rsidRPr="00EA275B">
                    <w:rPr>
                      <w:rFonts w:cs="Arial"/>
                    </w:rPr>
                    <w:t>Hybrid</w:t>
                  </w:r>
                </w:p>
              </w:tc>
              <w:tc>
                <w:tcPr>
                  <w:tcW w:w="390" w:type="dxa"/>
                </w:tcPr>
                <w:p w14:paraId="15A1E6E1" w14:textId="77777777" w:rsidR="00674E38" w:rsidRPr="00EA275B" w:rsidRDefault="00674E38" w:rsidP="00674E38">
                  <w:pPr>
                    <w:rPr>
                      <w:rFonts w:cs="Arial"/>
                    </w:rPr>
                  </w:pPr>
                </w:p>
              </w:tc>
            </w:tr>
            <w:tr w:rsidR="00674E38" w:rsidRPr="00EA275B" w14:paraId="61A04D83" w14:textId="77777777" w:rsidTr="00EC496D">
              <w:trPr>
                <w:trHeight w:val="255"/>
              </w:trPr>
              <w:tc>
                <w:tcPr>
                  <w:tcW w:w="1269" w:type="dxa"/>
                </w:tcPr>
                <w:p w14:paraId="7D7D109A" w14:textId="77777777" w:rsidR="00674E38" w:rsidRPr="00EA275B" w:rsidRDefault="00674E38" w:rsidP="00674E38">
                  <w:pPr>
                    <w:rPr>
                      <w:rFonts w:cs="Arial"/>
                    </w:rPr>
                  </w:pPr>
                  <w:r w:rsidRPr="00EA275B">
                    <w:rPr>
                      <w:rFonts w:cs="Arial"/>
                    </w:rPr>
                    <w:t>In Place and Planned</w:t>
                  </w:r>
                </w:p>
              </w:tc>
              <w:tc>
                <w:tcPr>
                  <w:tcW w:w="390" w:type="dxa"/>
                </w:tcPr>
                <w:p w14:paraId="41F2F12F" w14:textId="77777777" w:rsidR="00674E38" w:rsidRPr="00EA275B" w:rsidRDefault="00674E38" w:rsidP="00674E38">
                  <w:pPr>
                    <w:rPr>
                      <w:rFonts w:cs="Arial"/>
                    </w:rPr>
                  </w:pPr>
                </w:p>
              </w:tc>
              <w:tc>
                <w:tcPr>
                  <w:tcW w:w="1110" w:type="dxa"/>
                </w:tcPr>
                <w:p w14:paraId="201B810D" w14:textId="77777777" w:rsidR="00674E38" w:rsidRPr="00EA275B" w:rsidRDefault="00674E38" w:rsidP="00674E38">
                  <w:pPr>
                    <w:rPr>
                      <w:rFonts w:cs="Arial"/>
                    </w:rPr>
                  </w:pPr>
                  <w:r w:rsidRPr="00EA275B">
                    <w:rPr>
                      <w:rFonts w:cs="Arial"/>
                    </w:rPr>
                    <w:t>System Specific</w:t>
                  </w:r>
                </w:p>
              </w:tc>
              <w:tc>
                <w:tcPr>
                  <w:tcW w:w="390" w:type="dxa"/>
                </w:tcPr>
                <w:p w14:paraId="5A32958E" w14:textId="77777777" w:rsidR="00674E38" w:rsidRPr="00EA275B" w:rsidRDefault="00674E38" w:rsidP="00674E38">
                  <w:pPr>
                    <w:rPr>
                      <w:rFonts w:cs="Arial"/>
                    </w:rPr>
                  </w:pPr>
                  <w:del w:id="586" w:author="Faulkner, David A. (Accenture Federal Services)" w:date="2019-04-03T17:21:00Z">
                    <w:r w:rsidDel="008C1F1B">
                      <w:rPr>
                        <w:rFonts w:cs="Arial"/>
                      </w:rPr>
                      <w:delText>X</w:delText>
                    </w:r>
                  </w:del>
                </w:p>
              </w:tc>
            </w:tr>
            <w:tr w:rsidR="00674E38" w:rsidRPr="00EA275B" w14:paraId="6000E74C" w14:textId="77777777" w:rsidTr="00EC496D">
              <w:trPr>
                <w:trHeight w:val="85"/>
              </w:trPr>
              <w:tc>
                <w:tcPr>
                  <w:tcW w:w="1269" w:type="dxa"/>
                </w:tcPr>
                <w:p w14:paraId="5DCA8E21" w14:textId="77777777" w:rsidR="00674E38" w:rsidRPr="00EA275B" w:rsidRDefault="00674E38" w:rsidP="00674E38">
                  <w:pPr>
                    <w:rPr>
                      <w:rFonts w:cs="Arial"/>
                    </w:rPr>
                  </w:pPr>
                  <w:r w:rsidRPr="00EA275B">
                    <w:rPr>
                      <w:rFonts w:cs="Arial"/>
                    </w:rPr>
                    <w:t>Not Applicable</w:t>
                  </w:r>
                </w:p>
              </w:tc>
              <w:tc>
                <w:tcPr>
                  <w:tcW w:w="390" w:type="dxa"/>
                </w:tcPr>
                <w:p w14:paraId="3EBB6546" w14:textId="77777777" w:rsidR="00674E38" w:rsidRPr="00EA275B" w:rsidRDefault="00674E38" w:rsidP="00674E38">
                  <w:pPr>
                    <w:rPr>
                      <w:rFonts w:cs="Arial"/>
                    </w:rPr>
                  </w:pPr>
                </w:p>
              </w:tc>
              <w:tc>
                <w:tcPr>
                  <w:tcW w:w="1500" w:type="dxa"/>
                  <w:gridSpan w:val="2"/>
                </w:tcPr>
                <w:p w14:paraId="36290DBD" w14:textId="77777777" w:rsidR="00674E38" w:rsidRPr="00EA275B" w:rsidRDefault="00674E38" w:rsidP="00674E38">
                  <w:pPr>
                    <w:rPr>
                      <w:rFonts w:cs="Arial"/>
                    </w:rPr>
                  </w:pPr>
                </w:p>
              </w:tc>
            </w:tr>
          </w:tbl>
          <w:p w14:paraId="1DB62E12" w14:textId="77777777" w:rsidR="00674E38" w:rsidRPr="00EA275B" w:rsidRDefault="00674E38" w:rsidP="00083CA3">
            <w:pPr>
              <w:rPr>
                <w:rFonts w:cs="Arial"/>
              </w:rPr>
            </w:pPr>
          </w:p>
        </w:tc>
      </w:tr>
      <w:tr w:rsidR="00674E38" w:rsidRPr="00840A11" w14:paraId="6C7A5D0D" w14:textId="77777777" w:rsidTr="00EC496D">
        <w:trPr>
          <w:cantSplit/>
          <w:trHeight w:val="510"/>
          <w:jc w:val="center"/>
        </w:trPr>
        <w:tc>
          <w:tcPr>
            <w:tcW w:w="9981" w:type="dxa"/>
            <w:gridSpan w:val="5"/>
          </w:tcPr>
          <w:p w14:paraId="61253BF7" w14:textId="77777777" w:rsidR="00674E38" w:rsidRPr="00EA275B" w:rsidRDefault="00674E38" w:rsidP="00083CA3">
            <w:pPr>
              <w:rPr>
                <w:rFonts w:cs="Arial"/>
              </w:rPr>
            </w:pPr>
          </w:p>
        </w:tc>
      </w:tr>
    </w:tbl>
    <w:p w14:paraId="2D50B243" w14:textId="77777777" w:rsidR="00EA275B" w:rsidRDefault="00EA275B" w:rsidP="00DC4964"/>
    <w:p w14:paraId="0BD3759B" w14:textId="77777777" w:rsidR="00EA275B" w:rsidRDefault="00EA275B">
      <w:r>
        <w:br w:type="page"/>
      </w:r>
    </w:p>
    <w:p w14:paraId="4A5376CD" w14:textId="77777777" w:rsidR="006D34A0" w:rsidRPr="00D2794A" w:rsidRDefault="00EA275B" w:rsidP="00192B9E">
      <w:pPr>
        <w:pStyle w:val="Heading1"/>
        <w:numPr>
          <w:ilvl w:val="0"/>
          <w:numId w:val="3"/>
        </w:numPr>
        <w:rPr>
          <w:rFonts w:ascii="Arial" w:hAnsi="Arial" w:cs="Arial"/>
          <w:color w:val="000000" w:themeColor="text1"/>
          <w:sz w:val="24"/>
          <w:szCs w:val="24"/>
        </w:rPr>
      </w:pPr>
      <w:bookmarkStart w:id="587" w:name="_Toc527022262"/>
      <w:r>
        <w:rPr>
          <w:rFonts w:ascii="Arial" w:hAnsi="Arial" w:cs="Arial"/>
          <w:color w:val="000000" w:themeColor="text1"/>
          <w:sz w:val="24"/>
          <w:szCs w:val="24"/>
        </w:rPr>
        <w:lastRenderedPageBreak/>
        <w:t>Appendix B – Incident R</w:t>
      </w:r>
      <w:r w:rsidR="006D34A0" w:rsidRPr="00D2794A">
        <w:rPr>
          <w:rFonts w:ascii="Arial" w:hAnsi="Arial" w:cs="Arial"/>
          <w:color w:val="000000" w:themeColor="text1"/>
          <w:sz w:val="24"/>
          <w:szCs w:val="24"/>
        </w:rPr>
        <w:t>esponse and Management Resources</w:t>
      </w:r>
      <w:bookmarkEnd w:id="587"/>
      <w:r w:rsidR="00502915">
        <w:rPr>
          <w:rFonts w:ascii="Arial" w:hAnsi="Arial" w:cs="Arial"/>
          <w:color w:val="000000" w:themeColor="text1"/>
          <w:sz w:val="24"/>
          <w:szCs w:val="24"/>
        </w:rPr>
        <w:br/>
      </w:r>
    </w:p>
    <w:p w14:paraId="7F0178DA" w14:textId="77777777" w:rsidR="00C57E4E" w:rsidRPr="00502915" w:rsidRDefault="00C57E4E" w:rsidP="00502915">
      <w:pPr>
        <w:pStyle w:val="FigureTitle"/>
      </w:pPr>
      <w:r w:rsidRPr="00502915">
        <w:t>Federal Agency Incident Categories</w:t>
      </w:r>
    </w:p>
    <w:tbl>
      <w:tblPr>
        <w:tblW w:w="5524" w:type="pct"/>
        <w:tblCellSpacing w:w="0" w:type="dxa"/>
        <w:tblInd w:w="-4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30" w:type="dxa"/>
          <w:left w:w="30" w:type="dxa"/>
          <w:bottom w:w="30" w:type="dxa"/>
          <w:right w:w="30" w:type="dxa"/>
        </w:tblCellMar>
        <w:tblLook w:val="04A0" w:firstRow="1" w:lastRow="0" w:firstColumn="1" w:lastColumn="0" w:noHBand="0" w:noVBand="1"/>
      </w:tblPr>
      <w:tblGrid>
        <w:gridCol w:w="1462"/>
        <w:gridCol w:w="2410"/>
        <w:gridCol w:w="3280"/>
        <w:gridCol w:w="3178"/>
      </w:tblGrid>
      <w:tr w:rsidR="00ED0A15" w:rsidRPr="00ED0A15" w14:paraId="525BE44B" w14:textId="77777777" w:rsidTr="00ED0A15">
        <w:trPr>
          <w:tblCellSpacing w:w="0" w:type="dxa"/>
        </w:trPr>
        <w:tc>
          <w:tcPr>
            <w:tcW w:w="708" w:type="pct"/>
            <w:shd w:val="clear" w:color="auto" w:fill="B8CCE4" w:themeFill="accent1" w:themeFillTint="66"/>
            <w:vAlign w:val="center"/>
            <w:hideMark/>
          </w:tcPr>
          <w:p w14:paraId="76862FFD" w14:textId="77777777" w:rsidR="00083CA3" w:rsidRPr="00ED0A15" w:rsidRDefault="00083CA3" w:rsidP="00083CA3">
            <w:pPr>
              <w:spacing w:after="0" w:line="240" w:lineRule="auto"/>
              <w:jc w:val="center"/>
              <w:rPr>
                <w:rFonts w:eastAsia="Times New Roman" w:cs="Arial"/>
                <w:lang w:bidi="en-US"/>
              </w:rPr>
            </w:pPr>
            <w:r w:rsidRPr="00ED0A15">
              <w:rPr>
                <w:rFonts w:eastAsia="Times New Roman" w:cs="Arial"/>
                <w:lang w:bidi="en-US"/>
              </w:rPr>
              <w:t>Category</w:t>
            </w:r>
          </w:p>
        </w:tc>
        <w:tc>
          <w:tcPr>
            <w:tcW w:w="0" w:type="auto"/>
            <w:shd w:val="clear" w:color="auto" w:fill="B8CCE4" w:themeFill="accent1" w:themeFillTint="66"/>
            <w:vAlign w:val="center"/>
            <w:hideMark/>
          </w:tcPr>
          <w:p w14:paraId="14EBF33A" w14:textId="77777777" w:rsidR="00083CA3" w:rsidRPr="00ED0A15" w:rsidRDefault="00083CA3" w:rsidP="00083CA3">
            <w:pPr>
              <w:spacing w:after="0" w:line="240" w:lineRule="auto"/>
              <w:jc w:val="center"/>
              <w:rPr>
                <w:rFonts w:eastAsia="Times New Roman" w:cs="Arial"/>
                <w:lang w:bidi="en-US"/>
              </w:rPr>
            </w:pPr>
            <w:r w:rsidRPr="00ED0A15">
              <w:rPr>
                <w:rFonts w:eastAsia="Times New Roman" w:cs="Arial"/>
                <w:lang w:bidi="en-US"/>
              </w:rPr>
              <w:t>Name</w:t>
            </w:r>
          </w:p>
        </w:tc>
        <w:tc>
          <w:tcPr>
            <w:tcW w:w="0" w:type="auto"/>
            <w:shd w:val="clear" w:color="auto" w:fill="B8CCE4" w:themeFill="accent1" w:themeFillTint="66"/>
            <w:vAlign w:val="center"/>
            <w:hideMark/>
          </w:tcPr>
          <w:p w14:paraId="3ADEA45B" w14:textId="77777777" w:rsidR="00083CA3" w:rsidRPr="00ED0A15" w:rsidRDefault="00083CA3" w:rsidP="00083CA3">
            <w:pPr>
              <w:spacing w:after="0" w:line="240" w:lineRule="auto"/>
              <w:jc w:val="center"/>
              <w:rPr>
                <w:rFonts w:eastAsia="Times New Roman" w:cs="Arial"/>
                <w:lang w:bidi="en-US"/>
              </w:rPr>
            </w:pPr>
            <w:r w:rsidRPr="00ED0A15">
              <w:rPr>
                <w:rFonts w:eastAsia="Times New Roman" w:cs="Arial"/>
                <w:lang w:bidi="en-US"/>
              </w:rPr>
              <w:t>Description</w:t>
            </w:r>
          </w:p>
        </w:tc>
        <w:tc>
          <w:tcPr>
            <w:tcW w:w="1538" w:type="pct"/>
            <w:shd w:val="clear" w:color="auto" w:fill="B8CCE4" w:themeFill="accent1" w:themeFillTint="66"/>
            <w:vAlign w:val="center"/>
            <w:hideMark/>
          </w:tcPr>
          <w:p w14:paraId="0A53F7F3" w14:textId="77777777" w:rsidR="00083CA3" w:rsidRPr="00ED0A15" w:rsidRDefault="00083CA3" w:rsidP="00083CA3">
            <w:pPr>
              <w:spacing w:after="0" w:line="240" w:lineRule="auto"/>
              <w:jc w:val="center"/>
              <w:rPr>
                <w:rFonts w:eastAsia="Times New Roman" w:cs="Arial"/>
                <w:lang w:bidi="en-US"/>
              </w:rPr>
            </w:pPr>
            <w:r w:rsidRPr="00ED0A15">
              <w:rPr>
                <w:rFonts w:eastAsia="Times New Roman" w:cs="Arial"/>
                <w:lang w:bidi="en-US"/>
              </w:rPr>
              <w:t>Reporting Timeframe</w:t>
            </w:r>
          </w:p>
        </w:tc>
      </w:tr>
      <w:tr w:rsidR="00ED0A15" w:rsidRPr="00ED0A15" w14:paraId="71439B45" w14:textId="77777777" w:rsidTr="00ED0A15">
        <w:trPr>
          <w:tblCellSpacing w:w="0" w:type="dxa"/>
        </w:trPr>
        <w:tc>
          <w:tcPr>
            <w:tcW w:w="708" w:type="pct"/>
            <w:hideMark/>
          </w:tcPr>
          <w:p w14:paraId="2A51E1DF" w14:textId="77777777" w:rsidR="00083CA3" w:rsidRPr="00ED0A15" w:rsidRDefault="00083CA3" w:rsidP="00083CA3">
            <w:pPr>
              <w:spacing w:after="0" w:line="240" w:lineRule="auto"/>
              <w:jc w:val="center"/>
              <w:rPr>
                <w:rFonts w:eastAsia="Times New Roman" w:cs="Arial"/>
                <w:lang w:bidi="en-US"/>
              </w:rPr>
            </w:pPr>
            <w:r w:rsidRPr="00ED0A15">
              <w:rPr>
                <w:rFonts w:eastAsia="Times New Roman" w:cs="Arial"/>
                <w:lang w:bidi="en-US"/>
              </w:rPr>
              <w:t>CAT 0</w:t>
            </w:r>
          </w:p>
        </w:tc>
        <w:tc>
          <w:tcPr>
            <w:tcW w:w="0" w:type="auto"/>
            <w:hideMark/>
          </w:tcPr>
          <w:p w14:paraId="2252EC93"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Exercise/Network Defense Testing</w:t>
            </w:r>
          </w:p>
        </w:tc>
        <w:tc>
          <w:tcPr>
            <w:tcW w:w="0" w:type="auto"/>
            <w:hideMark/>
          </w:tcPr>
          <w:p w14:paraId="624A7E98"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 xml:space="preserve">This category is used during state, federal, national, international exercises and approved activity testing of internal/external network defenses or responses. </w:t>
            </w:r>
          </w:p>
        </w:tc>
        <w:tc>
          <w:tcPr>
            <w:tcW w:w="1538" w:type="pct"/>
            <w:hideMark/>
          </w:tcPr>
          <w:p w14:paraId="5EE77A17"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 xml:space="preserve">Not Applicable; this category is for each agency's internal use during exercises. </w:t>
            </w:r>
          </w:p>
        </w:tc>
      </w:tr>
      <w:tr w:rsidR="00ED0A15" w:rsidRPr="00ED0A15" w14:paraId="14D64026" w14:textId="77777777" w:rsidTr="00ED0A15">
        <w:trPr>
          <w:tblCellSpacing w:w="0" w:type="dxa"/>
        </w:trPr>
        <w:tc>
          <w:tcPr>
            <w:tcW w:w="708" w:type="pct"/>
            <w:hideMark/>
          </w:tcPr>
          <w:p w14:paraId="49A89AE1" w14:textId="77777777" w:rsidR="00083CA3" w:rsidRPr="00ED0A15" w:rsidRDefault="00083CA3" w:rsidP="00083CA3">
            <w:pPr>
              <w:spacing w:after="0" w:line="240" w:lineRule="auto"/>
              <w:jc w:val="center"/>
              <w:rPr>
                <w:rFonts w:eastAsia="Times New Roman" w:cs="Arial"/>
                <w:lang w:bidi="en-US"/>
              </w:rPr>
            </w:pPr>
            <w:r w:rsidRPr="00ED0A15">
              <w:rPr>
                <w:rFonts w:eastAsia="Times New Roman" w:cs="Arial"/>
                <w:lang w:bidi="en-US"/>
              </w:rPr>
              <w:t>CAT 1</w:t>
            </w:r>
          </w:p>
        </w:tc>
        <w:tc>
          <w:tcPr>
            <w:tcW w:w="0" w:type="auto"/>
            <w:hideMark/>
          </w:tcPr>
          <w:p w14:paraId="644A8A78"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*Unauthorized Access</w:t>
            </w:r>
          </w:p>
        </w:tc>
        <w:tc>
          <w:tcPr>
            <w:tcW w:w="0" w:type="auto"/>
            <w:hideMark/>
          </w:tcPr>
          <w:p w14:paraId="1AAF0A8B"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 xml:space="preserve">In this category an individual gains logical or physical access without permission to a federal agency network, system, application, data, or other resource </w:t>
            </w:r>
          </w:p>
        </w:tc>
        <w:tc>
          <w:tcPr>
            <w:tcW w:w="1538" w:type="pct"/>
            <w:hideMark/>
          </w:tcPr>
          <w:p w14:paraId="48342E05"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Within one (1) hour of discovery/detection.</w:t>
            </w:r>
          </w:p>
        </w:tc>
      </w:tr>
      <w:tr w:rsidR="00ED0A15" w:rsidRPr="00ED0A15" w14:paraId="2852AD8E" w14:textId="77777777" w:rsidTr="00ED0A15">
        <w:trPr>
          <w:tblCellSpacing w:w="0" w:type="dxa"/>
        </w:trPr>
        <w:tc>
          <w:tcPr>
            <w:tcW w:w="708" w:type="pct"/>
            <w:hideMark/>
          </w:tcPr>
          <w:p w14:paraId="7A67AC78" w14:textId="77777777" w:rsidR="00083CA3" w:rsidRPr="00ED0A15" w:rsidRDefault="00083CA3" w:rsidP="00083CA3">
            <w:pPr>
              <w:spacing w:after="0" w:line="240" w:lineRule="auto"/>
              <w:jc w:val="center"/>
              <w:rPr>
                <w:rFonts w:eastAsia="Times New Roman" w:cs="Arial"/>
                <w:lang w:bidi="en-US"/>
              </w:rPr>
            </w:pPr>
            <w:r w:rsidRPr="00ED0A15">
              <w:rPr>
                <w:rFonts w:eastAsia="Times New Roman" w:cs="Arial"/>
                <w:lang w:bidi="en-US"/>
              </w:rPr>
              <w:t>CAT 2</w:t>
            </w:r>
          </w:p>
        </w:tc>
        <w:tc>
          <w:tcPr>
            <w:tcW w:w="0" w:type="auto"/>
            <w:hideMark/>
          </w:tcPr>
          <w:p w14:paraId="76508069"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*Denial of Service (DoS)</w:t>
            </w:r>
          </w:p>
        </w:tc>
        <w:tc>
          <w:tcPr>
            <w:tcW w:w="0" w:type="auto"/>
            <w:hideMark/>
          </w:tcPr>
          <w:p w14:paraId="095B3010"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 xml:space="preserve">An attack that </w:t>
            </w:r>
            <w:r w:rsidRPr="00ED0A15">
              <w:rPr>
                <w:rFonts w:eastAsia="Times New Roman" w:cs="Arial"/>
                <w:i/>
                <w:iCs/>
                <w:lang w:bidi="en-US"/>
              </w:rPr>
              <w:t>successfully</w:t>
            </w:r>
            <w:r w:rsidRPr="00ED0A15">
              <w:rPr>
                <w:rFonts w:eastAsia="Times New Roman" w:cs="Arial"/>
                <w:lang w:bidi="en-US"/>
              </w:rPr>
              <w:t xml:space="preserve"> prevents or impairs the normal authorized functionality of networks, systems or applications by exhausting resources. This activity includes being the victim or participating in the DoS. </w:t>
            </w:r>
          </w:p>
        </w:tc>
        <w:tc>
          <w:tcPr>
            <w:tcW w:w="1538" w:type="pct"/>
            <w:hideMark/>
          </w:tcPr>
          <w:p w14:paraId="0A4F894B"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Within two (2) hours of discovery/detection if the successful attack is still ongoing and the agency is unable to successfully mitigate activity.</w:t>
            </w:r>
          </w:p>
        </w:tc>
      </w:tr>
      <w:tr w:rsidR="00ED0A15" w:rsidRPr="00ED0A15" w14:paraId="1895907A" w14:textId="77777777" w:rsidTr="00ED0A15">
        <w:trPr>
          <w:tblCellSpacing w:w="0" w:type="dxa"/>
        </w:trPr>
        <w:tc>
          <w:tcPr>
            <w:tcW w:w="708" w:type="pct"/>
            <w:hideMark/>
          </w:tcPr>
          <w:p w14:paraId="06D8F9FB" w14:textId="77777777" w:rsidR="00083CA3" w:rsidRPr="00ED0A15" w:rsidRDefault="00083CA3" w:rsidP="00083CA3">
            <w:pPr>
              <w:spacing w:after="0" w:line="240" w:lineRule="auto"/>
              <w:jc w:val="center"/>
              <w:rPr>
                <w:rFonts w:eastAsia="Times New Roman" w:cs="Arial"/>
                <w:lang w:bidi="en-US"/>
              </w:rPr>
            </w:pPr>
            <w:r w:rsidRPr="00ED0A15">
              <w:rPr>
                <w:rFonts w:eastAsia="Times New Roman" w:cs="Arial"/>
                <w:lang w:bidi="en-US"/>
              </w:rPr>
              <w:t>CAT 3</w:t>
            </w:r>
          </w:p>
        </w:tc>
        <w:tc>
          <w:tcPr>
            <w:tcW w:w="0" w:type="auto"/>
            <w:hideMark/>
          </w:tcPr>
          <w:p w14:paraId="4CFABA0C"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*Malicious Code</w:t>
            </w:r>
          </w:p>
        </w:tc>
        <w:tc>
          <w:tcPr>
            <w:tcW w:w="0" w:type="auto"/>
            <w:hideMark/>
          </w:tcPr>
          <w:p w14:paraId="49C02A1D" w14:textId="77777777" w:rsidR="00083CA3" w:rsidRPr="00ED0A15" w:rsidRDefault="00083CA3" w:rsidP="00083CA3">
            <w:pPr>
              <w:spacing w:after="0" w:line="240" w:lineRule="auto"/>
              <w:rPr>
                <w:rFonts w:eastAsia="Times New Roman" w:cs="Arial"/>
                <w:lang w:bidi="en-US"/>
              </w:rPr>
            </w:pPr>
            <w:r w:rsidRPr="00ED0A15">
              <w:rPr>
                <w:rFonts w:eastAsia="Times New Roman" w:cs="Arial"/>
                <w:i/>
                <w:iCs/>
                <w:lang w:bidi="en-US"/>
              </w:rPr>
              <w:t>Successful</w:t>
            </w:r>
            <w:r w:rsidRPr="00ED0A15">
              <w:rPr>
                <w:rFonts w:eastAsia="Times New Roman" w:cs="Arial"/>
                <w:lang w:bidi="en-US"/>
              </w:rPr>
              <w:t xml:space="preserve"> installation of malicious software (e.g., virus, worm, Trojan horse, or other code-based malicious entity) that infects an operating system or application. Agencies are NOT required to report malicious logic that has been </w:t>
            </w:r>
            <w:r w:rsidRPr="00ED0A15">
              <w:rPr>
                <w:rFonts w:eastAsia="Times New Roman" w:cs="Arial"/>
                <w:i/>
                <w:iCs/>
                <w:lang w:bidi="en-US"/>
              </w:rPr>
              <w:t>successfully quarantined</w:t>
            </w:r>
            <w:r w:rsidRPr="00ED0A15">
              <w:rPr>
                <w:rFonts w:eastAsia="Times New Roman" w:cs="Arial"/>
                <w:lang w:bidi="en-US"/>
              </w:rPr>
              <w:t xml:space="preserve"> by antivirus (AV) software. </w:t>
            </w:r>
          </w:p>
        </w:tc>
        <w:tc>
          <w:tcPr>
            <w:tcW w:w="1538" w:type="pct"/>
            <w:hideMark/>
          </w:tcPr>
          <w:p w14:paraId="6C1C6683"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Daily</w:t>
            </w:r>
            <w:r w:rsidRPr="00ED0A15">
              <w:rPr>
                <w:rFonts w:eastAsia="Times New Roman" w:cs="Arial"/>
                <w:lang w:bidi="en-US"/>
              </w:rPr>
              <w:br/>
              <w:t xml:space="preserve">Note: Within one (1) hour of discovery/detection if widespread across agency. </w:t>
            </w:r>
          </w:p>
        </w:tc>
      </w:tr>
      <w:tr w:rsidR="00ED0A15" w:rsidRPr="00ED0A15" w14:paraId="63AA606A" w14:textId="77777777" w:rsidTr="00ED0A15">
        <w:trPr>
          <w:tblCellSpacing w:w="0" w:type="dxa"/>
        </w:trPr>
        <w:tc>
          <w:tcPr>
            <w:tcW w:w="708" w:type="pct"/>
            <w:hideMark/>
          </w:tcPr>
          <w:p w14:paraId="3CD4468D" w14:textId="77777777" w:rsidR="00083CA3" w:rsidRPr="00ED0A15" w:rsidRDefault="00083CA3" w:rsidP="00083CA3">
            <w:pPr>
              <w:spacing w:after="0" w:line="240" w:lineRule="auto"/>
              <w:jc w:val="center"/>
              <w:rPr>
                <w:rFonts w:eastAsia="Times New Roman" w:cs="Arial"/>
                <w:lang w:bidi="en-US"/>
              </w:rPr>
            </w:pPr>
            <w:r w:rsidRPr="00ED0A15">
              <w:rPr>
                <w:rFonts w:eastAsia="Times New Roman" w:cs="Arial"/>
                <w:lang w:bidi="en-US"/>
              </w:rPr>
              <w:t>CAT 4</w:t>
            </w:r>
          </w:p>
        </w:tc>
        <w:tc>
          <w:tcPr>
            <w:tcW w:w="0" w:type="auto"/>
            <w:hideMark/>
          </w:tcPr>
          <w:p w14:paraId="36A36BD6"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*Improper Usage</w:t>
            </w:r>
          </w:p>
        </w:tc>
        <w:tc>
          <w:tcPr>
            <w:tcW w:w="0" w:type="auto"/>
            <w:hideMark/>
          </w:tcPr>
          <w:p w14:paraId="366CB7B3"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 xml:space="preserve">A person violates acceptable computing use policies. </w:t>
            </w:r>
          </w:p>
        </w:tc>
        <w:tc>
          <w:tcPr>
            <w:tcW w:w="1538" w:type="pct"/>
            <w:hideMark/>
          </w:tcPr>
          <w:p w14:paraId="03D02865"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 xml:space="preserve">Weekly </w:t>
            </w:r>
          </w:p>
        </w:tc>
      </w:tr>
      <w:tr w:rsidR="00ED0A15" w:rsidRPr="00ED0A15" w14:paraId="27728E02" w14:textId="77777777" w:rsidTr="00ED0A15">
        <w:trPr>
          <w:tblCellSpacing w:w="0" w:type="dxa"/>
        </w:trPr>
        <w:tc>
          <w:tcPr>
            <w:tcW w:w="708" w:type="pct"/>
            <w:hideMark/>
          </w:tcPr>
          <w:p w14:paraId="1A41A56A" w14:textId="77777777" w:rsidR="00083CA3" w:rsidRPr="00ED0A15" w:rsidRDefault="00083CA3" w:rsidP="00083CA3">
            <w:pPr>
              <w:spacing w:after="0" w:line="240" w:lineRule="auto"/>
              <w:jc w:val="center"/>
              <w:rPr>
                <w:rFonts w:eastAsia="Times New Roman" w:cs="Arial"/>
                <w:lang w:bidi="en-US"/>
              </w:rPr>
            </w:pPr>
            <w:r w:rsidRPr="00ED0A15">
              <w:rPr>
                <w:rFonts w:eastAsia="Times New Roman" w:cs="Arial"/>
                <w:lang w:bidi="en-US"/>
              </w:rPr>
              <w:t>CAT 5</w:t>
            </w:r>
          </w:p>
        </w:tc>
        <w:tc>
          <w:tcPr>
            <w:tcW w:w="0" w:type="auto"/>
            <w:hideMark/>
          </w:tcPr>
          <w:p w14:paraId="6373A45B"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Scans/Probes/Attempted Access</w:t>
            </w:r>
          </w:p>
        </w:tc>
        <w:tc>
          <w:tcPr>
            <w:tcW w:w="0" w:type="auto"/>
            <w:hideMark/>
          </w:tcPr>
          <w:p w14:paraId="66751085"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 xml:space="preserve">This category includes any activity that seeks to access or identify a federal agency computer, open ports, protocols, service, or any combination for later exploit. This activity does not directly result in a compromise or denial of service. </w:t>
            </w:r>
          </w:p>
        </w:tc>
        <w:tc>
          <w:tcPr>
            <w:tcW w:w="1538" w:type="pct"/>
            <w:hideMark/>
          </w:tcPr>
          <w:p w14:paraId="3407B9E0"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Monthly</w:t>
            </w:r>
            <w:r w:rsidRPr="00ED0A15">
              <w:rPr>
                <w:rFonts w:eastAsia="Times New Roman" w:cs="Arial"/>
                <w:lang w:bidi="en-US"/>
              </w:rPr>
              <w:br/>
              <w:t xml:space="preserve">Note: If system is classified, report within one (1) hour of discovery. </w:t>
            </w:r>
          </w:p>
        </w:tc>
      </w:tr>
      <w:tr w:rsidR="00ED0A15" w:rsidRPr="00ED0A15" w14:paraId="0FFFFD71" w14:textId="77777777" w:rsidTr="00ED0A15">
        <w:trPr>
          <w:tblCellSpacing w:w="0" w:type="dxa"/>
        </w:trPr>
        <w:tc>
          <w:tcPr>
            <w:tcW w:w="708" w:type="pct"/>
            <w:hideMark/>
          </w:tcPr>
          <w:p w14:paraId="70BEAF13" w14:textId="77777777" w:rsidR="00083CA3" w:rsidRPr="00ED0A15" w:rsidRDefault="00083CA3" w:rsidP="00083CA3">
            <w:pPr>
              <w:spacing w:after="0" w:line="240" w:lineRule="auto"/>
              <w:jc w:val="center"/>
              <w:rPr>
                <w:rFonts w:eastAsia="Times New Roman" w:cs="Arial"/>
                <w:lang w:bidi="en-US"/>
              </w:rPr>
            </w:pPr>
            <w:r w:rsidRPr="00ED0A15">
              <w:rPr>
                <w:rFonts w:eastAsia="Times New Roman" w:cs="Arial"/>
                <w:lang w:bidi="en-US"/>
              </w:rPr>
              <w:t>CAT 6</w:t>
            </w:r>
          </w:p>
        </w:tc>
        <w:tc>
          <w:tcPr>
            <w:tcW w:w="0" w:type="auto"/>
            <w:hideMark/>
          </w:tcPr>
          <w:p w14:paraId="5E4F6FA0"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Investigation</w:t>
            </w:r>
          </w:p>
        </w:tc>
        <w:tc>
          <w:tcPr>
            <w:tcW w:w="0" w:type="auto"/>
            <w:hideMark/>
          </w:tcPr>
          <w:p w14:paraId="287A338E" w14:textId="77777777" w:rsidR="00083CA3" w:rsidRPr="00ED0A15" w:rsidRDefault="00083CA3" w:rsidP="00083CA3">
            <w:pPr>
              <w:spacing w:after="0" w:line="240" w:lineRule="auto"/>
              <w:rPr>
                <w:rFonts w:eastAsia="Times New Roman" w:cs="Arial"/>
                <w:lang w:bidi="en-US"/>
              </w:rPr>
            </w:pPr>
            <w:r w:rsidRPr="00ED0A15">
              <w:rPr>
                <w:rFonts w:eastAsia="Times New Roman" w:cs="Arial"/>
                <w:i/>
                <w:iCs/>
                <w:lang w:bidi="en-US"/>
              </w:rPr>
              <w:t>Unconfirmed</w:t>
            </w:r>
            <w:r w:rsidRPr="00ED0A15">
              <w:rPr>
                <w:rFonts w:eastAsia="Times New Roman" w:cs="Arial"/>
                <w:lang w:bidi="en-US"/>
              </w:rPr>
              <w:t xml:space="preserve"> incidents that are potentially malicious or anomalous activity deemed by the reporting entity to warrant further review. </w:t>
            </w:r>
          </w:p>
        </w:tc>
        <w:tc>
          <w:tcPr>
            <w:tcW w:w="1538" w:type="pct"/>
            <w:hideMark/>
          </w:tcPr>
          <w:p w14:paraId="73188DAC" w14:textId="77777777" w:rsidR="00083CA3" w:rsidRPr="00ED0A15" w:rsidRDefault="00083CA3" w:rsidP="00083CA3">
            <w:pPr>
              <w:spacing w:after="0" w:line="240" w:lineRule="auto"/>
              <w:rPr>
                <w:rFonts w:eastAsia="Times New Roman" w:cs="Arial"/>
                <w:lang w:bidi="en-US"/>
              </w:rPr>
            </w:pPr>
            <w:r w:rsidRPr="00ED0A15">
              <w:rPr>
                <w:rFonts w:eastAsia="Times New Roman" w:cs="Arial"/>
                <w:lang w:bidi="en-US"/>
              </w:rPr>
              <w:t xml:space="preserve">Not Applicable; this category is for each agency's use to categorize a potential incident that is currently being investigated. </w:t>
            </w:r>
          </w:p>
        </w:tc>
      </w:tr>
    </w:tbl>
    <w:p w14:paraId="6AAA9890" w14:textId="77777777" w:rsidR="00502915" w:rsidRDefault="00502915" w:rsidP="00DC4964"/>
    <w:p w14:paraId="2DABB537" w14:textId="77777777" w:rsidR="00502915" w:rsidRPr="00502915" w:rsidRDefault="00502915" w:rsidP="00502915">
      <w:pPr>
        <w:pStyle w:val="FigureTitle"/>
        <w:rPr>
          <w:w w:val="105"/>
          <w:lang w:bidi="en-US"/>
        </w:rPr>
      </w:pPr>
      <w:r w:rsidRPr="00502915">
        <w:rPr>
          <w:w w:val="105"/>
          <w:lang w:bidi="en-US"/>
        </w:rPr>
        <w:lastRenderedPageBreak/>
        <w:t>VA Incident Roles and Responsibilities</w:t>
      </w:r>
    </w:p>
    <w:tbl>
      <w:tblPr>
        <w:tblW w:w="9375" w:type="dxa"/>
        <w:tblInd w:w="40" w:type="dxa"/>
        <w:tblLayout w:type="fixed"/>
        <w:tblCellMar>
          <w:left w:w="0" w:type="dxa"/>
          <w:right w:w="0" w:type="dxa"/>
        </w:tblCellMar>
        <w:tblLook w:val="0000" w:firstRow="0" w:lastRow="0" w:firstColumn="0" w:lastColumn="0" w:noHBand="0" w:noVBand="0"/>
      </w:tblPr>
      <w:tblGrid>
        <w:gridCol w:w="2256"/>
        <w:gridCol w:w="7119"/>
      </w:tblGrid>
      <w:tr w:rsidR="00ED0A15" w:rsidRPr="00ED0A15" w14:paraId="3165EB1E" w14:textId="77777777" w:rsidTr="00502915">
        <w:trPr>
          <w:trHeight w:hRule="exact" w:val="446"/>
        </w:trPr>
        <w:tc>
          <w:tcPr>
            <w:tcW w:w="2256" w:type="dxa"/>
            <w:tcBorders>
              <w:top w:val="single" w:sz="4" w:space="0" w:color="auto"/>
              <w:left w:val="single" w:sz="4" w:space="0" w:color="auto"/>
              <w:bottom w:val="single" w:sz="4" w:space="0" w:color="auto"/>
              <w:right w:val="single" w:sz="4" w:space="0" w:color="auto"/>
            </w:tcBorders>
            <w:shd w:val="solid" w:color="B8CCE4" w:themeColor="accent1" w:themeTint="66" w:fill="B8CCE4" w:themeFill="accent1" w:themeFillTint="66"/>
            <w:vAlign w:val="center"/>
          </w:tcPr>
          <w:p w14:paraId="2F53BDD9" w14:textId="77777777" w:rsidR="00502915" w:rsidRPr="00ED0A15" w:rsidRDefault="00502915" w:rsidP="00EC496D">
            <w:pPr>
              <w:ind w:left="111"/>
              <w:rPr>
                <w:rFonts w:cs="Arial"/>
                <w:b/>
                <w:bCs/>
                <w:w w:val="105"/>
              </w:rPr>
            </w:pPr>
            <w:r w:rsidRPr="00ED0A15">
              <w:rPr>
                <w:rFonts w:cs="Arial"/>
                <w:b/>
                <w:bCs/>
                <w:w w:val="105"/>
              </w:rPr>
              <w:t>VA Role Title</w:t>
            </w:r>
          </w:p>
        </w:tc>
        <w:tc>
          <w:tcPr>
            <w:tcW w:w="7119" w:type="dxa"/>
            <w:tcBorders>
              <w:top w:val="single" w:sz="4" w:space="0" w:color="auto"/>
              <w:left w:val="single" w:sz="4" w:space="0" w:color="auto"/>
              <w:bottom w:val="single" w:sz="4" w:space="0" w:color="auto"/>
              <w:right w:val="single" w:sz="4" w:space="0" w:color="auto"/>
            </w:tcBorders>
            <w:shd w:val="solid" w:color="B8CCE4" w:themeColor="accent1" w:themeTint="66" w:fill="B8CCE4" w:themeFill="accent1" w:themeFillTint="66"/>
            <w:vAlign w:val="center"/>
          </w:tcPr>
          <w:p w14:paraId="3AA6F085" w14:textId="77777777" w:rsidR="00502915" w:rsidRPr="00ED0A15" w:rsidRDefault="00502915" w:rsidP="00EC496D">
            <w:pPr>
              <w:ind w:right="5350"/>
              <w:jc w:val="right"/>
              <w:rPr>
                <w:rFonts w:cs="Arial"/>
                <w:b/>
                <w:bCs/>
                <w:spacing w:val="-4"/>
                <w:w w:val="105"/>
              </w:rPr>
            </w:pPr>
            <w:r w:rsidRPr="00ED0A15">
              <w:rPr>
                <w:rFonts w:cs="Arial"/>
                <w:b/>
                <w:bCs/>
                <w:spacing w:val="-4"/>
                <w:w w:val="105"/>
              </w:rPr>
              <w:t>Responsibilities</w:t>
            </w:r>
          </w:p>
        </w:tc>
      </w:tr>
      <w:tr w:rsidR="00ED0A15" w:rsidRPr="00ED0A15" w14:paraId="2223D11A" w14:textId="77777777" w:rsidTr="00502915">
        <w:trPr>
          <w:trHeight w:hRule="exact" w:val="1540"/>
        </w:trPr>
        <w:tc>
          <w:tcPr>
            <w:tcW w:w="2256" w:type="dxa"/>
            <w:tcBorders>
              <w:top w:val="single" w:sz="4" w:space="0" w:color="auto"/>
              <w:left w:val="single" w:sz="4" w:space="0" w:color="auto"/>
              <w:bottom w:val="single" w:sz="4" w:space="0" w:color="auto"/>
              <w:right w:val="single" w:sz="4" w:space="0" w:color="auto"/>
            </w:tcBorders>
            <w:vAlign w:val="center"/>
          </w:tcPr>
          <w:p w14:paraId="2DF9BEB5" w14:textId="77777777" w:rsidR="00502915" w:rsidRPr="00ED0A15" w:rsidRDefault="00502915" w:rsidP="00502915">
            <w:pPr>
              <w:ind w:left="108" w:right="1008"/>
              <w:rPr>
                <w:rFonts w:cs="Arial"/>
                <w:b/>
                <w:bCs/>
                <w:spacing w:val="-14"/>
                <w:w w:val="105"/>
              </w:rPr>
            </w:pPr>
            <w:r w:rsidRPr="00ED0A15">
              <w:rPr>
                <w:rFonts w:cs="Arial"/>
                <w:b/>
                <w:bCs/>
                <w:spacing w:val="-8"/>
                <w:w w:val="105"/>
              </w:rPr>
              <w:t xml:space="preserve">VA-NSOC </w:t>
            </w:r>
            <w:r w:rsidRPr="00ED0A15">
              <w:rPr>
                <w:rFonts w:cs="Arial"/>
                <w:b/>
                <w:bCs/>
                <w:spacing w:val="-14"/>
                <w:w w:val="105"/>
              </w:rPr>
              <w:t>Team Lead</w:t>
            </w:r>
          </w:p>
        </w:tc>
        <w:tc>
          <w:tcPr>
            <w:tcW w:w="7119" w:type="dxa"/>
            <w:tcBorders>
              <w:top w:val="single" w:sz="4" w:space="0" w:color="auto"/>
              <w:left w:val="single" w:sz="4" w:space="0" w:color="auto"/>
              <w:bottom w:val="single" w:sz="4" w:space="0" w:color="auto"/>
              <w:right w:val="single" w:sz="4" w:space="0" w:color="auto"/>
            </w:tcBorders>
            <w:vAlign w:val="center"/>
          </w:tcPr>
          <w:p w14:paraId="6115F34E" w14:textId="77777777" w:rsidR="00502915" w:rsidRPr="00ED0A15" w:rsidRDefault="00502915" w:rsidP="00502915">
            <w:pPr>
              <w:spacing w:before="252"/>
              <w:ind w:left="468" w:right="108"/>
              <w:rPr>
                <w:rFonts w:cs="Arial"/>
                <w:w w:val="105"/>
              </w:rPr>
            </w:pPr>
            <w:r w:rsidRPr="00ED0A15">
              <w:rPr>
                <w:rFonts w:cs="Arial"/>
                <w:spacing w:val="-6"/>
                <w:w w:val="105"/>
              </w:rPr>
              <w:t xml:space="preserve">Approve incident severity assignments. Approve and direct all IM </w:t>
            </w:r>
            <w:r w:rsidRPr="00ED0A15">
              <w:rPr>
                <w:rFonts w:cs="Arial"/>
                <w:spacing w:val="-4"/>
                <w:w w:val="105"/>
              </w:rPr>
              <w:t xml:space="preserve">efforts based on standard security practices or as directed by VA </w:t>
            </w:r>
            <w:r w:rsidRPr="00ED0A15">
              <w:rPr>
                <w:rFonts w:cs="Arial"/>
                <w:spacing w:val="-9"/>
                <w:w w:val="105"/>
              </w:rPr>
              <w:t>OI&amp;T or United States Computer Emergency Readiness Team (US</w:t>
            </w:r>
            <w:r w:rsidRPr="00ED0A15">
              <w:rPr>
                <w:rFonts w:cs="Arial"/>
                <w:spacing w:val="-9"/>
                <w:w w:val="105"/>
              </w:rPr>
              <w:softHyphen/>
            </w:r>
            <w:r w:rsidRPr="00ED0A15">
              <w:rPr>
                <w:rFonts w:cs="Arial"/>
                <w:w w:val="105"/>
              </w:rPr>
              <w:t>CERT).</w:t>
            </w:r>
          </w:p>
        </w:tc>
      </w:tr>
      <w:tr w:rsidR="00ED0A15" w:rsidRPr="00ED0A15" w14:paraId="52B184FF" w14:textId="77777777" w:rsidTr="00502915">
        <w:trPr>
          <w:trHeight w:hRule="exact" w:val="5128"/>
        </w:trPr>
        <w:tc>
          <w:tcPr>
            <w:tcW w:w="2256" w:type="dxa"/>
            <w:tcBorders>
              <w:top w:val="single" w:sz="4" w:space="0" w:color="auto"/>
              <w:left w:val="single" w:sz="4" w:space="0" w:color="auto"/>
              <w:bottom w:val="single" w:sz="4" w:space="0" w:color="auto"/>
              <w:right w:val="single" w:sz="4" w:space="0" w:color="auto"/>
            </w:tcBorders>
            <w:vAlign w:val="center"/>
          </w:tcPr>
          <w:p w14:paraId="53199D26" w14:textId="77777777" w:rsidR="00502915" w:rsidRPr="00ED0A15" w:rsidRDefault="00502915" w:rsidP="00502915">
            <w:pPr>
              <w:ind w:left="111"/>
              <w:rPr>
                <w:rFonts w:cs="Arial"/>
                <w:b/>
                <w:bCs/>
                <w:w w:val="105"/>
              </w:rPr>
            </w:pPr>
            <w:r w:rsidRPr="00ED0A15">
              <w:rPr>
                <w:rFonts w:cs="Arial"/>
                <w:b/>
                <w:spacing w:val="-5"/>
                <w:w w:val="105"/>
              </w:rPr>
              <w:t>VA-NSOC</w:t>
            </w:r>
          </w:p>
        </w:tc>
        <w:tc>
          <w:tcPr>
            <w:tcW w:w="7119" w:type="dxa"/>
            <w:tcBorders>
              <w:top w:val="single" w:sz="4" w:space="0" w:color="auto"/>
              <w:left w:val="single" w:sz="4" w:space="0" w:color="auto"/>
              <w:bottom w:val="single" w:sz="4" w:space="0" w:color="auto"/>
              <w:right w:val="single" w:sz="4" w:space="0" w:color="auto"/>
            </w:tcBorders>
            <w:vAlign w:val="center"/>
          </w:tcPr>
          <w:p w14:paraId="18AE9851" w14:textId="77777777" w:rsidR="00502915" w:rsidRPr="00ED0A15" w:rsidRDefault="00502915" w:rsidP="00192B9E">
            <w:pPr>
              <w:pStyle w:val="NoSpacing"/>
              <w:widowControl w:val="0"/>
              <w:numPr>
                <w:ilvl w:val="0"/>
                <w:numId w:val="4"/>
              </w:numPr>
              <w:kinsoku w:val="0"/>
              <w:rPr>
                <w:rFonts w:asciiTheme="minorHAnsi" w:hAnsiTheme="minorHAnsi" w:cs="Arial"/>
                <w:spacing w:val="-5"/>
                <w:w w:val="105"/>
                <w:szCs w:val="22"/>
              </w:rPr>
            </w:pPr>
            <w:r w:rsidRPr="00ED0A15">
              <w:rPr>
                <w:rFonts w:asciiTheme="minorHAnsi" w:hAnsiTheme="minorHAnsi" w:cs="Arial"/>
                <w:w w:val="105"/>
                <w:szCs w:val="22"/>
              </w:rPr>
              <w:t xml:space="preserve">Provide central coordination and IM functions for all cyber </w:t>
            </w:r>
            <w:r w:rsidRPr="00ED0A15">
              <w:rPr>
                <w:rFonts w:asciiTheme="minorHAnsi" w:hAnsiTheme="minorHAnsi" w:cs="Arial"/>
                <w:spacing w:val="-5"/>
                <w:w w:val="105"/>
                <w:szCs w:val="22"/>
              </w:rPr>
              <w:t>security events and incidents affecting the VA.</w:t>
            </w:r>
          </w:p>
          <w:p w14:paraId="7D162946" w14:textId="77777777" w:rsidR="00502915" w:rsidRPr="00ED0A15" w:rsidRDefault="00502915" w:rsidP="00192B9E">
            <w:pPr>
              <w:pStyle w:val="NoSpacing"/>
              <w:widowControl w:val="0"/>
              <w:numPr>
                <w:ilvl w:val="0"/>
                <w:numId w:val="4"/>
              </w:numPr>
              <w:kinsoku w:val="0"/>
              <w:rPr>
                <w:rFonts w:asciiTheme="minorHAnsi" w:hAnsiTheme="minorHAnsi" w:cs="Arial"/>
                <w:spacing w:val="1"/>
                <w:w w:val="105"/>
                <w:szCs w:val="22"/>
              </w:rPr>
            </w:pPr>
            <w:r w:rsidRPr="00ED0A15">
              <w:rPr>
                <w:rFonts w:asciiTheme="minorHAnsi" w:hAnsiTheme="minorHAnsi" w:cs="Arial"/>
                <w:spacing w:val="1"/>
                <w:w w:val="105"/>
                <w:szCs w:val="22"/>
              </w:rPr>
              <w:t>Identify, validate and direct all IM efforts.</w:t>
            </w:r>
          </w:p>
          <w:p w14:paraId="563A5811" w14:textId="77777777" w:rsidR="00502915" w:rsidRPr="00ED0A15" w:rsidRDefault="00502915" w:rsidP="00192B9E">
            <w:pPr>
              <w:pStyle w:val="NoSpacing"/>
              <w:widowControl w:val="0"/>
              <w:numPr>
                <w:ilvl w:val="0"/>
                <w:numId w:val="4"/>
              </w:numPr>
              <w:kinsoku w:val="0"/>
              <w:rPr>
                <w:rFonts w:asciiTheme="minorHAnsi" w:hAnsiTheme="minorHAnsi" w:cs="Arial"/>
                <w:w w:val="105"/>
                <w:szCs w:val="22"/>
              </w:rPr>
            </w:pPr>
            <w:r w:rsidRPr="00ED0A15">
              <w:rPr>
                <w:rFonts w:asciiTheme="minorHAnsi" w:hAnsiTheme="minorHAnsi" w:cs="Arial"/>
                <w:w w:val="105"/>
                <w:szCs w:val="22"/>
              </w:rPr>
              <w:t>Coordinate with outside agencies such as US-CERT.</w:t>
            </w:r>
          </w:p>
          <w:p w14:paraId="175164E9" w14:textId="77777777" w:rsidR="00502915" w:rsidRPr="00ED0A15" w:rsidRDefault="00502915" w:rsidP="00192B9E">
            <w:pPr>
              <w:pStyle w:val="NoSpacing"/>
              <w:widowControl w:val="0"/>
              <w:numPr>
                <w:ilvl w:val="0"/>
                <w:numId w:val="4"/>
              </w:numPr>
              <w:kinsoku w:val="0"/>
              <w:rPr>
                <w:rFonts w:asciiTheme="minorHAnsi" w:hAnsiTheme="minorHAnsi" w:cs="Arial"/>
                <w:spacing w:val="-4"/>
                <w:w w:val="105"/>
                <w:szCs w:val="22"/>
              </w:rPr>
            </w:pPr>
            <w:r w:rsidRPr="00ED0A15">
              <w:rPr>
                <w:rFonts w:asciiTheme="minorHAnsi" w:hAnsiTheme="minorHAnsi" w:cs="Arial"/>
                <w:w w:val="105"/>
                <w:szCs w:val="22"/>
              </w:rPr>
              <w:t xml:space="preserve">Work directly with the Office of Inspector General (OIG) to </w:t>
            </w:r>
            <w:r w:rsidRPr="00ED0A15">
              <w:rPr>
                <w:rFonts w:asciiTheme="minorHAnsi" w:hAnsiTheme="minorHAnsi" w:cs="Arial"/>
                <w:spacing w:val="-4"/>
                <w:w w:val="105"/>
                <w:szCs w:val="22"/>
              </w:rPr>
              <w:t>support any activity necessary.</w:t>
            </w:r>
          </w:p>
          <w:p w14:paraId="2899053B" w14:textId="77777777" w:rsidR="00502915" w:rsidRPr="00ED0A15" w:rsidRDefault="00502915" w:rsidP="00192B9E">
            <w:pPr>
              <w:pStyle w:val="NoSpacing"/>
              <w:widowControl w:val="0"/>
              <w:numPr>
                <w:ilvl w:val="0"/>
                <w:numId w:val="4"/>
              </w:numPr>
              <w:kinsoku w:val="0"/>
              <w:rPr>
                <w:rFonts w:asciiTheme="minorHAnsi" w:hAnsiTheme="minorHAnsi" w:cs="Arial"/>
                <w:spacing w:val="-4"/>
                <w:w w:val="105"/>
                <w:szCs w:val="22"/>
              </w:rPr>
            </w:pPr>
            <w:r w:rsidRPr="00ED0A15">
              <w:rPr>
                <w:rFonts w:asciiTheme="minorHAnsi" w:hAnsiTheme="minorHAnsi" w:cs="Arial"/>
                <w:spacing w:val="-9"/>
                <w:w w:val="105"/>
                <w:szCs w:val="22"/>
              </w:rPr>
              <w:t xml:space="preserve">Track the progress of response activity via a Security Event Trouble Ticket and perform all necessary documentation of </w:t>
            </w:r>
            <w:r w:rsidRPr="00ED0A15">
              <w:rPr>
                <w:rFonts w:asciiTheme="minorHAnsi" w:hAnsiTheme="minorHAnsi" w:cs="Arial"/>
                <w:spacing w:val="-4"/>
                <w:w w:val="105"/>
                <w:szCs w:val="22"/>
              </w:rPr>
              <w:t>incident progress.</w:t>
            </w:r>
          </w:p>
          <w:p w14:paraId="116A5FF5" w14:textId="77777777" w:rsidR="00502915" w:rsidRPr="00ED0A15" w:rsidRDefault="00502915" w:rsidP="00192B9E">
            <w:pPr>
              <w:pStyle w:val="NoSpacing"/>
              <w:widowControl w:val="0"/>
              <w:numPr>
                <w:ilvl w:val="0"/>
                <w:numId w:val="4"/>
              </w:numPr>
              <w:kinsoku w:val="0"/>
              <w:rPr>
                <w:rFonts w:asciiTheme="minorHAnsi" w:hAnsiTheme="minorHAnsi" w:cs="Arial"/>
                <w:spacing w:val="-4"/>
                <w:w w:val="105"/>
                <w:szCs w:val="22"/>
              </w:rPr>
            </w:pPr>
            <w:r w:rsidRPr="00ED0A15">
              <w:rPr>
                <w:rFonts w:asciiTheme="minorHAnsi" w:hAnsiTheme="minorHAnsi" w:cs="Arial"/>
                <w:w w:val="105"/>
                <w:szCs w:val="22"/>
              </w:rPr>
              <w:t xml:space="preserve">Generate a Situation Report, Final Incident Report and a </w:t>
            </w:r>
            <w:r w:rsidRPr="00ED0A15">
              <w:rPr>
                <w:rFonts w:asciiTheme="minorHAnsi" w:hAnsiTheme="minorHAnsi" w:cs="Arial"/>
                <w:spacing w:val="-4"/>
                <w:w w:val="105"/>
                <w:szCs w:val="22"/>
              </w:rPr>
              <w:t>Lessons Learned briefing for major incidents.</w:t>
            </w:r>
          </w:p>
          <w:p w14:paraId="38F00455" w14:textId="77777777" w:rsidR="00502915" w:rsidRPr="00ED0A15" w:rsidRDefault="00502915" w:rsidP="00192B9E">
            <w:pPr>
              <w:pStyle w:val="NoSpacing"/>
              <w:widowControl w:val="0"/>
              <w:numPr>
                <w:ilvl w:val="0"/>
                <w:numId w:val="4"/>
              </w:numPr>
              <w:kinsoku w:val="0"/>
              <w:rPr>
                <w:rFonts w:asciiTheme="minorHAnsi" w:hAnsiTheme="minorHAnsi" w:cs="Arial"/>
                <w:spacing w:val="-5"/>
                <w:w w:val="105"/>
                <w:szCs w:val="22"/>
              </w:rPr>
            </w:pPr>
            <w:r w:rsidRPr="00ED0A15">
              <w:rPr>
                <w:rFonts w:asciiTheme="minorHAnsi" w:hAnsiTheme="minorHAnsi" w:cs="Arial"/>
                <w:w w:val="105"/>
                <w:szCs w:val="22"/>
              </w:rPr>
              <w:t xml:space="preserve">Assist law enforcement with the collection of forensic data in </w:t>
            </w:r>
            <w:r w:rsidRPr="00ED0A15">
              <w:rPr>
                <w:rFonts w:asciiTheme="minorHAnsi" w:hAnsiTheme="minorHAnsi" w:cs="Arial"/>
                <w:spacing w:val="-5"/>
                <w:w w:val="105"/>
                <w:szCs w:val="22"/>
              </w:rPr>
              <w:t>accordance with Federal and local law.</w:t>
            </w:r>
          </w:p>
          <w:p w14:paraId="6AE311E9" w14:textId="77777777" w:rsidR="00502915" w:rsidRPr="00ED0A15" w:rsidRDefault="00502915" w:rsidP="00192B9E">
            <w:pPr>
              <w:pStyle w:val="NoSpacing"/>
              <w:widowControl w:val="0"/>
              <w:numPr>
                <w:ilvl w:val="0"/>
                <w:numId w:val="4"/>
              </w:numPr>
              <w:kinsoku w:val="0"/>
              <w:rPr>
                <w:rFonts w:asciiTheme="minorHAnsi" w:hAnsiTheme="minorHAnsi" w:cs="Arial"/>
                <w:spacing w:val="-4"/>
                <w:w w:val="105"/>
                <w:szCs w:val="22"/>
              </w:rPr>
            </w:pPr>
            <w:r w:rsidRPr="00ED0A15">
              <w:rPr>
                <w:rFonts w:asciiTheme="minorHAnsi" w:hAnsiTheme="minorHAnsi" w:cs="Arial"/>
                <w:spacing w:val="-3"/>
                <w:w w:val="105"/>
                <w:szCs w:val="22"/>
              </w:rPr>
              <w:t xml:space="preserve">Under special circumstances, as determined by the IPS </w:t>
            </w:r>
            <w:r w:rsidRPr="00ED0A15">
              <w:rPr>
                <w:rFonts w:asciiTheme="minorHAnsi" w:hAnsiTheme="minorHAnsi" w:cs="Arial"/>
                <w:w w:val="105"/>
                <w:szCs w:val="22"/>
              </w:rPr>
              <w:t xml:space="preserve">Director, deploy an Emergency Response Team to affected </w:t>
            </w:r>
            <w:r w:rsidRPr="00ED0A15">
              <w:rPr>
                <w:rFonts w:asciiTheme="minorHAnsi" w:hAnsiTheme="minorHAnsi" w:cs="Arial"/>
                <w:spacing w:val="-4"/>
                <w:w w:val="105"/>
                <w:szCs w:val="22"/>
              </w:rPr>
              <w:t>locations to direct and help in IM efforts</w:t>
            </w:r>
          </w:p>
          <w:p w14:paraId="2432FA1A" w14:textId="77777777" w:rsidR="00502915" w:rsidRPr="00ED0A15" w:rsidRDefault="00502915" w:rsidP="00192B9E">
            <w:pPr>
              <w:pStyle w:val="NoSpacing"/>
              <w:widowControl w:val="0"/>
              <w:numPr>
                <w:ilvl w:val="0"/>
                <w:numId w:val="4"/>
              </w:numPr>
              <w:kinsoku w:val="0"/>
              <w:rPr>
                <w:rFonts w:asciiTheme="minorHAnsi" w:hAnsiTheme="minorHAnsi" w:cs="Arial"/>
                <w:spacing w:val="-3"/>
                <w:w w:val="105"/>
                <w:szCs w:val="22"/>
              </w:rPr>
            </w:pPr>
            <w:r w:rsidRPr="00ED0A15">
              <w:rPr>
                <w:rFonts w:asciiTheme="minorHAnsi" w:hAnsiTheme="minorHAnsi" w:cs="Arial"/>
                <w:spacing w:val="-3"/>
                <w:w w:val="105"/>
                <w:szCs w:val="22"/>
              </w:rPr>
              <w:t>Monitor VA network for potential threats and malicious activity</w:t>
            </w:r>
          </w:p>
        </w:tc>
      </w:tr>
      <w:tr w:rsidR="00ED0A15" w:rsidRPr="00ED0A15" w14:paraId="5623BF52" w14:textId="77777777" w:rsidTr="00502915">
        <w:trPr>
          <w:trHeight w:hRule="exact" w:val="2248"/>
        </w:trPr>
        <w:tc>
          <w:tcPr>
            <w:tcW w:w="2256" w:type="dxa"/>
            <w:tcBorders>
              <w:top w:val="single" w:sz="4" w:space="0" w:color="auto"/>
              <w:left w:val="single" w:sz="4" w:space="0" w:color="auto"/>
              <w:bottom w:val="single" w:sz="4" w:space="0" w:color="auto"/>
              <w:right w:val="single" w:sz="4" w:space="0" w:color="auto"/>
            </w:tcBorders>
            <w:vAlign w:val="center"/>
          </w:tcPr>
          <w:p w14:paraId="7F480466" w14:textId="77777777" w:rsidR="00502915" w:rsidRPr="00ED0A15" w:rsidRDefault="00502915" w:rsidP="00502915">
            <w:pPr>
              <w:ind w:left="111"/>
              <w:rPr>
                <w:rFonts w:cs="Arial"/>
                <w:b/>
                <w:bCs/>
                <w:w w:val="105"/>
              </w:rPr>
            </w:pPr>
            <w:r w:rsidRPr="00ED0A15">
              <w:rPr>
                <w:rFonts w:cs="Arial"/>
                <w:b/>
                <w:bCs/>
                <w:w w:val="105"/>
              </w:rPr>
              <w:t>CIO</w:t>
            </w:r>
          </w:p>
        </w:tc>
        <w:tc>
          <w:tcPr>
            <w:tcW w:w="7119" w:type="dxa"/>
            <w:tcBorders>
              <w:top w:val="single" w:sz="4" w:space="0" w:color="auto"/>
              <w:left w:val="single" w:sz="4" w:space="0" w:color="auto"/>
              <w:bottom w:val="single" w:sz="4" w:space="0" w:color="auto"/>
              <w:right w:val="single" w:sz="4" w:space="0" w:color="auto"/>
            </w:tcBorders>
            <w:vAlign w:val="center"/>
          </w:tcPr>
          <w:p w14:paraId="08DDAE20" w14:textId="77777777" w:rsidR="00502915" w:rsidRPr="00ED0A15" w:rsidRDefault="00502915" w:rsidP="00192B9E">
            <w:pPr>
              <w:pStyle w:val="NoSpacing"/>
              <w:widowControl w:val="0"/>
              <w:numPr>
                <w:ilvl w:val="0"/>
                <w:numId w:val="5"/>
              </w:numPr>
              <w:kinsoku w:val="0"/>
              <w:rPr>
                <w:rFonts w:asciiTheme="minorHAnsi" w:hAnsiTheme="minorHAnsi" w:cs="Arial"/>
                <w:w w:val="105"/>
                <w:szCs w:val="22"/>
              </w:rPr>
            </w:pPr>
            <w:r w:rsidRPr="00ED0A15">
              <w:rPr>
                <w:rFonts w:asciiTheme="minorHAnsi" w:hAnsiTheme="minorHAnsi" w:cs="Arial"/>
                <w:w w:val="105"/>
                <w:szCs w:val="22"/>
              </w:rPr>
              <w:t>Responsible for the portion of the enterprise under their charge.</w:t>
            </w:r>
          </w:p>
          <w:p w14:paraId="3B6DB8D9" w14:textId="77777777" w:rsidR="00502915" w:rsidRPr="00ED0A15" w:rsidRDefault="00502915" w:rsidP="00192B9E">
            <w:pPr>
              <w:pStyle w:val="NoSpacing"/>
              <w:widowControl w:val="0"/>
              <w:numPr>
                <w:ilvl w:val="0"/>
                <w:numId w:val="5"/>
              </w:numPr>
              <w:kinsoku w:val="0"/>
              <w:rPr>
                <w:rFonts w:asciiTheme="minorHAnsi" w:hAnsiTheme="minorHAnsi" w:cs="Arial"/>
                <w:spacing w:val="-5"/>
                <w:w w:val="105"/>
                <w:szCs w:val="22"/>
              </w:rPr>
            </w:pPr>
            <w:r w:rsidRPr="00ED0A15">
              <w:rPr>
                <w:rFonts w:asciiTheme="minorHAnsi" w:hAnsiTheme="minorHAnsi" w:cs="Arial"/>
                <w:w w:val="105"/>
                <w:szCs w:val="22"/>
              </w:rPr>
              <w:t xml:space="preserve">Ensure mission continuity and the assurance of the </w:t>
            </w:r>
            <w:r w:rsidRPr="00ED0A15">
              <w:rPr>
                <w:rFonts w:asciiTheme="minorHAnsi" w:hAnsiTheme="minorHAnsi" w:cs="Arial"/>
                <w:spacing w:val="-10"/>
                <w:w w:val="105"/>
                <w:szCs w:val="22"/>
              </w:rPr>
              <w:t xml:space="preserve">confidentiality, integrity and availability of VA resources </w:t>
            </w:r>
            <w:r w:rsidRPr="00ED0A15">
              <w:rPr>
                <w:rFonts w:asciiTheme="minorHAnsi" w:hAnsiTheme="minorHAnsi" w:cs="Arial"/>
                <w:spacing w:val="-5"/>
                <w:w w:val="105"/>
                <w:szCs w:val="22"/>
              </w:rPr>
              <w:t>during cyber security situations.</w:t>
            </w:r>
          </w:p>
          <w:p w14:paraId="7B5931A6" w14:textId="77777777" w:rsidR="00502915" w:rsidRPr="00ED0A15" w:rsidRDefault="00502915" w:rsidP="00192B9E">
            <w:pPr>
              <w:pStyle w:val="NoSpacing"/>
              <w:widowControl w:val="0"/>
              <w:numPr>
                <w:ilvl w:val="0"/>
                <w:numId w:val="5"/>
              </w:numPr>
              <w:kinsoku w:val="0"/>
              <w:rPr>
                <w:rFonts w:asciiTheme="minorHAnsi" w:hAnsiTheme="minorHAnsi" w:cs="Arial"/>
                <w:w w:val="105"/>
                <w:szCs w:val="22"/>
              </w:rPr>
            </w:pPr>
            <w:r w:rsidRPr="00ED0A15">
              <w:rPr>
                <w:rFonts w:asciiTheme="minorHAnsi" w:hAnsiTheme="minorHAnsi" w:cs="Arial"/>
                <w:w w:val="105"/>
                <w:szCs w:val="22"/>
              </w:rPr>
              <w:t>Decide for all recommended actions proposed by VA-NSOC.</w:t>
            </w:r>
          </w:p>
          <w:p w14:paraId="27D29ED3" w14:textId="77777777" w:rsidR="00502915" w:rsidRPr="00ED0A15" w:rsidRDefault="00502915" w:rsidP="00192B9E">
            <w:pPr>
              <w:pStyle w:val="NoSpacing"/>
              <w:widowControl w:val="0"/>
              <w:numPr>
                <w:ilvl w:val="0"/>
                <w:numId w:val="5"/>
              </w:numPr>
              <w:kinsoku w:val="0"/>
              <w:rPr>
                <w:rFonts w:asciiTheme="minorHAnsi" w:hAnsiTheme="minorHAnsi" w:cs="Arial"/>
                <w:w w:val="105"/>
                <w:szCs w:val="22"/>
              </w:rPr>
            </w:pPr>
            <w:r w:rsidRPr="00ED0A15">
              <w:rPr>
                <w:rFonts w:asciiTheme="minorHAnsi" w:hAnsiTheme="minorHAnsi" w:cs="Arial"/>
                <w:w w:val="105"/>
                <w:szCs w:val="22"/>
              </w:rPr>
              <w:t>Balance mission needs with recommended risk mitigations.</w:t>
            </w:r>
          </w:p>
        </w:tc>
      </w:tr>
      <w:tr w:rsidR="00ED0A15" w:rsidRPr="00ED0A15" w14:paraId="056CBEA7" w14:textId="77777777" w:rsidTr="00502915">
        <w:trPr>
          <w:trHeight w:hRule="exact" w:val="2248"/>
        </w:trPr>
        <w:tc>
          <w:tcPr>
            <w:tcW w:w="2256" w:type="dxa"/>
            <w:tcBorders>
              <w:top w:val="single" w:sz="4" w:space="0" w:color="auto"/>
              <w:left w:val="single" w:sz="4" w:space="0" w:color="auto"/>
              <w:bottom w:val="single" w:sz="4" w:space="0" w:color="auto"/>
              <w:right w:val="single" w:sz="4" w:space="0" w:color="auto"/>
            </w:tcBorders>
            <w:vAlign w:val="center"/>
          </w:tcPr>
          <w:p w14:paraId="346F8F3F" w14:textId="77777777" w:rsidR="00502915" w:rsidRPr="00ED0A15" w:rsidRDefault="00502915" w:rsidP="00502915">
            <w:pPr>
              <w:ind w:left="111"/>
              <w:rPr>
                <w:rFonts w:cs="Arial"/>
                <w:b/>
                <w:bCs/>
                <w:w w:val="105"/>
              </w:rPr>
            </w:pPr>
            <w:r w:rsidRPr="00ED0A15">
              <w:rPr>
                <w:rFonts w:cs="Arial"/>
                <w:b/>
                <w:bCs/>
                <w:w w:val="105"/>
              </w:rPr>
              <w:t>ISO</w:t>
            </w:r>
          </w:p>
        </w:tc>
        <w:tc>
          <w:tcPr>
            <w:tcW w:w="7119" w:type="dxa"/>
            <w:tcBorders>
              <w:top w:val="single" w:sz="4" w:space="0" w:color="auto"/>
              <w:left w:val="single" w:sz="4" w:space="0" w:color="auto"/>
              <w:bottom w:val="single" w:sz="4" w:space="0" w:color="auto"/>
              <w:right w:val="single" w:sz="4" w:space="0" w:color="auto"/>
            </w:tcBorders>
            <w:vAlign w:val="center"/>
          </w:tcPr>
          <w:p w14:paraId="36D7314A" w14:textId="77777777" w:rsidR="00502915" w:rsidRPr="00ED0A15" w:rsidRDefault="00502915" w:rsidP="00192B9E">
            <w:pPr>
              <w:pStyle w:val="NoSpacing"/>
              <w:widowControl w:val="0"/>
              <w:numPr>
                <w:ilvl w:val="0"/>
                <w:numId w:val="5"/>
              </w:numPr>
              <w:kinsoku w:val="0"/>
              <w:rPr>
                <w:rFonts w:asciiTheme="minorHAnsi" w:hAnsiTheme="minorHAnsi" w:cs="Arial"/>
                <w:w w:val="105"/>
                <w:szCs w:val="22"/>
              </w:rPr>
            </w:pPr>
            <w:r w:rsidRPr="00ED0A15">
              <w:rPr>
                <w:rFonts w:asciiTheme="minorHAnsi" w:hAnsiTheme="minorHAnsi" w:cs="Arial"/>
                <w:w w:val="105"/>
                <w:szCs w:val="22"/>
              </w:rPr>
              <w:t>Coordinate incidents under their jurisdiction</w:t>
            </w:r>
          </w:p>
          <w:p w14:paraId="788AAFB5" w14:textId="77777777" w:rsidR="00502915" w:rsidRPr="00ED0A15" w:rsidRDefault="00502915" w:rsidP="00192B9E">
            <w:pPr>
              <w:pStyle w:val="NoSpacing"/>
              <w:widowControl w:val="0"/>
              <w:numPr>
                <w:ilvl w:val="0"/>
                <w:numId w:val="5"/>
              </w:numPr>
              <w:kinsoku w:val="0"/>
              <w:rPr>
                <w:rFonts w:asciiTheme="minorHAnsi" w:hAnsiTheme="minorHAnsi" w:cs="Arial"/>
                <w:w w:val="105"/>
                <w:szCs w:val="22"/>
              </w:rPr>
            </w:pPr>
            <w:r w:rsidRPr="00ED0A15">
              <w:rPr>
                <w:rFonts w:asciiTheme="minorHAnsi" w:hAnsiTheme="minorHAnsi" w:cs="Arial"/>
                <w:w w:val="105"/>
                <w:szCs w:val="22"/>
              </w:rPr>
              <w:t>Act as the first line of defense when events or incidents occur, and operate as the field counterpart to the VA-NSOC</w:t>
            </w:r>
          </w:p>
          <w:p w14:paraId="7B83AC0F" w14:textId="77777777" w:rsidR="00502915" w:rsidRPr="00ED0A15" w:rsidRDefault="00502915" w:rsidP="00192B9E">
            <w:pPr>
              <w:pStyle w:val="NoSpacing"/>
              <w:widowControl w:val="0"/>
              <w:numPr>
                <w:ilvl w:val="0"/>
                <w:numId w:val="5"/>
              </w:numPr>
              <w:kinsoku w:val="0"/>
              <w:rPr>
                <w:rFonts w:asciiTheme="minorHAnsi" w:hAnsiTheme="minorHAnsi" w:cs="Arial"/>
                <w:w w:val="105"/>
                <w:szCs w:val="22"/>
              </w:rPr>
            </w:pPr>
            <w:r w:rsidRPr="00ED0A15">
              <w:rPr>
                <w:rFonts w:asciiTheme="minorHAnsi" w:hAnsiTheme="minorHAnsi" w:cs="Arial"/>
                <w:w w:val="105"/>
                <w:szCs w:val="22"/>
              </w:rPr>
              <w:t>Assure that all affected field personnel such as the affected CIOs, Echelon II (E-II) ISOs and technical staff (Local Area Network (LAN)/Wide Area Network (WAN), system administrators, etc.) are aware of IM activity and direction during a cyber security situation.</w:t>
            </w:r>
          </w:p>
        </w:tc>
      </w:tr>
    </w:tbl>
    <w:p w14:paraId="37DAC23E" w14:textId="77777777" w:rsidR="00502915" w:rsidRDefault="00502915" w:rsidP="00DC4964"/>
    <w:p w14:paraId="5E5A997E" w14:textId="77777777" w:rsidR="00083CA3" w:rsidRPr="00502915" w:rsidRDefault="00502915" w:rsidP="00502915">
      <w:pPr>
        <w:pStyle w:val="FigureTitle"/>
        <w:rPr>
          <w:rFonts w:eastAsiaTheme="majorEastAsia"/>
          <w:bCs/>
          <w:kern w:val="32"/>
        </w:rPr>
      </w:pPr>
      <w:r>
        <w:br w:type="page"/>
      </w:r>
      <w:r w:rsidR="00EA275B" w:rsidRPr="00502915">
        <w:rPr>
          <w:w w:val="105"/>
        </w:rPr>
        <w:lastRenderedPageBreak/>
        <w:t xml:space="preserve">Incident </w:t>
      </w:r>
      <w:r w:rsidR="00083CA3" w:rsidRPr="00502915">
        <w:rPr>
          <w:w w:val="105"/>
        </w:rPr>
        <w:t>Management</w:t>
      </w:r>
      <w:r w:rsidR="00EA275B" w:rsidRPr="00502915">
        <w:rPr>
          <w:w w:val="105"/>
        </w:rPr>
        <w:t xml:space="preserve"> </w:t>
      </w:r>
      <w:r w:rsidR="00083CA3" w:rsidRPr="00502915">
        <w:rPr>
          <w:w w:val="105"/>
        </w:rPr>
        <w:t>Responsibilities Matrix</w:t>
      </w:r>
    </w:p>
    <w:tbl>
      <w:tblPr>
        <w:tblStyle w:val="TableGrid11"/>
        <w:tblW w:w="9918" w:type="dxa"/>
        <w:jc w:val="center"/>
        <w:tblLook w:val="04A0" w:firstRow="1" w:lastRow="0" w:firstColumn="1" w:lastColumn="0" w:noHBand="0" w:noVBand="1"/>
      </w:tblPr>
      <w:tblGrid>
        <w:gridCol w:w="2628"/>
        <w:gridCol w:w="2691"/>
        <w:gridCol w:w="4599"/>
      </w:tblGrid>
      <w:tr w:rsidR="00ED0A15" w:rsidRPr="00ED0A15" w14:paraId="215054A4" w14:textId="77777777" w:rsidTr="00C57E4E">
        <w:trPr>
          <w:trHeight w:val="620"/>
          <w:jc w:val="center"/>
        </w:trPr>
        <w:tc>
          <w:tcPr>
            <w:tcW w:w="2628" w:type="dxa"/>
            <w:shd w:val="solid" w:color="B8CCE4" w:themeColor="accent1" w:themeTint="66" w:fill="B8CCE4" w:themeFill="accent1" w:themeFillTint="66"/>
            <w:vAlign w:val="center"/>
          </w:tcPr>
          <w:p w14:paraId="54BF4FDD" w14:textId="77777777" w:rsidR="00083CA3" w:rsidRPr="00ED0A15" w:rsidRDefault="00083CA3" w:rsidP="00083CA3">
            <w:pPr>
              <w:rPr>
                <w:rFonts w:asciiTheme="minorHAnsi" w:hAnsiTheme="minorHAnsi" w:cs="Arial"/>
                <w:b/>
                <w:sz w:val="22"/>
                <w:szCs w:val="22"/>
              </w:rPr>
            </w:pPr>
            <w:r w:rsidRPr="00ED0A15">
              <w:rPr>
                <w:rFonts w:asciiTheme="minorHAnsi" w:hAnsiTheme="minorHAnsi" w:cs="Arial"/>
                <w:b/>
                <w:sz w:val="22"/>
                <w:szCs w:val="22"/>
              </w:rPr>
              <w:t>TASK</w:t>
            </w:r>
          </w:p>
        </w:tc>
        <w:tc>
          <w:tcPr>
            <w:tcW w:w="2691" w:type="dxa"/>
            <w:shd w:val="solid" w:color="B8CCE4" w:themeColor="accent1" w:themeTint="66" w:fill="B8CCE4" w:themeFill="accent1" w:themeFillTint="66"/>
            <w:vAlign w:val="center"/>
          </w:tcPr>
          <w:p w14:paraId="4A67AA00" w14:textId="77777777" w:rsidR="00083CA3" w:rsidRPr="00ED0A15" w:rsidRDefault="00083CA3" w:rsidP="00083CA3">
            <w:pPr>
              <w:rPr>
                <w:rFonts w:asciiTheme="minorHAnsi" w:hAnsiTheme="minorHAnsi" w:cs="Arial"/>
                <w:b/>
                <w:sz w:val="22"/>
                <w:szCs w:val="22"/>
              </w:rPr>
            </w:pPr>
            <w:r w:rsidRPr="00ED0A15">
              <w:rPr>
                <w:rFonts w:asciiTheme="minorHAnsi" w:hAnsiTheme="minorHAnsi" w:cs="Arial"/>
                <w:b/>
                <w:sz w:val="22"/>
                <w:szCs w:val="22"/>
              </w:rPr>
              <w:t>CIO</w:t>
            </w:r>
          </w:p>
        </w:tc>
        <w:tc>
          <w:tcPr>
            <w:tcW w:w="4599" w:type="dxa"/>
            <w:shd w:val="solid" w:color="B8CCE4" w:themeColor="accent1" w:themeTint="66" w:fill="B8CCE4" w:themeFill="accent1" w:themeFillTint="66"/>
            <w:vAlign w:val="center"/>
          </w:tcPr>
          <w:p w14:paraId="05F19E3E" w14:textId="77777777" w:rsidR="00083CA3" w:rsidRPr="00ED0A15" w:rsidRDefault="00083CA3" w:rsidP="00083CA3">
            <w:pPr>
              <w:rPr>
                <w:rFonts w:asciiTheme="minorHAnsi" w:hAnsiTheme="minorHAnsi" w:cs="Arial"/>
                <w:b/>
                <w:sz w:val="22"/>
                <w:szCs w:val="22"/>
              </w:rPr>
            </w:pPr>
            <w:r w:rsidRPr="00ED0A15">
              <w:rPr>
                <w:rFonts w:asciiTheme="minorHAnsi" w:hAnsiTheme="minorHAnsi" w:cs="Arial"/>
                <w:b/>
                <w:sz w:val="22"/>
                <w:szCs w:val="22"/>
              </w:rPr>
              <w:t>ISO/Technical Security Officer (TSO)</w:t>
            </w:r>
          </w:p>
        </w:tc>
      </w:tr>
      <w:tr w:rsidR="00ED0A15" w:rsidRPr="00ED0A15" w14:paraId="224EEC96" w14:textId="77777777" w:rsidTr="00083CA3">
        <w:trPr>
          <w:jc w:val="center"/>
        </w:trPr>
        <w:tc>
          <w:tcPr>
            <w:tcW w:w="2628" w:type="dxa"/>
            <w:vAlign w:val="center"/>
          </w:tcPr>
          <w:p w14:paraId="21CBE030" w14:textId="77777777" w:rsidR="00083CA3" w:rsidRPr="00ED0A15" w:rsidRDefault="00083CA3" w:rsidP="00083CA3">
            <w:pPr>
              <w:rPr>
                <w:rFonts w:asciiTheme="minorHAnsi" w:hAnsiTheme="minorHAnsi" w:cs="Arial"/>
                <w:b/>
                <w:sz w:val="22"/>
                <w:szCs w:val="22"/>
              </w:rPr>
            </w:pPr>
            <w:r w:rsidRPr="00ED0A15">
              <w:rPr>
                <w:rFonts w:asciiTheme="minorHAnsi" w:hAnsiTheme="minorHAnsi" w:cs="Arial"/>
                <w:b/>
                <w:sz w:val="22"/>
                <w:szCs w:val="22"/>
              </w:rPr>
              <w:t>Security Event/Incident Reporting</w:t>
            </w:r>
          </w:p>
        </w:tc>
        <w:tc>
          <w:tcPr>
            <w:tcW w:w="2691" w:type="dxa"/>
            <w:vAlign w:val="center"/>
          </w:tcPr>
          <w:p w14:paraId="2564454A" w14:textId="77777777" w:rsidR="00083CA3" w:rsidRPr="00ED0A15" w:rsidRDefault="00083CA3" w:rsidP="00083CA3">
            <w:pPr>
              <w:rPr>
                <w:rFonts w:asciiTheme="minorHAnsi" w:hAnsiTheme="minorHAnsi" w:cs="Arial"/>
                <w:sz w:val="22"/>
                <w:szCs w:val="22"/>
              </w:rPr>
            </w:pPr>
          </w:p>
        </w:tc>
        <w:tc>
          <w:tcPr>
            <w:tcW w:w="4599" w:type="dxa"/>
            <w:vAlign w:val="center"/>
          </w:tcPr>
          <w:p w14:paraId="12C2F609"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Assure a ticket is created for a newly discovered event, when applicable. Update ticket.</w:t>
            </w:r>
          </w:p>
          <w:p w14:paraId="5C657C0D" w14:textId="77777777" w:rsidR="00083CA3" w:rsidRPr="00ED0A15" w:rsidRDefault="00083CA3" w:rsidP="00083CA3">
            <w:pPr>
              <w:rPr>
                <w:rFonts w:asciiTheme="minorHAnsi" w:hAnsiTheme="minorHAnsi" w:cs="Arial"/>
                <w:sz w:val="22"/>
                <w:szCs w:val="22"/>
              </w:rPr>
            </w:pPr>
          </w:p>
          <w:p w14:paraId="3C54F52F"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Notify VA-NSOC when there is a change in the status of an event.</w:t>
            </w:r>
          </w:p>
        </w:tc>
      </w:tr>
      <w:tr w:rsidR="00ED0A15" w:rsidRPr="00ED0A15" w14:paraId="516A08A7" w14:textId="77777777" w:rsidTr="00083CA3">
        <w:trPr>
          <w:trHeight w:val="1196"/>
          <w:jc w:val="center"/>
        </w:trPr>
        <w:tc>
          <w:tcPr>
            <w:tcW w:w="2628" w:type="dxa"/>
            <w:vAlign w:val="center"/>
          </w:tcPr>
          <w:p w14:paraId="48D6E82B" w14:textId="77777777" w:rsidR="00083CA3" w:rsidRPr="00ED0A15" w:rsidRDefault="00083CA3" w:rsidP="00083CA3">
            <w:pPr>
              <w:rPr>
                <w:rFonts w:asciiTheme="minorHAnsi" w:hAnsiTheme="minorHAnsi" w:cs="Arial"/>
                <w:b/>
                <w:sz w:val="22"/>
                <w:szCs w:val="22"/>
              </w:rPr>
            </w:pPr>
            <w:r w:rsidRPr="00ED0A15">
              <w:rPr>
                <w:rFonts w:asciiTheme="minorHAnsi" w:hAnsiTheme="minorHAnsi" w:cs="Arial"/>
                <w:b/>
                <w:sz w:val="22"/>
                <w:szCs w:val="22"/>
              </w:rPr>
              <w:t>Incident Validation</w:t>
            </w:r>
          </w:p>
        </w:tc>
        <w:tc>
          <w:tcPr>
            <w:tcW w:w="2691" w:type="dxa"/>
            <w:vAlign w:val="center"/>
          </w:tcPr>
          <w:p w14:paraId="7795A3DE" w14:textId="77777777" w:rsidR="00083CA3" w:rsidRPr="00ED0A15" w:rsidRDefault="00083CA3" w:rsidP="00083CA3">
            <w:pPr>
              <w:rPr>
                <w:rFonts w:asciiTheme="minorHAnsi" w:hAnsiTheme="minorHAnsi" w:cs="Arial"/>
                <w:sz w:val="22"/>
                <w:szCs w:val="22"/>
              </w:rPr>
            </w:pPr>
          </w:p>
        </w:tc>
        <w:tc>
          <w:tcPr>
            <w:tcW w:w="4599" w:type="dxa"/>
            <w:vAlign w:val="center"/>
          </w:tcPr>
          <w:p w14:paraId="42BC6B38"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Assure that accurate information is provided Provide accurate information to VA-NSOC in timely manner.</w:t>
            </w:r>
          </w:p>
        </w:tc>
      </w:tr>
      <w:tr w:rsidR="00ED0A15" w:rsidRPr="00ED0A15" w14:paraId="56F067D5" w14:textId="77777777" w:rsidTr="00083CA3">
        <w:trPr>
          <w:trHeight w:val="638"/>
          <w:jc w:val="center"/>
        </w:trPr>
        <w:tc>
          <w:tcPr>
            <w:tcW w:w="2628" w:type="dxa"/>
            <w:vAlign w:val="center"/>
          </w:tcPr>
          <w:p w14:paraId="6BDAC92E" w14:textId="77777777" w:rsidR="00083CA3" w:rsidRPr="00ED0A15" w:rsidRDefault="00083CA3" w:rsidP="00083CA3">
            <w:pPr>
              <w:rPr>
                <w:rFonts w:asciiTheme="minorHAnsi" w:hAnsiTheme="minorHAnsi" w:cs="Arial"/>
                <w:b/>
                <w:sz w:val="22"/>
                <w:szCs w:val="22"/>
              </w:rPr>
            </w:pPr>
            <w:r w:rsidRPr="00ED0A15">
              <w:rPr>
                <w:rFonts w:asciiTheme="minorHAnsi" w:hAnsiTheme="minorHAnsi" w:cs="Arial"/>
                <w:b/>
                <w:sz w:val="22"/>
                <w:szCs w:val="22"/>
              </w:rPr>
              <w:t>Severity Assignments/ Incident Confirmation</w:t>
            </w:r>
          </w:p>
        </w:tc>
        <w:tc>
          <w:tcPr>
            <w:tcW w:w="2691" w:type="dxa"/>
            <w:vAlign w:val="center"/>
          </w:tcPr>
          <w:p w14:paraId="4364D3BC" w14:textId="77777777" w:rsidR="00083CA3" w:rsidRPr="00ED0A15" w:rsidRDefault="00083CA3" w:rsidP="00083CA3">
            <w:pPr>
              <w:rPr>
                <w:rFonts w:asciiTheme="minorHAnsi" w:hAnsiTheme="minorHAnsi" w:cs="Arial"/>
                <w:sz w:val="22"/>
                <w:szCs w:val="22"/>
              </w:rPr>
            </w:pPr>
          </w:p>
        </w:tc>
        <w:tc>
          <w:tcPr>
            <w:tcW w:w="4599" w:type="dxa"/>
            <w:vAlign w:val="center"/>
          </w:tcPr>
          <w:p w14:paraId="0E1BAE0A" w14:textId="77777777" w:rsidR="00083CA3" w:rsidRPr="00ED0A15" w:rsidRDefault="00083CA3" w:rsidP="00083CA3">
            <w:pPr>
              <w:rPr>
                <w:rFonts w:asciiTheme="minorHAnsi" w:hAnsiTheme="minorHAnsi" w:cs="Arial"/>
                <w:sz w:val="22"/>
                <w:szCs w:val="22"/>
              </w:rPr>
            </w:pPr>
          </w:p>
        </w:tc>
      </w:tr>
      <w:tr w:rsidR="00ED0A15" w:rsidRPr="00ED0A15" w14:paraId="3A0DF503" w14:textId="77777777" w:rsidTr="00083CA3">
        <w:trPr>
          <w:jc w:val="center"/>
        </w:trPr>
        <w:tc>
          <w:tcPr>
            <w:tcW w:w="2628" w:type="dxa"/>
            <w:vAlign w:val="center"/>
          </w:tcPr>
          <w:p w14:paraId="5FCC4B0A" w14:textId="77777777" w:rsidR="00083CA3" w:rsidRPr="00ED0A15" w:rsidRDefault="00083CA3" w:rsidP="00083CA3">
            <w:pPr>
              <w:rPr>
                <w:rFonts w:asciiTheme="minorHAnsi" w:hAnsiTheme="minorHAnsi" w:cs="Arial"/>
                <w:b/>
                <w:sz w:val="22"/>
                <w:szCs w:val="22"/>
              </w:rPr>
            </w:pPr>
            <w:r w:rsidRPr="00ED0A15">
              <w:rPr>
                <w:rFonts w:asciiTheme="minorHAnsi" w:hAnsiTheme="minorHAnsi" w:cs="Arial"/>
                <w:b/>
                <w:sz w:val="22"/>
                <w:szCs w:val="22"/>
              </w:rPr>
              <w:t>Notification</w:t>
            </w:r>
          </w:p>
        </w:tc>
        <w:tc>
          <w:tcPr>
            <w:tcW w:w="2691" w:type="dxa"/>
            <w:vAlign w:val="center"/>
          </w:tcPr>
          <w:p w14:paraId="3B67B7B8" w14:textId="77777777" w:rsidR="00083CA3" w:rsidRPr="00ED0A15" w:rsidRDefault="00083CA3" w:rsidP="00083CA3">
            <w:pPr>
              <w:rPr>
                <w:rFonts w:asciiTheme="minorHAnsi" w:hAnsiTheme="minorHAnsi" w:cs="Arial"/>
                <w:sz w:val="22"/>
                <w:szCs w:val="22"/>
              </w:rPr>
            </w:pPr>
          </w:p>
          <w:p w14:paraId="14FFD5B4"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Make appropriate notifications and escalations</w:t>
            </w:r>
          </w:p>
        </w:tc>
        <w:tc>
          <w:tcPr>
            <w:tcW w:w="4599" w:type="dxa"/>
            <w:vAlign w:val="center"/>
          </w:tcPr>
          <w:p w14:paraId="35B61549"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Notify local organizational structure and support staff in a timely manner.</w:t>
            </w:r>
          </w:p>
          <w:p w14:paraId="255B6285" w14:textId="77777777" w:rsidR="00083CA3" w:rsidRPr="00ED0A15" w:rsidRDefault="00083CA3" w:rsidP="00083CA3">
            <w:pPr>
              <w:rPr>
                <w:rFonts w:asciiTheme="minorHAnsi" w:hAnsiTheme="minorHAnsi" w:cs="Arial"/>
                <w:sz w:val="22"/>
                <w:szCs w:val="22"/>
              </w:rPr>
            </w:pPr>
          </w:p>
          <w:p w14:paraId="3DDF495B"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Notify the WAN Manager as appropriate</w:t>
            </w:r>
          </w:p>
        </w:tc>
      </w:tr>
      <w:tr w:rsidR="00ED0A15" w:rsidRPr="00ED0A15" w14:paraId="7157AB06" w14:textId="77777777" w:rsidTr="00083CA3">
        <w:trPr>
          <w:jc w:val="center"/>
        </w:trPr>
        <w:tc>
          <w:tcPr>
            <w:tcW w:w="2628" w:type="dxa"/>
            <w:vAlign w:val="center"/>
          </w:tcPr>
          <w:p w14:paraId="447D3C78" w14:textId="77777777" w:rsidR="00083CA3" w:rsidRPr="00ED0A15" w:rsidRDefault="00083CA3" w:rsidP="00083CA3">
            <w:pPr>
              <w:rPr>
                <w:rFonts w:asciiTheme="minorHAnsi" w:hAnsiTheme="minorHAnsi" w:cs="Arial"/>
                <w:b/>
                <w:sz w:val="22"/>
                <w:szCs w:val="22"/>
              </w:rPr>
            </w:pPr>
            <w:r w:rsidRPr="00ED0A15">
              <w:rPr>
                <w:rFonts w:asciiTheme="minorHAnsi" w:hAnsiTheme="minorHAnsi" w:cs="Arial"/>
                <w:b/>
                <w:sz w:val="22"/>
                <w:szCs w:val="22"/>
              </w:rPr>
              <w:t>Incident Management</w:t>
            </w:r>
          </w:p>
        </w:tc>
        <w:tc>
          <w:tcPr>
            <w:tcW w:w="2691" w:type="dxa"/>
            <w:vAlign w:val="center"/>
          </w:tcPr>
          <w:p w14:paraId="1385B345" w14:textId="77777777" w:rsidR="00083CA3" w:rsidRPr="00ED0A15" w:rsidRDefault="00083CA3" w:rsidP="00083CA3">
            <w:pPr>
              <w:rPr>
                <w:rFonts w:asciiTheme="minorHAnsi" w:hAnsiTheme="minorHAnsi" w:cs="Arial"/>
                <w:sz w:val="22"/>
                <w:szCs w:val="22"/>
              </w:rPr>
            </w:pPr>
          </w:p>
        </w:tc>
        <w:tc>
          <w:tcPr>
            <w:tcW w:w="4599" w:type="dxa"/>
            <w:vAlign w:val="center"/>
          </w:tcPr>
          <w:p w14:paraId="0B3B1238"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Assist VA-NSOC in directing response actions</w:t>
            </w:r>
          </w:p>
          <w:p w14:paraId="7436B200"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Notify VISN CIO, WAN Managers and local IT staff, as necessary</w:t>
            </w:r>
          </w:p>
        </w:tc>
      </w:tr>
      <w:tr w:rsidR="00ED0A15" w:rsidRPr="00ED0A15" w14:paraId="36028635" w14:textId="77777777" w:rsidTr="00083CA3">
        <w:trPr>
          <w:jc w:val="center"/>
        </w:trPr>
        <w:tc>
          <w:tcPr>
            <w:tcW w:w="2628" w:type="dxa"/>
            <w:vAlign w:val="center"/>
          </w:tcPr>
          <w:p w14:paraId="4B48FD4A" w14:textId="77777777" w:rsidR="00083CA3" w:rsidRPr="00ED0A15" w:rsidRDefault="00083CA3" w:rsidP="00083CA3">
            <w:pPr>
              <w:rPr>
                <w:rFonts w:asciiTheme="minorHAnsi" w:hAnsiTheme="minorHAnsi" w:cs="Arial"/>
                <w:b/>
                <w:sz w:val="22"/>
                <w:szCs w:val="22"/>
              </w:rPr>
            </w:pPr>
            <w:r w:rsidRPr="00ED0A15">
              <w:rPr>
                <w:rFonts w:asciiTheme="minorHAnsi" w:hAnsiTheme="minorHAnsi" w:cs="Arial"/>
                <w:b/>
                <w:sz w:val="22"/>
                <w:szCs w:val="22"/>
              </w:rPr>
              <w:t>Containment</w:t>
            </w:r>
          </w:p>
        </w:tc>
        <w:tc>
          <w:tcPr>
            <w:tcW w:w="2691" w:type="dxa"/>
            <w:vAlign w:val="center"/>
          </w:tcPr>
          <w:p w14:paraId="4A29E051"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Make decisions about containment actions Initiates containment actions.</w:t>
            </w:r>
          </w:p>
          <w:p w14:paraId="438F5480" w14:textId="77777777" w:rsidR="00083CA3" w:rsidRPr="00ED0A15" w:rsidRDefault="00083CA3" w:rsidP="00083CA3">
            <w:pPr>
              <w:rPr>
                <w:rFonts w:asciiTheme="minorHAnsi" w:hAnsiTheme="minorHAnsi" w:cs="Arial"/>
                <w:sz w:val="22"/>
                <w:szCs w:val="22"/>
              </w:rPr>
            </w:pPr>
          </w:p>
          <w:p w14:paraId="6CA97A81"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Suggests alternate containment actions as necessary</w:t>
            </w:r>
          </w:p>
        </w:tc>
        <w:tc>
          <w:tcPr>
            <w:tcW w:w="4599" w:type="dxa"/>
            <w:vAlign w:val="center"/>
          </w:tcPr>
          <w:p w14:paraId="3CCD960F"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Work with the WAN Manager, Facility ISO and facility personnel to assure containment actions are performed in a timely and efficient manner</w:t>
            </w:r>
          </w:p>
        </w:tc>
      </w:tr>
      <w:tr w:rsidR="00ED0A15" w:rsidRPr="00ED0A15" w14:paraId="36420C97" w14:textId="77777777" w:rsidTr="00083CA3">
        <w:trPr>
          <w:jc w:val="center"/>
        </w:trPr>
        <w:tc>
          <w:tcPr>
            <w:tcW w:w="2628" w:type="dxa"/>
            <w:vAlign w:val="center"/>
          </w:tcPr>
          <w:p w14:paraId="19E3610B" w14:textId="77777777" w:rsidR="00083CA3" w:rsidRPr="00ED0A15" w:rsidRDefault="00083CA3" w:rsidP="00083CA3">
            <w:pPr>
              <w:rPr>
                <w:rFonts w:asciiTheme="minorHAnsi" w:hAnsiTheme="minorHAnsi" w:cs="Arial"/>
                <w:b/>
                <w:sz w:val="22"/>
                <w:szCs w:val="22"/>
              </w:rPr>
            </w:pPr>
            <w:r w:rsidRPr="00ED0A15">
              <w:rPr>
                <w:rFonts w:asciiTheme="minorHAnsi" w:hAnsiTheme="minorHAnsi" w:cs="Arial"/>
                <w:b/>
                <w:sz w:val="22"/>
                <w:szCs w:val="22"/>
              </w:rPr>
              <w:t>Remediation / Response Actions</w:t>
            </w:r>
          </w:p>
        </w:tc>
        <w:tc>
          <w:tcPr>
            <w:tcW w:w="2691" w:type="dxa"/>
            <w:vAlign w:val="center"/>
          </w:tcPr>
          <w:p w14:paraId="430EA8E8" w14:textId="77777777" w:rsidR="00083CA3" w:rsidRPr="00ED0A15" w:rsidRDefault="00083CA3" w:rsidP="00083CA3">
            <w:pPr>
              <w:rPr>
                <w:rFonts w:asciiTheme="minorHAnsi" w:hAnsiTheme="minorHAnsi" w:cs="Arial"/>
                <w:sz w:val="22"/>
                <w:szCs w:val="22"/>
              </w:rPr>
            </w:pPr>
          </w:p>
          <w:p w14:paraId="247291D1" w14:textId="77777777" w:rsidR="00083CA3" w:rsidRPr="00ED0A15" w:rsidRDefault="00083CA3" w:rsidP="00083CA3">
            <w:pPr>
              <w:rPr>
                <w:rFonts w:asciiTheme="minorHAnsi" w:hAnsiTheme="minorHAnsi" w:cs="Arial"/>
                <w:sz w:val="22"/>
                <w:szCs w:val="22"/>
              </w:rPr>
            </w:pPr>
          </w:p>
          <w:p w14:paraId="5A50C7FB" w14:textId="77777777" w:rsidR="00083CA3" w:rsidRPr="00ED0A15" w:rsidRDefault="00083CA3" w:rsidP="00083CA3">
            <w:pPr>
              <w:rPr>
                <w:rFonts w:asciiTheme="minorHAnsi" w:hAnsiTheme="minorHAnsi" w:cs="Arial"/>
                <w:sz w:val="22"/>
                <w:szCs w:val="22"/>
              </w:rPr>
            </w:pPr>
          </w:p>
          <w:p w14:paraId="6814C5D8"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 xml:space="preserve">Balance mission needs with recommended risk mitigation. </w:t>
            </w:r>
          </w:p>
          <w:p w14:paraId="7FF6CB41" w14:textId="77777777" w:rsidR="00083CA3" w:rsidRPr="00ED0A15" w:rsidRDefault="00083CA3" w:rsidP="00083CA3">
            <w:pPr>
              <w:rPr>
                <w:rFonts w:asciiTheme="minorHAnsi" w:hAnsiTheme="minorHAnsi" w:cs="Arial"/>
                <w:sz w:val="22"/>
                <w:szCs w:val="22"/>
              </w:rPr>
            </w:pPr>
          </w:p>
          <w:p w14:paraId="39E06A02"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Coordinate with Facility ISOs to implement eradication and</w:t>
            </w:r>
          </w:p>
          <w:p w14:paraId="714FB00E"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remediation actions</w:t>
            </w:r>
          </w:p>
        </w:tc>
        <w:tc>
          <w:tcPr>
            <w:tcW w:w="4599" w:type="dxa"/>
            <w:vAlign w:val="center"/>
          </w:tcPr>
          <w:p w14:paraId="1922076B"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Provide VA-NSOC with all related information.</w:t>
            </w:r>
          </w:p>
          <w:p w14:paraId="498350F0"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Assure response actions are carried out by LAN/WAN managers.</w:t>
            </w:r>
          </w:p>
          <w:p w14:paraId="4DC4E273"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 xml:space="preserve">Coordinate with CIO and VA-NSOC on response actions and mitigation strategies </w:t>
            </w:r>
          </w:p>
          <w:p w14:paraId="153038C3"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Assure that remediation actions are performed in a timely and efficient manner.</w:t>
            </w:r>
          </w:p>
          <w:p w14:paraId="75FE424A"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Coordinate with field on eradication and remediation actions</w:t>
            </w:r>
          </w:p>
        </w:tc>
      </w:tr>
      <w:tr w:rsidR="00ED0A15" w:rsidRPr="00ED0A15" w14:paraId="250996FB" w14:textId="77777777" w:rsidTr="00083CA3">
        <w:trPr>
          <w:jc w:val="center"/>
        </w:trPr>
        <w:tc>
          <w:tcPr>
            <w:tcW w:w="2628" w:type="dxa"/>
            <w:vAlign w:val="center"/>
          </w:tcPr>
          <w:p w14:paraId="1EE9D280" w14:textId="77777777" w:rsidR="00083CA3" w:rsidRPr="00ED0A15" w:rsidRDefault="00083CA3" w:rsidP="00083CA3">
            <w:pPr>
              <w:rPr>
                <w:rFonts w:asciiTheme="minorHAnsi" w:hAnsiTheme="minorHAnsi" w:cs="Arial"/>
                <w:b/>
                <w:sz w:val="22"/>
                <w:szCs w:val="22"/>
              </w:rPr>
            </w:pPr>
            <w:r w:rsidRPr="00ED0A15">
              <w:rPr>
                <w:rFonts w:asciiTheme="minorHAnsi" w:hAnsiTheme="minorHAnsi" w:cs="Arial"/>
                <w:b/>
                <w:sz w:val="22"/>
                <w:szCs w:val="22"/>
              </w:rPr>
              <w:t>Incident Documentation</w:t>
            </w:r>
          </w:p>
          <w:p w14:paraId="0B3D4395" w14:textId="77777777" w:rsidR="00083CA3" w:rsidRPr="00ED0A15" w:rsidRDefault="00083CA3" w:rsidP="00083CA3">
            <w:pPr>
              <w:rPr>
                <w:rFonts w:asciiTheme="minorHAnsi" w:hAnsiTheme="minorHAnsi" w:cs="Arial"/>
                <w:b/>
                <w:sz w:val="22"/>
                <w:szCs w:val="22"/>
              </w:rPr>
            </w:pPr>
            <w:r w:rsidRPr="00ED0A15">
              <w:rPr>
                <w:rFonts w:asciiTheme="minorHAnsi" w:hAnsiTheme="minorHAnsi" w:cs="Arial"/>
                <w:b/>
                <w:sz w:val="22"/>
                <w:szCs w:val="22"/>
              </w:rPr>
              <w:t>and Lessons Learned</w:t>
            </w:r>
          </w:p>
        </w:tc>
        <w:tc>
          <w:tcPr>
            <w:tcW w:w="2691" w:type="dxa"/>
            <w:vAlign w:val="center"/>
          </w:tcPr>
          <w:p w14:paraId="48565EC1" w14:textId="77777777" w:rsidR="00083CA3" w:rsidRPr="00ED0A15" w:rsidRDefault="00083CA3" w:rsidP="00083CA3">
            <w:pPr>
              <w:rPr>
                <w:rFonts w:asciiTheme="minorHAnsi" w:hAnsiTheme="minorHAnsi" w:cs="Arial"/>
                <w:sz w:val="22"/>
                <w:szCs w:val="22"/>
              </w:rPr>
            </w:pPr>
          </w:p>
        </w:tc>
        <w:tc>
          <w:tcPr>
            <w:tcW w:w="4599" w:type="dxa"/>
            <w:vAlign w:val="center"/>
          </w:tcPr>
          <w:p w14:paraId="347DF1B9"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Report recovery actions to the VA-NSOC.</w:t>
            </w:r>
          </w:p>
          <w:p w14:paraId="5EAF175A" w14:textId="77777777" w:rsidR="00083CA3" w:rsidRPr="00ED0A15" w:rsidRDefault="00083CA3" w:rsidP="00083CA3">
            <w:pPr>
              <w:rPr>
                <w:rFonts w:asciiTheme="minorHAnsi" w:hAnsiTheme="minorHAnsi" w:cs="Arial"/>
                <w:sz w:val="22"/>
                <w:szCs w:val="22"/>
              </w:rPr>
            </w:pPr>
          </w:p>
          <w:p w14:paraId="7E1FCD08" w14:textId="77777777" w:rsidR="00083CA3" w:rsidRPr="00ED0A15" w:rsidRDefault="00083CA3" w:rsidP="00083CA3">
            <w:pPr>
              <w:rPr>
                <w:rFonts w:asciiTheme="minorHAnsi" w:hAnsiTheme="minorHAnsi" w:cs="Arial"/>
                <w:sz w:val="22"/>
                <w:szCs w:val="22"/>
              </w:rPr>
            </w:pPr>
            <w:r w:rsidRPr="00ED0A15">
              <w:rPr>
                <w:rFonts w:asciiTheme="minorHAnsi" w:hAnsiTheme="minorHAnsi" w:cs="Arial"/>
                <w:sz w:val="22"/>
                <w:szCs w:val="22"/>
              </w:rPr>
              <w:t>Communicate information from VA-NSOC to the field.</w:t>
            </w:r>
          </w:p>
        </w:tc>
      </w:tr>
    </w:tbl>
    <w:p w14:paraId="7BF1E463" w14:textId="77777777" w:rsidR="005D1552" w:rsidRDefault="005D1552"/>
    <w:p w14:paraId="09D39591" w14:textId="77777777" w:rsidR="005D1552" w:rsidRPr="005D1552" w:rsidRDefault="005D1552" w:rsidP="005D1552">
      <w:pPr>
        <w:pStyle w:val="Heading1"/>
        <w:numPr>
          <w:ilvl w:val="0"/>
          <w:numId w:val="0"/>
        </w:numPr>
        <w:jc w:val="center"/>
        <w:rPr>
          <w:rFonts w:ascii="Arial" w:eastAsia="Times New Roman" w:hAnsi="Arial" w:cs="Times New Roman"/>
          <w:bCs w:val="0"/>
          <w:color w:val="000000"/>
          <w:w w:val="105"/>
          <w:sz w:val="22"/>
          <w:szCs w:val="22"/>
        </w:rPr>
      </w:pPr>
      <w:r>
        <w:br w:type="page"/>
      </w:r>
      <w:bookmarkStart w:id="588" w:name="_Toc266351830"/>
      <w:bookmarkStart w:id="589" w:name="_Toc527022263"/>
      <w:r w:rsidRPr="005D1552">
        <w:rPr>
          <w:rFonts w:ascii="Arial" w:eastAsia="Times New Roman" w:hAnsi="Arial" w:cs="Times New Roman"/>
          <w:bCs w:val="0"/>
          <w:color w:val="000000"/>
          <w:w w:val="105"/>
          <w:sz w:val="22"/>
          <w:szCs w:val="22"/>
        </w:rPr>
        <w:lastRenderedPageBreak/>
        <w:t>Appendix C – Policy and Document References</w:t>
      </w:r>
      <w:bookmarkEnd w:id="588"/>
      <w:bookmarkEnd w:id="589"/>
    </w:p>
    <w:p w14:paraId="151D88DC" w14:textId="77777777" w:rsidR="005D1552" w:rsidRDefault="005D1552" w:rsidP="005D1552">
      <w:pPr>
        <w:rPr>
          <w:rFonts w:cs="Arial"/>
        </w:rPr>
      </w:pPr>
    </w:p>
    <w:p w14:paraId="291827B4" w14:textId="77777777" w:rsidR="005D1552" w:rsidRDefault="005D1552" w:rsidP="005D1552">
      <w:pPr>
        <w:spacing w:after="0" w:line="240" w:lineRule="auto"/>
        <w:rPr>
          <w:rFonts w:ascii="Arial" w:hAnsi="Arial" w:cs="Arial"/>
        </w:rPr>
      </w:pPr>
      <w:r w:rsidRPr="005D1552">
        <w:rPr>
          <w:rFonts w:ascii="Arial" w:hAnsi="Arial" w:cs="Arial"/>
        </w:rPr>
        <w:t>VA Directive 6500, “Managing Information Security Risk: VA Information Security Program”</w:t>
      </w:r>
    </w:p>
    <w:p w14:paraId="1EB7FEAE" w14:textId="77777777" w:rsidR="005D1552" w:rsidRDefault="005D1552" w:rsidP="005D1552">
      <w:pPr>
        <w:spacing w:after="0" w:line="240" w:lineRule="auto"/>
        <w:rPr>
          <w:rFonts w:ascii="Arial" w:hAnsi="Arial" w:cs="Arial"/>
        </w:rPr>
      </w:pPr>
    </w:p>
    <w:p w14:paraId="13B22E55" w14:textId="77777777" w:rsidR="005D1552" w:rsidRDefault="005D1552" w:rsidP="005D1552">
      <w:pPr>
        <w:spacing w:after="0" w:line="240" w:lineRule="auto"/>
        <w:rPr>
          <w:rFonts w:ascii="Arial" w:hAnsi="Arial" w:cs="Arial"/>
        </w:rPr>
      </w:pPr>
      <w:r>
        <w:rPr>
          <w:rFonts w:ascii="Arial" w:hAnsi="Arial" w:cs="Arial"/>
        </w:rPr>
        <w:t>VA Handbook 6500, “</w:t>
      </w:r>
      <w:r w:rsidRPr="005D1552">
        <w:rPr>
          <w:rFonts w:ascii="Arial" w:hAnsi="Arial" w:cs="Arial"/>
        </w:rPr>
        <w:t>Risk Management Framework for VA Information Systems - Tier 3: VA Information Security Program</w:t>
      </w:r>
      <w:r>
        <w:rPr>
          <w:rFonts w:ascii="Arial" w:hAnsi="Arial" w:cs="Arial"/>
        </w:rPr>
        <w:t>”</w:t>
      </w:r>
    </w:p>
    <w:p w14:paraId="35A8338B" w14:textId="77777777" w:rsidR="005D1552" w:rsidRPr="005D1552" w:rsidRDefault="005D1552" w:rsidP="005D1552">
      <w:pPr>
        <w:spacing w:after="0" w:line="240" w:lineRule="auto"/>
        <w:rPr>
          <w:rFonts w:ascii="Arial" w:hAnsi="Arial" w:cs="Arial"/>
        </w:rPr>
      </w:pPr>
    </w:p>
    <w:p w14:paraId="10CE2BF9" w14:textId="77777777" w:rsidR="005D1552" w:rsidRDefault="005D1552" w:rsidP="005D1552">
      <w:pPr>
        <w:spacing w:after="0" w:line="240" w:lineRule="auto"/>
        <w:rPr>
          <w:rFonts w:ascii="Arial" w:hAnsi="Arial" w:cs="Arial"/>
        </w:rPr>
      </w:pPr>
      <w:r w:rsidRPr="005D1552">
        <w:rPr>
          <w:rFonts w:ascii="Arial" w:hAnsi="Arial" w:cs="Arial"/>
        </w:rPr>
        <w:t>VA Handbook 6500.2 “Management of Breaches Involving Sensitive Personal Information”</w:t>
      </w:r>
    </w:p>
    <w:p w14:paraId="5079A614" w14:textId="77777777" w:rsidR="005D1552" w:rsidRPr="005D1552" w:rsidRDefault="005D1552" w:rsidP="005D1552">
      <w:pPr>
        <w:spacing w:after="0" w:line="240" w:lineRule="auto"/>
        <w:rPr>
          <w:rFonts w:ascii="Arial" w:hAnsi="Arial" w:cs="Arial"/>
        </w:rPr>
      </w:pPr>
    </w:p>
    <w:p w14:paraId="65E53710" w14:textId="77777777" w:rsidR="005D1552" w:rsidRDefault="005D1552" w:rsidP="005D1552">
      <w:pPr>
        <w:spacing w:after="0" w:line="240" w:lineRule="auto"/>
        <w:rPr>
          <w:rFonts w:ascii="Arial" w:hAnsi="Arial" w:cs="Arial"/>
        </w:rPr>
      </w:pPr>
      <w:r w:rsidRPr="005D1552">
        <w:rPr>
          <w:rFonts w:ascii="Arial" w:hAnsi="Arial" w:cs="Arial"/>
        </w:rPr>
        <w:t>NIST SP 800-12</w:t>
      </w:r>
      <w:r>
        <w:rPr>
          <w:rFonts w:ascii="Arial" w:hAnsi="Arial" w:cs="Arial"/>
        </w:rPr>
        <w:t xml:space="preserve"> Rev. 1</w:t>
      </w:r>
      <w:r w:rsidRPr="005D1552">
        <w:rPr>
          <w:rFonts w:ascii="Arial" w:hAnsi="Arial" w:cs="Arial"/>
        </w:rPr>
        <w:t>, “An Introduction to Computer Security: The NIST Handbook”</w:t>
      </w:r>
    </w:p>
    <w:p w14:paraId="257E4CF0" w14:textId="77777777" w:rsidR="005D1552" w:rsidRPr="005D1552" w:rsidRDefault="005D1552" w:rsidP="005D1552">
      <w:pPr>
        <w:spacing w:after="0" w:line="240" w:lineRule="auto"/>
        <w:rPr>
          <w:rFonts w:ascii="Arial" w:hAnsi="Arial" w:cs="Arial"/>
        </w:rPr>
      </w:pPr>
    </w:p>
    <w:p w14:paraId="795A4AC8" w14:textId="77777777" w:rsidR="005D1552" w:rsidRDefault="005D1552" w:rsidP="005D1552">
      <w:pPr>
        <w:spacing w:after="0" w:line="240" w:lineRule="auto"/>
        <w:rPr>
          <w:rFonts w:ascii="Arial" w:hAnsi="Arial" w:cs="Arial"/>
        </w:rPr>
      </w:pPr>
      <w:r>
        <w:rPr>
          <w:rFonts w:ascii="Arial" w:hAnsi="Arial" w:cs="Arial"/>
        </w:rPr>
        <w:t>NIST SP 800-37 Rev. 1</w:t>
      </w:r>
      <w:r w:rsidRPr="005D1552">
        <w:rPr>
          <w:rFonts w:ascii="Arial" w:hAnsi="Arial" w:cs="Arial"/>
        </w:rPr>
        <w:t>, “Guide for Applying the Risk Management Framework t</w:t>
      </w:r>
      <w:r w:rsidR="00344954">
        <w:rPr>
          <w:rFonts w:ascii="Arial" w:hAnsi="Arial" w:cs="Arial"/>
        </w:rPr>
        <w:t>o Federal Information Systems: A</w:t>
      </w:r>
      <w:r w:rsidRPr="005D1552">
        <w:rPr>
          <w:rFonts w:ascii="Arial" w:hAnsi="Arial" w:cs="Arial"/>
        </w:rPr>
        <w:t xml:space="preserve"> Security Life Cycle Approach”</w:t>
      </w:r>
    </w:p>
    <w:p w14:paraId="17F3D252" w14:textId="77777777" w:rsidR="005D1552" w:rsidRPr="005D1552" w:rsidRDefault="005D1552" w:rsidP="005D1552">
      <w:pPr>
        <w:spacing w:after="0" w:line="240" w:lineRule="auto"/>
        <w:rPr>
          <w:rFonts w:ascii="Arial" w:hAnsi="Arial" w:cs="Arial"/>
        </w:rPr>
      </w:pPr>
    </w:p>
    <w:p w14:paraId="7FD84A69" w14:textId="77777777" w:rsidR="005D1552" w:rsidRDefault="00344954" w:rsidP="005D1552">
      <w:pPr>
        <w:spacing w:after="0" w:line="240" w:lineRule="auto"/>
        <w:rPr>
          <w:rFonts w:ascii="Arial" w:hAnsi="Arial" w:cs="Arial"/>
        </w:rPr>
      </w:pPr>
      <w:r>
        <w:rPr>
          <w:rFonts w:ascii="Arial" w:hAnsi="Arial" w:cs="Arial"/>
        </w:rPr>
        <w:t>NIST SP 800-53</w:t>
      </w:r>
      <w:r w:rsidR="005D1552">
        <w:rPr>
          <w:rFonts w:ascii="Arial" w:hAnsi="Arial" w:cs="Arial"/>
        </w:rPr>
        <w:t xml:space="preserve"> Rev. 4</w:t>
      </w:r>
      <w:r w:rsidR="005D1552" w:rsidRPr="005D1552">
        <w:rPr>
          <w:rFonts w:ascii="Arial" w:hAnsi="Arial" w:cs="Arial"/>
        </w:rPr>
        <w:t>, “Security and Privacy Controls for Federal Information Systems and Organizations”</w:t>
      </w:r>
    </w:p>
    <w:p w14:paraId="27AB87F2" w14:textId="77777777" w:rsidR="005D1552" w:rsidRPr="005D1552" w:rsidRDefault="005D1552" w:rsidP="005D1552">
      <w:pPr>
        <w:spacing w:after="0" w:line="240" w:lineRule="auto"/>
        <w:rPr>
          <w:rFonts w:ascii="Arial" w:hAnsi="Arial" w:cs="Arial"/>
        </w:rPr>
      </w:pPr>
    </w:p>
    <w:p w14:paraId="7A8B14AB" w14:textId="77777777" w:rsidR="005D1552" w:rsidRDefault="005D1552" w:rsidP="005D1552">
      <w:pPr>
        <w:spacing w:after="0" w:line="240" w:lineRule="auto"/>
        <w:rPr>
          <w:rFonts w:ascii="Arial" w:hAnsi="Arial" w:cs="Arial"/>
        </w:rPr>
      </w:pPr>
      <w:r w:rsidRPr="005D1552">
        <w:rPr>
          <w:rFonts w:ascii="Arial" w:hAnsi="Arial" w:cs="Arial"/>
        </w:rPr>
        <w:t>NIST SP 800-53A</w:t>
      </w:r>
      <w:r>
        <w:rPr>
          <w:rFonts w:ascii="Arial" w:hAnsi="Arial" w:cs="Arial"/>
        </w:rPr>
        <w:t xml:space="preserve"> Rev. 4</w:t>
      </w:r>
      <w:r w:rsidRPr="005D1552">
        <w:rPr>
          <w:rFonts w:ascii="Arial" w:hAnsi="Arial" w:cs="Arial"/>
        </w:rPr>
        <w:t xml:space="preserve"> “Assessing Security and Privacy Controls in Federal Information Systems and Organizations: Building Effective Assessment Plans”</w:t>
      </w:r>
    </w:p>
    <w:p w14:paraId="44A4E872" w14:textId="77777777" w:rsidR="005D1552" w:rsidRPr="005D1552" w:rsidRDefault="005D1552" w:rsidP="005D1552">
      <w:pPr>
        <w:spacing w:after="0" w:line="240" w:lineRule="auto"/>
        <w:rPr>
          <w:rFonts w:ascii="Arial" w:hAnsi="Arial" w:cs="Arial"/>
        </w:rPr>
      </w:pPr>
    </w:p>
    <w:p w14:paraId="05762EDD" w14:textId="77777777" w:rsidR="005D1552" w:rsidRPr="005D1552" w:rsidRDefault="005D1552" w:rsidP="005D1552">
      <w:pPr>
        <w:spacing w:after="0" w:line="240" w:lineRule="auto"/>
        <w:rPr>
          <w:rFonts w:ascii="Arial" w:hAnsi="Arial" w:cs="Arial"/>
        </w:rPr>
      </w:pPr>
      <w:r w:rsidRPr="005D1552">
        <w:rPr>
          <w:rFonts w:ascii="Arial" w:hAnsi="Arial" w:cs="Arial"/>
        </w:rPr>
        <w:t>NIST SP 800-61</w:t>
      </w:r>
      <w:r w:rsidR="00344954">
        <w:rPr>
          <w:rFonts w:ascii="Arial" w:hAnsi="Arial" w:cs="Arial"/>
        </w:rPr>
        <w:t xml:space="preserve"> Rev. 2</w:t>
      </w:r>
      <w:r w:rsidRPr="005D1552">
        <w:rPr>
          <w:rFonts w:ascii="Arial" w:hAnsi="Arial" w:cs="Arial"/>
        </w:rPr>
        <w:t>, “Computer Security Incident Handling Guide”</w:t>
      </w:r>
    </w:p>
    <w:p w14:paraId="21F098C6" w14:textId="77777777" w:rsidR="005D1552" w:rsidRPr="00A730FA" w:rsidRDefault="005D1552" w:rsidP="005D1552">
      <w:pPr>
        <w:rPr>
          <w:rFonts w:cs="Arial"/>
        </w:rPr>
      </w:pPr>
    </w:p>
    <w:p w14:paraId="26219828" w14:textId="77777777" w:rsidR="00083CA3" w:rsidRDefault="00083CA3"/>
    <w:sectPr w:rsidR="00083CA3" w:rsidSect="00ED6828">
      <w:footerReference w:type="default" r:id="rId21"/>
      <w:footerReference w:type="first" r:id="rId22"/>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Faulkner, David A. (Accenture Federal Services)" w:date="2019-04-03T17:34:00Z" w:initials="FDA(FS">
    <w:p w14:paraId="0F0429FA" w14:textId="79713FBA" w:rsidR="001B2DE9" w:rsidRDefault="001B2DE9">
      <w:pPr>
        <w:pStyle w:val="CommentText"/>
      </w:pPr>
      <w:r>
        <w:rPr>
          <w:rStyle w:val="CommentReference"/>
        </w:rPr>
        <w:annotationRef/>
      </w:r>
      <w:r>
        <w:t xml:space="preserve">Not sure about this. AbleVets? I doubt it </w:t>
      </w:r>
    </w:p>
  </w:comment>
  <w:comment w:id="52" w:author="Ntayi, Raymond" w:date="2018-10-15T13:56:00Z" w:initials="NR">
    <w:p w14:paraId="0533613B" w14:textId="6CC75082" w:rsidR="00966D29" w:rsidRDefault="00966D29">
      <w:pPr>
        <w:pStyle w:val="CommentText"/>
      </w:pPr>
      <w:r>
        <w:rPr>
          <w:rStyle w:val="CommentReference"/>
        </w:rPr>
        <w:annotationRef/>
      </w:r>
      <w:r>
        <w:t>Please provide categorization</w:t>
      </w:r>
    </w:p>
  </w:comment>
  <w:comment w:id="55" w:author="Faulkner, David A. (Accenture Federal Services)" w:date="2019-04-03T17:31:00Z" w:initials="FDA(FS">
    <w:p w14:paraId="522DCDF6" w14:textId="39236CB5" w:rsidR="00324223" w:rsidRDefault="00324223">
      <w:pPr>
        <w:pStyle w:val="CommentText"/>
      </w:pPr>
      <w:r>
        <w:rPr>
          <w:rStyle w:val="CommentReference"/>
        </w:rPr>
        <w:annotationRef/>
      </w:r>
      <w:r>
        <w:t xml:space="preserve">They might want more, but will see if this suffices </w:t>
      </w:r>
    </w:p>
  </w:comment>
  <w:comment w:id="61" w:author="Faulkner, David A. (Accenture Federal Services)" w:date="2019-04-03T17:30:00Z" w:initials="FDA(FS">
    <w:p w14:paraId="1C2B1791" w14:textId="286552FF" w:rsidR="00324223" w:rsidRDefault="00324223">
      <w:pPr>
        <w:pStyle w:val="CommentText"/>
      </w:pPr>
      <w:r>
        <w:rPr>
          <w:rStyle w:val="CommentReference"/>
        </w:rPr>
        <w:annotationRef/>
      </w:r>
      <w:r>
        <w:t xml:space="preserve">Not sure about this </w:t>
      </w:r>
    </w:p>
  </w:comment>
  <w:comment w:id="91" w:author="Richards, Rafael M." w:date="2019-04-12T14:24:00Z" w:initials="RRM">
    <w:p w14:paraId="6C87773E" w14:textId="6EFB8F01" w:rsidR="00DA631F" w:rsidRDefault="00DA631F">
      <w:pPr>
        <w:pStyle w:val="CommentText"/>
      </w:pPr>
      <w:r>
        <w:rPr>
          <w:rStyle w:val="CommentReference"/>
        </w:rPr>
        <w:annotationRef/>
      </w:r>
      <w:r>
        <w:t xml:space="preserve">Not applicable?  Ask Bobbi. </w:t>
      </w:r>
    </w:p>
  </w:comment>
  <w:comment w:id="141" w:author="Richards, Rafael M." w:date="2019-04-12T14:25:00Z" w:initials="RRM">
    <w:p w14:paraId="165A006D" w14:textId="6AEF51B8" w:rsidR="00DA631F" w:rsidRDefault="00DA631F">
      <w:pPr>
        <w:pStyle w:val="CommentText"/>
      </w:pPr>
      <w:r>
        <w:rPr>
          <w:rStyle w:val="CommentReference"/>
        </w:rPr>
        <w:annotationRef/>
      </w:r>
      <w:r>
        <w:t>Fill in with appropriate name and information</w:t>
      </w:r>
    </w:p>
  </w:comment>
  <w:comment w:id="319" w:author="Faulkner, David A. (Accenture Federal Services)" w:date="2019-04-03T17:27:00Z" w:initials="FDA(FS">
    <w:p w14:paraId="078A3B8D" w14:textId="52688672" w:rsidR="00324223" w:rsidRDefault="00324223">
      <w:pPr>
        <w:pStyle w:val="CommentText"/>
      </w:pPr>
      <w:r>
        <w:rPr>
          <w:rStyle w:val="CommentReference"/>
        </w:rPr>
        <w:annotationRef/>
      </w:r>
      <w:r>
        <w:t xml:space="preserve">I will be providing AbleVets IRP </w:t>
      </w:r>
    </w:p>
  </w:comment>
  <w:comment w:id="320" w:author="Richards, Rafael M." w:date="2019-04-05T17:49:00Z" w:initials="RRM">
    <w:p w14:paraId="5BEB6CC6" w14:textId="22E58F3A" w:rsidR="008668B4" w:rsidRDefault="008668B4">
      <w:pPr>
        <w:pStyle w:val="CommentText"/>
      </w:pPr>
      <w:r>
        <w:rPr>
          <w:rStyle w:val="CommentReference"/>
        </w:rPr>
        <w:annotationRef/>
      </w:r>
      <w:r>
        <w:t>This must be a VA person. It is not a contractor. Our IOC is probably going to be Valley coastal Bend or Omaha. – so we need the names from there.</w:t>
      </w:r>
    </w:p>
  </w:comment>
  <w:comment w:id="389" w:author="Richards, Rafael M." w:date="2019-04-12T14:26:00Z" w:initials="RRM">
    <w:p w14:paraId="7A1EEC1D" w14:textId="5D8316E9" w:rsidR="00DA631F" w:rsidRDefault="00DA631F">
      <w:pPr>
        <w:pStyle w:val="CommentText"/>
      </w:pPr>
      <w:r>
        <w:rPr>
          <w:rStyle w:val="CommentReference"/>
        </w:rPr>
        <w:annotationRef/>
      </w:r>
      <w:r>
        <w:t>Need name / information filled in</w:t>
      </w:r>
    </w:p>
  </w:comment>
  <w:comment w:id="534" w:author="Richards, Rafael M." w:date="2019-04-12T14:28:00Z" w:initials="RRM">
    <w:p w14:paraId="017DF4B2" w14:textId="3FD763C6" w:rsidR="00DA631F" w:rsidRDefault="00DA631F">
      <w:pPr>
        <w:pStyle w:val="CommentText"/>
      </w:pPr>
      <w:r>
        <w:rPr>
          <w:rStyle w:val="CommentReference"/>
        </w:rPr>
        <w:annotationRef/>
      </w:r>
      <w:r>
        <w:t xml:space="preserve">Need facility CIO </w:t>
      </w:r>
      <w:r>
        <w:t>information</w:t>
      </w:r>
      <w:bookmarkStart w:id="537" w:name="_GoBack"/>
      <w:bookmarkEnd w:id="537"/>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0429FA" w15:done="0"/>
  <w15:commentEx w15:paraId="0533613B" w15:done="1"/>
  <w15:commentEx w15:paraId="522DCDF6" w15:done="0"/>
  <w15:commentEx w15:paraId="1C2B1791" w15:done="0"/>
  <w15:commentEx w15:paraId="6C87773E" w15:done="0"/>
  <w15:commentEx w15:paraId="165A006D" w15:done="0"/>
  <w15:commentEx w15:paraId="078A3B8D" w15:done="0"/>
  <w15:commentEx w15:paraId="5BEB6CC6" w15:paraIdParent="078A3B8D" w15:done="0"/>
  <w15:commentEx w15:paraId="7A1EEC1D" w15:done="0"/>
  <w15:commentEx w15:paraId="017DF4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0429FA" w16cid:durableId="204F6D08"/>
  <w16cid:commentId w16cid:paraId="0533613B" w16cid:durableId="1FAB5F31"/>
  <w16cid:commentId w16cid:paraId="522DCDF6" w16cid:durableId="204F6C58"/>
  <w16cid:commentId w16cid:paraId="1C2B1791" w16cid:durableId="204F6C46"/>
  <w16cid:commentId w16cid:paraId="6C87773E" w16cid:durableId="205B1E33"/>
  <w16cid:commentId w16cid:paraId="165A006D" w16cid:durableId="205B1E49"/>
  <w16cid:commentId w16cid:paraId="078A3B8D" w16cid:durableId="204F6B68"/>
  <w16cid:commentId w16cid:paraId="5BEB6CC6" w16cid:durableId="205213AD"/>
  <w16cid:commentId w16cid:paraId="7A1EEC1D" w16cid:durableId="205B1E94"/>
  <w16cid:commentId w16cid:paraId="017DF4B2" w16cid:durableId="205B1F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CD330" w14:textId="77777777" w:rsidR="00D42267" w:rsidRDefault="00D42267" w:rsidP="008E643B">
      <w:pPr>
        <w:spacing w:after="0" w:line="240" w:lineRule="auto"/>
      </w:pPr>
      <w:r>
        <w:separator/>
      </w:r>
    </w:p>
  </w:endnote>
  <w:endnote w:type="continuationSeparator" w:id="0">
    <w:p w14:paraId="720212EF" w14:textId="77777777" w:rsidR="00D42267" w:rsidRDefault="00D42267" w:rsidP="008E6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
    <w:panose1 w:val="00000000000000000000"/>
    <w:charset w:val="80"/>
    <w:family w:val="auto"/>
    <w:notTrueType/>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CDC12" w14:textId="77777777" w:rsidR="00966D29" w:rsidRDefault="00966D29" w:rsidP="00966D29">
    <w:pPr>
      <w:pStyle w:val="Footer"/>
    </w:pPr>
    <w:r w:rsidRPr="00AC4928">
      <w:rPr>
        <w:rStyle w:val="PageNumber"/>
      </w:rPr>
      <w:fldChar w:fldCharType="begin"/>
    </w:r>
    <w:r w:rsidRPr="00AC4928">
      <w:rPr>
        <w:rStyle w:val="PageNumber"/>
      </w:rPr>
      <w:instrText xml:space="preserve">PAGE  </w:instrText>
    </w:r>
    <w:r w:rsidRPr="00AC4928">
      <w:rPr>
        <w:rStyle w:val="PageNumber"/>
      </w:rPr>
      <w:fldChar w:fldCharType="separate"/>
    </w:r>
    <w:r>
      <w:rPr>
        <w:rStyle w:val="PageNumber"/>
        <w:noProof/>
      </w:rPr>
      <w:t>i</w:t>
    </w:r>
    <w:r w:rsidRPr="00AC4928">
      <w:rPr>
        <w:rStyle w:val="PageNumber"/>
      </w:rPr>
      <w:fldChar w:fldCharType="end"/>
    </w:r>
    <w:r>
      <w:rPr>
        <w:rStyle w:val="PageNumber"/>
      </w:rPr>
      <w:tab/>
    </w:r>
    <w:r>
      <w:rPr>
        <w:rStyle w:val="PageNumber"/>
      </w:rPr>
      <w:tab/>
    </w:r>
    <w:r w:rsidRPr="00C25B4D">
      <w:rPr>
        <w:rStyle w:val="PageNumber"/>
        <w:color w:val="92939A"/>
        <w:spacing w:val="40"/>
      </w:rPr>
      <w:t>OFFICE OF INFORMATION SECURITY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D287D" w14:textId="77777777" w:rsidR="00966D29" w:rsidRPr="00C66FB4" w:rsidRDefault="00966D29" w:rsidP="0092285F">
    <w:pPr>
      <w:rPr>
        <w:rFonts w:cs="Arial"/>
        <w:sz w:val="20"/>
        <w:szCs w:val="20"/>
      </w:rPr>
    </w:pPr>
    <w:r w:rsidRPr="008524F1">
      <w:rPr>
        <w:rFonts w:cs="Arial"/>
        <w:sz w:val="20"/>
        <w:szCs w:val="20"/>
      </w:rPr>
      <w:t>Incident Response Plan</w:t>
    </w:r>
    <w:r w:rsidRPr="00B9127E">
      <w:rPr>
        <w:rFonts w:cs="Arial"/>
        <w:sz w:val="20"/>
        <w:szCs w:val="20"/>
      </w:rPr>
      <w:t xml:space="preserve"> </w:t>
    </w:r>
    <w:r>
      <w:rPr>
        <w:rFonts w:cs="Arial"/>
        <w:sz w:val="20"/>
        <w:szCs w:val="20"/>
      </w:rPr>
      <w:t xml:space="preserve">- </w:t>
    </w:r>
    <w:r w:rsidRPr="00B9127E">
      <w:rPr>
        <w:rFonts w:cs="Arial"/>
        <w:sz w:val="20"/>
        <w:szCs w:val="20"/>
      </w:rPr>
      <w:t>VAEC AWS GovCloud High</w:t>
    </w:r>
    <w:r>
      <w:rPr>
        <w:rFonts w:cs="Arial"/>
        <w:sz w:val="20"/>
        <w:szCs w:val="20"/>
      </w:rPr>
      <w:t xml:space="preserve"> </w:t>
    </w:r>
    <w:r w:rsidRPr="008524F1">
      <w:rPr>
        <w:rFonts w:cs="Arial"/>
        <w:sz w:val="20"/>
        <w:szCs w:val="20"/>
      </w:rPr>
      <w:tab/>
    </w:r>
    <w:r w:rsidRPr="008524F1">
      <w:rPr>
        <w:rFonts w:cs="Arial"/>
        <w:sz w:val="20"/>
        <w:szCs w:val="20"/>
      </w:rPr>
      <w:tab/>
    </w:r>
    <w:r>
      <w:rPr>
        <w:rFonts w:cs="Arial"/>
        <w:sz w:val="20"/>
        <w:szCs w:val="20"/>
      </w:rPr>
      <w:t>10/11/2018</w:t>
    </w:r>
    <w:r>
      <w:rPr>
        <w:rFonts w:cs="Arial"/>
        <w:sz w:val="20"/>
        <w:szCs w:val="20"/>
      </w:rPr>
      <w:br/>
    </w:r>
    <w:r>
      <w:rPr>
        <w:rFonts w:cs="Arial"/>
        <w:sz w:val="20"/>
        <w:szCs w:val="20"/>
      </w:rPr>
      <w:br/>
      <w:t>Template Version: 1.3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1B3BB" w14:textId="77777777" w:rsidR="00966D29" w:rsidRPr="00C66FB4" w:rsidRDefault="00966D29" w:rsidP="0092285F">
    <w:pPr>
      <w:rPr>
        <w:rFonts w:cs="Arial"/>
        <w:sz w:val="20"/>
        <w:szCs w:val="20"/>
      </w:rPr>
    </w:pPr>
    <w:proofErr w:type="spellStart"/>
    <w:r>
      <w:rPr>
        <w:rFonts w:cs="Arial"/>
        <w:sz w:val="20"/>
        <w:szCs w:val="20"/>
      </w:rPr>
      <w:t>VAEC_AWS_GovCloud</w:t>
    </w:r>
    <w:proofErr w:type="spellEnd"/>
    <w:r>
      <w:rPr>
        <w:rFonts w:cs="Arial"/>
        <w:sz w:val="20"/>
        <w:szCs w:val="20"/>
      </w:rPr>
      <w:t>-</w:t>
    </w:r>
    <w:r w:rsidRPr="008524F1">
      <w:rPr>
        <w:rFonts w:cs="Arial"/>
        <w:sz w:val="20"/>
        <w:szCs w:val="20"/>
      </w:rPr>
      <w:t xml:space="preserve">Incident Response Plan </w:t>
    </w:r>
    <w:r>
      <w:rPr>
        <w:rFonts w:cs="Arial"/>
        <w:sz w:val="20"/>
        <w:szCs w:val="20"/>
      </w:rPr>
      <w:tab/>
    </w:r>
    <w:r>
      <w:rPr>
        <w:rFonts w:cs="Arial"/>
        <w:sz w:val="20"/>
        <w:szCs w:val="20"/>
      </w:rPr>
      <w:tab/>
    </w:r>
    <w:r w:rsidRPr="008524F1">
      <w:rPr>
        <w:rFonts w:cs="Arial"/>
        <w:sz w:val="20"/>
        <w:szCs w:val="20"/>
      </w:rPr>
      <w:tab/>
    </w:r>
    <w:r w:rsidRPr="008524F1">
      <w:rPr>
        <w:rFonts w:cs="Arial"/>
        <w:sz w:val="20"/>
        <w:szCs w:val="20"/>
      </w:rPr>
      <w:tab/>
    </w:r>
    <w:r>
      <w:rPr>
        <w:rFonts w:cs="Arial"/>
        <w:sz w:val="20"/>
        <w:szCs w:val="20"/>
      </w:rPr>
      <w:t xml:space="preserve">                                         10/11/2018</w:t>
    </w:r>
  </w:p>
  <w:p w14:paraId="2368F9A8" w14:textId="77777777" w:rsidR="00966D29" w:rsidRPr="00911B03" w:rsidRDefault="00966D29" w:rsidP="00972B7F">
    <w:pPr>
      <w:rPr>
        <w:rFonts w:cs="Arial"/>
        <w:sz w:val="20"/>
        <w:szCs w:val="20"/>
      </w:rPr>
    </w:pPr>
    <w:r>
      <w:rPr>
        <w:rFonts w:cs="Arial"/>
        <w:sz w:val="20"/>
        <w:szCs w:val="20"/>
      </w:rPr>
      <w:t>Template Version: 1.3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3289657"/>
      <w:docPartObj>
        <w:docPartGallery w:val="Page Numbers (Bottom of Page)"/>
        <w:docPartUnique/>
      </w:docPartObj>
    </w:sdtPr>
    <w:sdtEndPr>
      <w:rPr>
        <w:noProof/>
      </w:rPr>
    </w:sdtEndPr>
    <w:sdtContent>
      <w:p w14:paraId="2E9C28C9" w14:textId="27C6054E" w:rsidR="00966D29" w:rsidRDefault="00966D29">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37D56091" w14:textId="41882DAA" w:rsidR="00966D29" w:rsidRPr="00C66FB4" w:rsidRDefault="00966D29" w:rsidP="00911B03">
    <w:pPr>
      <w:jc w:val="center"/>
      <w:rPr>
        <w:rFonts w:cs="Arial"/>
        <w:sz w:val="20"/>
        <w:szCs w:val="20"/>
      </w:rPr>
    </w:pPr>
    <w:proofErr w:type="spellStart"/>
    <w:r>
      <w:rPr>
        <w:rFonts w:cs="Arial"/>
        <w:sz w:val="20"/>
        <w:szCs w:val="20"/>
      </w:rPr>
      <w:t>VAEC_AWS_GovCloud</w:t>
    </w:r>
    <w:proofErr w:type="spellEnd"/>
    <w:r w:rsidR="00696E4D">
      <w:rPr>
        <w:rFonts w:cs="Arial"/>
        <w:sz w:val="20"/>
        <w:szCs w:val="20"/>
      </w:rPr>
      <w:t xml:space="preserve"> – VAM </w:t>
    </w:r>
    <w:r w:rsidRPr="008524F1">
      <w:rPr>
        <w:rFonts w:cs="Arial"/>
        <w:sz w:val="20"/>
        <w:szCs w:val="20"/>
      </w:rPr>
      <w:t xml:space="preserve">Incident Response Plan </w:t>
    </w:r>
    <w:r>
      <w:rPr>
        <w:rFonts w:cs="Arial"/>
        <w:sz w:val="20"/>
        <w:szCs w:val="20"/>
      </w:rPr>
      <w:t>1.3</w:t>
    </w:r>
    <w:r w:rsidRPr="008524F1">
      <w:rPr>
        <w:rFonts w:cs="Arial"/>
        <w:sz w:val="20"/>
        <w:szCs w:val="20"/>
      </w:rPr>
      <w:tab/>
    </w:r>
    <w:r w:rsidRPr="008524F1">
      <w:rPr>
        <w:rFonts w:cs="Arial"/>
        <w:sz w:val="20"/>
        <w:szCs w:val="20"/>
      </w:rPr>
      <w:tab/>
    </w:r>
    <w:r>
      <w:rPr>
        <w:rFonts w:cs="Arial"/>
        <w:sz w:val="20"/>
        <w:szCs w:val="20"/>
      </w:rPr>
      <w:t xml:space="preserve">                                                  </w:t>
    </w:r>
    <w:r w:rsidR="00696E4D">
      <w:rPr>
        <w:rFonts w:cs="Arial"/>
        <w:sz w:val="20"/>
        <w:szCs w:val="20"/>
      </w:rPr>
      <w:t>04</w:t>
    </w:r>
    <w:r>
      <w:rPr>
        <w:rFonts w:cs="Arial"/>
        <w:sz w:val="20"/>
        <w:szCs w:val="20"/>
      </w:rPr>
      <w:t>/</w:t>
    </w:r>
    <w:r w:rsidR="00696E4D">
      <w:rPr>
        <w:rFonts w:cs="Arial"/>
        <w:sz w:val="20"/>
        <w:szCs w:val="20"/>
      </w:rPr>
      <w:t>03</w:t>
    </w:r>
    <w:r>
      <w:rPr>
        <w:rFonts w:cs="Arial"/>
        <w:sz w:val="20"/>
        <w:szCs w:val="20"/>
      </w:rPr>
      <w:t>/201</w:t>
    </w:r>
    <w:r w:rsidR="00696E4D">
      <w:rPr>
        <w:rFonts w:cs="Arial"/>
        <w:sz w:val="20"/>
        <w:szCs w:val="20"/>
      </w:rPr>
      <w:t>9</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7241487"/>
      <w:docPartObj>
        <w:docPartGallery w:val="Page Numbers (Bottom of Page)"/>
        <w:docPartUnique/>
      </w:docPartObj>
    </w:sdtPr>
    <w:sdtEndPr>
      <w:rPr>
        <w:noProof/>
      </w:rPr>
    </w:sdtEndPr>
    <w:sdtContent>
      <w:p w14:paraId="1430DEBC" w14:textId="77777777" w:rsidR="00966D29" w:rsidRDefault="00966D29">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1DD9882" w14:textId="77777777" w:rsidR="00966D29" w:rsidRDefault="00966D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807A7" w14:textId="77777777" w:rsidR="00D42267" w:rsidRDefault="00D42267" w:rsidP="008E643B">
      <w:pPr>
        <w:spacing w:after="0" w:line="240" w:lineRule="auto"/>
      </w:pPr>
      <w:r>
        <w:separator/>
      </w:r>
    </w:p>
  </w:footnote>
  <w:footnote w:type="continuationSeparator" w:id="0">
    <w:p w14:paraId="1DABB495" w14:textId="77777777" w:rsidR="00D42267" w:rsidRDefault="00D42267" w:rsidP="008E64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9A5DF" w14:textId="77777777" w:rsidR="00966D29" w:rsidRDefault="00966D29" w:rsidP="008E643B">
    <w:pPr>
      <w:pStyle w:val="Header"/>
      <w:jc w:val="center"/>
    </w:pPr>
    <w:r>
      <w:t>SENSITIVE BUT UNCLASSIFIED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C24E4D2"/>
    <w:lvl w:ilvl="0">
      <w:start w:val="1"/>
      <w:numFmt w:val="bullet"/>
      <w:pStyle w:val="ListNumber2"/>
      <w:lvlText w:val=""/>
      <w:lvlJc w:val="left"/>
      <w:pPr>
        <w:tabs>
          <w:tab w:val="num" w:pos="360"/>
        </w:tabs>
        <w:ind w:left="360" w:hanging="360"/>
      </w:pPr>
      <w:rPr>
        <w:rFonts w:ascii="Symbol" w:hAnsi="Symbol" w:hint="default"/>
      </w:rPr>
    </w:lvl>
  </w:abstractNum>
  <w:abstractNum w:abstractNumId="1" w15:restartNumberingAfterBreak="0">
    <w:nsid w:val="0D5A67CE"/>
    <w:multiLevelType w:val="hybridMultilevel"/>
    <w:tmpl w:val="EE7471AE"/>
    <w:lvl w:ilvl="0" w:tplc="DF9AB7B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012A92"/>
    <w:multiLevelType w:val="hybridMultilevel"/>
    <w:tmpl w:val="55ECBCBA"/>
    <w:lvl w:ilvl="0" w:tplc="E50A5D8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129ED"/>
    <w:multiLevelType w:val="hybridMultilevel"/>
    <w:tmpl w:val="48D2F9EE"/>
    <w:lvl w:ilvl="0" w:tplc="97FAC5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462142"/>
    <w:multiLevelType w:val="hybridMultilevel"/>
    <w:tmpl w:val="72BCF718"/>
    <w:lvl w:ilvl="0" w:tplc="61101A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323084"/>
    <w:multiLevelType w:val="hybridMultilevel"/>
    <w:tmpl w:val="E532519E"/>
    <w:lvl w:ilvl="0" w:tplc="3A6E106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47857"/>
    <w:multiLevelType w:val="hybridMultilevel"/>
    <w:tmpl w:val="EA8C8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225A96"/>
    <w:multiLevelType w:val="hybridMultilevel"/>
    <w:tmpl w:val="1F3C97E0"/>
    <w:lvl w:ilvl="0" w:tplc="651699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1650A0"/>
    <w:multiLevelType w:val="hybridMultilevel"/>
    <w:tmpl w:val="5AF2677E"/>
    <w:lvl w:ilvl="0" w:tplc="D5E41A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1040281"/>
    <w:multiLevelType w:val="hybridMultilevel"/>
    <w:tmpl w:val="03AE7C44"/>
    <w:lvl w:ilvl="0" w:tplc="AD82D49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4F3C8C"/>
    <w:multiLevelType w:val="hybridMultilevel"/>
    <w:tmpl w:val="1FB842C6"/>
    <w:lvl w:ilvl="0" w:tplc="5F0A5E04">
      <w:start w:val="1"/>
      <w:numFmt w:val="decimal"/>
      <w:lvlText w:val="(%1)"/>
      <w:lvlJc w:val="left"/>
      <w:pPr>
        <w:ind w:left="1080" w:hanging="360"/>
      </w:pPr>
      <w:rPr>
        <w:rFonts w:eastAsia="Times New Roman"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8445C9"/>
    <w:multiLevelType w:val="hybridMultilevel"/>
    <w:tmpl w:val="D8828E42"/>
    <w:lvl w:ilvl="0" w:tplc="E1CE3A58">
      <w:start w:val="1"/>
      <w:numFmt w:val="decimal"/>
      <w:lvlText w:val="(%1)"/>
      <w:lvlJc w:val="left"/>
      <w:pPr>
        <w:ind w:left="1080" w:hanging="360"/>
      </w:pPr>
      <w:rPr>
        <w:rFonts w:ascii="Arial" w:eastAsia="Times New Roman"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8F59C3"/>
    <w:multiLevelType w:val="multilevel"/>
    <w:tmpl w:val="670A76F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15:restartNumberingAfterBreak="0">
    <w:nsid w:val="45F51812"/>
    <w:multiLevelType w:val="multilevel"/>
    <w:tmpl w:val="BE7AFF0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49A15AC1"/>
    <w:multiLevelType w:val="hybridMultilevel"/>
    <w:tmpl w:val="0658C000"/>
    <w:lvl w:ilvl="0" w:tplc="F586ABB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64485B"/>
    <w:multiLevelType w:val="hybridMultilevel"/>
    <w:tmpl w:val="C65AE020"/>
    <w:lvl w:ilvl="0" w:tplc="59B4A77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3E550B"/>
    <w:multiLevelType w:val="hybridMultilevel"/>
    <w:tmpl w:val="9E6C0416"/>
    <w:lvl w:ilvl="0" w:tplc="A8F2C37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E10836"/>
    <w:multiLevelType w:val="hybridMultilevel"/>
    <w:tmpl w:val="FCC4948C"/>
    <w:lvl w:ilvl="0" w:tplc="169A4FD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233E04"/>
    <w:multiLevelType w:val="hybridMultilevel"/>
    <w:tmpl w:val="EC74BC20"/>
    <w:lvl w:ilvl="0" w:tplc="975AC98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057D51"/>
    <w:multiLevelType w:val="multilevel"/>
    <w:tmpl w:val="670A76F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15:restartNumberingAfterBreak="0">
    <w:nsid w:val="55421391"/>
    <w:multiLevelType w:val="hybridMultilevel"/>
    <w:tmpl w:val="BD526646"/>
    <w:lvl w:ilvl="0" w:tplc="BBD42A70">
      <w:start w:val="1"/>
      <w:numFmt w:val="lowerRoman"/>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58649A7"/>
    <w:multiLevelType w:val="hybridMultilevel"/>
    <w:tmpl w:val="680E47B4"/>
    <w:lvl w:ilvl="0" w:tplc="08A067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A426E4E"/>
    <w:multiLevelType w:val="hybridMultilevel"/>
    <w:tmpl w:val="6DC479EC"/>
    <w:lvl w:ilvl="0" w:tplc="D20221EA">
      <w:start w:val="4"/>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3" w15:restartNumberingAfterBreak="0">
    <w:nsid w:val="6CE44591"/>
    <w:multiLevelType w:val="multilevel"/>
    <w:tmpl w:val="185A99D4"/>
    <w:styleLink w:val="Style1"/>
    <w:lvl w:ilvl="0">
      <w:start w:val="1"/>
      <w:numFmt w:val="non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711A2FFF"/>
    <w:multiLevelType w:val="multilevel"/>
    <w:tmpl w:val="185A99D4"/>
    <w:numStyleLink w:val="Style1"/>
  </w:abstractNum>
  <w:abstractNum w:abstractNumId="25" w15:restartNumberingAfterBreak="0">
    <w:nsid w:val="79701F25"/>
    <w:multiLevelType w:val="hybridMultilevel"/>
    <w:tmpl w:val="B3205E3E"/>
    <w:lvl w:ilvl="0" w:tplc="CA4EAD5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9C0C37"/>
    <w:multiLevelType w:val="hybridMultilevel"/>
    <w:tmpl w:val="3BDA9B2A"/>
    <w:lvl w:ilvl="0" w:tplc="B3CAB9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AAE41F6"/>
    <w:multiLevelType w:val="hybridMultilevel"/>
    <w:tmpl w:val="26FAAB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DC54522"/>
    <w:multiLevelType w:val="hybridMultilevel"/>
    <w:tmpl w:val="EDF6B506"/>
    <w:lvl w:ilvl="0" w:tplc="B0064A7C">
      <w:start w:val="1"/>
      <w:numFmt w:val="decimal"/>
      <w:lvlText w:val="(%1)"/>
      <w:lvlJc w:val="left"/>
      <w:pPr>
        <w:ind w:left="108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9" w15:restartNumberingAfterBreak="0">
    <w:nsid w:val="7EC40324"/>
    <w:multiLevelType w:val="multilevel"/>
    <w:tmpl w:val="900A40A6"/>
    <w:lvl w:ilvl="0">
      <w:start w:val="5"/>
      <w:numFmt w:val="decimal"/>
      <w:lvlText w:val="%1."/>
      <w:lvlJc w:val="left"/>
      <w:pPr>
        <w:ind w:left="792" w:hanging="360"/>
      </w:pPr>
      <w:rPr>
        <w:rFonts w:hint="default"/>
      </w:rPr>
    </w:lvl>
    <w:lvl w:ilvl="1">
      <w:start w:val="1"/>
      <w:numFmt w:val="decimal"/>
      <w:isLgl/>
      <w:lvlText w:val="%1.%2"/>
      <w:lvlJc w:val="left"/>
      <w:pPr>
        <w:ind w:left="1296"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44" w:hanging="1080"/>
      </w:pPr>
      <w:rPr>
        <w:rFonts w:hint="default"/>
      </w:rPr>
    </w:lvl>
    <w:lvl w:ilvl="4">
      <w:start w:val="1"/>
      <w:numFmt w:val="decimal"/>
      <w:isLgl/>
      <w:lvlText w:val="%1.%2.%3.%4.%5"/>
      <w:lvlJc w:val="left"/>
      <w:pPr>
        <w:ind w:left="2088" w:hanging="1080"/>
      </w:pPr>
      <w:rPr>
        <w:rFonts w:hint="default"/>
      </w:rPr>
    </w:lvl>
    <w:lvl w:ilvl="5">
      <w:start w:val="1"/>
      <w:numFmt w:val="decimal"/>
      <w:isLgl/>
      <w:lvlText w:val="%1.%2.%3.%4.%5.%6"/>
      <w:lvlJc w:val="left"/>
      <w:pPr>
        <w:ind w:left="2592" w:hanging="1440"/>
      </w:pPr>
      <w:rPr>
        <w:rFonts w:hint="default"/>
      </w:rPr>
    </w:lvl>
    <w:lvl w:ilvl="6">
      <w:start w:val="1"/>
      <w:numFmt w:val="decimal"/>
      <w:isLgl/>
      <w:lvlText w:val="%1.%2.%3.%4.%5.%6.%7"/>
      <w:lvlJc w:val="left"/>
      <w:pPr>
        <w:ind w:left="3096" w:hanging="180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744" w:hanging="2160"/>
      </w:pPr>
      <w:rPr>
        <w:rFonts w:hint="default"/>
      </w:rPr>
    </w:lvl>
  </w:abstractNum>
  <w:num w:numId="1">
    <w:abstractNumId w:val="13"/>
  </w:num>
  <w:num w:numId="2">
    <w:abstractNumId w:val="23"/>
  </w:num>
  <w:num w:numId="3">
    <w:abstractNumId w:val="24"/>
  </w:num>
  <w:num w:numId="4">
    <w:abstractNumId w:val="12"/>
  </w:num>
  <w:num w:numId="5">
    <w:abstractNumId w:val="19"/>
  </w:num>
  <w:num w:numId="6">
    <w:abstractNumId w:val="11"/>
  </w:num>
  <w:num w:numId="7">
    <w:abstractNumId w:val="2"/>
  </w:num>
  <w:num w:numId="8">
    <w:abstractNumId w:val="27"/>
  </w:num>
  <w:num w:numId="9">
    <w:abstractNumId w:val="10"/>
  </w:num>
  <w:num w:numId="10">
    <w:abstractNumId w:val="25"/>
  </w:num>
  <w:num w:numId="11">
    <w:abstractNumId w:val="26"/>
  </w:num>
  <w:num w:numId="12">
    <w:abstractNumId w:val="5"/>
  </w:num>
  <w:num w:numId="13">
    <w:abstractNumId w:val="3"/>
  </w:num>
  <w:num w:numId="14">
    <w:abstractNumId w:val="8"/>
  </w:num>
  <w:num w:numId="15">
    <w:abstractNumId w:val="28"/>
  </w:num>
  <w:num w:numId="16">
    <w:abstractNumId w:val="9"/>
  </w:num>
  <w:num w:numId="17">
    <w:abstractNumId w:val="21"/>
  </w:num>
  <w:num w:numId="18">
    <w:abstractNumId w:val="16"/>
  </w:num>
  <w:num w:numId="19">
    <w:abstractNumId w:val="17"/>
  </w:num>
  <w:num w:numId="20">
    <w:abstractNumId w:val="15"/>
  </w:num>
  <w:num w:numId="21">
    <w:abstractNumId w:val="7"/>
  </w:num>
  <w:num w:numId="22">
    <w:abstractNumId w:val="1"/>
  </w:num>
  <w:num w:numId="23">
    <w:abstractNumId w:val="18"/>
  </w:num>
  <w:num w:numId="24">
    <w:abstractNumId w:val="14"/>
  </w:num>
  <w:num w:numId="25">
    <w:abstractNumId w:val="1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6"/>
  </w:num>
  <w:num w:numId="28">
    <w:abstractNumId w:val="4"/>
  </w:num>
  <w:num w:numId="29">
    <w:abstractNumId w:val="0"/>
  </w:num>
  <w:num w:numId="30">
    <w:abstractNumId w:val="29"/>
  </w:num>
  <w:num w:numId="31">
    <w:abstractNumId w:val="22"/>
  </w:num>
  <w:numIdMacAtCleanup w:val="3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ulkner, David A. (Accenture Federal Services)">
    <w15:presenceInfo w15:providerId="AD" w15:userId="S-1-5-21-1814438218-152777602-930774774-539154"/>
  </w15:person>
  <w15:person w15:author="Richards, Rafael M.">
    <w15:presenceInfo w15:providerId="AD" w15:userId="S-1-5-21-733966599-1863672314-6498272-189558"/>
  </w15:person>
  <w15:person w15:author="Ntayi, Raymond">
    <w15:presenceInfo w15:providerId="AD" w15:userId="S-1-5-21-725345543-2052111302-527237240-8725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DA7"/>
    <w:rsid w:val="000028B7"/>
    <w:rsid w:val="00004C42"/>
    <w:rsid w:val="0001087B"/>
    <w:rsid w:val="000218D4"/>
    <w:rsid w:val="00036961"/>
    <w:rsid w:val="00042016"/>
    <w:rsid w:val="00050A38"/>
    <w:rsid w:val="000568F1"/>
    <w:rsid w:val="000572AE"/>
    <w:rsid w:val="00066251"/>
    <w:rsid w:val="00071E26"/>
    <w:rsid w:val="00083CA3"/>
    <w:rsid w:val="00084132"/>
    <w:rsid w:val="00085B80"/>
    <w:rsid w:val="000F04FA"/>
    <w:rsid w:val="00102099"/>
    <w:rsid w:val="001214E2"/>
    <w:rsid w:val="00125170"/>
    <w:rsid w:val="00135CCB"/>
    <w:rsid w:val="0013748D"/>
    <w:rsid w:val="00147B5A"/>
    <w:rsid w:val="001807DE"/>
    <w:rsid w:val="001913A9"/>
    <w:rsid w:val="00192B9E"/>
    <w:rsid w:val="001B2DE9"/>
    <w:rsid w:val="001E2982"/>
    <w:rsid w:val="00207B56"/>
    <w:rsid w:val="002263E5"/>
    <w:rsid w:val="0022770D"/>
    <w:rsid w:val="002320BC"/>
    <w:rsid w:val="002610D7"/>
    <w:rsid w:val="00265168"/>
    <w:rsid w:val="00272930"/>
    <w:rsid w:val="00294AFA"/>
    <w:rsid w:val="00295FCB"/>
    <w:rsid w:val="00297D82"/>
    <w:rsid w:val="002A08D4"/>
    <w:rsid w:val="002B1DC0"/>
    <w:rsid w:val="002B390E"/>
    <w:rsid w:val="002B6D8D"/>
    <w:rsid w:val="002B7ABC"/>
    <w:rsid w:val="002C6EC2"/>
    <w:rsid w:val="002C7CED"/>
    <w:rsid w:val="002D3903"/>
    <w:rsid w:val="002E337B"/>
    <w:rsid w:val="003017FC"/>
    <w:rsid w:val="00324223"/>
    <w:rsid w:val="00331C11"/>
    <w:rsid w:val="00344954"/>
    <w:rsid w:val="00355124"/>
    <w:rsid w:val="003633AE"/>
    <w:rsid w:val="00366592"/>
    <w:rsid w:val="0036660F"/>
    <w:rsid w:val="00383CA4"/>
    <w:rsid w:val="00384342"/>
    <w:rsid w:val="00385349"/>
    <w:rsid w:val="0039355D"/>
    <w:rsid w:val="003D7146"/>
    <w:rsid w:val="003F1300"/>
    <w:rsid w:val="0040150C"/>
    <w:rsid w:val="00410052"/>
    <w:rsid w:val="00411D88"/>
    <w:rsid w:val="004257A7"/>
    <w:rsid w:val="00426918"/>
    <w:rsid w:val="00447F38"/>
    <w:rsid w:val="00480AFC"/>
    <w:rsid w:val="00487FFD"/>
    <w:rsid w:val="004A2CB5"/>
    <w:rsid w:val="004D1693"/>
    <w:rsid w:val="004D4A5E"/>
    <w:rsid w:val="004D5C5C"/>
    <w:rsid w:val="004E5D9B"/>
    <w:rsid w:val="004F0384"/>
    <w:rsid w:val="00502915"/>
    <w:rsid w:val="005179A0"/>
    <w:rsid w:val="00520A70"/>
    <w:rsid w:val="00544381"/>
    <w:rsid w:val="00590110"/>
    <w:rsid w:val="005A4361"/>
    <w:rsid w:val="005B49E7"/>
    <w:rsid w:val="005C52A8"/>
    <w:rsid w:val="005C5B1E"/>
    <w:rsid w:val="005D1552"/>
    <w:rsid w:val="005E0C6F"/>
    <w:rsid w:val="005F0F2C"/>
    <w:rsid w:val="00632B52"/>
    <w:rsid w:val="006349E1"/>
    <w:rsid w:val="00674E38"/>
    <w:rsid w:val="006869AC"/>
    <w:rsid w:val="00687494"/>
    <w:rsid w:val="00690FD7"/>
    <w:rsid w:val="00696E4D"/>
    <w:rsid w:val="006B090D"/>
    <w:rsid w:val="006B09ED"/>
    <w:rsid w:val="006B357E"/>
    <w:rsid w:val="006D0B38"/>
    <w:rsid w:val="006D34A0"/>
    <w:rsid w:val="006D63D3"/>
    <w:rsid w:val="006D7656"/>
    <w:rsid w:val="006E5407"/>
    <w:rsid w:val="007043B4"/>
    <w:rsid w:val="007077EA"/>
    <w:rsid w:val="0071205E"/>
    <w:rsid w:val="007153C9"/>
    <w:rsid w:val="00722DA7"/>
    <w:rsid w:val="0072400E"/>
    <w:rsid w:val="00740A4A"/>
    <w:rsid w:val="00765B1F"/>
    <w:rsid w:val="007772E6"/>
    <w:rsid w:val="007811EF"/>
    <w:rsid w:val="007932A1"/>
    <w:rsid w:val="007A0B30"/>
    <w:rsid w:val="007A6933"/>
    <w:rsid w:val="007C5ADC"/>
    <w:rsid w:val="007C703B"/>
    <w:rsid w:val="007F12E4"/>
    <w:rsid w:val="0080161A"/>
    <w:rsid w:val="00811571"/>
    <w:rsid w:val="00814A38"/>
    <w:rsid w:val="00824D02"/>
    <w:rsid w:val="00830FEC"/>
    <w:rsid w:val="008447F8"/>
    <w:rsid w:val="0086319A"/>
    <w:rsid w:val="0086609C"/>
    <w:rsid w:val="008668B4"/>
    <w:rsid w:val="00892ABD"/>
    <w:rsid w:val="008B1720"/>
    <w:rsid w:val="008C1F1B"/>
    <w:rsid w:val="008D0A32"/>
    <w:rsid w:val="008E643B"/>
    <w:rsid w:val="008F7BB3"/>
    <w:rsid w:val="00911B03"/>
    <w:rsid w:val="00913F26"/>
    <w:rsid w:val="0092285F"/>
    <w:rsid w:val="00945DB8"/>
    <w:rsid w:val="00962F04"/>
    <w:rsid w:val="009669A4"/>
    <w:rsid w:val="00966D29"/>
    <w:rsid w:val="009707ED"/>
    <w:rsid w:val="00972B7F"/>
    <w:rsid w:val="00972D7E"/>
    <w:rsid w:val="009B27DC"/>
    <w:rsid w:val="009C5C49"/>
    <w:rsid w:val="009C6375"/>
    <w:rsid w:val="009D0622"/>
    <w:rsid w:val="009D6E02"/>
    <w:rsid w:val="009F328B"/>
    <w:rsid w:val="009F39B4"/>
    <w:rsid w:val="009F718D"/>
    <w:rsid w:val="00A001D9"/>
    <w:rsid w:val="00A04A66"/>
    <w:rsid w:val="00A05000"/>
    <w:rsid w:val="00A055CD"/>
    <w:rsid w:val="00A17FAA"/>
    <w:rsid w:val="00A22C53"/>
    <w:rsid w:val="00A248F0"/>
    <w:rsid w:val="00A65C99"/>
    <w:rsid w:val="00A673BC"/>
    <w:rsid w:val="00A7750D"/>
    <w:rsid w:val="00A80A1E"/>
    <w:rsid w:val="00A84C4A"/>
    <w:rsid w:val="00A91997"/>
    <w:rsid w:val="00A9723C"/>
    <w:rsid w:val="00AA166A"/>
    <w:rsid w:val="00AA3B82"/>
    <w:rsid w:val="00AE29C5"/>
    <w:rsid w:val="00AF0C06"/>
    <w:rsid w:val="00AF542F"/>
    <w:rsid w:val="00AF5E2F"/>
    <w:rsid w:val="00AF61D6"/>
    <w:rsid w:val="00B047F5"/>
    <w:rsid w:val="00B3090F"/>
    <w:rsid w:val="00B46193"/>
    <w:rsid w:val="00B567E0"/>
    <w:rsid w:val="00B9127E"/>
    <w:rsid w:val="00BA2C52"/>
    <w:rsid w:val="00BA5441"/>
    <w:rsid w:val="00BB0F54"/>
    <w:rsid w:val="00BB0F7F"/>
    <w:rsid w:val="00BD0201"/>
    <w:rsid w:val="00BD5DFC"/>
    <w:rsid w:val="00BD7020"/>
    <w:rsid w:val="00BE3DDF"/>
    <w:rsid w:val="00C03867"/>
    <w:rsid w:val="00C04600"/>
    <w:rsid w:val="00C06390"/>
    <w:rsid w:val="00C16477"/>
    <w:rsid w:val="00C24678"/>
    <w:rsid w:val="00C27B72"/>
    <w:rsid w:val="00C40069"/>
    <w:rsid w:val="00C57E4E"/>
    <w:rsid w:val="00C62F29"/>
    <w:rsid w:val="00C66FB4"/>
    <w:rsid w:val="00C808EE"/>
    <w:rsid w:val="00C86891"/>
    <w:rsid w:val="00CA33C5"/>
    <w:rsid w:val="00CB4ACE"/>
    <w:rsid w:val="00CB6F61"/>
    <w:rsid w:val="00CC105E"/>
    <w:rsid w:val="00CC6574"/>
    <w:rsid w:val="00CE3A1E"/>
    <w:rsid w:val="00CE6FB8"/>
    <w:rsid w:val="00D01463"/>
    <w:rsid w:val="00D233DD"/>
    <w:rsid w:val="00D2794A"/>
    <w:rsid w:val="00D42267"/>
    <w:rsid w:val="00D555E6"/>
    <w:rsid w:val="00D57A01"/>
    <w:rsid w:val="00D840C8"/>
    <w:rsid w:val="00D926A8"/>
    <w:rsid w:val="00D96B3B"/>
    <w:rsid w:val="00DA631F"/>
    <w:rsid w:val="00DB6C5C"/>
    <w:rsid w:val="00DC4964"/>
    <w:rsid w:val="00DF5BF0"/>
    <w:rsid w:val="00E141C9"/>
    <w:rsid w:val="00E22F30"/>
    <w:rsid w:val="00E33852"/>
    <w:rsid w:val="00E50B31"/>
    <w:rsid w:val="00E60A4B"/>
    <w:rsid w:val="00E75118"/>
    <w:rsid w:val="00EA275B"/>
    <w:rsid w:val="00EC327D"/>
    <w:rsid w:val="00EC496D"/>
    <w:rsid w:val="00EC7424"/>
    <w:rsid w:val="00ED0A15"/>
    <w:rsid w:val="00ED6828"/>
    <w:rsid w:val="00EE163F"/>
    <w:rsid w:val="00EE1D83"/>
    <w:rsid w:val="00EF0A1A"/>
    <w:rsid w:val="00F37AA5"/>
    <w:rsid w:val="00F731D7"/>
    <w:rsid w:val="00FB2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BD38199"/>
  <w15:docId w15:val="{50B1CEA9-6445-40D1-A90A-57E96E180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D8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34A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34A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D34A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D34A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D34A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9"/>
    <w:unhideWhenUsed/>
    <w:qFormat/>
    <w:rsid w:val="006D34A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34A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D34A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6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43B"/>
  </w:style>
  <w:style w:type="paragraph" w:styleId="Footer">
    <w:name w:val="footer"/>
    <w:basedOn w:val="Normal"/>
    <w:link w:val="FooterChar"/>
    <w:uiPriority w:val="99"/>
    <w:unhideWhenUsed/>
    <w:rsid w:val="008E6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43B"/>
  </w:style>
  <w:style w:type="character" w:customStyle="1" w:styleId="Heading1Char">
    <w:name w:val="Heading 1 Char"/>
    <w:basedOn w:val="DefaultParagraphFont"/>
    <w:link w:val="Heading1"/>
    <w:uiPriority w:val="9"/>
    <w:rsid w:val="002B6D8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B6D8D"/>
    <w:pPr>
      <w:outlineLvl w:val="9"/>
    </w:pPr>
    <w:rPr>
      <w:lang w:eastAsia="ja-JP"/>
    </w:rPr>
  </w:style>
  <w:style w:type="paragraph" w:styleId="BalloonText">
    <w:name w:val="Balloon Text"/>
    <w:basedOn w:val="Normal"/>
    <w:link w:val="BalloonTextChar"/>
    <w:uiPriority w:val="99"/>
    <w:semiHidden/>
    <w:unhideWhenUsed/>
    <w:rsid w:val="002B6D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D8D"/>
    <w:rPr>
      <w:rFonts w:ascii="Tahoma" w:hAnsi="Tahoma" w:cs="Tahoma"/>
      <w:sz w:val="16"/>
      <w:szCs w:val="16"/>
    </w:rPr>
  </w:style>
  <w:style w:type="paragraph" w:styleId="TOC3">
    <w:name w:val="toc 3"/>
    <w:basedOn w:val="Normal"/>
    <w:next w:val="Normal"/>
    <w:autoRedefine/>
    <w:uiPriority w:val="39"/>
    <w:unhideWhenUsed/>
    <w:qFormat/>
    <w:rsid w:val="006D34A0"/>
    <w:pPr>
      <w:tabs>
        <w:tab w:val="left" w:pos="1320"/>
        <w:tab w:val="right" w:leader="dot" w:pos="9350"/>
      </w:tabs>
      <w:spacing w:after="100"/>
      <w:ind w:left="440"/>
    </w:pPr>
    <w:rPr>
      <w:noProof/>
    </w:rPr>
  </w:style>
  <w:style w:type="paragraph" w:styleId="TOC1">
    <w:name w:val="toc 1"/>
    <w:basedOn w:val="Normal"/>
    <w:next w:val="Normal"/>
    <w:autoRedefine/>
    <w:uiPriority w:val="39"/>
    <w:unhideWhenUsed/>
    <w:qFormat/>
    <w:rsid w:val="002B6D8D"/>
    <w:pPr>
      <w:spacing w:after="100"/>
    </w:pPr>
  </w:style>
  <w:style w:type="character" w:styleId="Hyperlink">
    <w:name w:val="Hyperlink"/>
    <w:basedOn w:val="DefaultParagraphFont"/>
    <w:uiPriority w:val="99"/>
    <w:unhideWhenUsed/>
    <w:rsid w:val="002B6D8D"/>
    <w:rPr>
      <w:color w:val="0000FF" w:themeColor="hyperlink"/>
      <w:u w:val="single"/>
    </w:rPr>
  </w:style>
  <w:style w:type="paragraph" w:styleId="TOC2">
    <w:name w:val="toc 2"/>
    <w:basedOn w:val="Normal"/>
    <w:next w:val="Normal"/>
    <w:autoRedefine/>
    <w:uiPriority w:val="39"/>
    <w:unhideWhenUsed/>
    <w:qFormat/>
    <w:rsid w:val="002B1DC0"/>
    <w:pPr>
      <w:spacing w:after="100"/>
      <w:ind w:left="220"/>
    </w:pPr>
    <w:rPr>
      <w:rFonts w:eastAsiaTheme="minorEastAsia"/>
      <w:lang w:eastAsia="ja-JP"/>
    </w:rPr>
  </w:style>
  <w:style w:type="character" w:customStyle="1" w:styleId="Heading2Char">
    <w:name w:val="Heading 2 Char"/>
    <w:basedOn w:val="DefaultParagraphFont"/>
    <w:link w:val="Heading2"/>
    <w:uiPriority w:val="9"/>
    <w:rsid w:val="006D34A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34A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D34A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D34A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D34A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9"/>
    <w:rsid w:val="006D34A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34A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D34A0"/>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487FFD"/>
    <w:pPr>
      <w:numPr>
        <w:numId w:val="2"/>
      </w:numPr>
    </w:pPr>
  </w:style>
  <w:style w:type="table" w:styleId="TableGrid">
    <w:name w:val="Table Grid"/>
    <w:basedOn w:val="TableNormal"/>
    <w:rsid w:val="00487FF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uiPriority w:val="19"/>
    <w:qFormat/>
    <w:rsid w:val="00294AFA"/>
    <w:rPr>
      <w:i/>
      <w:color w:val="5A5A5A" w:themeColor="text1" w:themeTint="A5"/>
    </w:rPr>
  </w:style>
  <w:style w:type="table" w:customStyle="1" w:styleId="TableGrid1">
    <w:name w:val="Table Grid1"/>
    <w:basedOn w:val="TableNormal"/>
    <w:next w:val="TableGrid"/>
    <w:rsid w:val="00DC496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Title">
    <w:name w:val="Figure Title"/>
    <w:basedOn w:val="Normal"/>
    <w:rsid w:val="00DC4964"/>
    <w:pPr>
      <w:spacing w:before="60" w:after="120" w:line="240" w:lineRule="auto"/>
      <w:jc w:val="center"/>
    </w:pPr>
    <w:rPr>
      <w:rFonts w:ascii="Arial" w:eastAsia="Times New Roman" w:hAnsi="Arial" w:cs="Times New Roman"/>
      <w:b/>
      <w:color w:val="000000"/>
    </w:rPr>
  </w:style>
  <w:style w:type="table" w:customStyle="1" w:styleId="TableGrid11">
    <w:name w:val="Table Grid11"/>
    <w:basedOn w:val="TableNormal"/>
    <w:next w:val="TableGrid"/>
    <w:rsid w:val="00083CA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502915"/>
    <w:pPr>
      <w:spacing w:after="0" w:line="240" w:lineRule="auto"/>
    </w:pPr>
    <w:rPr>
      <w:rFonts w:ascii="Arial" w:eastAsiaTheme="minorEastAsia" w:hAnsi="Arial" w:cs="Times New Roman"/>
      <w:szCs w:val="32"/>
      <w:lang w:bidi="en-US"/>
    </w:rPr>
  </w:style>
  <w:style w:type="character" w:customStyle="1" w:styleId="NoSpacingChar">
    <w:name w:val="No Spacing Char"/>
    <w:basedOn w:val="DefaultParagraphFont"/>
    <w:link w:val="NoSpacing"/>
    <w:uiPriority w:val="1"/>
    <w:rsid w:val="00502915"/>
    <w:rPr>
      <w:rFonts w:ascii="Arial" w:eastAsiaTheme="minorEastAsia" w:hAnsi="Arial" w:cs="Times New Roman"/>
      <w:szCs w:val="32"/>
      <w:lang w:bidi="en-US"/>
    </w:rPr>
  </w:style>
  <w:style w:type="paragraph" w:styleId="ListParagraph">
    <w:name w:val="List Paragraph"/>
    <w:basedOn w:val="Normal"/>
    <w:uiPriority w:val="34"/>
    <w:qFormat/>
    <w:rsid w:val="00674E38"/>
    <w:pPr>
      <w:ind w:left="720"/>
      <w:contextualSpacing/>
    </w:pPr>
  </w:style>
  <w:style w:type="paragraph" w:customStyle="1" w:styleId="Default">
    <w:name w:val="Default"/>
    <w:rsid w:val="00EC496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9669A4"/>
    <w:rPr>
      <w:sz w:val="16"/>
      <w:szCs w:val="16"/>
    </w:rPr>
  </w:style>
  <w:style w:type="paragraph" w:styleId="CommentText">
    <w:name w:val="annotation text"/>
    <w:basedOn w:val="Normal"/>
    <w:link w:val="CommentTextChar"/>
    <w:uiPriority w:val="99"/>
    <w:semiHidden/>
    <w:unhideWhenUsed/>
    <w:rsid w:val="009669A4"/>
    <w:pPr>
      <w:spacing w:line="240" w:lineRule="auto"/>
    </w:pPr>
    <w:rPr>
      <w:sz w:val="20"/>
      <w:szCs w:val="20"/>
    </w:rPr>
  </w:style>
  <w:style w:type="character" w:customStyle="1" w:styleId="CommentTextChar">
    <w:name w:val="Comment Text Char"/>
    <w:basedOn w:val="DefaultParagraphFont"/>
    <w:link w:val="CommentText"/>
    <w:uiPriority w:val="99"/>
    <w:semiHidden/>
    <w:rsid w:val="009669A4"/>
    <w:rPr>
      <w:sz w:val="20"/>
      <w:szCs w:val="20"/>
    </w:rPr>
  </w:style>
  <w:style w:type="paragraph" w:styleId="CommentSubject">
    <w:name w:val="annotation subject"/>
    <w:basedOn w:val="CommentText"/>
    <w:next w:val="CommentText"/>
    <w:link w:val="CommentSubjectChar"/>
    <w:uiPriority w:val="99"/>
    <w:semiHidden/>
    <w:unhideWhenUsed/>
    <w:rsid w:val="009669A4"/>
    <w:rPr>
      <w:b/>
      <w:bCs/>
    </w:rPr>
  </w:style>
  <w:style w:type="character" w:customStyle="1" w:styleId="CommentSubjectChar">
    <w:name w:val="Comment Subject Char"/>
    <w:basedOn w:val="CommentTextChar"/>
    <w:link w:val="CommentSubject"/>
    <w:uiPriority w:val="99"/>
    <w:semiHidden/>
    <w:rsid w:val="009669A4"/>
    <w:rPr>
      <w:b/>
      <w:bCs/>
      <w:sz w:val="20"/>
      <w:szCs w:val="20"/>
    </w:rPr>
  </w:style>
  <w:style w:type="paragraph" w:customStyle="1" w:styleId="BodyCopy">
    <w:name w:val="Body Copy"/>
    <w:basedOn w:val="Normal"/>
    <w:qFormat/>
    <w:rsid w:val="00830FEC"/>
    <w:pPr>
      <w:spacing w:after="280" w:line="240" w:lineRule="auto"/>
    </w:pPr>
    <w:rPr>
      <w:rFonts w:ascii="Calibri" w:eastAsia="Times New Roman" w:hAnsi="Calibri" w:cs="Calibri"/>
    </w:rPr>
  </w:style>
  <w:style w:type="character" w:styleId="PageNumber">
    <w:name w:val="page number"/>
    <w:uiPriority w:val="99"/>
    <w:rsid w:val="0071205E"/>
    <w:rPr>
      <w:rFonts w:ascii="Calibri" w:hAnsi="Calibri" w:cs="Calibri"/>
    </w:rPr>
  </w:style>
  <w:style w:type="paragraph" w:styleId="ListNumber2">
    <w:name w:val="List Number 2"/>
    <w:basedOn w:val="Normal"/>
    <w:uiPriority w:val="99"/>
    <w:rsid w:val="0071205E"/>
    <w:pPr>
      <w:numPr>
        <w:numId w:val="29"/>
      </w:numPr>
      <w:tabs>
        <w:tab w:val="clear" w:pos="360"/>
        <w:tab w:val="num" w:pos="720"/>
      </w:tabs>
      <w:spacing w:after="60" w:line="240" w:lineRule="auto"/>
      <w:ind w:left="720"/>
    </w:pPr>
    <w:rPr>
      <w:rFonts w:ascii="Calibri" w:eastAsia="Times New Roman" w:hAnsi="Calibri" w:cs="Calibri"/>
      <w:color w:val="000000"/>
    </w:rPr>
  </w:style>
  <w:style w:type="paragraph" w:customStyle="1" w:styleId="appendixstyle">
    <w:name w:val="appendix style"/>
    <w:basedOn w:val="Heading7"/>
    <w:link w:val="appendixstyleChar"/>
    <w:autoRedefine/>
    <w:qFormat/>
    <w:rsid w:val="00410052"/>
    <w:pPr>
      <w:keepNext w:val="0"/>
      <w:keepLines w:val="0"/>
      <w:pageBreakBefore/>
      <w:spacing w:before="0" w:after="280" w:line="240" w:lineRule="auto"/>
      <w:ind w:left="1440" w:hanging="1260"/>
    </w:pPr>
    <w:rPr>
      <w:rFonts w:ascii="Georgia" w:eastAsia="MS ????" w:hAnsi="Georgia" w:cs="Calibri"/>
      <w:bCs/>
      <w:i w:val="0"/>
      <w:iCs w:val="0"/>
      <w:color w:val="003F72"/>
      <w:sz w:val="42"/>
    </w:rPr>
  </w:style>
  <w:style w:type="character" w:customStyle="1" w:styleId="appendixstyleChar">
    <w:name w:val="appendix style Char"/>
    <w:basedOn w:val="Heading7Char"/>
    <w:link w:val="appendixstyle"/>
    <w:rsid w:val="00410052"/>
    <w:rPr>
      <w:rFonts w:ascii="Georgia" w:eastAsia="MS ????" w:hAnsi="Georgia" w:cs="Calibri"/>
      <w:bCs/>
      <w:i w:val="0"/>
      <w:iCs w:val="0"/>
      <w:color w:val="003F72"/>
      <w:sz w:val="42"/>
    </w:rPr>
  </w:style>
  <w:style w:type="character" w:styleId="UnresolvedMention">
    <w:name w:val="Unresolved Mention"/>
    <w:basedOn w:val="DefaultParagraphFont"/>
    <w:uiPriority w:val="99"/>
    <w:semiHidden/>
    <w:unhideWhenUsed/>
    <w:rsid w:val="003F13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16348">
      <w:bodyDiv w:val="1"/>
      <w:marLeft w:val="0"/>
      <w:marRight w:val="0"/>
      <w:marTop w:val="0"/>
      <w:marBottom w:val="0"/>
      <w:divBdr>
        <w:top w:val="none" w:sz="0" w:space="0" w:color="auto"/>
        <w:left w:val="none" w:sz="0" w:space="0" w:color="auto"/>
        <w:bottom w:val="none" w:sz="0" w:space="0" w:color="auto"/>
        <w:right w:val="none" w:sz="0" w:space="0" w:color="auto"/>
      </w:divBdr>
      <w:divsChild>
        <w:div w:id="1221750278">
          <w:marLeft w:val="0"/>
          <w:marRight w:val="0"/>
          <w:marTop w:val="0"/>
          <w:marBottom w:val="0"/>
          <w:divBdr>
            <w:top w:val="none" w:sz="0" w:space="0" w:color="auto"/>
            <w:left w:val="none" w:sz="0" w:space="0" w:color="auto"/>
            <w:bottom w:val="none" w:sz="0" w:space="0" w:color="auto"/>
            <w:right w:val="none" w:sz="0" w:space="0" w:color="auto"/>
          </w:divBdr>
          <w:divsChild>
            <w:div w:id="2111774684">
              <w:marLeft w:val="0"/>
              <w:marRight w:val="0"/>
              <w:marTop w:val="0"/>
              <w:marBottom w:val="0"/>
              <w:divBdr>
                <w:top w:val="none" w:sz="0" w:space="0" w:color="auto"/>
                <w:left w:val="none" w:sz="0" w:space="0" w:color="auto"/>
                <w:bottom w:val="none" w:sz="0" w:space="0" w:color="auto"/>
                <w:right w:val="none" w:sz="0" w:space="0" w:color="auto"/>
              </w:divBdr>
              <w:divsChild>
                <w:div w:id="1487090995">
                  <w:marLeft w:val="0"/>
                  <w:marRight w:val="0"/>
                  <w:marTop w:val="0"/>
                  <w:marBottom w:val="0"/>
                  <w:divBdr>
                    <w:top w:val="none" w:sz="0" w:space="0" w:color="auto"/>
                    <w:left w:val="none" w:sz="0" w:space="0" w:color="auto"/>
                    <w:bottom w:val="none" w:sz="0" w:space="0" w:color="auto"/>
                    <w:right w:val="none" w:sz="0" w:space="0" w:color="auto"/>
                  </w:divBdr>
                  <w:divsChild>
                    <w:div w:id="76707283">
                      <w:marLeft w:val="0"/>
                      <w:marRight w:val="0"/>
                      <w:marTop w:val="0"/>
                      <w:marBottom w:val="0"/>
                      <w:divBdr>
                        <w:top w:val="none" w:sz="0" w:space="0" w:color="auto"/>
                        <w:left w:val="none" w:sz="0" w:space="0" w:color="auto"/>
                        <w:bottom w:val="none" w:sz="0" w:space="0" w:color="auto"/>
                        <w:right w:val="none" w:sz="0" w:space="0" w:color="auto"/>
                      </w:divBdr>
                      <w:divsChild>
                        <w:div w:id="656613715">
                          <w:marLeft w:val="0"/>
                          <w:marRight w:val="0"/>
                          <w:marTop w:val="0"/>
                          <w:marBottom w:val="0"/>
                          <w:divBdr>
                            <w:top w:val="none" w:sz="0" w:space="0" w:color="auto"/>
                            <w:left w:val="none" w:sz="0" w:space="0" w:color="auto"/>
                            <w:bottom w:val="none" w:sz="0" w:space="0" w:color="auto"/>
                            <w:right w:val="none" w:sz="0" w:space="0" w:color="auto"/>
                          </w:divBdr>
                          <w:divsChild>
                            <w:div w:id="1833058716">
                              <w:marLeft w:val="0"/>
                              <w:marRight w:val="0"/>
                              <w:marTop w:val="0"/>
                              <w:marBottom w:val="0"/>
                              <w:divBdr>
                                <w:top w:val="none" w:sz="0" w:space="0" w:color="auto"/>
                                <w:left w:val="none" w:sz="0" w:space="0" w:color="auto"/>
                                <w:bottom w:val="none" w:sz="0" w:space="0" w:color="auto"/>
                                <w:right w:val="none" w:sz="0" w:space="0" w:color="auto"/>
                              </w:divBdr>
                              <w:divsChild>
                                <w:div w:id="1774813116">
                                  <w:marLeft w:val="0"/>
                                  <w:marRight w:val="0"/>
                                  <w:marTop w:val="0"/>
                                  <w:marBottom w:val="0"/>
                                  <w:divBdr>
                                    <w:top w:val="none" w:sz="0" w:space="0" w:color="auto"/>
                                    <w:left w:val="none" w:sz="0" w:space="0" w:color="auto"/>
                                    <w:bottom w:val="none" w:sz="0" w:space="0" w:color="auto"/>
                                    <w:right w:val="none" w:sz="0" w:space="0" w:color="auto"/>
                                  </w:divBdr>
                                  <w:divsChild>
                                    <w:div w:id="980423631">
                                      <w:marLeft w:val="0"/>
                                      <w:marRight w:val="0"/>
                                      <w:marTop w:val="0"/>
                                      <w:marBottom w:val="0"/>
                                      <w:divBdr>
                                        <w:top w:val="none" w:sz="0" w:space="0" w:color="auto"/>
                                        <w:left w:val="none" w:sz="0" w:space="0" w:color="auto"/>
                                        <w:bottom w:val="none" w:sz="0" w:space="0" w:color="auto"/>
                                        <w:right w:val="none" w:sz="0" w:space="0" w:color="auto"/>
                                      </w:divBdr>
                                      <w:divsChild>
                                        <w:div w:id="1897743843">
                                          <w:marLeft w:val="0"/>
                                          <w:marRight w:val="0"/>
                                          <w:marTop w:val="0"/>
                                          <w:marBottom w:val="150"/>
                                          <w:divBdr>
                                            <w:top w:val="none" w:sz="0" w:space="0" w:color="auto"/>
                                            <w:left w:val="single" w:sz="6" w:space="5" w:color="B0B0B0"/>
                                            <w:bottom w:val="single" w:sz="6" w:space="5" w:color="B0B0B0"/>
                                            <w:right w:val="single" w:sz="6" w:space="5" w:color="B0B0B0"/>
                                          </w:divBdr>
                                          <w:divsChild>
                                            <w:div w:id="776680117">
                                              <w:marLeft w:val="0"/>
                                              <w:marRight w:val="0"/>
                                              <w:marTop w:val="0"/>
                                              <w:marBottom w:val="0"/>
                                              <w:divBdr>
                                                <w:top w:val="none" w:sz="0" w:space="0" w:color="auto"/>
                                                <w:left w:val="none" w:sz="0" w:space="0" w:color="auto"/>
                                                <w:bottom w:val="none" w:sz="0" w:space="0" w:color="auto"/>
                                                <w:right w:val="none" w:sz="0" w:space="0" w:color="auto"/>
                                              </w:divBdr>
                                              <w:divsChild>
                                                <w:div w:id="2116317736">
                                                  <w:marLeft w:val="0"/>
                                                  <w:marRight w:val="0"/>
                                                  <w:marTop w:val="0"/>
                                                  <w:marBottom w:val="0"/>
                                                  <w:divBdr>
                                                    <w:top w:val="single" w:sz="6" w:space="3" w:color="B0B0B0"/>
                                                    <w:left w:val="single" w:sz="6" w:space="3" w:color="B0B0B0"/>
                                                    <w:bottom w:val="single" w:sz="6" w:space="3" w:color="B0B0B0"/>
                                                    <w:right w:val="single" w:sz="6" w:space="3" w:color="B0B0B0"/>
                                                  </w:divBdr>
                                                </w:div>
                                              </w:divsChild>
                                            </w:div>
                                          </w:divsChild>
                                        </w:div>
                                      </w:divsChild>
                                    </w:div>
                                  </w:divsChild>
                                </w:div>
                              </w:divsChild>
                            </w:div>
                          </w:divsChild>
                        </w:div>
                      </w:divsChild>
                    </w:div>
                  </w:divsChild>
                </w:div>
              </w:divsChild>
            </w:div>
          </w:divsChild>
        </w:div>
      </w:divsChild>
    </w:div>
    <w:div w:id="335035870">
      <w:bodyDiv w:val="1"/>
      <w:marLeft w:val="0"/>
      <w:marRight w:val="0"/>
      <w:marTop w:val="0"/>
      <w:marBottom w:val="0"/>
      <w:divBdr>
        <w:top w:val="none" w:sz="0" w:space="0" w:color="auto"/>
        <w:left w:val="none" w:sz="0" w:space="0" w:color="auto"/>
        <w:bottom w:val="none" w:sz="0" w:space="0" w:color="auto"/>
        <w:right w:val="none" w:sz="0" w:space="0" w:color="auto"/>
      </w:divBdr>
      <w:divsChild>
        <w:div w:id="1851868539">
          <w:marLeft w:val="0"/>
          <w:marRight w:val="0"/>
          <w:marTop w:val="0"/>
          <w:marBottom w:val="0"/>
          <w:divBdr>
            <w:top w:val="none" w:sz="0" w:space="0" w:color="auto"/>
            <w:left w:val="none" w:sz="0" w:space="0" w:color="auto"/>
            <w:bottom w:val="none" w:sz="0" w:space="0" w:color="auto"/>
            <w:right w:val="none" w:sz="0" w:space="0" w:color="auto"/>
          </w:divBdr>
          <w:divsChild>
            <w:div w:id="1597859773">
              <w:marLeft w:val="0"/>
              <w:marRight w:val="0"/>
              <w:marTop w:val="0"/>
              <w:marBottom w:val="0"/>
              <w:divBdr>
                <w:top w:val="none" w:sz="0" w:space="0" w:color="auto"/>
                <w:left w:val="none" w:sz="0" w:space="0" w:color="auto"/>
                <w:bottom w:val="none" w:sz="0" w:space="0" w:color="auto"/>
                <w:right w:val="none" w:sz="0" w:space="0" w:color="auto"/>
              </w:divBdr>
              <w:divsChild>
                <w:div w:id="848324844">
                  <w:marLeft w:val="0"/>
                  <w:marRight w:val="0"/>
                  <w:marTop w:val="0"/>
                  <w:marBottom w:val="0"/>
                  <w:divBdr>
                    <w:top w:val="none" w:sz="0" w:space="0" w:color="auto"/>
                    <w:left w:val="none" w:sz="0" w:space="0" w:color="auto"/>
                    <w:bottom w:val="none" w:sz="0" w:space="0" w:color="auto"/>
                    <w:right w:val="none" w:sz="0" w:space="0" w:color="auto"/>
                  </w:divBdr>
                  <w:divsChild>
                    <w:div w:id="325280653">
                      <w:marLeft w:val="0"/>
                      <w:marRight w:val="0"/>
                      <w:marTop w:val="0"/>
                      <w:marBottom w:val="0"/>
                      <w:divBdr>
                        <w:top w:val="none" w:sz="0" w:space="0" w:color="auto"/>
                        <w:left w:val="none" w:sz="0" w:space="0" w:color="auto"/>
                        <w:bottom w:val="none" w:sz="0" w:space="0" w:color="auto"/>
                        <w:right w:val="none" w:sz="0" w:space="0" w:color="auto"/>
                      </w:divBdr>
                      <w:divsChild>
                        <w:div w:id="1112479923">
                          <w:marLeft w:val="0"/>
                          <w:marRight w:val="0"/>
                          <w:marTop w:val="0"/>
                          <w:marBottom w:val="0"/>
                          <w:divBdr>
                            <w:top w:val="none" w:sz="0" w:space="0" w:color="auto"/>
                            <w:left w:val="none" w:sz="0" w:space="0" w:color="auto"/>
                            <w:bottom w:val="none" w:sz="0" w:space="0" w:color="auto"/>
                            <w:right w:val="none" w:sz="0" w:space="0" w:color="auto"/>
                          </w:divBdr>
                          <w:divsChild>
                            <w:div w:id="1840003645">
                              <w:marLeft w:val="0"/>
                              <w:marRight w:val="0"/>
                              <w:marTop w:val="0"/>
                              <w:marBottom w:val="0"/>
                              <w:divBdr>
                                <w:top w:val="none" w:sz="0" w:space="0" w:color="auto"/>
                                <w:left w:val="none" w:sz="0" w:space="0" w:color="auto"/>
                                <w:bottom w:val="none" w:sz="0" w:space="0" w:color="auto"/>
                                <w:right w:val="none" w:sz="0" w:space="0" w:color="auto"/>
                              </w:divBdr>
                              <w:divsChild>
                                <w:div w:id="462160095">
                                  <w:marLeft w:val="0"/>
                                  <w:marRight w:val="0"/>
                                  <w:marTop w:val="0"/>
                                  <w:marBottom w:val="0"/>
                                  <w:divBdr>
                                    <w:top w:val="none" w:sz="0" w:space="0" w:color="auto"/>
                                    <w:left w:val="none" w:sz="0" w:space="0" w:color="auto"/>
                                    <w:bottom w:val="none" w:sz="0" w:space="0" w:color="auto"/>
                                    <w:right w:val="none" w:sz="0" w:space="0" w:color="auto"/>
                                  </w:divBdr>
                                  <w:divsChild>
                                    <w:div w:id="1638994556">
                                      <w:marLeft w:val="0"/>
                                      <w:marRight w:val="0"/>
                                      <w:marTop w:val="0"/>
                                      <w:marBottom w:val="0"/>
                                      <w:divBdr>
                                        <w:top w:val="none" w:sz="0" w:space="0" w:color="auto"/>
                                        <w:left w:val="none" w:sz="0" w:space="0" w:color="auto"/>
                                        <w:bottom w:val="none" w:sz="0" w:space="0" w:color="auto"/>
                                        <w:right w:val="none" w:sz="0" w:space="0" w:color="auto"/>
                                      </w:divBdr>
                                      <w:divsChild>
                                        <w:div w:id="1297562941">
                                          <w:marLeft w:val="0"/>
                                          <w:marRight w:val="0"/>
                                          <w:marTop w:val="0"/>
                                          <w:marBottom w:val="150"/>
                                          <w:divBdr>
                                            <w:top w:val="none" w:sz="0" w:space="0" w:color="auto"/>
                                            <w:left w:val="single" w:sz="6" w:space="5" w:color="B0B0B0"/>
                                            <w:bottom w:val="single" w:sz="6" w:space="5" w:color="B0B0B0"/>
                                            <w:right w:val="single" w:sz="6" w:space="5" w:color="B0B0B0"/>
                                          </w:divBdr>
                                          <w:divsChild>
                                            <w:div w:id="959842877">
                                              <w:marLeft w:val="0"/>
                                              <w:marRight w:val="0"/>
                                              <w:marTop w:val="0"/>
                                              <w:marBottom w:val="0"/>
                                              <w:divBdr>
                                                <w:top w:val="none" w:sz="0" w:space="0" w:color="auto"/>
                                                <w:left w:val="none" w:sz="0" w:space="0" w:color="auto"/>
                                                <w:bottom w:val="none" w:sz="0" w:space="0" w:color="auto"/>
                                                <w:right w:val="none" w:sz="0" w:space="0" w:color="auto"/>
                                              </w:divBdr>
                                              <w:divsChild>
                                                <w:div w:id="1069958740">
                                                  <w:marLeft w:val="0"/>
                                                  <w:marRight w:val="0"/>
                                                  <w:marTop w:val="0"/>
                                                  <w:marBottom w:val="0"/>
                                                  <w:divBdr>
                                                    <w:top w:val="single" w:sz="6" w:space="3" w:color="B0B0B0"/>
                                                    <w:left w:val="single" w:sz="6" w:space="3" w:color="B0B0B0"/>
                                                    <w:bottom w:val="single" w:sz="6" w:space="3" w:color="B0B0B0"/>
                                                    <w:right w:val="single" w:sz="6" w:space="3" w:color="B0B0B0"/>
                                                  </w:divBdr>
                                                  <w:divsChild>
                                                    <w:div w:id="70722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2028721">
      <w:bodyDiv w:val="1"/>
      <w:marLeft w:val="0"/>
      <w:marRight w:val="0"/>
      <w:marTop w:val="0"/>
      <w:marBottom w:val="0"/>
      <w:divBdr>
        <w:top w:val="none" w:sz="0" w:space="0" w:color="auto"/>
        <w:left w:val="none" w:sz="0" w:space="0" w:color="auto"/>
        <w:bottom w:val="none" w:sz="0" w:space="0" w:color="auto"/>
        <w:right w:val="none" w:sz="0" w:space="0" w:color="auto"/>
      </w:divBdr>
      <w:divsChild>
        <w:div w:id="728958090">
          <w:marLeft w:val="0"/>
          <w:marRight w:val="0"/>
          <w:marTop w:val="0"/>
          <w:marBottom w:val="0"/>
          <w:divBdr>
            <w:top w:val="none" w:sz="0" w:space="0" w:color="auto"/>
            <w:left w:val="none" w:sz="0" w:space="0" w:color="auto"/>
            <w:bottom w:val="none" w:sz="0" w:space="0" w:color="auto"/>
            <w:right w:val="none" w:sz="0" w:space="0" w:color="auto"/>
          </w:divBdr>
          <w:divsChild>
            <w:div w:id="722096922">
              <w:marLeft w:val="0"/>
              <w:marRight w:val="0"/>
              <w:marTop w:val="0"/>
              <w:marBottom w:val="0"/>
              <w:divBdr>
                <w:top w:val="none" w:sz="0" w:space="0" w:color="auto"/>
                <w:left w:val="none" w:sz="0" w:space="0" w:color="auto"/>
                <w:bottom w:val="none" w:sz="0" w:space="0" w:color="auto"/>
                <w:right w:val="none" w:sz="0" w:space="0" w:color="auto"/>
              </w:divBdr>
              <w:divsChild>
                <w:div w:id="976298741">
                  <w:marLeft w:val="0"/>
                  <w:marRight w:val="0"/>
                  <w:marTop w:val="0"/>
                  <w:marBottom w:val="0"/>
                  <w:divBdr>
                    <w:top w:val="none" w:sz="0" w:space="0" w:color="auto"/>
                    <w:left w:val="none" w:sz="0" w:space="0" w:color="auto"/>
                    <w:bottom w:val="none" w:sz="0" w:space="0" w:color="auto"/>
                    <w:right w:val="none" w:sz="0" w:space="0" w:color="auto"/>
                  </w:divBdr>
                  <w:divsChild>
                    <w:div w:id="964779119">
                      <w:marLeft w:val="0"/>
                      <w:marRight w:val="0"/>
                      <w:marTop w:val="0"/>
                      <w:marBottom w:val="0"/>
                      <w:divBdr>
                        <w:top w:val="none" w:sz="0" w:space="0" w:color="auto"/>
                        <w:left w:val="none" w:sz="0" w:space="0" w:color="auto"/>
                        <w:bottom w:val="none" w:sz="0" w:space="0" w:color="auto"/>
                        <w:right w:val="none" w:sz="0" w:space="0" w:color="auto"/>
                      </w:divBdr>
                      <w:divsChild>
                        <w:div w:id="948126499">
                          <w:marLeft w:val="0"/>
                          <w:marRight w:val="0"/>
                          <w:marTop w:val="0"/>
                          <w:marBottom w:val="0"/>
                          <w:divBdr>
                            <w:top w:val="none" w:sz="0" w:space="0" w:color="auto"/>
                            <w:left w:val="none" w:sz="0" w:space="0" w:color="auto"/>
                            <w:bottom w:val="none" w:sz="0" w:space="0" w:color="auto"/>
                            <w:right w:val="none" w:sz="0" w:space="0" w:color="auto"/>
                          </w:divBdr>
                          <w:divsChild>
                            <w:div w:id="777918080">
                              <w:marLeft w:val="0"/>
                              <w:marRight w:val="0"/>
                              <w:marTop w:val="0"/>
                              <w:marBottom w:val="0"/>
                              <w:divBdr>
                                <w:top w:val="none" w:sz="0" w:space="0" w:color="auto"/>
                                <w:left w:val="none" w:sz="0" w:space="0" w:color="auto"/>
                                <w:bottom w:val="none" w:sz="0" w:space="0" w:color="auto"/>
                                <w:right w:val="none" w:sz="0" w:space="0" w:color="auto"/>
                              </w:divBdr>
                              <w:divsChild>
                                <w:div w:id="1121539009">
                                  <w:marLeft w:val="0"/>
                                  <w:marRight w:val="0"/>
                                  <w:marTop w:val="0"/>
                                  <w:marBottom w:val="0"/>
                                  <w:divBdr>
                                    <w:top w:val="none" w:sz="0" w:space="0" w:color="auto"/>
                                    <w:left w:val="none" w:sz="0" w:space="0" w:color="auto"/>
                                    <w:bottom w:val="none" w:sz="0" w:space="0" w:color="auto"/>
                                    <w:right w:val="none" w:sz="0" w:space="0" w:color="auto"/>
                                  </w:divBdr>
                                  <w:divsChild>
                                    <w:div w:id="9139643">
                                      <w:marLeft w:val="0"/>
                                      <w:marRight w:val="0"/>
                                      <w:marTop w:val="0"/>
                                      <w:marBottom w:val="0"/>
                                      <w:divBdr>
                                        <w:top w:val="none" w:sz="0" w:space="0" w:color="auto"/>
                                        <w:left w:val="none" w:sz="0" w:space="0" w:color="auto"/>
                                        <w:bottom w:val="none" w:sz="0" w:space="0" w:color="auto"/>
                                        <w:right w:val="none" w:sz="0" w:space="0" w:color="auto"/>
                                      </w:divBdr>
                                      <w:divsChild>
                                        <w:div w:id="985010097">
                                          <w:marLeft w:val="0"/>
                                          <w:marRight w:val="0"/>
                                          <w:marTop w:val="0"/>
                                          <w:marBottom w:val="150"/>
                                          <w:divBdr>
                                            <w:top w:val="none" w:sz="0" w:space="0" w:color="auto"/>
                                            <w:left w:val="single" w:sz="6" w:space="5" w:color="B0B0B0"/>
                                            <w:bottom w:val="single" w:sz="6" w:space="5" w:color="B0B0B0"/>
                                            <w:right w:val="single" w:sz="6" w:space="5" w:color="B0B0B0"/>
                                          </w:divBdr>
                                          <w:divsChild>
                                            <w:div w:id="519196806">
                                              <w:marLeft w:val="0"/>
                                              <w:marRight w:val="0"/>
                                              <w:marTop w:val="0"/>
                                              <w:marBottom w:val="0"/>
                                              <w:divBdr>
                                                <w:top w:val="none" w:sz="0" w:space="0" w:color="auto"/>
                                                <w:left w:val="none" w:sz="0" w:space="0" w:color="auto"/>
                                                <w:bottom w:val="none" w:sz="0" w:space="0" w:color="auto"/>
                                                <w:right w:val="none" w:sz="0" w:space="0" w:color="auto"/>
                                              </w:divBdr>
                                              <w:divsChild>
                                                <w:div w:id="1813205871">
                                                  <w:marLeft w:val="0"/>
                                                  <w:marRight w:val="0"/>
                                                  <w:marTop w:val="0"/>
                                                  <w:marBottom w:val="0"/>
                                                  <w:divBdr>
                                                    <w:top w:val="single" w:sz="6" w:space="3" w:color="B0B0B0"/>
                                                    <w:left w:val="single" w:sz="6" w:space="3" w:color="B0B0B0"/>
                                                    <w:bottom w:val="single" w:sz="6" w:space="3" w:color="B0B0B0"/>
                                                    <w:right w:val="single" w:sz="6" w:space="3" w:color="B0B0B0"/>
                                                  </w:divBdr>
                                                  <w:divsChild>
                                                    <w:div w:id="13688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6245550">
      <w:bodyDiv w:val="1"/>
      <w:marLeft w:val="0"/>
      <w:marRight w:val="0"/>
      <w:marTop w:val="0"/>
      <w:marBottom w:val="0"/>
      <w:divBdr>
        <w:top w:val="none" w:sz="0" w:space="0" w:color="auto"/>
        <w:left w:val="none" w:sz="0" w:space="0" w:color="auto"/>
        <w:bottom w:val="none" w:sz="0" w:space="0" w:color="auto"/>
        <w:right w:val="none" w:sz="0" w:space="0" w:color="auto"/>
      </w:divBdr>
      <w:divsChild>
        <w:div w:id="2056344561">
          <w:marLeft w:val="0"/>
          <w:marRight w:val="0"/>
          <w:marTop w:val="0"/>
          <w:marBottom w:val="0"/>
          <w:divBdr>
            <w:top w:val="none" w:sz="0" w:space="0" w:color="auto"/>
            <w:left w:val="none" w:sz="0" w:space="0" w:color="auto"/>
            <w:bottom w:val="none" w:sz="0" w:space="0" w:color="auto"/>
            <w:right w:val="none" w:sz="0" w:space="0" w:color="auto"/>
          </w:divBdr>
          <w:divsChild>
            <w:div w:id="246575365">
              <w:marLeft w:val="0"/>
              <w:marRight w:val="0"/>
              <w:marTop w:val="0"/>
              <w:marBottom w:val="0"/>
              <w:divBdr>
                <w:top w:val="none" w:sz="0" w:space="0" w:color="auto"/>
                <w:left w:val="none" w:sz="0" w:space="0" w:color="auto"/>
                <w:bottom w:val="none" w:sz="0" w:space="0" w:color="auto"/>
                <w:right w:val="none" w:sz="0" w:space="0" w:color="auto"/>
              </w:divBdr>
              <w:divsChild>
                <w:div w:id="746730076">
                  <w:marLeft w:val="0"/>
                  <w:marRight w:val="0"/>
                  <w:marTop w:val="0"/>
                  <w:marBottom w:val="0"/>
                  <w:divBdr>
                    <w:top w:val="none" w:sz="0" w:space="0" w:color="auto"/>
                    <w:left w:val="none" w:sz="0" w:space="0" w:color="auto"/>
                    <w:bottom w:val="none" w:sz="0" w:space="0" w:color="auto"/>
                    <w:right w:val="none" w:sz="0" w:space="0" w:color="auto"/>
                  </w:divBdr>
                  <w:divsChild>
                    <w:div w:id="194973384">
                      <w:marLeft w:val="0"/>
                      <w:marRight w:val="0"/>
                      <w:marTop w:val="0"/>
                      <w:marBottom w:val="0"/>
                      <w:divBdr>
                        <w:top w:val="none" w:sz="0" w:space="0" w:color="auto"/>
                        <w:left w:val="none" w:sz="0" w:space="0" w:color="auto"/>
                        <w:bottom w:val="none" w:sz="0" w:space="0" w:color="auto"/>
                        <w:right w:val="none" w:sz="0" w:space="0" w:color="auto"/>
                      </w:divBdr>
                      <w:divsChild>
                        <w:div w:id="1183595915">
                          <w:marLeft w:val="0"/>
                          <w:marRight w:val="0"/>
                          <w:marTop w:val="0"/>
                          <w:marBottom w:val="0"/>
                          <w:divBdr>
                            <w:top w:val="none" w:sz="0" w:space="0" w:color="auto"/>
                            <w:left w:val="none" w:sz="0" w:space="0" w:color="auto"/>
                            <w:bottom w:val="none" w:sz="0" w:space="0" w:color="auto"/>
                            <w:right w:val="none" w:sz="0" w:space="0" w:color="auto"/>
                          </w:divBdr>
                          <w:divsChild>
                            <w:div w:id="294944148">
                              <w:marLeft w:val="0"/>
                              <w:marRight w:val="0"/>
                              <w:marTop w:val="0"/>
                              <w:marBottom w:val="0"/>
                              <w:divBdr>
                                <w:top w:val="none" w:sz="0" w:space="0" w:color="auto"/>
                                <w:left w:val="none" w:sz="0" w:space="0" w:color="auto"/>
                                <w:bottom w:val="none" w:sz="0" w:space="0" w:color="auto"/>
                                <w:right w:val="none" w:sz="0" w:space="0" w:color="auto"/>
                              </w:divBdr>
                              <w:divsChild>
                                <w:div w:id="564222589">
                                  <w:marLeft w:val="0"/>
                                  <w:marRight w:val="0"/>
                                  <w:marTop w:val="0"/>
                                  <w:marBottom w:val="0"/>
                                  <w:divBdr>
                                    <w:top w:val="none" w:sz="0" w:space="0" w:color="auto"/>
                                    <w:left w:val="none" w:sz="0" w:space="0" w:color="auto"/>
                                    <w:bottom w:val="none" w:sz="0" w:space="0" w:color="auto"/>
                                    <w:right w:val="none" w:sz="0" w:space="0" w:color="auto"/>
                                  </w:divBdr>
                                  <w:divsChild>
                                    <w:div w:id="677316599">
                                      <w:marLeft w:val="0"/>
                                      <w:marRight w:val="0"/>
                                      <w:marTop w:val="0"/>
                                      <w:marBottom w:val="0"/>
                                      <w:divBdr>
                                        <w:top w:val="none" w:sz="0" w:space="0" w:color="auto"/>
                                        <w:left w:val="none" w:sz="0" w:space="0" w:color="auto"/>
                                        <w:bottom w:val="none" w:sz="0" w:space="0" w:color="auto"/>
                                        <w:right w:val="none" w:sz="0" w:space="0" w:color="auto"/>
                                      </w:divBdr>
                                      <w:divsChild>
                                        <w:div w:id="1486431165">
                                          <w:marLeft w:val="0"/>
                                          <w:marRight w:val="0"/>
                                          <w:marTop w:val="0"/>
                                          <w:marBottom w:val="150"/>
                                          <w:divBdr>
                                            <w:top w:val="none" w:sz="0" w:space="0" w:color="auto"/>
                                            <w:left w:val="single" w:sz="6" w:space="5" w:color="B0B0B0"/>
                                            <w:bottom w:val="single" w:sz="6" w:space="5" w:color="B0B0B0"/>
                                            <w:right w:val="single" w:sz="6" w:space="5" w:color="B0B0B0"/>
                                          </w:divBdr>
                                          <w:divsChild>
                                            <w:div w:id="1671710180">
                                              <w:marLeft w:val="0"/>
                                              <w:marRight w:val="0"/>
                                              <w:marTop w:val="0"/>
                                              <w:marBottom w:val="0"/>
                                              <w:divBdr>
                                                <w:top w:val="none" w:sz="0" w:space="0" w:color="auto"/>
                                                <w:left w:val="none" w:sz="0" w:space="0" w:color="auto"/>
                                                <w:bottom w:val="none" w:sz="0" w:space="0" w:color="auto"/>
                                                <w:right w:val="none" w:sz="0" w:space="0" w:color="auto"/>
                                              </w:divBdr>
                                              <w:divsChild>
                                                <w:div w:id="834806976">
                                                  <w:marLeft w:val="0"/>
                                                  <w:marRight w:val="0"/>
                                                  <w:marTop w:val="0"/>
                                                  <w:marBottom w:val="0"/>
                                                  <w:divBdr>
                                                    <w:top w:val="single" w:sz="6" w:space="3" w:color="B0B0B0"/>
                                                    <w:left w:val="single" w:sz="6" w:space="3" w:color="B0B0B0"/>
                                                    <w:bottom w:val="single" w:sz="6" w:space="3" w:color="B0B0B0"/>
                                                    <w:right w:val="single" w:sz="6" w:space="3" w:color="B0B0B0"/>
                                                  </w:divBdr>
                                                </w:div>
                                              </w:divsChild>
                                            </w:div>
                                          </w:divsChild>
                                        </w:div>
                                      </w:divsChild>
                                    </w:div>
                                  </w:divsChild>
                                </w:div>
                              </w:divsChild>
                            </w:div>
                          </w:divsChild>
                        </w:div>
                      </w:divsChild>
                    </w:div>
                  </w:divsChild>
                </w:div>
              </w:divsChild>
            </w:div>
          </w:divsChild>
        </w:div>
      </w:divsChild>
    </w:div>
    <w:div w:id="1738360059">
      <w:bodyDiv w:val="1"/>
      <w:marLeft w:val="0"/>
      <w:marRight w:val="0"/>
      <w:marTop w:val="0"/>
      <w:marBottom w:val="0"/>
      <w:divBdr>
        <w:top w:val="none" w:sz="0" w:space="0" w:color="auto"/>
        <w:left w:val="none" w:sz="0" w:space="0" w:color="auto"/>
        <w:bottom w:val="none" w:sz="0" w:space="0" w:color="auto"/>
        <w:right w:val="none" w:sz="0" w:space="0" w:color="auto"/>
      </w:divBdr>
      <w:divsChild>
        <w:div w:id="1605309691">
          <w:marLeft w:val="0"/>
          <w:marRight w:val="0"/>
          <w:marTop w:val="0"/>
          <w:marBottom w:val="0"/>
          <w:divBdr>
            <w:top w:val="none" w:sz="0" w:space="0" w:color="auto"/>
            <w:left w:val="none" w:sz="0" w:space="0" w:color="auto"/>
            <w:bottom w:val="none" w:sz="0" w:space="0" w:color="auto"/>
            <w:right w:val="none" w:sz="0" w:space="0" w:color="auto"/>
          </w:divBdr>
          <w:divsChild>
            <w:div w:id="2102988096">
              <w:marLeft w:val="0"/>
              <w:marRight w:val="0"/>
              <w:marTop w:val="0"/>
              <w:marBottom w:val="0"/>
              <w:divBdr>
                <w:top w:val="none" w:sz="0" w:space="0" w:color="auto"/>
                <w:left w:val="none" w:sz="0" w:space="0" w:color="auto"/>
                <w:bottom w:val="none" w:sz="0" w:space="0" w:color="auto"/>
                <w:right w:val="none" w:sz="0" w:space="0" w:color="auto"/>
              </w:divBdr>
              <w:divsChild>
                <w:div w:id="550190631">
                  <w:marLeft w:val="0"/>
                  <w:marRight w:val="0"/>
                  <w:marTop w:val="0"/>
                  <w:marBottom w:val="0"/>
                  <w:divBdr>
                    <w:top w:val="none" w:sz="0" w:space="0" w:color="auto"/>
                    <w:left w:val="none" w:sz="0" w:space="0" w:color="auto"/>
                    <w:bottom w:val="none" w:sz="0" w:space="0" w:color="auto"/>
                    <w:right w:val="none" w:sz="0" w:space="0" w:color="auto"/>
                  </w:divBdr>
                  <w:divsChild>
                    <w:div w:id="1268732161">
                      <w:marLeft w:val="0"/>
                      <w:marRight w:val="0"/>
                      <w:marTop w:val="0"/>
                      <w:marBottom w:val="0"/>
                      <w:divBdr>
                        <w:top w:val="none" w:sz="0" w:space="0" w:color="auto"/>
                        <w:left w:val="none" w:sz="0" w:space="0" w:color="auto"/>
                        <w:bottom w:val="none" w:sz="0" w:space="0" w:color="auto"/>
                        <w:right w:val="none" w:sz="0" w:space="0" w:color="auto"/>
                      </w:divBdr>
                      <w:divsChild>
                        <w:div w:id="284505337">
                          <w:marLeft w:val="0"/>
                          <w:marRight w:val="0"/>
                          <w:marTop w:val="0"/>
                          <w:marBottom w:val="0"/>
                          <w:divBdr>
                            <w:top w:val="none" w:sz="0" w:space="0" w:color="auto"/>
                            <w:left w:val="none" w:sz="0" w:space="0" w:color="auto"/>
                            <w:bottom w:val="none" w:sz="0" w:space="0" w:color="auto"/>
                            <w:right w:val="none" w:sz="0" w:space="0" w:color="auto"/>
                          </w:divBdr>
                          <w:divsChild>
                            <w:div w:id="1018967454">
                              <w:marLeft w:val="0"/>
                              <w:marRight w:val="0"/>
                              <w:marTop w:val="0"/>
                              <w:marBottom w:val="0"/>
                              <w:divBdr>
                                <w:top w:val="none" w:sz="0" w:space="0" w:color="auto"/>
                                <w:left w:val="none" w:sz="0" w:space="0" w:color="auto"/>
                                <w:bottom w:val="none" w:sz="0" w:space="0" w:color="auto"/>
                                <w:right w:val="none" w:sz="0" w:space="0" w:color="auto"/>
                              </w:divBdr>
                              <w:divsChild>
                                <w:div w:id="1757819362">
                                  <w:marLeft w:val="0"/>
                                  <w:marRight w:val="0"/>
                                  <w:marTop w:val="0"/>
                                  <w:marBottom w:val="0"/>
                                  <w:divBdr>
                                    <w:top w:val="none" w:sz="0" w:space="0" w:color="auto"/>
                                    <w:left w:val="none" w:sz="0" w:space="0" w:color="auto"/>
                                    <w:bottom w:val="none" w:sz="0" w:space="0" w:color="auto"/>
                                    <w:right w:val="none" w:sz="0" w:space="0" w:color="auto"/>
                                  </w:divBdr>
                                  <w:divsChild>
                                    <w:div w:id="1052967962">
                                      <w:marLeft w:val="0"/>
                                      <w:marRight w:val="0"/>
                                      <w:marTop w:val="0"/>
                                      <w:marBottom w:val="0"/>
                                      <w:divBdr>
                                        <w:top w:val="none" w:sz="0" w:space="0" w:color="auto"/>
                                        <w:left w:val="none" w:sz="0" w:space="0" w:color="auto"/>
                                        <w:bottom w:val="none" w:sz="0" w:space="0" w:color="auto"/>
                                        <w:right w:val="none" w:sz="0" w:space="0" w:color="auto"/>
                                      </w:divBdr>
                                      <w:divsChild>
                                        <w:div w:id="1989283289">
                                          <w:marLeft w:val="0"/>
                                          <w:marRight w:val="0"/>
                                          <w:marTop w:val="0"/>
                                          <w:marBottom w:val="150"/>
                                          <w:divBdr>
                                            <w:top w:val="none" w:sz="0" w:space="0" w:color="auto"/>
                                            <w:left w:val="single" w:sz="6" w:space="5" w:color="B0B0B0"/>
                                            <w:bottom w:val="single" w:sz="6" w:space="5" w:color="B0B0B0"/>
                                            <w:right w:val="single" w:sz="6" w:space="5" w:color="B0B0B0"/>
                                          </w:divBdr>
                                          <w:divsChild>
                                            <w:div w:id="199319852">
                                              <w:marLeft w:val="0"/>
                                              <w:marRight w:val="0"/>
                                              <w:marTop w:val="0"/>
                                              <w:marBottom w:val="0"/>
                                              <w:divBdr>
                                                <w:top w:val="none" w:sz="0" w:space="0" w:color="auto"/>
                                                <w:left w:val="none" w:sz="0" w:space="0" w:color="auto"/>
                                                <w:bottom w:val="none" w:sz="0" w:space="0" w:color="auto"/>
                                                <w:right w:val="none" w:sz="0" w:space="0" w:color="auto"/>
                                              </w:divBdr>
                                              <w:divsChild>
                                                <w:div w:id="955018866">
                                                  <w:marLeft w:val="0"/>
                                                  <w:marRight w:val="0"/>
                                                  <w:marTop w:val="0"/>
                                                  <w:marBottom w:val="0"/>
                                                  <w:divBdr>
                                                    <w:top w:val="single" w:sz="6" w:space="3" w:color="B0B0B0"/>
                                                    <w:left w:val="single" w:sz="6" w:space="3" w:color="B0B0B0"/>
                                                    <w:bottom w:val="single" w:sz="6" w:space="3" w:color="B0B0B0"/>
                                                    <w:right w:val="single" w:sz="6" w:space="3" w:color="B0B0B0"/>
                                                  </w:divBdr>
                                                </w:div>
                                              </w:divsChild>
                                            </w:div>
                                          </w:divsChild>
                                        </w:div>
                                      </w:divsChild>
                                    </w:div>
                                  </w:divsChild>
                                </w:div>
                              </w:divsChild>
                            </w:div>
                          </w:divsChild>
                        </w:div>
                      </w:divsChild>
                    </w:div>
                  </w:divsChild>
                </w:div>
              </w:divsChild>
            </w:div>
          </w:divsChild>
        </w:div>
      </w:divsChild>
    </w:div>
    <w:div w:id="1885209615">
      <w:bodyDiv w:val="1"/>
      <w:marLeft w:val="0"/>
      <w:marRight w:val="0"/>
      <w:marTop w:val="0"/>
      <w:marBottom w:val="0"/>
      <w:divBdr>
        <w:top w:val="none" w:sz="0" w:space="0" w:color="auto"/>
        <w:left w:val="none" w:sz="0" w:space="0" w:color="auto"/>
        <w:bottom w:val="none" w:sz="0" w:space="0" w:color="auto"/>
        <w:right w:val="none" w:sz="0" w:space="0" w:color="auto"/>
      </w:divBdr>
      <w:divsChild>
        <w:div w:id="1145197587">
          <w:marLeft w:val="0"/>
          <w:marRight w:val="0"/>
          <w:marTop w:val="0"/>
          <w:marBottom w:val="0"/>
          <w:divBdr>
            <w:top w:val="none" w:sz="0" w:space="0" w:color="auto"/>
            <w:left w:val="none" w:sz="0" w:space="0" w:color="auto"/>
            <w:bottom w:val="none" w:sz="0" w:space="0" w:color="auto"/>
            <w:right w:val="none" w:sz="0" w:space="0" w:color="auto"/>
          </w:divBdr>
          <w:divsChild>
            <w:div w:id="480581889">
              <w:marLeft w:val="0"/>
              <w:marRight w:val="0"/>
              <w:marTop w:val="0"/>
              <w:marBottom w:val="0"/>
              <w:divBdr>
                <w:top w:val="none" w:sz="0" w:space="0" w:color="auto"/>
                <w:left w:val="none" w:sz="0" w:space="0" w:color="auto"/>
                <w:bottom w:val="none" w:sz="0" w:space="0" w:color="auto"/>
                <w:right w:val="none" w:sz="0" w:space="0" w:color="auto"/>
              </w:divBdr>
              <w:divsChild>
                <w:div w:id="25641849">
                  <w:marLeft w:val="0"/>
                  <w:marRight w:val="0"/>
                  <w:marTop w:val="0"/>
                  <w:marBottom w:val="0"/>
                  <w:divBdr>
                    <w:top w:val="none" w:sz="0" w:space="0" w:color="auto"/>
                    <w:left w:val="none" w:sz="0" w:space="0" w:color="auto"/>
                    <w:bottom w:val="none" w:sz="0" w:space="0" w:color="auto"/>
                    <w:right w:val="none" w:sz="0" w:space="0" w:color="auto"/>
                  </w:divBdr>
                  <w:divsChild>
                    <w:div w:id="881673014">
                      <w:marLeft w:val="0"/>
                      <w:marRight w:val="0"/>
                      <w:marTop w:val="0"/>
                      <w:marBottom w:val="0"/>
                      <w:divBdr>
                        <w:top w:val="none" w:sz="0" w:space="0" w:color="auto"/>
                        <w:left w:val="none" w:sz="0" w:space="0" w:color="auto"/>
                        <w:bottom w:val="none" w:sz="0" w:space="0" w:color="auto"/>
                        <w:right w:val="none" w:sz="0" w:space="0" w:color="auto"/>
                      </w:divBdr>
                      <w:divsChild>
                        <w:div w:id="895123136">
                          <w:marLeft w:val="0"/>
                          <w:marRight w:val="0"/>
                          <w:marTop w:val="0"/>
                          <w:marBottom w:val="0"/>
                          <w:divBdr>
                            <w:top w:val="none" w:sz="0" w:space="0" w:color="auto"/>
                            <w:left w:val="none" w:sz="0" w:space="0" w:color="auto"/>
                            <w:bottom w:val="none" w:sz="0" w:space="0" w:color="auto"/>
                            <w:right w:val="none" w:sz="0" w:space="0" w:color="auto"/>
                          </w:divBdr>
                          <w:divsChild>
                            <w:div w:id="2111967668">
                              <w:marLeft w:val="0"/>
                              <w:marRight w:val="0"/>
                              <w:marTop w:val="0"/>
                              <w:marBottom w:val="0"/>
                              <w:divBdr>
                                <w:top w:val="none" w:sz="0" w:space="0" w:color="auto"/>
                                <w:left w:val="none" w:sz="0" w:space="0" w:color="auto"/>
                                <w:bottom w:val="none" w:sz="0" w:space="0" w:color="auto"/>
                                <w:right w:val="none" w:sz="0" w:space="0" w:color="auto"/>
                              </w:divBdr>
                              <w:divsChild>
                                <w:div w:id="1328751395">
                                  <w:marLeft w:val="0"/>
                                  <w:marRight w:val="0"/>
                                  <w:marTop w:val="0"/>
                                  <w:marBottom w:val="0"/>
                                  <w:divBdr>
                                    <w:top w:val="none" w:sz="0" w:space="0" w:color="auto"/>
                                    <w:left w:val="none" w:sz="0" w:space="0" w:color="auto"/>
                                    <w:bottom w:val="none" w:sz="0" w:space="0" w:color="auto"/>
                                    <w:right w:val="none" w:sz="0" w:space="0" w:color="auto"/>
                                  </w:divBdr>
                                  <w:divsChild>
                                    <w:div w:id="1408117041">
                                      <w:marLeft w:val="0"/>
                                      <w:marRight w:val="0"/>
                                      <w:marTop w:val="0"/>
                                      <w:marBottom w:val="0"/>
                                      <w:divBdr>
                                        <w:top w:val="none" w:sz="0" w:space="0" w:color="auto"/>
                                        <w:left w:val="none" w:sz="0" w:space="0" w:color="auto"/>
                                        <w:bottom w:val="none" w:sz="0" w:space="0" w:color="auto"/>
                                        <w:right w:val="none" w:sz="0" w:space="0" w:color="auto"/>
                                      </w:divBdr>
                                      <w:divsChild>
                                        <w:div w:id="858929235">
                                          <w:marLeft w:val="0"/>
                                          <w:marRight w:val="0"/>
                                          <w:marTop w:val="0"/>
                                          <w:marBottom w:val="150"/>
                                          <w:divBdr>
                                            <w:top w:val="none" w:sz="0" w:space="0" w:color="auto"/>
                                            <w:left w:val="single" w:sz="6" w:space="5" w:color="B0B0B0"/>
                                            <w:bottom w:val="single" w:sz="6" w:space="5" w:color="B0B0B0"/>
                                            <w:right w:val="single" w:sz="6" w:space="5" w:color="B0B0B0"/>
                                          </w:divBdr>
                                          <w:divsChild>
                                            <w:div w:id="496001369">
                                              <w:marLeft w:val="0"/>
                                              <w:marRight w:val="0"/>
                                              <w:marTop w:val="0"/>
                                              <w:marBottom w:val="0"/>
                                              <w:divBdr>
                                                <w:top w:val="none" w:sz="0" w:space="0" w:color="auto"/>
                                                <w:left w:val="none" w:sz="0" w:space="0" w:color="auto"/>
                                                <w:bottom w:val="none" w:sz="0" w:space="0" w:color="auto"/>
                                                <w:right w:val="none" w:sz="0" w:space="0" w:color="auto"/>
                                              </w:divBdr>
                                              <w:divsChild>
                                                <w:div w:id="1048139454">
                                                  <w:marLeft w:val="0"/>
                                                  <w:marRight w:val="0"/>
                                                  <w:marTop w:val="0"/>
                                                  <w:marBottom w:val="0"/>
                                                  <w:divBdr>
                                                    <w:top w:val="single" w:sz="6" w:space="3" w:color="B0B0B0"/>
                                                    <w:left w:val="single" w:sz="6" w:space="3" w:color="B0B0B0"/>
                                                    <w:bottom w:val="single" w:sz="6" w:space="3" w:color="B0B0B0"/>
                                                    <w:right w:val="single" w:sz="6" w:space="3" w:color="B0B0B0"/>
                                                  </w:divBdr>
                                                  <w:divsChild>
                                                    <w:div w:id="1071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1658876">
      <w:bodyDiv w:val="1"/>
      <w:marLeft w:val="0"/>
      <w:marRight w:val="0"/>
      <w:marTop w:val="0"/>
      <w:marBottom w:val="0"/>
      <w:divBdr>
        <w:top w:val="none" w:sz="0" w:space="0" w:color="auto"/>
        <w:left w:val="none" w:sz="0" w:space="0" w:color="auto"/>
        <w:bottom w:val="none" w:sz="0" w:space="0" w:color="auto"/>
        <w:right w:val="none" w:sz="0" w:space="0" w:color="auto"/>
      </w:divBdr>
      <w:divsChild>
        <w:div w:id="2051760461">
          <w:marLeft w:val="0"/>
          <w:marRight w:val="0"/>
          <w:marTop w:val="0"/>
          <w:marBottom w:val="0"/>
          <w:divBdr>
            <w:top w:val="none" w:sz="0" w:space="0" w:color="auto"/>
            <w:left w:val="none" w:sz="0" w:space="0" w:color="auto"/>
            <w:bottom w:val="none" w:sz="0" w:space="0" w:color="auto"/>
            <w:right w:val="none" w:sz="0" w:space="0" w:color="auto"/>
          </w:divBdr>
          <w:divsChild>
            <w:div w:id="399791360">
              <w:marLeft w:val="0"/>
              <w:marRight w:val="0"/>
              <w:marTop w:val="0"/>
              <w:marBottom w:val="0"/>
              <w:divBdr>
                <w:top w:val="none" w:sz="0" w:space="0" w:color="auto"/>
                <w:left w:val="none" w:sz="0" w:space="0" w:color="auto"/>
                <w:bottom w:val="none" w:sz="0" w:space="0" w:color="auto"/>
                <w:right w:val="none" w:sz="0" w:space="0" w:color="auto"/>
              </w:divBdr>
              <w:divsChild>
                <w:div w:id="1950770964">
                  <w:marLeft w:val="0"/>
                  <w:marRight w:val="0"/>
                  <w:marTop w:val="0"/>
                  <w:marBottom w:val="0"/>
                  <w:divBdr>
                    <w:top w:val="none" w:sz="0" w:space="0" w:color="auto"/>
                    <w:left w:val="none" w:sz="0" w:space="0" w:color="auto"/>
                    <w:bottom w:val="none" w:sz="0" w:space="0" w:color="auto"/>
                    <w:right w:val="none" w:sz="0" w:space="0" w:color="auto"/>
                  </w:divBdr>
                  <w:divsChild>
                    <w:div w:id="1324049318">
                      <w:marLeft w:val="0"/>
                      <w:marRight w:val="0"/>
                      <w:marTop w:val="0"/>
                      <w:marBottom w:val="0"/>
                      <w:divBdr>
                        <w:top w:val="none" w:sz="0" w:space="0" w:color="auto"/>
                        <w:left w:val="none" w:sz="0" w:space="0" w:color="auto"/>
                        <w:bottom w:val="none" w:sz="0" w:space="0" w:color="auto"/>
                        <w:right w:val="none" w:sz="0" w:space="0" w:color="auto"/>
                      </w:divBdr>
                      <w:divsChild>
                        <w:div w:id="560404090">
                          <w:marLeft w:val="0"/>
                          <w:marRight w:val="0"/>
                          <w:marTop w:val="0"/>
                          <w:marBottom w:val="0"/>
                          <w:divBdr>
                            <w:top w:val="none" w:sz="0" w:space="0" w:color="auto"/>
                            <w:left w:val="none" w:sz="0" w:space="0" w:color="auto"/>
                            <w:bottom w:val="none" w:sz="0" w:space="0" w:color="auto"/>
                            <w:right w:val="none" w:sz="0" w:space="0" w:color="auto"/>
                          </w:divBdr>
                          <w:divsChild>
                            <w:div w:id="1129319409">
                              <w:marLeft w:val="0"/>
                              <w:marRight w:val="0"/>
                              <w:marTop w:val="0"/>
                              <w:marBottom w:val="0"/>
                              <w:divBdr>
                                <w:top w:val="none" w:sz="0" w:space="0" w:color="auto"/>
                                <w:left w:val="none" w:sz="0" w:space="0" w:color="auto"/>
                                <w:bottom w:val="none" w:sz="0" w:space="0" w:color="auto"/>
                                <w:right w:val="none" w:sz="0" w:space="0" w:color="auto"/>
                              </w:divBdr>
                              <w:divsChild>
                                <w:div w:id="1939285396">
                                  <w:marLeft w:val="0"/>
                                  <w:marRight w:val="0"/>
                                  <w:marTop w:val="0"/>
                                  <w:marBottom w:val="0"/>
                                  <w:divBdr>
                                    <w:top w:val="none" w:sz="0" w:space="0" w:color="auto"/>
                                    <w:left w:val="none" w:sz="0" w:space="0" w:color="auto"/>
                                    <w:bottom w:val="none" w:sz="0" w:space="0" w:color="auto"/>
                                    <w:right w:val="none" w:sz="0" w:space="0" w:color="auto"/>
                                  </w:divBdr>
                                  <w:divsChild>
                                    <w:div w:id="955021517">
                                      <w:marLeft w:val="0"/>
                                      <w:marRight w:val="0"/>
                                      <w:marTop w:val="0"/>
                                      <w:marBottom w:val="0"/>
                                      <w:divBdr>
                                        <w:top w:val="none" w:sz="0" w:space="0" w:color="auto"/>
                                        <w:left w:val="none" w:sz="0" w:space="0" w:color="auto"/>
                                        <w:bottom w:val="none" w:sz="0" w:space="0" w:color="auto"/>
                                        <w:right w:val="none" w:sz="0" w:space="0" w:color="auto"/>
                                      </w:divBdr>
                                      <w:divsChild>
                                        <w:div w:id="566455302">
                                          <w:marLeft w:val="0"/>
                                          <w:marRight w:val="0"/>
                                          <w:marTop w:val="0"/>
                                          <w:marBottom w:val="150"/>
                                          <w:divBdr>
                                            <w:top w:val="none" w:sz="0" w:space="0" w:color="auto"/>
                                            <w:left w:val="single" w:sz="6" w:space="5" w:color="B0B0B0"/>
                                            <w:bottom w:val="single" w:sz="6" w:space="5" w:color="B0B0B0"/>
                                            <w:right w:val="single" w:sz="6" w:space="5" w:color="B0B0B0"/>
                                          </w:divBdr>
                                          <w:divsChild>
                                            <w:div w:id="768282876">
                                              <w:marLeft w:val="0"/>
                                              <w:marRight w:val="0"/>
                                              <w:marTop w:val="0"/>
                                              <w:marBottom w:val="0"/>
                                              <w:divBdr>
                                                <w:top w:val="none" w:sz="0" w:space="0" w:color="auto"/>
                                                <w:left w:val="none" w:sz="0" w:space="0" w:color="auto"/>
                                                <w:bottom w:val="none" w:sz="0" w:space="0" w:color="auto"/>
                                                <w:right w:val="none" w:sz="0" w:space="0" w:color="auto"/>
                                              </w:divBdr>
                                              <w:divsChild>
                                                <w:div w:id="354618238">
                                                  <w:marLeft w:val="0"/>
                                                  <w:marRight w:val="0"/>
                                                  <w:marTop w:val="0"/>
                                                  <w:marBottom w:val="0"/>
                                                  <w:divBdr>
                                                    <w:top w:val="single" w:sz="6" w:space="3" w:color="B0B0B0"/>
                                                    <w:left w:val="single" w:sz="6" w:space="3" w:color="B0B0B0"/>
                                                    <w:bottom w:val="single" w:sz="6" w:space="3" w:color="B0B0B0"/>
                                                    <w:right w:val="single" w:sz="6" w:space="3" w:color="B0B0B0"/>
                                                  </w:divBdr>
                                                </w:div>
                                              </w:divsChild>
                                            </w:div>
                                          </w:divsChild>
                                        </w:div>
                                      </w:divsChild>
                                    </w:div>
                                  </w:divsChild>
                                </w:div>
                              </w:divsChild>
                            </w:div>
                          </w:divsChild>
                        </w:div>
                      </w:divsChild>
                    </w:div>
                  </w:divsChild>
                </w:div>
              </w:divsChild>
            </w:div>
          </w:divsChild>
        </w:div>
      </w:divsChild>
    </w:div>
    <w:div w:id="2106415343">
      <w:bodyDiv w:val="1"/>
      <w:marLeft w:val="0"/>
      <w:marRight w:val="0"/>
      <w:marTop w:val="0"/>
      <w:marBottom w:val="0"/>
      <w:divBdr>
        <w:top w:val="none" w:sz="0" w:space="0" w:color="auto"/>
        <w:left w:val="none" w:sz="0" w:space="0" w:color="auto"/>
        <w:bottom w:val="none" w:sz="0" w:space="0" w:color="auto"/>
        <w:right w:val="none" w:sz="0" w:space="0" w:color="auto"/>
      </w:divBdr>
      <w:divsChild>
        <w:div w:id="1961371304">
          <w:marLeft w:val="0"/>
          <w:marRight w:val="0"/>
          <w:marTop w:val="0"/>
          <w:marBottom w:val="0"/>
          <w:divBdr>
            <w:top w:val="none" w:sz="0" w:space="0" w:color="auto"/>
            <w:left w:val="none" w:sz="0" w:space="0" w:color="auto"/>
            <w:bottom w:val="none" w:sz="0" w:space="0" w:color="auto"/>
            <w:right w:val="none" w:sz="0" w:space="0" w:color="auto"/>
          </w:divBdr>
          <w:divsChild>
            <w:div w:id="879165493">
              <w:marLeft w:val="0"/>
              <w:marRight w:val="0"/>
              <w:marTop w:val="0"/>
              <w:marBottom w:val="0"/>
              <w:divBdr>
                <w:top w:val="none" w:sz="0" w:space="0" w:color="auto"/>
                <w:left w:val="none" w:sz="0" w:space="0" w:color="auto"/>
                <w:bottom w:val="none" w:sz="0" w:space="0" w:color="auto"/>
                <w:right w:val="none" w:sz="0" w:space="0" w:color="auto"/>
              </w:divBdr>
              <w:divsChild>
                <w:div w:id="689720670">
                  <w:marLeft w:val="0"/>
                  <w:marRight w:val="0"/>
                  <w:marTop w:val="0"/>
                  <w:marBottom w:val="0"/>
                  <w:divBdr>
                    <w:top w:val="none" w:sz="0" w:space="0" w:color="auto"/>
                    <w:left w:val="none" w:sz="0" w:space="0" w:color="auto"/>
                    <w:bottom w:val="none" w:sz="0" w:space="0" w:color="auto"/>
                    <w:right w:val="none" w:sz="0" w:space="0" w:color="auto"/>
                  </w:divBdr>
                  <w:divsChild>
                    <w:div w:id="1263031069">
                      <w:marLeft w:val="0"/>
                      <w:marRight w:val="0"/>
                      <w:marTop w:val="0"/>
                      <w:marBottom w:val="0"/>
                      <w:divBdr>
                        <w:top w:val="none" w:sz="0" w:space="0" w:color="auto"/>
                        <w:left w:val="none" w:sz="0" w:space="0" w:color="auto"/>
                        <w:bottom w:val="none" w:sz="0" w:space="0" w:color="auto"/>
                        <w:right w:val="none" w:sz="0" w:space="0" w:color="auto"/>
                      </w:divBdr>
                      <w:divsChild>
                        <w:div w:id="1422022197">
                          <w:marLeft w:val="0"/>
                          <w:marRight w:val="0"/>
                          <w:marTop w:val="0"/>
                          <w:marBottom w:val="0"/>
                          <w:divBdr>
                            <w:top w:val="none" w:sz="0" w:space="0" w:color="auto"/>
                            <w:left w:val="none" w:sz="0" w:space="0" w:color="auto"/>
                            <w:bottom w:val="none" w:sz="0" w:space="0" w:color="auto"/>
                            <w:right w:val="none" w:sz="0" w:space="0" w:color="auto"/>
                          </w:divBdr>
                          <w:divsChild>
                            <w:div w:id="458425203">
                              <w:marLeft w:val="0"/>
                              <w:marRight w:val="0"/>
                              <w:marTop w:val="0"/>
                              <w:marBottom w:val="0"/>
                              <w:divBdr>
                                <w:top w:val="none" w:sz="0" w:space="0" w:color="auto"/>
                                <w:left w:val="none" w:sz="0" w:space="0" w:color="auto"/>
                                <w:bottom w:val="none" w:sz="0" w:space="0" w:color="auto"/>
                                <w:right w:val="none" w:sz="0" w:space="0" w:color="auto"/>
                              </w:divBdr>
                              <w:divsChild>
                                <w:div w:id="1172380551">
                                  <w:marLeft w:val="0"/>
                                  <w:marRight w:val="0"/>
                                  <w:marTop w:val="0"/>
                                  <w:marBottom w:val="0"/>
                                  <w:divBdr>
                                    <w:top w:val="none" w:sz="0" w:space="0" w:color="auto"/>
                                    <w:left w:val="none" w:sz="0" w:space="0" w:color="auto"/>
                                    <w:bottom w:val="none" w:sz="0" w:space="0" w:color="auto"/>
                                    <w:right w:val="none" w:sz="0" w:space="0" w:color="auto"/>
                                  </w:divBdr>
                                  <w:divsChild>
                                    <w:div w:id="881290236">
                                      <w:marLeft w:val="0"/>
                                      <w:marRight w:val="0"/>
                                      <w:marTop w:val="0"/>
                                      <w:marBottom w:val="0"/>
                                      <w:divBdr>
                                        <w:top w:val="none" w:sz="0" w:space="0" w:color="auto"/>
                                        <w:left w:val="none" w:sz="0" w:space="0" w:color="auto"/>
                                        <w:bottom w:val="none" w:sz="0" w:space="0" w:color="auto"/>
                                        <w:right w:val="none" w:sz="0" w:space="0" w:color="auto"/>
                                      </w:divBdr>
                                      <w:divsChild>
                                        <w:div w:id="1595356639">
                                          <w:marLeft w:val="0"/>
                                          <w:marRight w:val="0"/>
                                          <w:marTop w:val="0"/>
                                          <w:marBottom w:val="150"/>
                                          <w:divBdr>
                                            <w:top w:val="none" w:sz="0" w:space="0" w:color="auto"/>
                                            <w:left w:val="single" w:sz="6" w:space="5" w:color="B0B0B0"/>
                                            <w:bottom w:val="single" w:sz="6" w:space="5" w:color="B0B0B0"/>
                                            <w:right w:val="single" w:sz="6" w:space="5" w:color="B0B0B0"/>
                                          </w:divBdr>
                                          <w:divsChild>
                                            <w:div w:id="235822583">
                                              <w:marLeft w:val="0"/>
                                              <w:marRight w:val="0"/>
                                              <w:marTop w:val="0"/>
                                              <w:marBottom w:val="0"/>
                                              <w:divBdr>
                                                <w:top w:val="none" w:sz="0" w:space="0" w:color="auto"/>
                                                <w:left w:val="none" w:sz="0" w:space="0" w:color="auto"/>
                                                <w:bottom w:val="none" w:sz="0" w:space="0" w:color="auto"/>
                                                <w:right w:val="none" w:sz="0" w:space="0" w:color="auto"/>
                                              </w:divBdr>
                                              <w:divsChild>
                                                <w:div w:id="95296179">
                                                  <w:marLeft w:val="0"/>
                                                  <w:marRight w:val="0"/>
                                                  <w:marTop w:val="0"/>
                                                  <w:marBottom w:val="0"/>
                                                  <w:divBdr>
                                                    <w:top w:val="single" w:sz="6" w:space="3" w:color="B0B0B0"/>
                                                    <w:left w:val="single" w:sz="6" w:space="3" w:color="B0B0B0"/>
                                                    <w:bottom w:val="single" w:sz="6" w:space="3" w:color="B0B0B0"/>
                                                    <w:right w:val="single" w:sz="6" w:space="3" w:color="B0B0B0"/>
                                                  </w:divBdr>
                                                  <w:divsChild>
                                                    <w:div w:id="19567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microsoft.com/office/2011/relationships/people" Target="peop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B2A933A6D1214F80EC8B92C7648C57" ma:contentTypeVersion="0" ma:contentTypeDescription="Create a new document." ma:contentTypeScope="" ma:versionID="52e1ce1a49fe85277dab1793e225ba59">
  <xsd:schema xmlns:xsd="http://www.w3.org/2001/XMLSchema" xmlns:xs="http://www.w3.org/2001/XMLSchema" xmlns:p="http://schemas.microsoft.com/office/2006/metadata/properties" targetNamespace="http://schemas.microsoft.com/office/2006/metadata/properties" ma:root="true" ma:fieldsID="933109b9974763cd198f57aa8467505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1D18A-A3A9-497D-8749-66B2E7009A80}">
  <ds:schemaRefs>
    <ds:schemaRef ds:uri="http://schemas.microsoft.com/sharepoint/v3/contenttype/forms"/>
  </ds:schemaRefs>
</ds:datastoreItem>
</file>

<file path=customXml/itemProps2.xml><?xml version="1.0" encoding="utf-8"?>
<ds:datastoreItem xmlns:ds="http://schemas.openxmlformats.org/officeDocument/2006/customXml" ds:itemID="{B047A777-4FFA-47A5-893F-CCF35B32BCEC}">
  <ds:schemaRefs>
    <ds:schemaRef ds:uri="http://schemas.microsoft.com/office/infopath/2007/PartnerControls"/>
    <ds:schemaRef ds:uri="http://schemas.microsoft.com/office/2006/metadata/properties"/>
    <ds:schemaRef ds:uri="http://purl.org/dc/elements/1.1/"/>
    <ds:schemaRef ds:uri="http://purl.org/dc/dcmitype/"/>
    <ds:schemaRef ds:uri="http://www.w3.org/XML/1998/namespace"/>
    <ds:schemaRef ds:uri="http://purl.org/dc/terms/"/>
    <ds:schemaRef ds:uri="http://schemas.microsoft.com/office/2006/documentManagement/types"/>
    <ds:schemaRef ds:uri="http://schemas.openxmlformats.org/package/2006/metadata/core-properties"/>
  </ds:schemaRefs>
</ds:datastoreItem>
</file>

<file path=customXml/itemProps3.xml><?xml version="1.0" encoding="utf-8"?>
<ds:datastoreItem xmlns:ds="http://schemas.openxmlformats.org/officeDocument/2006/customXml" ds:itemID="{C35F0393-C261-454E-8E21-CC89398A87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258968A-A315-4C0A-BB46-75CD2C45F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7998</Words>
  <Characters>45589</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IRP Template - August 2017</vt:lpstr>
    </vt:vector>
  </TitlesOfParts>
  <Company>Dept. of Veterans Affairs</Company>
  <LinksUpToDate>false</LinksUpToDate>
  <CharactersWithSpaces>53481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IRP Template - August 2017</dc:title>
  <dc:creator>Begay, Bobbi (CBOPC ISO)</dc:creator>
  <cp:lastModifiedBy>Richards, Rafael M.</cp:lastModifiedBy>
  <cp:revision>2</cp:revision>
  <dcterms:created xsi:type="dcterms:W3CDTF">2019-04-12T18:29:00Z</dcterms:created>
  <dcterms:modified xsi:type="dcterms:W3CDTF">2019-04-12T18:29:00Z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4e0428c9-f341-4805-a35d-091fe082a00f</vt:lpwstr>
  </property>
  <property fmtid="{D5CDD505-2E9C-101B-9397-08002B2CF9AE}" pid="3" name="ContentTypeId">
    <vt:lpwstr>0x010100B4B2A933A6D1214F80EC8B92C7648C57</vt:lpwstr>
  </property>
</Properties>
</file>