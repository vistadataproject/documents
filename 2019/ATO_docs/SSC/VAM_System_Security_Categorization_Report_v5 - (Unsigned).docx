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C5A47" w14:textId="0E0C8418" w:rsidR="00337B80" w:rsidRPr="00E41D10" w:rsidRDefault="008F7B27" w:rsidP="00E41D10">
      <w:pPr>
        <w:spacing w:before="59" w:line="506" w:lineRule="exact"/>
        <w:ind w:left="392" w:right="813"/>
        <w:jc w:val="center"/>
        <w:rPr>
          <w:rFonts w:ascii="Times New Roman"/>
          <w:b/>
          <w:color w:val="001F5F"/>
          <w:sz w:val="44"/>
          <w:rPrChange w:id="0" w:author="Richards, Rafael M." w:date="2019-04-12T14:39:00Z">
            <w:rPr>
              <w:rFonts w:ascii="Times New Roman"/>
              <w:b/>
              <w:sz w:val="44"/>
            </w:rPr>
          </w:rPrChange>
        </w:rPr>
      </w:pPr>
      <w:del w:id="1" w:author="Richards, Rafael M." w:date="2019-04-11T08:33:00Z">
        <w:r w:rsidDel="00306CC1">
          <w:rPr>
            <w:noProof/>
          </w:rPr>
          <w:drawing>
            <wp:anchor distT="0" distB="0" distL="0" distR="0" simplePos="0" relativeHeight="268418615" behindDoc="1" locked="0" layoutInCell="1" allowOverlap="1" wp14:anchorId="7A6D4781" wp14:editId="09856B0D">
              <wp:simplePos x="0" y="0"/>
              <wp:positionH relativeFrom="page">
                <wp:posOffset>972185</wp:posOffset>
              </wp:positionH>
              <wp:positionV relativeFrom="paragraph">
                <wp:posOffset>335839</wp:posOffset>
              </wp:positionV>
              <wp:extent cx="5827800" cy="754189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827800" cy="7541892"/>
                      </a:xfrm>
                      <a:prstGeom prst="rect">
                        <a:avLst/>
                      </a:prstGeom>
                    </pic:spPr>
                  </pic:pic>
                </a:graphicData>
              </a:graphic>
            </wp:anchor>
          </w:drawing>
        </w:r>
      </w:del>
      <w:r>
        <w:rPr>
          <w:rFonts w:ascii="Times New Roman"/>
          <w:b/>
          <w:color w:val="001F5F"/>
          <w:sz w:val="44"/>
        </w:rPr>
        <w:t xml:space="preserve">EPMO </w:t>
      </w:r>
      <w:bookmarkStart w:id="2" w:name="_GoBack"/>
      <w:bookmarkEnd w:id="2"/>
      <w:r>
        <w:rPr>
          <w:rFonts w:ascii="Times New Roman"/>
          <w:b/>
          <w:color w:val="001F5F"/>
          <w:sz w:val="44"/>
        </w:rPr>
        <w:t>System Security Categorization Report</w:t>
      </w:r>
    </w:p>
    <w:p w14:paraId="67202AFC" w14:textId="77777777" w:rsidR="00337B80" w:rsidRDefault="008F7B27">
      <w:pPr>
        <w:spacing w:line="459" w:lineRule="exact"/>
        <w:ind w:left="392" w:right="811"/>
        <w:jc w:val="center"/>
        <w:rPr>
          <w:rFonts w:ascii="Times New Roman"/>
          <w:b/>
          <w:sz w:val="40"/>
        </w:rPr>
      </w:pPr>
      <w:r>
        <w:rPr>
          <w:rFonts w:ascii="Times New Roman"/>
          <w:b/>
          <w:spacing w:val="-4"/>
          <w:sz w:val="40"/>
        </w:rPr>
        <w:t xml:space="preserve">VistA </w:t>
      </w:r>
      <w:r>
        <w:rPr>
          <w:rFonts w:ascii="Times New Roman"/>
          <w:b/>
          <w:sz w:val="40"/>
        </w:rPr>
        <w:t xml:space="preserve">Adaptive Maintenance </w:t>
      </w:r>
      <w:r>
        <w:rPr>
          <w:rFonts w:ascii="Times New Roman"/>
          <w:b/>
          <w:spacing w:val="-12"/>
          <w:sz w:val="40"/>
        </w:rPr>
        <w:t>(VAM)</w:t>
      </w:r>
      <w:r>
        <w:rPr>
          <w:rFonts w:ascii="Times New Roman"/>
          <w:b/>
          <w:spacing w:val="-63"/>
          <w:sz w:val="40"/>
        </w:rPr>
        <w:t xml:space="preserve"> </w:t>
      </w:r>
      <w:del w:id="3" w:author="Faulkner, David A. (Accenture Federal Services)" w:date="2019-04-08T14:51:00Z">
        <w:r w:rsidDel="00EC282C">
          <w:rPr>
            <w:rFonts w:ascii="Times New Roman"/>
            <w:b/>
            <w:sz w:val="40"/>
          </w:rPr>
          <w:delText>Assessing</w:delText>
        </w:r>
      </w:del>
    </w:p>
    <w:p w14:paraId="581DF38A" w14:textId="2D75FAD8" w:rsidR="00337B80" w:rsidRDefault="00AA496D">
      <w:pPr>
        <w:spacing w:line="275" w:lineRule="exact"/>
        <w:ind w:left="391" w:right="813"/>
        <w:jc w:val="center"/>
        <w:rPr>
          <w:rFonts w:ascii="Times New Roman"/>
          <w:i/>
          <w:sz w:val="24"/>
        </w:rPr>
      </w:pPr>
      <w:ins w:id="4" w:author="Faulkner, David A. (Accenture Federal Services)" w:date="2019-04-08T14:49:00Z">
        <w:r>
          <w:rPr>
            <w:rFonts w:ascii="Times New Roman"/>
            <w:i/>
            <w:color w:val="313945"/>
            <w:sz w:val="24"/>
          </w:rPr>
          <w:t>April</w:t>
        </w:r>
      </w:ins>
      <w:del w:id="5" w:author="Faulkner, David A. (Accenture Federal Services)" w:date="2019-04-08T14:49:00Z">
        <w:r w:rsidR="008F7B27" w:rsidDel="00AA496D">
          <w:rPr>
            <w:rFonts w:ascii="Times New Roman"/>
            <w:i/>
            <w:color w:val="313945"/>
            <w:sz w:val="24"/>
          </w:rPr>
          <w:delText>Feb</w:delText>
        </w:r>
      </w:del>
      <w:del w:id="6" w:author="Faulkner, David A. (Accenture Federal Services)" w:date="2019-04-08T14:48:00Z">
        <w:r w:rsidR="008F7B27" w:rsidDel="00AA496D">
          <w:rPr>
            <w:rFonts w:ascii="Times New Roman"/>
            <w:i/>
            <w:color w:val="313945"/>
            <w:sz w:val="24"/>
          </w:rPr>
          <w:delText>ruary</w:delText>
        </w:r>
      </w:del>
      <w:r w:rsidR="008F7B27">
        <w:rPr>
          <w:rFonts w:ascii="Times New Roman"/>
          <w:i/>
          <w:color w:val="313945"/>
          <w:sz w:val="24"/>
        </w:rPr>
        <w:t xml:space="preserve"> </w:t>
      </w:r>
      <w:ins w:id="7" w:author="Faulkner, David A. (Accenture Federal Services)" w:date="2019-04-08T14:48:00Z">
        <w:r w:rsidR="006E4C2A">
          <w:rPr>
            <w:rFonts w:ascii="Times New Roman"/>
            <w:i/>
            <w:color w:val="313945"/>
            <w:sz w:val="24"/>
          </w:rPr>
          <w:t>08</w:t>
        </w:r>
      </w:ins>
      <w:del w:id="8" w:author="Faulkner, David A. (Accenture Federal Services)" w:date="2019-04-08T14:48:00Z">
        <w:r w:rsidR="008F7B27" w:rsidDel="006E4C2A">
          <w:rPr>
            <w:rFonts w:ascii="Times New Roman"/>
            <w:i/>
            <w:color w:val="313945"/>
            <w:sz w:val="24"/>
          </w:rPr>
          <w:delText>12</w:delText>
        </w:r>
      </w:del>
      <w:r w:rsidR="008F7B27">
        <w:rPr>
          <w:rFonts w:ascii="Times New Roman"/>
          <w:i/>
          <w:color w:val="313945"/>
          <w:sz w:val="24"/>
        </w:rPr>
        <w:t>th, 2019</w:t>
      </w:r>
    </w:p>
    <w:p w14:paraId="1014E7DA" w14:textId="77777777" w:rsidR="00337B80" w:rsidRDefault="00337B80">
      <w:pPr>
        <w:pStyle w:val="BodyText"/>
        <w:spacing w:before="7"/>
        <w:rPr>
          <w:rFonts w:ascii="Times New Roman"/>
          <w:i/>
          <w:sz w:val="13"/>
        </w:rPr>
      </w:pPr>
    </w:p>
    <w:p w14:paraId="0D0F4D32" w14:textId="77777777" w:rsidR="00337B80" w:rsidRDefault="008F7B27">
      <w:pPr>
        <w:pStyle w:val="Heading1"/>
        <w:spacing w:before="86"/>
      </w:pPr>
      <w:bookmarkStart w:id="9" w:name="System_Identification"/>
      <w:bookmarkEnd w:id="9"/>
      <w:r>
        <w:rPr>
          <w:color w:val="001F5F"/>
        </w:rPr>
        <w:t>System Identification</w:t>
      </w:r>
    </w:p>
    <w:p w14:paraId="1F113715" w14:textId="77777777" w:rsidR="00337B80" w:rsidRDefault="00337B80">
      <w:pPr>
        <w:pStyle w:val="BodyText"/>
        <w:spacing w:before="10"/>
        <w:rPr>
          <w:rFonts w:ascii="Times New Roman"/>
          <w:b/>
          <w:sz w:val="6"/>
        </w:rPr>
      </w:pPr>
    </w:p>
    <w:tbl>
      <w:tblPr>
        <w:tblW w:w="0" w:type="auto"/>
        <w:tblInd w:w="130"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3161"/>
        <w:gridCol w:w="6190"/>
      </w:tblGrid>
      <w:tr w:rsidR="00337B80" w14:paraId="6CCEC57D" w14:textId="77777777">
        <w:trPr>
          <w:trHeight w:val="308"/>
        </w:trPr>
        <w:tc>
          <w:tcPr>
            <w:tcW w:w="9351" w:type="dxa"/>
            <w:gridSpan w:val="2"/>
            <w:tcBorders>
              <w:bottom w:val="single" w:sz="18" w:space="0" w:color="FFFFFF"/>
            </w:tcBorders>
            <w:shd w:val="clear" w:color="auto" w:fill="1F4E79"/>
          </w:tcPr>
          <w:p w14:paraId="727AD1C7" w14:textId="77777777" w:rsidR="00337B80" w:rsidRDefault="008F7B27">
            <w:pPr>
              <w:pStyle w:val="TableParagraph"/>
              <w:spacing w:before="27"/>
              <w:ind w:left="3489" w:right="3480"/>
              <w:jc w:val="center"/>
              <w:rPr>
                <w:rFonts w:ascii="Times New Roman"/>
                <w:b/>
              </w:rPr>
            </w:pPr>
            <w:r>
              <w:rPr>
                <w:rFonts w:ascii="Times New Roman"/>
                <w:b/>
                <w:color w:val="FFFFFF"/>
              </w:rPr>
              <w:t>From Risk Vision</w:t>
            </w:r>
          </w:p>
        </w:tc>
      </w:tr>
      <w:tr w:rsidR="00337B80" w14:paraId="3BA18B10" w14:textId="77777777">
        <w:trPr>
          <w:trHeight w:val="262"/>
        </w:trPr>
        <w:tc>
          <w:tcPr>
            <w:tcW w:w="3161" w:type="dxa"/>
            <w:tcBorders>
              <w:top w:val="single" w:sz="18" w:space="0" w:color="FFFFFF"/>
              <w:left w:val="single" w:sz="4" w:space="0" w:color="8EAADB"/>
              <w:bottom w:val="single" w:sz="18" w:space="0" w:color="FFFFFF"/>
              <w:right w:val="single" w:sz="4" w:space="0" w:color="8EAADB"/>
            </w:tcBorders>
          </w:tcPr>
          <w:p w14:paraId="537B3289" w14:textId="77777777" w:rsidR="00337B80" w:rsidRDefault="008F7B27">
            <w:pPr>
              <w:pStyle w:val="TableParagraph"/>
              <w:spacing w:line="242" w:lineRule="exact"/>
              <w:rPr>
                <w:b/>
              </w:rPr>
            </w:pPr>
            <w:r>
              <w:rPr>
                <w:b/>
              </w:rPr>
              <w:t>System Name</w:t>
            </w:r>
          </w:p>
        </w:tc>
        <w:tc>
          <w:tcPr>
            <w:tcW w:w="6190" w:type="dxa"/>
            <w:tcBorders>
              <w:top w:val="single" w:sz="18" w:space="0" w:color="FFFFFF"/>
              <w:left w:val="single" w:sz="4" w:space="0" w:color="8EAADB"/>
              <w:bottom w:val="single" w:sz="18" w:space="0" w:color="FFFFFF"/>
              <w:right w:val="single" w:sz="4" w:space="0" w:color="8EAADB"/>
            </w:tcBorders>
          </w:tcPr>
          <w:p w14:paraId="384EA1CA" w14:textId="77777777" w:rsidR="00337B80" w:rsidRDefault="008F7B27">
            <w:pPr>
              <w:pStyle w:val="TableParagraph"/>
              <w:spacing w:line="242" w:lineRule="exact"/>
            </w:pPr>
            <w:r>
              <w:t>VistA Adaptive Maintenance</w:t>
            </w:r>
            <w:del w:id="10" w:author="Richards, Rafael M." w:date="2019-04-11T08:59:00Z">
              <w:r w:rsidDel="00420A62">
                <w:delText xml:space="preserve"> (VAM)</w:delText>
              </w:r>
            </w:del>
          </w:p>
        </w:tc>
      </w:tr>
      <w:tr w:rsidR="00337B80" w14:paraId="3E191248" w14:textId="77777777">
        <w:trPr>
          <w:trHeight w:val="319"/>
        </w:trPr>
        <w:tc>
          <w:tcPr>
            <w:tcW w:w="3161" w:type="dxa"/>
            <w:tcBorders>
              <w:top w:val="single" w:sz="18" w:space="0" w:color="FFFFFF"/>
              <w:left w:val="single" w:sz="4" w:space="0" w:color="8AA6C9"/>
              <w:bottom w:val="single" w:sz="18" w:space="0" w:color="FFFFFF"/>
              <w:right w:val="single" w:sz="4" w:space="0" w:color="8AA6C9"/>
            </w:tcBorders>
            <w:shd w:val="clear" w:color="auto" w:fill="DCE3EE"/>
          </w:tcPr>
          <w:p w14:paraId="3F60C5FF" w14:textId="77777777" w:rsidR="00337B80" w:rsidRDefault="008F7B27">
            <w:pPr>
              <w:pStyle w:val="TableParagraph"/>
              <w:spacing w:before="25"/>
              <w:rPr>
                <w:b/>
              </w:rPr>
            </w:pPr>
            <w:r>
              <w:rPr>
                <w:b/>
                <w:color w:val="202020"/>
              </w:rPr>
              <w:t>Acronym</w:t>
            </w:r>
          </w:p>
        </w:tc>
        <w:tc>
          <w:tcPr>
            <w:tcW w:w="6190" w:type="dxa"/>
            <w:tcBorders>
              <w:top w:val="single" w:sz="18" w:space="0" w:color="FFFFFF"/>
              <w:left w:val="single" w:sz="4" w:space="0" w:color="8AA6C9"/>
              <w:bottom w:val="single" w:sz="18" w:space="0" w:color="FFFFFF"/>
              <w:right w:val="single" w:sz="4" w:space="0" w:color="8AA6C9"/>
            </w:tcBorders>
            <w:shd w:val="clear" w:color="auto" w:fill="DCE3EE"/>
          </w:tcPr>
          <w:p w14:paraId="7E9891AA" w14:textId="77777777" w:rsidR="00337B80" w:rsidRDefault="008F7B27">
            <w:pPr>
              <w:pStyle w:val="TableParagraph"/>
              <w:spacing w:before="25"/>
            </w:pPr>
            <w:r>
              <w:t>VAM</w:t>
            </w:r>
          </w:p>
        </w:tc>
      </w:tr>
      <w:tr w:rsidR="00337B80" w14:paraId="37DD2055" w14:textId="77777777">
        <w:trPr>
          <w:trHeight w:val="264"/>
        </w:trPr>
        <w:tc>
          <w:tcPr>
            <w:tcW w:w="3161" w:type="dxa"/>
            <w:tcBorders>
              <w:top w:val="single" w:sz="18" w:space="0" w:color="FFFFFF"/>
              <w:left w:val="single" w:sz="4" w:space="0" w:color="8EAADB"/>
              <w:bottom w:val="single" w:sz="18" w:space="0" w:color="FFFFFF"/>
              <w:right w:val="single" w:sz="4" w:space="0" w:color="8EAADB"/>
            </w:tcBorders>
          </w:tcPr>
          <w:p w14:paraId="62DF20CE" w14:textId="77777777" w:rsidR="00337B80" w:rsidRDefault="008F7B27">
            <w:pPr>
              <w:pStyle w:val="TableParagraph"/>
              <w:spacing w:line="245" w:lineRule="exact"/>
              <w:rPr>
                <w:b/>
              </w:rPr>
            </w:pPr>
            <w:r>
              <w:rPr>
                <w:b/>
                <w:color w:val="202020"/>
              </w:rPr>
              <w:t>RV Unique Identifier</w:t>
            </w:r>
          </w:p>
        </w:tc>
        <w:tc>
          <w:tcPr>
            <w:tcW w:w="6190" w:type="dxa"/>
            <w:tcBorders>
              <w:top w:val="single" w:sz="18" w:space="0" w:color="FFFFFF"/>
              <w:left w:val="single" w:sz="4" w:space="0" w:color="8EAADB"/>
              <w:bottom w:val="single" w:sz="18" w:space="0" w:color="FFFFFF"/>
              <w:right w:val="single" w:sz="4" w:space="0" w:color="8EAADB"/>
            </w:tcBorders>
          </w:tcPr>
          <w:p w14:paraId="24FA7812" w14:textId="77777777" w:rsidR="00337B80" w:rsidRDefault="008F7B27">
            <w:pPr>
              <w:pStyle w:val="TableParagraph"/>
              <w:spacing w:line="245" w:lineRule="exact"/>
            </w:pPr>
            <w:r>
              <w:rPr>
                <w:color w:val="202020"/>
              </w:rPr>
              <w:t>029-555555302</w:t>
            </w:r>
          </w:p>
        </w:tc>
      </w:tr>
      <w:tr w:rsidR="00337B80" w14:paraId="3CD663F0" w14:textId="77777777">
        <w:trPr>
          <w:trHeight w:val="302"/>
        </w:trPr>
        <w:tc>
          <w:tcPr>
            <w:tcW w:w="9351" w:type="dxa"/>
            <w:gridSpan w:val="2"/>
            <w:tcBorders>
              <w:top w:val="single" w:sz="18" w:space="0" w:color="FFFFFF"/>
              <w:left w:val="single" w:sz="4" w:space="0" w:color="8AA6C9"/>
              <w:bottom w:val="single" w:sz="18" w:space="0" w:color="FFFFFF"/>
              <w:right w:val="single" w:sz="4" w:space="0" w:color="8AA6C9"/>
            </w:tcBorders>
            <w:shd w:val="clear" w:color="auto" w:fill="1F4E79"/>
          </w:tcPr>
          <w:p w14:paraId="392E35E5" w14:textId="77777777" w:rsidR="00337B80" w:rsidRDefault="008F7B27">
            <w:pPr>
              <w:pStyle w:val="TableParagraph"/>
              <w:spacing w:before="24"/>
              <w:ind w:left="3489" w:right="3484"/>
              <w:jc w:val="center"/>
              <w:rPr>
                <w:rFonts w:ascii="Times New Roman"/>
                <w:b/>
              </w:rPr>
            </w:pPr>
            <w:r>
              <w:rPr>
                <w:rFonts w:ascii="Times New Roman"/>
                <w:b/>
                <w:color w:val="FFFFFF"/>
              </w:rPr>
              <w:t>Related Data from VASI</w:t>
            </w:r>
          </w:p>
        </w:tc>
      </w:tr>
      <w:tr w:rsidR="00337B80" w14:paraId="1129C1DC" w14:textId="77777777">
        <w:trPr>
          <w:trHeight w:val="264"/>
        </w:trPr>
        <w:tc>
          <w:tcPr>
            <w:tcW w:w="3161" w:type="dxa"/>
            <w:tcBorders>
              <w:top w:val="single" w:sz="18" w:space="0" w:color="FFFFFF"/>
              <w:left w:val="single" w:sz="4" w:space="0" w:color="8EAADB"/>
              <w:bottom w:val="single" w:sz="18" w:space="0" w:color="FFFFFF"/>
              <w:right w:val="single" w:sz="4" w:space="0" w:color="8EAADB"/>
            </w:tcBorders>
          </w:tcPr>
          <w:p w14:paraId="07C4CE8D" w14:textId="77777777" w:rsidR="00337B80" w:rsidRDefault="008F7B27">
            <w:pPr>
              <w:pStyle w:val="TableParagraph"/>
              <w:spacing w:line="245" w:lineRule="exact"/>
              <w:rPr>
                <w:b/>
              </w:rPr>
            </w:pPr>
            <w:r>
              <w:rPr>
                <w:b/>
                <w:color w:val="202020"/>
              </w:rPr>
              <w:t>System Type</w:t>
            </w:r>
          </w:p>
        </w:tc>
        <w:tc>
          <w:tcPr>
            <w:tcW w:w="6190" w:type="dxa"/>
            <w:tcBorders>
              <w:top w:val="single" w:sz="18" w:space="0" w:color="FFFFFF"/>
              <w:left w:val="single" w:sz="4" w:space="0" w:color="8EAADB"/>
              <w:bottom w:val="single" w:sz="18" w:space="0" w:color="FFFFFF"/>
              <w:right w:val="single" w:sz="4" w:space="0" w:color="8EAADB"/>
            </w:tcBorders>
          </w:tcPr>
          <w:p w14:paraId="24349AF7" w14:textId="77777777" w:rsidR="00337B80" w:rsidRDefault="008F7B27">
            <w:pPr>
              <w:pStyle w:val="TableParagraph"/>
              <w:spacing w:line="245" w:lineRule="exact"/>
            </w:pPr>
            <w:r>
              <w:rPr>
                <w:color w:val="202020"/>
              </w:rPr>
              <w:t>Support System</w:t>
            </w:r>
          </w:p>
        </w:tc>
      </w:tr>
      <w:tr w:rsidR="00337B80" w14:paraId="67F10458" w14:textId="77777777">
        <w:trPr>
          <w:trHeight w:val="588"/>
        </w:trPr>
        <w:tc>
          <w:tcPr>
            <w:tcW w:w="3161" w:type="dxa"/>
            <w:tcBorders>
              <w:top w:val="single" w:sz="18" w:space="0" w:color="FFFFFF"/>
              <w:left w:val="single" w:sz="4" w:space="0" w:color="8AA6C9"/>
              <w:bottom w:val="single" w:sz="18" w:space="0" w:color="FFFFFF"/>
              <w:right w:val="single" w:sz="4" w:space="0" w:color="8AA6C9"/>
            </w:tcBorders>
            <w:shd w:val="clear" w:color="auto" w:fill="DCE3EE"/>
          </w:tcPr>
          <w:p w14:paraId="09FEDD62" w14:textId="77777777" w:rsidR="00337B80" w:rsidRDefault="008F7B27">
            <w:pPr>
              <w:pStyle w:val="TableParagraph"/>
              <w:spacing w:before="25"/>
              <w:ind w:right="355"/>
              <w:rPr>
                <w:b/>
              </w:rPr>
            </w:pPr>
            <w:r>
              <w:rPr>
                <w:b/>
                <w:color w:val="202020"/>
              </w:rPr>
              <w:t>VA Business Reference Model (BRM) Capabilities</w:t>
            </w:r>
          </w:p>
        </w:tc>
        <w:tc>
          <w:tcPr>
            <w:tcW w:w="6190" w:type="dxa"/>
            <w:tcBorders>
              <w:top w:val="single" w:sz="18" w:space="0" w:color="FFFFFF"/>
              <w:left w:val="single" w:sz="4" w:space="0" w:color="8AA6C9"/>
              <w:bottom w:val="single" w:sz="18" w:space="0" w:color="FFFFFF"/>
              <w:right w:val="single" w:sz="4" w:space="0" w:color="8AA6C9"/>
            </w:tcBorders>
            <w:shd w:val="clear" w:color="auto" w:fill="DCE3EE"/>
          </w:tcPr>
          <w:p w14:paraId="117F9E85" w14:textId="77777777" w:rsidR="00337B80" w:rsidRDefault="008F7B27">
            <w:pPr>
              <w:pStyle w:val="TableParagraph"/>
              <w:spacing w:before="25"/>
              <w:ind w:right="2364"/>
            </w:pPr>
            <w:r>
              <w:rPr>
                <w:color w:val="202020"/>
              </w:rPr>
              <w:t>Provide Health Care Administration Provide Information Technology Services</w:t>
            </w:r>
            <w:del w:id="11" w:author="Richards, Rafael M." w:date="2019-04-11T08:56:00Z">
              <w:r w:rsidDel="00404110">
                <w:rPr>
                  <w:color w:val="202020"/>
                </w:rPr>
                <w:delText>"</w:delText>
              </w:r>
            </w:del>
          </w:p>
        </w:tc>
      </w:tr>
      <w:tr w:rsidR="00337B80" w14:paraId="0493913E" w14:textId="77777777">
        <w:trPr>
          <w:trHeight w:val="646"/>
        </w:trPr>
        <w:tc>
          <w:tcPr>
            <w:tcW w:w="3161" w:type="dxa"/>
            <w:tcBorders>
              <w:top w:val="single" w:sz="18" w:space="0" w:color="FFFFFF"/>
              <w:left w:val="single" w:sz="4" w:space="0" w:color="8EAADB"/>
              <w:bottom w:val="single" w:sz="18" w:space="0" w:color="FFFFFF"/>
              <w:right w:val="single" w:sz="4" w:space="0" w:color="8EAADB"/>
            </w:tcBorders>
          </w:tcPr>
          <w:p w14:paraId="24408E5E" w14:textId="77777777" w:rsidR="00337B80" w:rsidRDefault="008F7B27">
            <w:pPr>
              <w:pStyle w:val="TableParagraph"/>
              <w:spacing w:before="188"/>
              <w:rPr>
                <w:b/>
              </w:rPr>
            </w:pPr>
            <w:r>
              <w:rPr>
                <w:b/>
                <w:color w:val="202020"/>
              </w:rPr>
              <w:t>BRM Functions</w:t>
            </w:r>
          </w:p>
        </w:tc>
        <w:tc>
          <w:tcPr>
            <w:tcW w:w="6190" w:type="dxa"/>
            <w:tcBorders>
              <w:top w:val="single" w:sz="18" w:space="0" w:color="FFFFFF"/>
              <w:left w:val="single" w:sz="4" w:space="0" w:color="8EAADB"/>
              <w:bottom w:val="single" w:sz="18" w:space="0" w:color="FFFFFF"/>
              <w:right w:val="single" w:sz="4" w:space="0" w:color="8EAADB"/>
            </w:tcBorders>
          </w:tcPr>
          <w:p w14:paraId="5BA2834A" w14:textId="77777777" w:rsidR="00337B80" w:rsidRDefault="008F7B27">
            <w:pPr>
              <w:pStyle w:val="TableParagraph"/>
              <w:spacing w:before="53"/>
              <w:ind w:right="1097"/>
            </w:pPr>
            <w:r>
              <w:rPr>
                <w:color w:val="202020"/>
              </w:rPr>
              <w:t>Manage Health Care Costs and Administrative Efficiency Provide and Maintain IT Infrastructure</w:t>
            </w:r>
          </w:p>
        </w:tc>
      </w:tr>
      <w:tr w:rsidR="00337B80" w14:paraId="5B6E33F7" w14:textId="77777777">
        <w:trPr>
          <w:trHeight w:val="325"/>
        </w:trPr>
        <w:tc>
          <w:tcPr>
            <w:tcW w:w="3161" w:type="dxa"/>
            <w:tcBorders>
              <w:top w:val="single" w:sz="18" w:space="0" w:color="FFFFFF"/>
              <w:left w:val="single" w:sz="4" w:space="0" w:color="8AA6C9"/>
              <w:bottom w:val="single" w:sz="4" w:space="0" w:color="8AA6C9"/>
              <w:right w:val="single" w:sz="4" w:space="0" w:color="8AA6C9"/>
            </w:tcBorders>
            <w:shd w:val="clear" w:color="auto" w:fill="DCE3EE"/>
          </w:tcPr>
          <w:p w14:paraId="2C37A575" w14:textId="77777777" w:rsidR="00337B80" w:rsidRDefault="008F7B27">
            <w:pPr>
              <w:pStyle w:val="TableParagraph"/>
              <w:spacing w:before="27"/>
              <w:rPr>
                <w:b/>
              </w:rPr>
            </w:pPr>
            <w:r>
              <w:rPr>
                <w:b/>
                <w:color w:val="202020"/>
              </w:rPr>
              <w:t>BRM Business Functions</w:t>
            </w:r>
          </w:p>
        </w:tc>
        <w:tc>
          <w:tcPr>
            <w:tcW w:w="6190" w:type="dxa"/>
            <w:tcBorders>
              <w:top w:val="single" w:sz="18" w:space="0" w:color="FFFFFF"/>
              <w:left w:val="single" w:sz="4" w:space="0" w:color="8AA6C9"/>
              <w:bottom w:val="single" w:sz="4" w:space="0" w:color="8AA6C9"/>
              <w:right w:val="single" w:sz="4" w:space="0" w:color="8AA6C9"/>
            </w:tcBorders>
            <w:shd w:val="clear" w:color="auto" w:fill="DCE3EE"/>
          </w:tcPr>
          <w:p w14:paraId="6DD33A3D" w14:textId="77777777" w:rsidR="00337B80" w:rsidRDefault="008F7B27">
            <w:pPr>
              <w:pStyle w:val="TableParagraph"/>
              <w:spacing w:before="27"/>
            </w:pPr>
            <w:r>
              <w:rPr>
                <w:color w:val="202020"/>
              </w:rPr>
              <w:t>Manage Data Center</w:t>
            </w:r>
          </w:p>
        </w:tc>
      </w:tr>
    </w:tbl>
    <w:p w14:paraId="2DCC63AC" w14:textId="77777777" w:rsidR="00337B80" w:rsidRDefault="008F7B27">
      <w:pPr>
        <w:pStyle w:val="BodyText"/>
        <w:spacing w:before="293"/>
        <w:ind w:left="120" w:right="744"/>
      </w:pPr>
      <w:r>
        <w:rPr>
          <w:color w:val="202020"/>
        </w:rPr>
        <w:t>For additional information on this information system (IS), see the following sections at the end of this report, as extracted from Risk Vision:</w:t>
      </w:r>
    </w:p>
    <w:p w14:paraId="15188844" w14:textId="77777777" w:rsidR="00337B80" w:rsidRDefault="00E41D10">
      <w:pPr>
        <w:pStyle w:val="BodyText"/>
        <w:spacing w:before="180" w:line="400" w:lineRule="auto"/>
        <w:ind w:left="840" w:right="6326"/>
      </w:pPr>
      <w:hyperlink w:anchor="_bookmark1" w:history="1">
        <w:r w:rsidR="008F7B27">
          <w:rPr>
            <w:color w:val="202020"/>
          </w:rPr>
          <w:t>System Description - Risk Vision</w:t>
        </w:r>
      </w:hyperlink>
      <w:r w:rsidR="008F7B27">
        <w:rPr>
          <w:color w:val="202020"/>
        </w:rPr>
        <w:t xml:space="preserve"> </w:t>
      </w:r>
      <w:hyperlink w:anchor="_bookmark2" w:history="1">
        <w:r w:rsidR="008F7B27">
          <w:rPr>
            <w:color w:val="202020"/>
          </w:rPr>
          <w:t>Owners – Risk Vision</w:t>
        </w:r>
      </w:hyperlink>
    </w:p>
    <w:p w14:paraId="693056D1" w14:textId="77777777" w:rsidR="00337B80" w:rsidRDefault="008F7B27">
      <w:pPr>
        <w:pStyle w:val="Heading1"/>
        <w:spacing w:before="3"/>
      </w:pPr>
      <w:bookmarkStart w:id="12" w:name="Information_System_Security_Category"/>
      <w:bookmarkEnd w:id="12"/>
      <w:r>
        <w:rPr>
          <w:color w:val="001F5F"/>
        </w:rPr>
        <w:t>Information System Security Category</w:t>
      </w:r>
    </w:p>
    <w:p w14:paraId="7E7F8004" w14:textId="77777777" w:rsidR="00337B80" w:rsidRDefault="008F7B27">
      <w:pPr>
        <w:spacing w:before="76"/>
        <w:ind w:left="120" w:right="853"/>
      </w:pPr>
      <w:r>
        <w:rPr>
          <w:color w:val="202020"/>
        </w:rPr>
        <w:t xml:space="preserve">As described in FIPS 200, following the high watermark concept, </w:t>
      </w:r>
      <w:r>
        <w:rPr>
          <w:b/>
          <w:color w:val="202020"/>
        </w:rPr>
        <w:t xml:space="preserve">VistA Adaptive Maintenance (VAM) Assessing </w:t>
      </w:r>
      <w:r>
        <w:rPr>
          <w:color w:val="202020"/>
        </w:rPr>
        <w:t xml:space="preserve">is a </w:t>
      </w:r>
      <w:r>
        <w:rPr>
          <w:b/>
          <w:color w:val="FFFFFF"/>
          <w:shd w:val="clear" w:color="auto" w:fill="FF0000"/>
        </w:rPr>
        <w:t>High</w:t>
      </w:r>
      <w:r>
        <w:rPr>
          <w:b/>
          <w:color w:val="FFFFFF"/>
        </w:rPr>
        <w:t xml:space="preserve"> </w:t>
      </w:r>
      <w:r>
        <w:rPr>
          <w:color w:val="202020"/>
        </w:rPr>
        <w:t>impact system.</w:t>
      </w:r>
    </w:p>
    <w:p w14:paraId="7C5F0F76" w14:textId="77777777" w:rsidR="00337B80" w:rsidRDefault="008F7B27">
      <w:pPr>
        <w:pStyle w:val="BodyText"/>
        <w:spacing w:before="181"/>
        <w:ind w:left="120"/>
      </w:pPr>
      <w:r>
        <w:rPr>
          <w:color w:val="202020"/>
        </w:rPr>
        <w:t>Using the notation in FIPS 199 the security category of this information system is:</w:t>
      </w:r>
    </w:p>
    <w:p w14:paraId="65E1255D" w14:textId="4542285E" w:rsidR="00337B80" w:rsidRPr="00306CC1" w:rsidRDefault="008F7B27">
      <w:pPr>
        <w:spacing w:before="180"/>
        <w:ind w:left="480" w:right="1190"/>
        <w:rPr>
          <w:color w:val="202020"/>
          <w:rPrChange w:id="13" w:author="Richards, Rafael M." w:date="2019-04-11T08:34:00Z">
            <w:rPr/>
          </w:rPrChange>
        </w:rPr>
      </w:pPr>
      <w:r>
        <w:rPr>
          <w:b/>
          <w:color w:val="202020"/>
        </w:rPr>
        <w:t>SC VistA Adaptive Maintenance (VAM) Assessing</w:t>
      </w:r>
      <w:ins w:id="14" w:author="Richards, Rafael M." w:date="2019-04-11T08:33:00Z">
        <w:r w:rsidR="00306CC1">
          <w:rPr>
            <w:color w:val="202020"/>
          </w:rPr>
          <w:t>:</w:t>
        </w:r>
      </w:ins>
      <w:ins w:id="15" w:author="Richards, Rafael M." w:date="2019-04-11T08:34:00Z">
        <w:r w:rsidR="00306CC1">
          <w:rPr>
            <w:color w:val="202020"/>
          </w:rPr>
          <w:t xml:space="preserve"> </w:t>
        </w:r>
      </w:ins>
      <w:del w:id="16" w:author="Richards, Rafael M." w:date="2019-04-11T08:33:00Z">
        <w:r w:rsidDel="00306CC1">
          <w:rPr>
            <w:b/>
            <w:color w:val="202020"/>
          </w:rPr>
          <w:delText xml:space="preserve"> </w:delText>
        </w:r>
        <w:r w:rsidDel="00306CC1">
          <w:rPr>
            <w:color w:val="202020"/>
          </w:rPr>
          <w:delText>= (</w:delText>
        </w:r>
      </w:del>
      <w:r>
        <w:rPr>
          <w:b/>
          <w:color w:val="202020"/>
        </w:rPr>
        <w:t>confidentiality</w:t>
      </w:r>
      <w:ins w:id="17" w:author="Richards, Rafael M." w:date="2019-04-11T08:33:00Z">
        <w:r w:rsidR="00306CC1">
          <w:rPr>
            <w:color w:val="202020"/>
          </w:rPr>
          <w:t xml:space="preserve"> =  </w:t>
        </w:r>
      </w:ins>
      <w:del w:id="18" w:author="Richards, Rafael M." w:date="2019-04-11T08:33:00Z">
        <w:r w:rsidDel="00306CC1">
          <w:rPr>
            <w:color w:val="202020"/>
          </w:rPr>
          <w:delText xml:space="preserve">, </w:delText>
        </w:r>
      </w:del>
      <w:r>
        <w:rPr>
          <w:color w:val="202020"/>
        </w:rPr>
        <w:t>HIGH</w:t>
      </w:r>
      <w:ins w:id="19" w:author="Richards, Rafael M." w:date="2019-04-11T08:34:00Z">
        <w:r w:rsidR="00306CC1">
          <w:rPr>
            <w:color w:val="202020"/>
          </w:rPr>
          <w:t xml:space="preserve">;  </w:t>
        </w:r>
      </w:ins>
      <w:del w:id="20" w:author="Richards, Rafael M." w:date="2019-04-11T08:33:00Z">
        <w:r w:rsidDel="00306CC1">
          <w:rPr>
            <w:color w:val="202020"/>
          </w:rPr>
          <w:delText>), (</w:delText>
        </w:r>
      </w:del>
      <w:r>
        <w:rPr>
          <w:b/>
          <w:color w:val="202020"/>
        </w:rPr>
        <w:t>integrity</w:t>
      </w:r>
      <w:ins w:id="21" w:author="Richards, Rafael M." w:date="2019-04-11T08:33:00Z">
        <w:r w:rsidR="00306CC1">
          <w:rPr>
            <w:color w:val="202020"/>
          </w:rPr>
          <w:t xml:space="preserve"> = </w:t>
        </w:r>
      </w:ins>
      <w:del w:id="22" w:author="Richards, Rafael M." w:date="2019-04-11T08:33:00Z">
        <w:r w:rsidDel="00306CC1">
          <w:rPr>
            <w:color w:val="202020"/>
          </w:rPr>
          <w:delText xml:space="preserve">, </w:delText>
        </w:r>
      </w:del>
      <w:r>
        <w:rPr>
          <w:color w:val="202020"/>
        </w:rPr>
        <w:t>HIGH</w:t>
      </w:r>
      <w:ins w:id="23" w:author="Richards, Rafael M." w:date="2019-04-11T08:34:00Z">
        <w:r w:rsidR="00306CC1">
          <w:rPr>
            <w:color w:val="202020"/>
          </w:rPr>
          <w:t xml:space="preserve">; </w:t>
        </w:r>
      </w:ins>
      <w:del w:id="24" w:author="Richards, Rafael M." w:date="2019-04-11T08:33:00Z">
        <w:r w:rsidDel="00306CC1">
          <w:rPr>
            <w:color w:val="202020"/>
          </w:rPr>
          <w:delText>), (</w:delText>
        </w:r>
      </w:del>
      <w:r>
        <w:rPr>
          <w:b/>
          <w:color w:val="202020"/>
        </w:rPr>
        <w:t>availability</w:t>
      </w:r>
      <w:ins w:id="25" w:author="Richards, Rafael M." w:date="2019-04-11T08:33:00Z">
        <w:r w:rsidR="00306CC1">
          <w:rPr>
            <w:color w:val="202020"/>
          </w:rPr>
          <w:t xml:space="preserve"> = </w:t>
        </w:r>
      </w:ins>
      <w:del w:id="26" w:author="Richards, Rafael M." w:date="2019-04-11T08:33:00Z">
        <w:r w:rsidDel="00306CC1">
          <w:rPr>
            <w:color w:val="202020"/>
          </w:rPr>
          <w:delText xml:space="preserve">, </w:delText>
        </w:r>
      </w:del>
      <w:r>
        <w:rPr>
          <w:color w:val="202020"/>
        </w:rPr>
        <w:t>HIGH</w:t>
      </w:r>
      <w:del w:id="27" w:author="Richards, Rafael M." w:date="2019-04-11T08:33:00Z">
        <w:r w:rsidDel="00306CC1">
          <w:rPr>
            <w:color w:val="202020"/>
          </w:rPr>
          <w:delText>)</w:delText>
        </w:r>
      </w:del>
    </w:p>
    <w:p w14:paraId="09635899" w14:textId="77777777" w:rsidR="00337B80" w:rsidRDefault="008F7B27">
      <w:pPr>
        <w:pStyle w:val="BodyText"/>
        <w:spacing w:before="181"/>
        <w:ind w:left="119" w:right="1037"/>
      </w:pPr>
      <w:r>
        <w:rPr>
          <w:color w:val="202020"/>
        </w:rPr>
        <w:t>The system security category is based on the potential impact assessments for loss of each security objective for each identified information type (SP 800-60 Volume 2):</w:t>
      </w:r>
    </w:p>
    <w:p w14:paraId="434AAA11" w14:textId="033706C2" w:rsidR="00337B80" w:rsidRDefault="008F7B27">
      <w:pPr>
        <w:spacing w:before="178"/>
        <w:ind w:left="479"/>
      </w:pPr>
      <w:r>
        <w:rPr>
          <w:color w:val="202020"/>
        </w:rPr>
        <w:t>SC Health Care Delivery Services = (</w:t>
      </w:r>
      <w:r>
        <w:rPr>
          <w:b/>
          <w:color w:val="202020"/>
        </w:rPr>
        <w:t>confidentiality</w:t>
      </w:r>
      <w:ins w:id="28" w:author="Richards, Rafael M." w:date="2019-04-11T08:34:00Z">
        <w:r w:rsidR="00306CC1">
          <w:rPr>
            <w:b/>
            <w:color w:val="202020"/>
          </w:rPr>
          <w:t xml:space="preserve"> </w:t>
        </w:r>
        <w:r w:rsidR="00306CC1">
          <w:rPr>
            <w:color w:val="202020"/>
          </w:rPr>
          <w:t xml:space="preserve">= </w:t>
        </w:r>
      </w:ins>
      <w:del w:id="29" w:author="Richards, Rafael M." w:date="2019-04-11T08:34:00Z">
        <w:r w:rsidDel="00306CC1">
          <w:rPr>
            <w:color w:val="202020"/>
          </w:rPr>
          <w:delText xml:space="preserve">, </w:delText>
        </w:r>
      </w:del>
      <w:r>
        <w:rPr>
          <w:color w:val="202020"/>
        </w:rPr>
        <w:t>HIGH), (</w:t>
      </w:r>
      <w:r>
        <w:rPr>
          <w:b/>
          <w:color w:val="202020"/>
        </w:rPr>
        <w:t>integrity</w:t>
      </w:r>
      <w:ins w:id="30" w:author="Richards, Rafael M." w:date="2019-04-11T08:34:00Z">
        <w:r w:rsidR="00306CC1">
          <w:rPr>
            <w:color w:val="202020"/>
          </w:rPr>
          <w:t xml:space="preserve"> = </w:t>
        </w:r>
      </w:ins>
      <w:del w:id="31" w:author="Richards, Rafael M." w:date="2019-04-11T08:34:00Z">
        <w:r w:rsidDel="00306CC1">
          <w:rPr>
            <w:color w:val="202020"/>
          </w:rPr>
          <w:delText xml:space="preserve">, </w:delText>
        </w:r>
      </w:del>
      <w:r>
        <w:rPr>
          <w:color w:val="202020"/>
        </w:rPr>
        <w:t>HIGH), (</w:t>
      </w:r>
      <w:r>
        <w:rPr>
          <w:b/>
          <w:color w:val="202020"/>
        </w:rPr>
        <w:t>availability</w:t>
      </w:r>
      <w:ins w:id="32" w:author="Richards, Rafael M." w:date="2019-04-11T08:34:00Z">
        <w:r w:rsidR="00306CC1">
          <w:rPr>
            <w:color w:val="202020"/>
          </w:rPr>
          <w:t xml:space="preserve"> = </w:t>
        </w:r>
      </w:ins>
      <w:del w:id="33" w:author="Richards, Rafael M." w:date="2019-04-11T08:34:00Z">
        <w:r w:rsidDel="00306CC1">
          <w:rPr>
            <w:color w:val="202020"/>
          </w:rPr>
          <w:delText xml:space="preserve">, </w:delText>
        </w:r>
      </w:del>
      <w:r>
        <w:rPr>
          <w:color w:val="202020"/>
        </w:rPr>
        <w:t>HIGH)</w:t>
      </w:r>
    </w:p>
    <w:p w14:paraId="226B28C4" w14:textId="30C3C1FF" w:rsidR="00337B80" w:rsidRDefault="008F7B27">
      <w:pPr>
        <w:spacing w:before="180"/>
        <w:ind w:left="479" w:right="1020"/>
      </w:pPr>
      <w:r>
        <w:rPr>
          <w:color w:val="202020"/>
        </w:rPr>
        <w:t>SC Health Care Research and Practitioner Education = (</w:t>
      </w:r>
      <w:r>
        <w:rPr>
          <w:b/>
          <w:color w:val="202020"/>
        </w:rPr>
        <w:t>confidentiality</w:t>
      </w:r>
      <w:ins w:id="34" w:author="Richards, Rafael M." w:date="2019-04-11T08:34:00Z">
        <w:r w:rsidR="00306CC1">
          <w:rPr>
            <w:color w:val="202020"/>
          </w:rPr>
          <w:t xml:space="preserve"> = </w:t>
        </w:r>
      </w:ins>
      <w:del w:id="35" w:author="Richards, Rafael M." w:date="2019-04-11T08:34:00Z">
        <w:r w:rsidDel="00306CC1">
          <w:rPr>
            <w:color w:val="202020"/>
          </w:rPr>
          <w:delText xml:space="preserve">, </w:delText>
        </w:r>
      </w:del>
      <w:r>
        <w:rPr>
          <w:color w:val="202020"/>
        </w:rPr>
        <w:t>HIGH), (</w:t>
      </w:r>
      <w:r>
        <w:rPr>
          <w:b/>
          <w:color w:val="202020"/>
        </w:rPr>
        <w:t>integrity</w:t>
      </w:r>
      <w:ins w:id="36" w:author="Richards, Rafael M." w:date="2019-04-11T08:34:00Z">
        <w:r w:rsidR="00306CC1">
          <w:rPr>
            <w:color w:val="202020"/>
          </w:rPr>
          <w:t xml:space="preserve"> = </w:t>
        </w:r>
      </w:ins>
      <w:del w:id="37" w:author="Richards, Rafael M." w:date="2019-04-11T08:34:00Z">
        <w:r w:rsidDel="00306CC1">
          <w:rPr>
            <w:color w:val="202020"/>
          </w:rPr>
          <w:delText xml:space="preserve">, </w:delText>
        </w:r>
      </w:del>
      <w:r>
        <w:rPr>
          <w:color w:val="202020"/>
        </w:rPr>
        <w:t>HIGH), (</w:t>
      </w:r>
      <w:r>
        <w:rPr>
          <w:b/>
          <w:color w:val="202020"/>
        </w:rPr>
        <w:t>availability</w:t>
      </w:r>
      <w:ins w:id="38" w:author="Richards, Rafael M." w:date="2019-04-11T08:34:00Z">
        <w:r w:rsidR="00306CC1">
          <w:rPr>
            <w:color w:val="202020"/>
          </w:rPr>
          <w:t xml:space="preserve"> = </w:t>
        </w:r>
      </w:ins>
      <w:del w:id="39" w:author="Richards, Rafael M." w:date="2019-04-11T08:34:00Z">
        <w:r w:rsidDel="00306CC1">
          <w:rPr>
            <w:color w:val="202020"/>
          </w:rPr>
          <w:delText xml:space="preserve">, </w:delText>
        </w:r>
      </w:del>
      <w:r>
        <w:rPr>
          <w:color w:val="202020"/>
        </w:rPr>
        <w:t>HIGH)</w:t>
      </w:r>
    </w:p>
    <w:p w14:paraId="0407B1D6" w14:textId="77777777" w:rsidR="00337B80" w:rsidRDefault="008F7B27">
      <w:pPr>
        <w:pStyle w:val="Heading1"/>
        <w:spacing w:before="182"/>
      </w:pPr>
      <w:bookmarkStart w:id="40" w:name="Categorization_Detail"/>
      <w:bookmarkEnd w:id="40"/>
      <w:r>
        <w:rPr>
          <w:color w:val="001F5F"/>
        </w:rPr>
        <w:t>Categorization Detail</w:t>
      </w:r>
    </w:p>
    <w:p w14:paraId="363E0EEC" w14:textId="20C728AC" w:rsidR="00337B80" w:rsidDel="00306CC1" w:rsidRDefault="008F7B27">
      <w:pPr>
        <w:pStyle w:val="BodyText"/>
        <w:spacing w:before="79"/>
        <w:ind w:left="120" w:right="569"/>
        <w:rPr>
          <w:del w:id="41" w:author="Richards, Rafael M." w:date="2019-04-11T08:35:00Z"/>
        </w:rPr>
      </w:pPr>
      <w:r>
        <w:rPr>
          <w:color w:val="202020"/>
        </w:rPr>
        <w:t>On 9/26/2018, 1/25/2019, 1/28/2019</w:t>
      </w:r>
      <w:ins w:id="42" w:author="Faulkner, David A. (Accenture Federal Services)" w:date="2019-04-09T15:36:00Z">
        <w:r w:rsidR="00A613DA">
          <w:rPr>
            <w:color w:val="202020"/>
          </w:rPr>
          <w:t>, 04/09/2019</w:t>
        </w:r>
      </w:ins>
      <w:r>
        <w:rPr>
          <w:color w:val="202020"/>
        </w:rPr>
        <w:t xml:space="preserve"> selected system stakeholders and EPMO IA personnel listed in the</w:t>
      </w:r>
      <w:hyperlink w:anchor="_bookmark0" w:history="1">
        <w:r>
          <w:rPr>
            <w:color w:val="202020"/>
          </w:rPr>
          <w:t xml:space="preserve"> Categorization Review Team</w:t>
        </w:r>
      </w:hyperlink>
      <w:r>
        <w:rPr>
          <w:color w:val="202020"/>
        </w:rPr>
        <w:t>s table met to categorize the system using procedures based on V</w:t>
      </w:r>
      <w:ins w:id="43" w:author="Richards, Rafael M." w:date="2019-04-11T08:35:00Z">
        <w:r w:rsidR="00306CC1">
          <w:rPr>
            <w:color w:val="202020"/>
          </w:rPr>
          <w:t>A</w:t>
        </w:r>
      </w:ins>
      <w:del w:id="44" w:author="Richards, Rafael M." w:date="2019-04-11T08:35:00Z">
        <w:r w:rsidDel="00306CC1">
          <w:rPr>
            <w:color w:val="202020"/>
          </w:rPr>
          <w:delText>A</w:delText>
        </w:r>
      </w:del>
    </w:p>
    <w:p w14:paraId="05CF45B6" w14:textId="77777777" w:rsidR="00337B80" w:rsidDel="00306CC1" w:rsidRDefault="008F7B27">
      <w:pPr>
        <w:pStyle w:val="BodyText"/>
        <w:spacing w:before="5"/>
        <w:rPr>
          <w:del w:id="45" w:author="Richards, Rafael M." w:date="2019-04-11T08:35:00Z"/>
          <w:sz w:val="14"/>
        </w:rPr>
      </w:pPr>
      <w:r>
        <w:rPr>
          <w:noProof/>
        </w:rPr>
        <w:drawing>
          <wp:anchor distT="0" distB="0" distL="0" distR="0" simplePos="0" relativeHeight="268419639" behindDoc="0" locked="0" layoutInCell="1" allowOverlap="1" wp14:anchorId="09113903" wp14:editId="74C4DEEF">
            <wp:simplePos x="0" y="0"/>
            <wp:positionH relativeFrom="page">
              <wp:posOffset>4148328</wp:posOffset>
            </wp:positionH>
            <wp:positionV relativeFrom="paragraph">
              <wp:posOffset>136639</wp:posOffset>
            </wp:positionV>
            <wp:extent cx="2592514" cy="50787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592514" cy="507873"/>
                    </a:xfrm>
                    <a:prstGeom prst="rect">
                      <a:avLst/>
                    </a:prstGeom>
                  </pic:spPr>
                </pic:pic>
              </a:graphicData>
            </a:graphic>
          </wp:anchor>
        </w:drawing>
      </w:r>
    </w:p>
    <w:p w14:paraId="7BB1FFA6" w14:textId="77777777" w:rsidR="00337B80" w:rsidRDefault="00337B80">
      <w:pPr>
        <w:pStyle w:val="BodyText"/>
        <w:spacing w:before="79"/>
        <w:ind w:left="120" w:right="569"/>
        <w:sectPr w:rsidR="00337B80">
          <w:type w:val="continuous"/>
          <w:pgSz w:w="12240" w:h="15840"/>
          <w:pgMar w:top="1380" w:right="900" w:bottom="280" w:left="1320" w:header="720" w:footer="720" w:gutter="0"/>
          <w:cols w:space="720"/>
        </w:sectPr>
        <w:pPrChange w:id="46" w:author="Richards, Rafael M." w:date="2019-04-11T08:35:00Z">
          <w:pPr/>
        </w:pPrChange>
      </w:pPr>
    </w:p>
    <w:p w14:paraId="76A98DC5" w14:textId="60F61AF7" w:rsidR="00337B80" w:rsidRDefault="008F7B27">
      <w:pPr>
        <w:pStyle w:val="BodyText"/>
        <w:spacing w:before="39"/>
        <w:ind w:right="626"/>
        <w:pPrChange w:id="47" w:author="Richards, Rafael M." w:date="2019-04-11T08:35:00Z">
          <w:pPr>
            <w:pStyle w:val="BodyText"/>
            <w:spacing w:before="39"/>
            <w:ind w:left="119" w:right="626"/>
          </w:pPr>
        </w:pPrChange>
      </w:pPr>
      <w:del w:id="48" w:author="Richards, Rafael M." w:date="2019-04-11T08:35:00Z">
        <w:r w:rsidDel="00306CC1">
          <w:rPr>
            <w:noProof/>
          </w:rPr>
          <w:lastRenderedPageBreak/>
          <w:drawing>
            <wp:anchor distT="0" distB="0" distL="0" distR="0" simplePos="0" relativeHeight="268418639" behindDoc="1" locked="0" layoutInCell="1" allowOverlap="1" wp14:anchorId="3FA97587" wp14:editId="5C7572EF">
              <wp:simplePos x="0" y="0"/>
              <wp:positionH relativeFrom="page">
                <wp:posOffset>972185</wp:posOffset>
              </wp:positionH>
              <wp:positionV relativeFrom="page">
                <wp:posOffset>1258252</wp:posOffset>
              </wp:positionV>
              <wp:extent cx="5827800" cy="754189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5827800" cy="7541894"/>
                      </a:xfrm>
                      <a:prstGeom prst="rect">
                        <a:avLst/>
                      </a:prstGeom>
                    </pic:spPr>
                  </pic:pic>
                </a:graphicData>
              </a:graphic>
            </wp:anchor>
          </w:drawing>
        </w:r>
      </w:del>
      <w:r>
        <w:rPr>
          <w:color w:val="202020"/>
        </w:rPr>
        <w:t>Handbook 6500, FIPS 199, and NIST SP 800-60. A member of the EPMO IA team led the discussion, assisting the system stakeholders in identifying information types in accordance with SP 800-60, then defining specific potential results from losing each of the security objectives of confidentiality, integrity, and availability (C-I-A), as defined in FIPS 199. The team used information type definitions and C-I-A descriptions from SP 800-60 Volume 2 and considered whether any Special Factors existed for each information type.</w:t>
      </w:r>
    </w:p>
    <w:p w14:paraId="61B0B22E" w14:textId="77777777" w:rsidR="00337B80" w:rsidRDefault="008F7B27">
      <w:pPr>
        <w:pStyle w:val="BodyText"/>
        <w:spacing w:before="179"/>
        <w:ind w:left="119" w:right="749"/>
      </w:pPr>
      <w:r>
        <w:rPr>
          <w:color w:val="202020"/>
        </w:rPr>
        <w:t>As each results statement was confirmed, the team applied the potential impact level definitions from FIPS 199 and determined the information type potential impact categories for the security objectives.</w:t>
      </w:r>
    </w:p>
    <w:p w14:paraId="52B0730A" w14:textId="77777777" w:rsidR="00337B80" w:rsidRDefault="008F7B27">
      <w:pPr>
        <w:pStyle w:val="BodyText"/>
        <w:spacing w:before="180"/>
        <w:ind w:left="119" w:right="538"/>
      </w:pPr>
      <w:r>
        <w:rPr>
          <w:color w:val="202020"/>
        </w:rPr>
        <w:t>To save time, if any security objective impact was set to HIGH for one information type, the team did not consider that objective for subsequent information types. The team used this approach because that one HIGH value drives the High Water Mark (FIPS 200) impact category for that objective. As long as the team identified only LOW or MODERATE impacts, they continued to consider all three security objectives for each information type. Using this process ensures that each security objective receives the correct High Water Mark potential impact level, but may not provide analysis for all three objectives for every identified information</w:t>
      </w:r>
      <w:r>
        <w:rPr>
          <w:color w:val="202020"/>
          <w:spacing w:val="-2"/>
        </w:rPr>
        <w:t xml:space="preserve"> </w:t>
      </w:r>
      <w:r>
        <w:rPr>
          <w:color w:val="202020"/>
        </w:rPr>
        <w:t>type.</w:t>
      </w:r>
    </w:p>
    <w:p w14:paraId="563A28CA" w14:textId="77777777" w:rsidR="00337B80" w:rsidRDefault="008F7B27">
      <w:pPr>
        <w:pStyle w:val="Heading1"/>
        <w:spacing w:before="182"/>
      </w:pPr>
      <w:bookmarkStart w:id="49" w:name="Potential_Impact_Analysis"/>
      <w:bookmarkEnd w:id="49"/>
      <w:r>
        <w:rPr>
          <w:color w:val="001F5F"/>
        </w:rPr>
        <w:t>Potential Impact Analysis</w:t>
      </w:r>
    </w:p>
    <w:p w14:paraId="103BA547" w14:textId="77777777" w:rsidR="00337B80" w:rsidRDefault="008F7B27">
      <w:pPr>
        <w:pStyle w:val="BodyText"/>
        <w:spacing w:before="79"/>
        <w:ind w:left="119" w:right="809"/>
      </w:pPr>
      <w:r>
        <w:rPr>
          <w:color w:val="202020"/>
        </w:rPr>
        <w:t>The system stakeholder identified the following information types as stored or processed in the information system, and described the operational results detailed below for the loss of each security objective. The team then mapped those results to the potential impact level shown.</w:t>
      </w:r>
    </w:p>
    <w:p w14:paraId="5B404ABD" w14:textId="77777777" w:rsidR="00337B80" w:rsidRDefault="00337B80">
      <w:pPr>
        <w:pStyle w:val="BodyText"/>
        <w:spacing w:before="10"/>
        <w:rPr>
          <w:sz w:val="14"/>
        </w:rPr>
      </w:pPr>
    </w:p>
    <w:tbl>
      <w:tblPr>
        <w:tblW w:w="0" w:type="auto"/>
        <w:tblInd w:w="130"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751"/>
        <w:gridCol w:w="2052"/>
        <w:gridCol w:w="1478"/>
        <w:gridCol w:w="3892"/>
        <w:gridCol w:w="1175"/>
      </w:tblGrid>
      <w:tr w:rsidR="00337B80" w14:paraId="0C5500BC" w14:textId="77777777">
        <w:trPr>
          <w:trHeight w:val="560"/>
        </w:trPr>
        <w:tc>
          <w:tcPr>
            <w:tcW w:w="751" w:type="dxa"/>
            <w:tcBorders>
              <w:bottom w:val="single" w:sz="18" w:space="0" w:color="FFFFFF"/>
            </w:tcBorders>
            <w:shd w:val="clear" w:color="auto" w:fill="1F4E79"/>
          </w:tcPr>
          <w:p w14:paraId="4C802C78" w14:textId="77777777" w:rsidR="00337B80" w:rsidRDefault="008F7B27">
            <w:pPr>
              <w:pStyle w:val="TableParagraph"/>
              <w:spacing w:before="27" w:line="252" w:lineRule="exact"/>
              <w:ind w:left="59"/>
              <w:rPr>
                <w:rFonts w:ascii="Times New Roman"/>
                <w:b/>
              </w:rPr>
            </w:pPr>
            <w:r>
              <w:rPr>
                <w:rFonts w:ascii="Times New Roman"/>
                <w:b/>
                <w:color w:val="FFFFFF"/>
              </w:rPr>
              <w:t>800-60</w:t>
            </w:r>
          </w:p>
          <w:p w14:paraId="6C36E270" w14:textId="77777777" w:rsidR="00337B80" w:rsidRDefault="008F7B27">
            <w:pPr>
              <w:pStyle w:val="TableParagraph"/>
              <w:spacing w:line="252" w:lineRule="exact"/>
              <w:ind w:left="148"/>
              <w:rPr>
                <w:rFonts w:ascii="Times New Roman"/>
                <w:b/>
              </w:rPr>
            </w:pPr>
            <w:r>
              <w:rPr>
                <w:rFonts w:ascii="Times New Roman"/>
                <w:b/>
                <w:color w:val="FFFFFF"/>
              </w:rPr>
              <w:t>Para</w:t>
            </w:r>
          </w:p>
        </w:tc>
        <w:tc>
          <w:tcPr>
            <w:tcW w:w="2052" w:type="dxa"/>
            <w:tcBorders>
              <w:bottom w:val="single" w:sz="18" w:space="0" w:color="FFFFFF"/>
            </w:tcBorders>
            <w:shd w:val="clear" w:color="auto" w:fill="1F4E79"/>
          </w:tcPr>
          <w:p w14:paraId="1099E3A4" w14:textId="77777777" w:rsidR="00337B80" w:rsidRDefault="008F7B27">
            <w:pPr>
              <w:pStyle w:val="TableParagraph"/>
              <w:spacing w:before="154"/>
              <w:rPr>
                <w:rFonts w:ascii="Times New Roman"/>
                <w:b/>
              </w:rPr>
            </w:pPr>
            <w:r>
              <w:rPr>
                <w:rFonts w:ascii="Times New Roman"/>
                <w:b/>
                <w:color w:val="FFFFFF"/>
              </w:rPr>
              <w:t>Information Type</w:t>
            </w:r>
          </w:p>
        </w:tc>
        <w:tc>
          <w:tcPr>
            <w:tcW w:w="1478" w:type="dxa"/>
            <w:tcBorders>
              <w:bottom w:val="single" w:sz="18" w:space="0" w:color="FFFFFF"/>
            </w:tcBorders>
            <w:shd w:val="clear" w:color="auto" w:fill="1F4E79"/>
          </w:tcPr>
          <w:p w14:paraId="7ABED547" w14:textId="77777777" w:rsidR="00337B80" w:rsidRDefault="008F7B27">
            <w:pPr>
              <w:pStyle w:val="TableParagraph"/>
              <w:spacing w:before="27"/>
              <w:ind w:left="288" w:right="255" w:firstLine="60"/>
              <w:rPr>
                <w:rFonts w:ascii="Times New Roman"/>
                <w:b/>
              </w:rPr>
            </w:pPr>
            <w:r>
              <w:rPr>
                <w:rFonts w:ascii="Times New Roman"/>
                <w:b/>
                <w:color w:val="FFFFFF"/>
              </w:rPr>
              <w:t>Security Objective</w:t>
            </w:r>
          </w:p>
        </w:tc>
        <w:tc>
          <w:tcPr>
            <w:tcW w:w="3892" w:type="dxa"/>
            <w:tcBorders>
              <w:bottom w:val="single" w:sz="18" w:space="0" w:color="FFFFFF"/>
            </w:tcBorders>
            <w:shd w:val="clear" w:color="auto" w:fill="1F4E79"/>
          </w:tcPr>
          <w:p w14:paraId="060908AC" w14:textId="77777777" w:rsidR="00337B80" w:rsidRDefault="008F7B27">
            <w:pPr>
              <w:pStyle w:val="TableParagraph"/>
              <w:spacing w:before="154"/>
              <w:ind w:left="1284"/>
              <w:rPr>
                <w:rFonts w:ascii="Times New Roman"/>
                <w:b/>
              </w:rPr>
            </w:pPr>
            <w:r>
              <w:rPr>
                <w:rFonts w:ascii="Times New Roman"/>
                <w:b/>
                <w:color w:val="FFFFFF"/>
              </w:rPr>
              <w:t>Result of Loss</w:t>
            </w:r>
          </w:p>
        </w:tc>
        <w:tc>
          <w:tcPr>
            <w:tcW w:w="1175" w:type="dxa"/>
            <w:shd w:val="clear" w:color="auto" w:fill="1F4E79"/>
          </w:tcPr>
          <w:p w14:paraId="239E55F9" w14:textId="77777777" w:rsidR="00337B80" w:rsidRDefault="008F7B27">
            <w:pPr>
              <w:pStyle w:val="TableParagraph"/>
              <w:spacing w:before="154"/>
              <w:ind w:left="232" w:right="219"/>
              <w:jc w:val="center"/>
              <w:rPr>
                <w:rFonts w:ascii="Times New Roman"/>
                <w:b/>
              </w:rPr>
            </w:pPr>
            <w:r>
              <w:rPr>
                <w:rFonts w:ascii="Times New Roman"/>
                <w:b/>
                <w:color w:val="FFFFFF"/>
              </w:rPr>
              <w:t>Impact</w:t>
            </w:r>
          </w:p>
        </w:tc>
      </w:tr>
      <w:tr w:rsidR="00337B80" w14:paraId="0BA376EF" w14:textId="77777777">
        <w:trPr>
          <w:trHeight w:val="4755"/>
        </w:trPr>
        <w:tc>
          <w:tcPr>
            <w:tcW w:w="751" w:type="dxa"/>
            <w:vMerge w:val="restart"/>
            <w:tcBorders>
              <w:top w:val="single" w:sz="18" w:space="0" w:color="FFFFFF"/>
              <w:left w:val="single" w:sz="4" w:space="0" w:color="8AA6C9"/>
              <w:bottom w:val="single" w:sz="18" w:space="0" w:color="DCE3EE"/>
              <w:right w:val="single" w:sz="4" w:space="0" w:color="8AA6C9"/>
            </w:tcBorders>
          </w:tcPr>
          <w:p w14:paraId="3409E684" w14:textId="77777777" w:rsidR="00337B80" w:rsidRDefault="008F7B27">
            <w:pPr>
              <w:pStyle w:val="TableParagraph"/>
              <w:spacing w:line="265" w:lineRule="exact"/>
              <w:rPr>
                <w:b/>
              </w:rPr>
            </w:pPr>
            <w:r>
              <w:rPr>
                <w:b/>
                <w:color w:val="202020"/>
              </w:rPr>
              <w:t>D.14.4</w:t>
            </w:r>
          </w:p>
        </w:tc>
        <w:tc>
          <w:tcPr>
            <w:tcW w:w="2052" w:type="dxa"/>
            <w:vMerge w:val="restart"/>
            <w:tcBorders>
              <w:top w:val="single" w:sz="18" w:space="0" w:color="FFFFFF"/>
              <w:left w:val="single" w:sz="4" w:space="0" w:color="8AA6C9"/>
              <w:bottom w:val="single" w:sz="18" w:space="0" w:color="DCE3EE"/>
              <w:right w:val="single" w:sz="4" w:space="0" w:color="8AA6C9"/>
            </w:tcBorders>
          </w:tcPr>
          <w:p w14:paraId="7ADD34F5" w14:textId="77777777" w:rsidR="00337B80" w:rsidRDefault="008F7B27">
            <w:pPr>
              <w:pStyle w:val="TableParagraph"/>
              <w:ind w:right="90"/>
              <w:rPr>
                <w:b/>
              </w:rPr>
            </w:pPr>
            <w:r>
              <w:rPr>
                <w:b/>
                <w:color w:val="202020"/>
              </w:rPr>
              <w:t>Health Care Delivery Services</w:t>
            </w:r>
          </w:p>
        </w:tc>
        <w:tc>
          <w:tcPr>
            <w:tcW w:w="1478" w:type="dxa"/>
            <w:tcBorders>
              <w:left w:val="single" w:sz="4" w:space="0" w:color="8EAADB"/>
              <w:bottom w:val="single" w:sz="4" w:space="0" w:color="8AA6C9"/>
              <w:right w:val="single" w:sz="4" w:space="0" w:color="8EAADB"/>
            </w:tcBorders>
            <w:shd w:val="clear" w:color="auto" w:fill="FFFFFF"/>
          </w:tcPr>
          <w:p w14:paraId="1345A77F" w14:textId="77777777" w:rsidR="00337B80" w:rsidRDefault="008F7B27">
            <w:pPr>
              <w:pStyle w:val="TableParagraph"/>
              <w:spacing w:line="265" w:lineRule="exact"/>
              <w:ind w:left="66" w:right="50"/>
              <w:jc w:val="center"/>
            </w:pPr>
            <w:r>
              <w:rPr>
                <w:color w:val="202020"/>
              </w:rPr>
              <w:t>Confidentiality</w:t>
            </w:r>
          </w:p>
        </w:tc>
        <w:tc>
          <w:tcPr>
            <w:tcW w:w="3892" w:type="dxa"/>
            <w:tcBorders>
              <w:left w:val="single" w:sz="4" w:space="0" w:color="8EAADB"/>
              <w:bottom w:val="single" w:sz="4" w:space="0" w:color="8AA6C9"/>
              <w:right w:val="single" w:sz="4" w:space="0" w:color="8EAADB"/>
            </w:tcBorders>
            <w:shd w:val="clear" w:color="auto" w:fill="FFFFFF"/>
          </w:tcPr>
          <w:p w14:paraId="72377CCA" w14:textId="73CC3C1A" w:rsidR="00337B80" w:rsidRDefault="008F7B27">
            <w:pPr>
              <w:pStyle w:val="TableParagraph"/>
              <w:ind w:left="58" w:right="68"/>
            </w:pPr>
            <w:r>
              <w:rPr>
                <w:color w:val="202020"/>
              </w:rPr>
              <w:t xml:space="preserve">This system has PHI and PII; loss of confidentiality would be a violation of the Privacy Act and HIPAA. </w:t>
            </w:r>
            <w:del w:id="50" w:author="Richards, Rafael M." w:date="2019-04-11T08:10:00Z">
              <w:r w:rsidDel="00DD30F2">
                <w:rPr>
                  <w:color w:val="202020"/>
                </w:rPr>
                <w:delText>Moreover, there is</w:delText>
              </w:r>
            </w:del>
            <w:ins w:id="51" w:author="Richards, Rafael M." w:date="2019-04-11T08:10:00Z">
              <w:r w:rsidR="00DD30F2">
                <w:rPr>
                  <w:color w:val="202020"/>
                </w:rPr>
                <w:t xml:space="preserve"> Loss</w:t>
              </w:r>
            </w:ins>
            <w:del w:id="52" w:author="Richards, Rafael M." w:date="2019-04-11T08:10:00Z">
              <w:r w:rsidDel="00DD30F2">
                <w:rPr>
                  <w:color w:val="202020"/>
                </w:rPr>
                <w:delText xml:space="preserve"> large-scale sensitive PHI in the data, which could </w:delText>
              </w:r>
            </w:del>
            <w:ins w:id="53" w:author="Richards, Rafael M." w:date="2019-04-11T08:10:00Z">
              <w:r w:rsidR="00DD30F2">
                <w:rPr>
                  <w:color w:val="202020"/>
                </w:rPr>
                <w:t xml:space="preserve"> of any PHI/PII </w:t>
              </w:r>
            </w:ins>
            <w:ins w:id="54" w:author="Richards, Rafael M." w:date="2019-04-11T08:11:00Z">
              <w:r w:rsidR="00DD30F2">
                <w:rPr>
                  <w:color w:val="202020"/>
                </w:rPr>
                <w:t xml:space="preserve">would </w:t>
              </w:r>
            </w:ins>
            <w:r>
              <w:rPr>
                <w:color w:val="202020"/>
              </w:rPr>
              <w:t xml:space="preserve">cause loss of reputation to the VA if the confidentiality were to be compromised. </w:t>
            </w:r>
            <w:del w:id="55" w:author="Richards, Rafael M." w:date="2019-04-11T08:11:00Z">
              <w:r w:rsidDel="00DD30F2">
                <w:rPr>
                  <w:color w:val="202020"/>
                </w:rPr>
                <w:delText>In addition, there is the probability that any</w:delText>
              </w:r>
            </w:del>
            <w:ins w:id="56" w:author="Richards, Rafael M." w:date="2019-04-11T08:11:00Z">
              <w:r w:rsidR="00DD30F2">
                <w:rPr>
                  <w:color w:val="202020"/>
                </w:rPr>
                <w:t>Such PHI includes</w:t>
              </w:r>
            </w:ins>
            <w:r>
              <w:rPr>
                <w:color w:val="202020"/>
              </w:rPr>
              <w:t xml:space="preserve"> </w:t>
            </w:r>
            <w:ins w:id="57" w:author="Richards, Rafael M." w:date="2019-04-11T08:11:00Z">
              <w:r w:rsidR="00DD30F2">
                <w:rPr>
                  <w:color w:val="202020"/>
                </w:rPr>
                <w:t xml:space="preserve">highly sensitive </w:t>
              </w:r>
            </w:ins>
            <w:del w:id="58" w:author="Richards, Rafael M." w:date="2019-04-11T08:11:00Z">
              <w:r w:rsidDel="00DD30F2">
                <w:rPr>
                  <w:color w:val="202020"/>
                </w:rPr>
                <w:delText xml:space="preserve">health </w:delText>
              </w:r>
            </w:del>
            <w:del w:id="59" w:author="Richards, Rafael M." w:date="2019-04-11T08:12:00Z">
              <w:r w:rsidDel="00DD30F2">
                <w:rPr>
                  <w:color w:val="202020"/>
                </w:rPr>
                <w:delText>data</w:delText>
              </w:r>
            </w:del>
            <w:ins w:id="60" w:author="Richards, Rafael M." w:date="2019-04-11T08:12:00Z">
              <w:r w:rsidR="00DD30F2">
                <w:rPr>
                  <w:color w:val="202020"/>
                </w:rPr>
                <w:t>information</w:t>
              </w:r>
            </w:ins>
            <w:r>
              <w:rPr>
                <w:color w:val="202020"/>
              </w:rPr>
              <w:t xml:space="preserve"> such as mental health data, HIV, cancer, psychiatric history, substance abuse,</w:t>
            </w:r>
            <w:ins w:id="61" w:author="Richards, Rafael M." w:date="2019-04-11T08:12:00Z">
              <w:r w:rsidR="00DD30F2">
                <w:rPr>
                  <w:color w:val="202020"/>
                </w:rPr>
                <w:t xml:space="preserve"> and criminal history</w:t>
              </w:r>
            </w:ins>
            <w:del w:id="62" w:author="Richards, Rafael M." w:date="2019-04-11T08:12:00Z">
              <w:r w:rsidDel="00DD30F2">
                <w:rPr>
                  <w:color w:val="202020"/>
                </w:rPr>
                <w:delText xml:space="preserve"> etc., could be released</w:delText>
              </w:r>
            </w:del>
            <w:r>
              <w:rPr>
                <w:color w:val="202020"/>
              </w:rPr>
              <w:t xml:space="preserve">. </w:t>
            </w:r>
            <w:del w:id="63" w:author="Richards, Rafael M." w:date="2019-04-11T08:12:00Z">
              <w:r w:rsidDel="00DD30F2">
                <w:rPr>
                  <w:color w:val="202020"/>
                </w:rPr>
                <w:delText xml:space="preserve">These unauthorize </w:delText>
              </w:r>
            </w:del>
            <w:ins w:id="64" w:author="Richards, Rafael M." w:date="2019-04-11T08:12:00Z">
              <w:r w:rsidR="00DD30F2">
                <w:rPr>
                  <w:color w:val="202020"/>
                </w:rPr>
                <w:t xml:space="preserve">Any unauthorized </w:t>
              </w:r>
            </w:ins>
            <w:r>
              <w:rPr>
                <w:color w:val="202020"/>
              </w:rPr>
              <w:t xml:space="preserve">disclosure of information would be embarrassing for the patients and could negatively affect the patients' ability to find employment. This could cause severe hardship to veteran and </w:t>
            </w:r>
            <w:ins w:id="65" w:author="Richards, Rafael M." w:date="2019-04-11T08:13:00Z">
              <w:r w:rsidR="00DD30F2">
                <w:rPr>
                  <w:color w:val="202020"/>
                </w:rPr>
                <w:t xml:space="preserve">could contribute to or even cause possible </w:t>
              </w:r>
            </w:ins>
            <w:del w:id="66" w:author="Richards, Rafael M." w:date="2019-04-11T08:13:00Z">
              <w:r w:rsidDel="00DD30F2">
                <w:rPr>
                  <w:color w:val="202020"/>
                </w:rPr>
                <w:delText>may lead to possible</w:delText>
              </w:r>
              <w:r w:rsidDel="00DD30F2">
                <w:rPr>
                  <w:color w:val="202020"/>
                  <w:spacing w:val="-1"/>
                </w:rPr>
                <w:delText xml:space="preserve"> </w:delText>
              </w:r>
            </w:del>
            <w:r>
              <w:rPr>
                <w:color w:val="202020"/>
              </w:rPr>
              <w:t>suicide.</w:t>
            </w:r>
          </w:p>
        </w:tc>
        <w:tc>
          <w:tcPr>
            <w:tcW w:w="1175" w:type="dxa"/>
            <w:tcBorders>
              <w:left w:val="single" w:sz="4" w:space="0" w:color="8EAADB"/>
              <w:bottom w:val="single" w:sz="4" w:space="0" w:color="8AA6C9"/>
              <w:right w:val="single" w:sz="4" w:space="0" w:color="8EAADB"/>
            </w:tcBorders>
            <w:shd w:val="clear" w:color="auto" w:fill="FF0000"/>
          </w:tcPr>
          <w:p w14:paraId="55BB406D" w14:textId="77777777" w:rsidR="00337B80" w:rsidRDefault="008F7B27">
            <w:pPr>
              <w:pStyle w:val="TableParagraph"/>
              <w:spacing w:line="265" w:lineRule="exact"/>
              <w:ind w:left="232" w:right="219"/>
              <w:jc w:val="center"/>
              <w:rPr>
                <w:b/>
              </w:rPr>
            </w:pPr>
            <w:r>
              <w:rPr>
                <w:b/>
                <w:color w:val="FFFFFF"/>
              </w:rPr>
              <w:t>HIGH</w:t>
            </w:r>
          </w:p>
        </w:tc>
      </w:tr>
      <w:tr w:rsidR="00337B80" w14:paraId="37DB6DE8" w14:textId="77777777">
        <w:trPr>
          <w:trHeight w:val="1351"/>
        </w:trPr>
        <w:tc>
          <w:tcPr>
            <w:tcW w:w="751" w:type="dxa"/>
            <w:vMerge/>
            <w:tcBorders>
              <w:top w:val="nil"/>
              <w:left w:val="single" w:sz="4" w:space="0" w:color="8AA6C9"/>
              <w:bottom w:val="single" w:sz="18" w:space="0" w:color="DCE3EE"/>
              <w:right w:val="single" w:sz="4" w:space="0" w:color="8AA6C9"/>
            </w:tcBorders>
          </w:tcPr>
          <w:p w14:paraId="1916606E" w14:textId="77777777" w:rsidR="00337B80" w:rsidRDefault="00337B80">
            <w:pPr>
              <w:rPr>
                <w:sz w:val="2"/>
                <w:szCs w:val="2"/>
              </w:rPr>
            </w:pPr>
          </w:p>
        </w:tc>
        <w:tc>
          <w:tcPr>
            <w:tcW w:w="2052" w:type="dxa"/>
            <w:vMerge/>
            <w:tcBorders>
              <w:top w:val="nil"/>
              <w:left w:val="single" w:sz="4" w:space="0" w:color="8AA6C9"/>
              <w:bottom w:val="single" w:sz="18" w:space="0" w:color="DCE3EE"/>
              <w:right w:val="single" w:sz="4" w:space="0" w:color="8AA6C9"/>
            </w:tcBorders>
          </w:tcPr>
          <w:p w14:paraId="0A7E18E2" w14:textId="77777777" w:rsidR="00337B80" w:rsidRDefault="00337B80">
            <w:pPr>
              <w:rPr>
                <w:sz w:val="2"/>
                <w:szCs w:val="2"/>
              </w:rPr>
            </w:pPr>
          </w:p>
        </w:tc>
        <w:tc>
          <w:tcPr>
            <w:tcW w:w="1478" w:type="dxa"/>
            <w:tcBorders>
              <w:top w:val="single" w:sz="4" w:space="0" w:color="8AA6C9"/>
              <w:left w:val="single" w:sz="4" w:space="0" w:color="8AA6C9"/>
              <w:bottom w:val="single" w:sz="4" w:space="0" w:color="8AA6C9"/>
              <w:right w:val="single" w:sz="4" w:space="0" w:color="8AA6C9"/>
            </w:tcBorders>
            <w:shd w:val="clear" w:color="auto" w:fill="DCE3EE"/>
          </w:tcPr>
          <w:p w14:paraId="228D3D11" w14:textId="77777777" w:rsidR="00337B80" w:rsidRDefault="008F7B27">
            <w:pPr>
              <w:pStyle w:val="TableParagraph"/>
              <w:spacing w:before="10"/>
              <w:ind w:left="66" w:right="49"/>
              <w:jc w:val="center"/>
            </w:pPr>
            <w:r>
              <w:rPr>
                <w:color w:val="202020"/>
              </w:rPr>
              <w:t>Integrity</w:t>
            </w:r>
          </w:p>
        </w:tc>
        <w:tc>
          <w:tcPr>
            <w:tcW w:w="3892" w:type="dxa"/>
            <w:tcBorders>
              <w:top w:val="single" w:sz="4" w:space="0" w:color="8AA6C9"/>
              <w:left w:val="single" w:sz="4" w:space="0" w:color="8AA6C9"/>
              <w:bottom w:val="single" w:sz="4" w:space="0" w:color="8AA6C9"/>
              <w:right w:val="single" w:sz="4" w:space="0" w:color="8AA6C9"/>
            </w:tcBorders>
            <w:shd w:val="clear" w:color="auto" w:fill="DCE3EE"/>
          </w:tcPr>
          <w:p w14:paraId="1F6C7A0A" w14:textId="6B5588D2" w:rsidR="00337B80" w:rsidDel="00DD30F2" w:rsidRDefault="008F7B27">
            <w:pPr>
              <w:pStyle w:val="TableParagraph"/>
              <w:spacing w:before="10"/>
              <w:ind w:left="58" w:right="184"/>
              <w:rPr>
                <w:del w:id="67" w:author="Richards, Rafael M." w:date="2019-04-11T08:16:00Z"/>
              </w:rPr>
            </w:pPr>
            <w:r>
              <w:rPr>
                <w:color w:val="202020"/>
              </w:rPr>
              <w:t>Loss of integrity would cause a severe degradation in or loss of mission capability to an extent and duration that the organization is not able to perform</w:t>
            </w:r>
            <w:ins w:id="68" w:author="Richards, Rafael M." w:date="2019-04-11T08:16:00Z">
              <w:r w:rsidR="00DD30F2">
                <w:rPr>
                  <w:color w:val="202020"/>
                </w:rPr>
                <w:t xml:space="preserve"> </w:t>
              </w:r>
            </w:ins>
          </w:p>
          <w:p w14:paraId="1F928257" w14:textId="77777777" w:rsidR="00337B80" w:rsidRDefault="008F7B27">
            <w:pPr>
              <w:pStyle w:val="TableParagraph"/>
              <w:spacing w:before="10"/>
              <w:ind w:left="58" w:right="184"/>
              <w:pPrChange w:id="69" w:author="Richards, Rafael M." w:date="2019-04-11T08:16:00Z">
                <w:pPr>
                  <w:pStyle w:val="TableParagraph"/>
                  <w:spacing w:line="247" w:lineRule="exact"/>
                  <w:ind w:left="58"/>
                </w:pPr>
              </w:pPrChange>
            </w:pPr>
            <w:r>
              <w:rPr>
                <w:color w:val="202020"/>
              </w:rPr>
              <w:t>one or more of its primary functions.</w:t>
            </w:r>
          </w:p>
        </w:tc>
        <w:tc>
          <w:tcPr>
            <w:tcW w:w="1175" w:type="dxa"/>
            <w:tcBorders>
              <w:top w:val="single" w:sz="4" w:space="0" w:color="8AA6C9"/>
              <w:left w:val="single" w:sz="4" w:space="0" w:color="8AA6C9"/>
              <w:bottom w:val="single" w:sz="4" w:space="0" w:color="8AA6C9"/>
              <w:right w:val="single" w:sz="4" w:space="0" w:color="8AA6C9"/>
            </w:tcBorders>
            <w:shd w:val="clear" w:color="auto" w:fill="FF0000"/>
          </w:tcPr>
          <w:p w14:paraId="529EF9A1" w14:textId="77777777" w:rsidR="00337B80" w:rsidRDefault="008F7B27">
            <w:pPr>
              <w:pStyle w:val="TableParagraph"/>
              <w:spacing w:before="10"/>
              <w:ind w:left="232" w:right="219"/>
              <w:jc w:val="center"/>
              <w:rPr>
                <w:b/>
              </w:rPr>
            </w:pPr>
            <w:r>
              <w:rPr>
                <w:b/>
                <w:color w:val="FFFFFF"/>
              </w:rPr>
              <w:t>HIGH</w:t>
            </w:r>
          </w:p>
        </w:tc>
      </w:tr>
    </w:tbl>
    <w:p w14:paraId="78141DA4" w14:textId="77777777" w:rsidR="00337B80" w:rsidRDefault="00337B80">
      <w:pPr>
        <w:jc w:val="center"/>
        <w:sectPr w:rsidR="00337B80">
          <w:footerReference w:type="default" r:id="rId8"/>
          <w:pgSz w:w="12240" w:h="15840"/>
          <w:pgMar w:top="1400" w:right="900" w:bottom="740" w:left="1320" w:header="0" w:footer="541" w:gutter="0"/>
          <w:pgNumType w:start="2"/>
          <w:cols w:space="720"/>
        </w:sectPr>
      </w:pPr>
    </w:p>
    <w:tbl>
      <w:tblPr>
        <w:tblW w:w="0" w:type="auto"/>
        <w:tblInd w:w="130"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751"/>
        <w:gridCol w:w="2052"/>
        <w:gridCol w:w="1478"/>
        <w:gridCol w:w="3892"/>
        <w:gridCol w:w="1175"/>
      </w:tblGrid>
      <w:tr w:rsidR="00337B80" w14:paraId="455C89CC" w14:textId="77777777">
        <w:trPr>
          <w:trHeight w:val="560"/>
        </w:trPr>
        <w:tc>
          <w:tcPr>
            <w:tcW w:w="751" w:type="dxa"/>
            <w:tcBorders>
              <w:bottom w:val="single" w:sz="18" w:space="0" w:color="DCE3EE"/>
            </w:tcBorders>
            <w:shd w:val="clear" w:color="auto" w:fill="1F4E79"/>
          </w:tcPr>
          <w:p w14:paraId="36C21DE8" w14:textId="77777777" w:rsidR="00337B80" w:rsidRDefault="008F7B27">
            <w:pPr>
              <w:pStyle w:val="TableParagraph"/>
              <w:spacing w:before="27"/>
              <w:ind w:left="59"/>
              <w:rPr>
                <w:rFonts w:ascii="Times New Roman"/>
                <w:b/>
              </w:rPr>
            </w:pPr>
            <w:r>
              <w:rPr>
                <w:rFonts w:ascii="Times New Roman"/>
                <w:b/>
                <w:color w:val="FFFFFF"/>
              </w:rPr>
              <w:lastRenderedPageBreak/>
              <w:t>800-60</w:t>
            </w:r>
          </w:p>
          <w:p w14:paraId="5002148A" w14:textId="77777777" w:rsidR="00337B80" w:rsidRDefault="008F7B27">
            <w:pPr>
              <w:pStyle w:val="TableParagraph"/>
              <w:spacing w:before="1"/>
              <w:ind w:left="148"/>
              <w:rPr>
                <w:rFonts w:ascii="Times New Roman"/>
                <w:b/>
              </w:rPr>
            </w:pPr>
            <w:r>
              <w:rPr>
                <w:rFonts w:ascii="Times New Roman"/>
                <w:b/>
                <w:color w:val="FFFFFF"/>
              </w:rPr>
              <w:t>Para</w:t>
            </w:r>
          </w:p>
        </w:tc>
        <w:tc>
          <w:tcPr>
            <w:tcW w:w="2052" w:type="dxa"/>
            <w:tcBorders>
              <w:bottom w:val="single" w:sz="18" w:space="0" w:color="DCE3EE"/>
            </w:tcBorders>
            <w:shd w:val="clear" w:color="auto" w:fill="1F4E79"/>
          </w:tcPr>
          <w:p w14:paraId="7ADAC201" w14:textId="77777777" w:rsidR="00337B80" w:rsidRDefault="008F7B27">
            <w:pPr>
              <w:pStyle w:val="TableParagraph"/>
              <w:spacing w:before="154"/>
              <w:rPr>
                <w:rFonts w:ascii="Times New Roman"/>
                <w:b/>
              </w:rPr>
            </w:pPr>
            <w:r>
              <w:rPr>
                <w:rFonts w:ascii="Times New Roman"/>
                <w:b/>
                <w:color w:val="FFFFFF"/>
              </w:rPr>
              <w:t>Information Type</w:t>
            </w:r>
          </w:p>
        </w:tc>
        <w:tc>
          <w:tcPr>
            <w:tcW w:w="1478" w:type="dxa"/>
            <w:tcBorders>
              <w:bottom w:val="single" w:sz="18" w:space="0" w:color="DCE3EE"/>
            </w:tcBorders>
            <w:shd w:val="clear" w:color="auto" w:fill="1F4E79"/>
          </w:tcPr>
          <w:p w14:paraId="35519255" w14:textId="77777777" w:rsidR="00337B80" w:rsidRDefault="008F7B27">
            <w:pPr>
              <w:pStyle w:val="TableParagraph"/>
              <w:spacing w:before="27"/>
              <w:ind w:left="288" w:right="255" w:firstLine="60"/>
              <w:rPr>
                <w:rFonts w:ascii="Times New Roman"/>
                <w:b/>
              </w:rPr>
            </w:pPr>
            <w:r>
              <w:rPr>
                <w:rFonts w:ascii="Times New Roman"/>
                <w:b/>
                <w:color w:val="FFFFFF"/>
              </w:rPr>
              <w:t>Security Objective</w:t>
            </w:r>
          </w:p>
        </w:tc>
        <w:tc>
          <w:tcPr>
            <w:tcW w:w="3892" w:type="dxa"/>
            <w:tcBorders>
              <w:bottom w:val="single" w:sz="18" w:space="0" w:color="DCE3EE"/>
            </w:tcBorders>
            <w:shd w:val="clear" w:color="auto" w:fill="1F4E79"/>
          </w:tcPr>
          <w:p w14:paraId="156784FF" w14:textId="77777777" w:rsidR="00337B80" w:rsidRDefault="008F7B27">
            <w:pPr>
              <w:pStyle w:val="TableParagraph"/>
              <w:spacing w:before="154"/>
              <w:ind w:left="1284"/>
              <w:rPr>
                <w:rFonts w:ascii="Times New Roman"/>
                <w:b/>
              </w:rPr>
            </w:pPr>
            <w:r>
              <w:rPr>
                <w:rFonts w:ascii="Times New Roman"/>
                <w:b/>
                <w:color w:val="FFFFFF"/>
              </w:rPr>
              <w:t>Result of Loss</w:t>
            </w:r>
          </w:p>
        </w:tc>
        <w:tc>
          <w:tcPr>
            <w:tcW w:w="1175" w:type="dxa"/>
            <w:shd w:val="clear" w:color="auto" w:fill="1F4E79"/>
          </w:tcPr>
          <w:p w14:paraId="3F65F45E" w14:textId="77777777" w:rsidR="00337B80" w:rsidRDefault="008F7B27">
            <w:pPr>
              <w:pStyle w:val="TableParagraph"/>
              <w:spacing w:before="154"/>
              <w:ind w:left="232" w:right="219"/>
              <w:jc w:val="center"/>
              <w:rPr>
                <w:rFonts w:ascii="Times New Roman"/>
                <w:b/>
              </w:rPr>
            </w:pPr>
            <w:r>
              <w:rPr>
                <w:rFonts w:ascii="Times New Roman"/>
                <w:b/>
                <w:color w:val="FFFFFF"/>
              </w:rPr>
              <w:t>Impact</w:t>
            </w:r>
          </w:p>
        </w:tc>
      </w:tr>
      <w:tr w:rsidR="00337B80" w14:paraId="4585F6F2" w14:textId="77777777">
        <w:trPr>
          <w:trHeight w:val="1546"/>
        </w:trPr>
        <w:tc>
          <w:tcPr>
            <w:tcW w:w="751" w:type="dxa"/>
            <w:vMerge w:val="restart"/>
            <w:tcBorders>
              <w:top w:val="single" w:sz="18" w:space="0" w:color="DCE3EE"/>
              <w:left w:val="single" w:sz="4" w:space="0" w:color="8EAADB"/>
              <w:bottom w:val="single" w:sz="18" w:space="0" w:color="FFFFFF"/>
              <w:right w:val="single" w:sz="4" w:space="0" w:color="8EAADB"/>
            </w:tcBorders>
          </w:tcPr>
          <w:p w14:paraId="0A1F342D" w14:textId="77777777" w:rsidR="00337B80" w:rsidRDefault="00337B80">
            <w:pPr>
              <w:pStyle w:val="TableParagraph"/>
              <w:ind w:left="0"/>
              <w:rPr>
                <w:rFonts w:ascii="Times New Roman"/>
              </w:rPr>
            </w:pPr>
          </w:p>
        </w:tc>
        <w:tc>
          <w:tcPr>
            <w:tcW w:w="2052" w:type="dxa"/>
            <w:vMerge w:val="restart"/>
            <w:tcBorders>
              <w:top w:val="single" w:sz="18" w:space="0" w:color="DCE3EE"/>
              <w:left w:val="single" w:sz="4" w:space="0" w:color="8EAADB"/>
              <w:bottom w:val="single" w:sz="18" w:space="0" w:color="FFFFFF"/>
              <w:right w:val="single" w:sz="4" w:space="0" w:color="8EAADB"/>
            </w:tcBorders>
          </w:tcPr>
          <w:p w14:paraId="6A214663" w14:textId="77777777" w:rsidR="00337B80" w:rsidRDefault="00337B80">
            <w:pPr>
              <w:pStyle w:val="TableParagraph"/>
              <w:ind w:left="0"/>
              <w:rPr>
                <w:rFonts w:ascii="Times New Roman"/>
              </w:rPr>
            </w:pPr>
          </w:p>
        </w:tc>
        <w:tc>
          <w:tcPr>
            <w:tcW w:w="1478" w:type="dxa"/>
            <w:tcBorders>
              <w:left w:val="single" w:sz="4" w:space="0" w:color="8AA6C9"/>
              <w:bottom w:val="single" w:sz="18" w:space="0" w:color="FFFFFF"/>
              <w:right w:val="single" w:sz="4" w:space="0" w:color="8AA6C9"/>
            </w:tcBorders>
            <w:shd w:val="clear" w:color="auto" w:fill="DCE3EE"/>
          </w:tcPr>
          <w:p w14:paraId="19962BF8" w14:textId="77777777" w:rsidR="00337B80" w:rsidRDefault="00337B80">
            <w:pPr>
              <w:pStyle w:val="TableParagraph"/>
              <w:ind w:left="0"/>
              <w:rPr>
                <w:rFonts w:ascii="Times New Roman"/>
              </w:rPr>
            </w:pPr>
          </w:p>
        </w:tc>
        <w:tc>
          <w:tcPr>
            <w:tcW w:w="3892" w:type="dxa"/>
            <w:tcBorders>
              <w:left w:val="single" w:sz="4" w:space="0" w:color="8AA6C9"/>
              <w:bottom w:val="single" w:sz="18" w:space="0" w:color="FFFFFF"/>
              <w:right w:val="single" w:sz="4" w:space="0" w:color="8AA6C9"/>
            </w:tcBorders>
            <w:shd w:val="clear" w:color="auto" w:fill="DCE3EE"/>
          </w:tcPr>
          <w:p w14:paraId="31218111" w14:textId="77777777" w:rsidR="00337B80" w:rsidRDefault="008F7B27">
            <w:pPr>
              <w:pStyle w:val="TableParagraph"/>
              <w:ind w:left="58" w:right="197"/>
            </w:pPr>
            <w:r>
              <w:rPr>
                <w:color w:val="202020"/>
              </w:rPr>
              <w:t>There could be loss of life due to any possible medical errors. For example, an allergy could be listed incorrectly or not be listed, which would result in the patient losing their life.</w:t>
            </w:r>
          </w:p>
        </w:tc>
        <w:tc>
          <w:tcPr>
            <w:tcW w:w="1175" w:type="dxa"/>
            <w:tcBorders>
              <w:left w:val="single" w:sz="4" w:space="0" w:color="8AA6C9"/>
              <w:bottom w:val="single" w:sz="4" w:space="0" w:color="8AA6C9"/>
              <w:right w:val="single" w:sz="4" w:space="0" w:color="8AA6C9"/>
            </w:tcBorders>
            <w:shd w:val="clear" w:color="auto" w:fill="FF0000"/>
          </w:tcPr>
          <w:p w14:paraId="6D6136F3" w14:textId="77777777" w:rsidR="00337B80" w:rsidRDefault="00337B80">
            <w:pPr>
              <w:pStyle w:val="TableParagraph"/>
              <w:ind w:left="0"/>
              <w:rPr>
                <w:rFonts w:ascii="Times New Roman"/>
              </w:rPr>
            </w:pPr>
          </w:p>
        </w:tc>
      </w:tr>
      <w:tr w:rsidR="00337B80" w14:paraId="10236B06" w14:textId="77777777">
        <w:trPr>
          <w:trHeight w:val="3934"/>
        </w:trPr>
        <w:tc>
          <w:tcPr>
            <w:tcW w:w="751" w:type="dxa"/>
            <w:vMerge/>
            <w:tcBorders>
              <w:top w:val="nil"/>
              <w:left w:val="single" w:sz="4" w:space="0" w:color="8EAADB"/>
              <w:bottom w:val="single" w:sz="18" w:space="0" w:color="FFFFFF"/>
              <w:right w:val="single" w:sz="4" w:space="0" w:color="8EAADB"/>
            </w:tcBorders>
          </w:tcPr>
          <w:p w14:paraId="3F5F86B1" w14:textId="77777777" w:rsidR="00337B80" w:rsidRDefault="00337B80">
            <w:pPr>
              <w:rPr>
                <w:sz w:val="2"/>
                <w:szCs w:val="2"/>
              </w:rPr>
            </w:pPr>
          </w:p>
        </w:tc>
        <w:tc>
          <w:tcPr>
            <w:tcW w:w="2052" w:type="dxa"/>
            <w:vMerge/>
            <w:tcBorders>
              <w:top w:val="nil"/>
              <w:left w:val="single" w:sz="4" w:space="0" w:color="8EAADB"/>
              <w:bottom w:val="single" w:sz="18" w:space="0" w:color="FFFFFF"/>
              <w:right w:val="single" w:sz="4" w:space="0" w:color="8EAADB"/>
            </w:tcBorders>
          </w:tcPr>
          <w:p w14:paraId="4EBF19E7" w14:textId="77777777" w:rsidR="00337B80" w:rsidRDefault="00337B80">
            <w:pPr>
              <w:rPr>
                <w:sz w:val="2"/>
                <w:szCs w:val="2"/>
              </w:rPr>
            </w:pPr>
          </w:p>
        </w:tc>
        <w:tc>
          <w:tcPr>
            <w:tcW w:w="1478" w:type="dxa"/>
            <w:tcBorders>
              <w:top w:val="single" w:sz="18" w:space="0" w:color="FFFFFF"/>
              <w:left w:val="single" w:sz="4" w:space="0" w:color="8EAADB"/>
              <w:bottom w:val="single" w:sz="18" w:space="0" w:color="FFFFFF"/>
              <w:right w:val="single" w:sz="4" w:space="0" w:color="8EAADB"/>
            </w:tcBorders>
          </w:tcPr>
          <w:p w14:paraId="14519873" w14:textId="77777777" w:rsidR="00337B80" w:rsidRDefault="008F7B27">
            <w:pPr>
              <w:pStyle w:val="TableParagraph"/>
              <w:spacing w:line="265" w:lineRule="exact"/>
              <w:ind w:left="66" w:right="50"/>
              <w:jc w:val="center"/>
            </w:pPr>
            <w:r>
              <w:rPr>
                <w:color w:val="202020"/>
              </w:rPr>
              <w:t>Availability</w:t>
            </w:r>
          </w:p>
        </w:tc>
        <w:tc>
          <w:tcPr>
            <w:tcW w:w="3892" w:type="dxa"/>
            <w:tcBorders>
              <w:top w:val="single" w:sz="18" w:space="0" w:color="FFFFFF"/>
              <w:left w:val="single" w:sz="4" w:space="0" w:color="8EAADB"/>
              <w:bottom w:val="single" w:sz="18" w:space="0" w:color="FFFFFF"/>
              <w:right w:val="single" w:sz="4" w:space="0" w:color="8EAADB"/>
            </w:tcBorders>
          </w:tcPr>
          <w:p w14:paraId="682D9339" w14:textId="77777777" w:rsidR="00DD30F2" w:rsidRDefault="008F7B27">
            <w:pPr>
              <w:pStyle w:val="TableParagraph"/>
              <w:ind w:left="58" w:right="52"/>
              <w:rPr>
                <w:ins w:id="74" w:author="Richards, Rafael M." w:date="2019-04-11T08:14:00Z"/>
                <w:color w:val="202020"/>
              </w:rPr>
            </w:pPr>
            <w:r>
              <w:rPr>
                <w:color w:val="202020"/>
              </w:rPr>
              <w:t xml:space="preserve">Loss of availability would cause severe or catastrophic adverse effect to the agency's operations and the Veteran. Safe health care delivery would be disrupted greatly. This could cause loss of life as the critical health information would not be available to save patients' lives. </w:t>
            </w:r>
          </w:p>
          <w:p w14:paraId="19522BFA" w14:textId="0DD42E75" w:rsidR="00337B80" w:rsidRDefault="008F7B27">
            <w:pPr>
              <w:pStyle w:val="TableParagraph"/>
              <w:ind w:left="58" w:right="52"/>
            </w:pPr>
            <w:r>
              <w:rPr>
                <w:color w:val="202020"/>
              </w:rPr>
              <w:t xml:space="preserve">The disaster recovery plan </w:t>
            </w:r>
            <w:del w:id="75" w:author="Richards, Rafael M." w:date="2019-04-11T08:14:00Z">
              <w:r w:rsidDel="00DD30F2">
                <w:rPr>
                  <w:color w:val="202020"/>
                </w:rPr>
                <w:delText xml:space="preserve">would </w:delText>
              </w:r>
            </w:del>
            <w:ins w:id="76" w:author="Richards, Rafael M." w:date="2019-04-11T08:14:00Z">
              <w:r w:rsidR="00DD30F2">
                <w:rPr>
                  <w:color w:val="202020"/>
                </w:rPr>
                <w:t xml:space="preserve">includes </w:t>
              </w:r>
            </w:ins>
            <w:del w:id="77" w:author="Richards, Rafael M." w:date="2019-04-11T08:14:00Z">
              <w:r w:rsidDel="00DD30F2">
                <w:rPr>
                  <w:color w:val="202020"/>
                </w:rPr>
                <w:delText xml:space="preserve">be </w:delText>
              </w:r>
            </w:del>
            <w:r>
              <w:rPr>
                <w:color w:val="202020"/>
              </w:rPr>
              <w:t>a read-</w:t>
            </w:r>
            <w:del w:id="78" w:author="Richards, Rafael M." w:date="2019-04-11T08:14:00Z">
              <w:r w:rsidDel="00DD30F2">
                <w:rPr>
                  <w:color w:val="202020"/>
                </w:rPr>
                <w:delText xml:space="preserve"> </w:delText>
              </w:r>
            </w:del>
            <w:r>
              <w:rPr>
                <w:color w:val="202020"/>
              </w:rPr>
              <w:t xml:space="preserve">only system </w:t>
            </w:r>
            <w:del w:id="79" w:author="Richards, Rafael M." w:date="2019-04-11T08:15:00Z">
              <w:r w:rsidDel="00DD30F2">
                <w:rPr>
                  <w:color w:val="202020"/>
                </w:rPr>
                <w:delText xml:space="preserve">to allow </w:delText>
              </w:r>
            </w:del>
            <w:ins w:id="80" w:author="Richards, Rafael M." w:date="2019-04-11T08:15:00Z">
              <w:r w:rsidR="00DD30F2">
                <w:rPr>
                  <w:color w:val="202020"/>
                </w:rPr>
                <w:t xml:space="preserve">and </w:t>
              </w:r>
            </w:ins>
            <w:r>
              <w:rPr>
                <w:color w:val="202020"/>
              </w:rPr>
              <w:t>read-only access, but there would be no capability to do order entry or any transactions. For example, one would not be able to order medications and lab tests for medications.</w:t>
            </w:r>
          </w:p>
        </w:tc>
        <w:tc>
          <w:tcPr>
            <w:tcW w:w="1175" w:type="dxa"/>
            <w:tcBorders>
              <w:top w:val="single" w:sz="4" w:space="0" w:color="8AA6C9"/>
              <w:left w:val="single" w:sz="4" w:space="0" w:color="8EAADB"/>
              <w:bottom w:val="single" w:sz="4" w:space="0" w:color="8AA6C9"/>
              <w:right w:val="single" w:sz="4" w:space="0" w:color="8EAADB"/>
            </w:tcBorders>
            <w:shd w:val="clear" w:color="auto" w:fill="FF0000"/>
          </w:tcPr>
          <w:p w14:paraId="006DD224" w14:textId="77777777" w:rsidR="00337B80" w:rsidRDefault="008F7B27">
            <w:pPr>
              <w:pStyle w:val="TableParagraph"/>
              <w:spacing w:line="265" w:lineRule="exact"/>
              <w:ind w:left="232" w:right="219"/>
              <w:jc w:val="center"/>
              <w:rPr>
                <w:b/>
              </w:rPr>
            </w:pPr>
            <w:r>
              <w:rPr>
                <w:b/>
                <w:color w:val="FFFFFF"/>
              </w:rPr>
              <w:t>HIGH</w:t>
            </w:r>
          </w:p>
        </w:tc>
      </w:tr>
      <w:tr w:rsidR="00DD30F2" w14:paraId="6714D4C1" w14:textId="77777777">
        <w:trPr>
          <w:trHeight w:val="4795"/>
        </w:trPr>
        <w:tc>
          <w:tcPr>
            <w:tcW w:w="751" w:type="dxa"/>
            <w:vMerge w:val="restart"/>
            <w:tcBorders>
              <w:top w:val="single" w:sz="18" w:space="0" w:color="FFFFFF"/>
              <w:left w:val="single" w:sz="4" w:space="0" w:color="8EAADB"/>
              <w:bottom w:val="single" w:sz="18" w:space="0" w:color="FFFFFF"/>
              <w:right w:val="single" w:sz="4" w:space="0" w:color="8EAADB"/>
            </w:tcBorders>
            <w:shd w:val="clear" w:color="auto" w:fill="DCE3EE"/>
          </w:tcPr>
          <w:p w14:paraId="39CD84A5" w14:textId="77777777" w:rsidR="00DD30F2" w:rsidRDefault="00DD30F2" w:rsidP="00DD30F2">
            <w:pPr>
              <w:pStyle w:val="TableParagraph"/>
              <w:spacing w:before="25"/>
              <w:rPr>
                <w:b/>
              </w:rPr>
            </w:pPr>
            <w:r>
              <w:rPr>
                <w:b/>
                <w:color w:val="202020"/>
              </w:rPr>
              <w:t>D.14.5</w:t>
            </w:r>
          </w:p>
        </w:tc>
        <w:tc>
          <w:tcPr>
            <w:tcW w:w="2052" w:type="dxa"/>
            <w:vMerge w:val="restart"/>
            <w:tcBorders>
              <w:top w:val="single" w:sz="18" w:space="0" w:color="FFFFFF"/>
              <w:left w:val="single" w:sz="4" w:space="0" w:color="8EAADB"/>
              <w:bottom w:val="single" w:sz="18" w:space="0" w:color="FFFFFF"/>
              <w:right w:val="single" w:sz="4" w:space="0" w:color="8EAADB"/>
            </w:tcBorders>
            <w:shd w:val="clear" w:color="auto" w:fill="DCE3EE"/>
          </w:tcPr>
          <w:p w14:paraId="1C668D84" w14:textId="77777777" w:rsidR="00DD30F2" w:rsidRDefault="00DD30F2" w:rsidP="00DD30F2">
            <w:pPr>
              <w:pStyle w:val="TableParagraph"/>
              <w:spacing w:before="25"/>
              <w:ind w:right="740"/>
              <w:rPr>
                <w:b/>
              </w:rPr>
            </w:pPr>
            <w:r>
              <w:rPr>
                <w:b/>
                <w:color w:val="202020"/>
              </w:rPr>
              <w:t>Health Care Research and Practitioner Education</w:t>
            </w:r>
          </w:p>
        </w:tc>
        <w:tc>
          <w:tcPr>
            <w:tcW w:w="1478" w:type="dxa"/>
            <w:tcBorders>
              <w:top w:val="single" w:sz="18" w:space="0" w:color="FFFFFF"/>
              <w:left w:val="single" w:sz="4" w:space="0" w:color="8AA6C9"/>
              <w:bottom w:val="single" w:sz="18" w:space="0" w:color="FFFFFF"/>
              <w:right w:val="single" w:sz="4" w:space="0" w:color="8AA6C9"/>
            </w:tcBorders>
            <w:shd w:val="clear" w:color="auto" w:fill="DCE3EE"/>
          </w:tcPr>
          <w:p w14:paraId="254FBB66" w14:textId="77777777" w:rsidR="00DD30F2" w:rsidRDefault="00DD30F2" w:rsidP="00DD30F2">
            <w:pPr>
              <w:pStyle w:val="TableParagraph"/>
              <w:spacing w:before="25"/>
              <w:ind w:left="66" w:right="50"/>
              <w:jc w:val="center"/>
            </w:pPr>
            <w:r>
              <w:rPr>
                <w:color w:val="202020"/>
              </w:rPr>
              <w:t>Confidentiality</w:t>
            </w:r>
          </w:p>
        </w:tc>
        <w:tc>
          <w:tcPr>
            <w:tcW w:w="3892" w:type="dxa"/>
            <w:tcBorders>
              <w:top w:val="single" w:sz="18" w:space="0" w:color="FFFFFF"/>
              <w:left w:val="single" w:sz="4" w:space="0" w:color="8AA6C9"/>
              <w:bottom w:val="single" w:sz="18" w:space="0" w:color="FFFFFF"/>
              <w:right w:val="single" w:sz="4" w:space="0" w:color="8AA6C9"/>
            </w:tcBorders>
            <w:shd w:val="clear" w:color="auto" w:fill="DCE3EE"/>
          </w:tcPr>
          <w:p w14:paraId="7ED5059A" w14:textId="389FF3B7" w:rsidR="00DD30F2" w:rsidRDefault="00DD30F2" w:rsidP="00DD30F2">
            <w:pPr>
              <w:pStyle w:val="TableParagraph"/>
              <w:spacing w:before="25"/>
              <w:ind w:left="58" w:right="68"/>
            </w:pPr>
            <w:ins w:id="81" w:author="Richards, Rafael M." w:date="2019-04-11T08:16:00Z">
              <w:r>
                <w:rPr>
                  <w:color w:val="202020"/>
                </w:rPr>
                <w:t>This system has PHI and PII; loss of confidentiality would be a violation of the Privacy Act and HIPAA.  Loss of any PHI/PII would cause loss of reputation to the VA if the confidentiality were to be compromised. Such PHI includes highly sensitive information such as mental health data, HIV, cancer, psychiatric history, substance abuse, and criminal history. Any unauthorized disclosure of information would be embarrassing for the patients and could negatively affect the patients' ability to find employment. This could cause severe hardship to veteran and could contribute to or even cause possible suicide.</w:t>
              </w:r>
            </w:ins>
            <w:del w:id="82" w:author="Richards, Rafael M." w:date="2019-04-11T08:16:00Z">
              <w:r w:rsidDel="007365C3">
                <w:rPr>
                  <w:color w:val="202020"/>
                </w:rPr>
                <w:delText>This system has PHI and PII; loss of confidentiality would be a violation of the Privacy Act and HIPAA. Moreover, there is large-scale sensitive PHI in the data, which could cause loss of reputation to the VA if the confidentiality were to be compromised. In addition, there is the probability that any health data such as mental health data, HIV, cancer, psychiatric history, substance abuse, etc., could be released. These unauthorize disclosure of information would be embarrassing for the patients and could negatively affect the patients' ability to find employment. This could cause severe hardship to veteran and may lead to possible</w:delText>
              </w:r>
              <w:r w:rsidDel="007365C3">
                <w:rPr>
                  <w:color w:val="202020"/>
                  <w:spacing w:val="-1"/>
                </w:rPr>
                <w:delText xml:space="preserve"> </w:delText>
              </w:r>
              <w:r w:rsidDel="007365C3">
                <w:rPr>
                  <w:color w:val="202020"/>
                </w:rPr>
                <w:delText>suicide.</w:delText>
              </w:r>
            </w:del>
          </w:p>
        </w:tc>
        <w:tc>
          <w:tcPr>
            <w:tcW w:w="1175" w:type="dxa"/>
            <w:tcBorders>
              <w:top w:val="single" w:sz="4" w:space="0" w:color="8AA6C9"/>
              <w:left w:val="single" w:sz="4" w:space="0" w:color="8AA6C9"/>
              <w:bottom w:val="single" w:sz="4" w:space="0" w:color="8AA6C9"/>
              <w:right w:val="single" w:sz="4" w:space="0" w:color="8AA6C9"/>
            </w:tcBorders>
            <w:shd w:val="clear" w:color="auto" w:fill="FF0000"/>
          </w:tcPr>
          <w:p w14:paraId="4D44E512" w14:textId="77777777" w:rsidR="00DD30F2" w:rsidRDefault="00DD30F2" w:rsidP="00DD30F2">
            <w:pPr>
              <w:pStyle w:val="TableParagraph"/>
              <w:spacing w:before="25"/>
              <w:ind w:left="232" w:right="219"/>
              <w:jc w:val="center"/>
              <w:rPr>
                <w:b/>
              </w:rPr>
            </w:pPr>
            <w:r>
              <w:rPr>
                <w:b/>
                <w:color w:val="FFFFFF"/>
              </w:rPr>
              <w:t>HIGH</w:t>
            </w:r>
          </w:p>
        </w:tc>
      </w:tr>
      <w:tr w:rsidR="00DD30F2" w14:paraId="08D0C75B" w14:textId="77777777">
        <w:trPr>
          <w:trHeight w:val="1875"/>
        </w:trPr>
        <w:tc>
          <w:tcPr>
            <w:tcW w:w="751" w:type="dxa"/>
            <w:vMerge/>
            <w:tcBorders>
              <w:top w:val="nil"/>
              <w:left w:val="single" w:sz="4" w:space="0" w:color="8EAADB"/>
              <w:bottom w:val="single" w:sz="18" w:space="0" w:color="FFFFFF"/>
              <w:right w:val="single" w:sz="4" w:space="0" w:color="8EAADB"/>
            </w:tcBorders>
            <w:shd w:val="clear" w:color="auto" w:fill="DCE3EE"/>
          </w:tcPr>
          <w:p w14:paraId="2532DB90" w14:textId="77777777" w:rsidR="00DD30F2" w:rsidRDefault="00DD30F2" w:rsidP="00DD30F2">
            <w:pPr>
              <w:rPr>
                <w:sz w:val="2"/>
                <w:szCs w:val="2"/>
              </w:rPr>
            </w:pPr>
          </w:p>
        </w:tc>
        <w:tc>
          <w:tcPr>
            <w:tcW w:w="2052" w:type="dxa"/>
            <w:vMerge/>
            <w:tcBorders>
              <w:top w:val="nil"/>
              <w:left w:val="single" w:sz="4" w:space="0" w:color="8EAADB"/>
              <w:bottom w:val="single" w:sz="18" w:space="0" w:color="FFFFFF"/>
              <w:right w:val="single" w:sz="4" w:space="0" w:color="8EAADB"/>
            </w:tcBorders>
            <w:shd w:val="clear" w:color="auto" w:fill="DCE3EE"/>
          </w:tcPr>
          <w:p w14:paraId="2B1DE8EC" w14:textId="77777777" w:rsidR="00DD30F2" w:rsidRDefault="00DD30F2" w:rsidP="00DD30F2">
            <w:pPr>
              <w:rPr>
                <w:sz w:val="2"/>
                <w:szCs w:val="2"/>
              </w:rPr>
            </w:pPr>
          </w:p>
        </w:tc>
        <w:tc>
          <w:tcPr>
            <w:tcW w:w="1478" w:type="dxa"/>
            <w:tcBorders>
              <w:top w:val="single" w:sz="18" w:space="0" w:color="FFFFFF"/>
              <w:left w:val="single" w:sz="4" w:space="0" w:color="8EAADB"/>
              <w:bottom w:val="single" w:sz="4" w:space="0" w:color="8EAADB"/>
              <w:right w:val="single" w:sz="4" w:space="0" w:color="8EAADB"/>
            </w:tcBorders>
          </w:tcPr>
          <w:p w14:paraId="357D75C2" w14:textId="77777777" w:rsidR="00DD30F2" w:rsidRDefault="00DD30F2" w:rsidP="00DD30F2">
            <w:pPr>
              <w:pStyle w:val="TableParagraph"/>
              <w:spacing w:line="267" w:lineRule="exact"/>
              <w:ind w:left="66" w:right="49"/>
              <w:jc w:val="center"/>
            </w:pPr>
            <w:r>
              <w:rPr>
                <w:color w:val="202020"/>
              </w:rPr>
              <w:t>Integrity</w:t>
            </w:r>
          </w:p>
        </w:tc>
        <w:tc>
          <w:tcPr>
            <w:tcW w:w="3892" w:type="dxa"/>
            <w:tcBorders>
              <w:top w:val="single" w:sz="18" w:space="0" w:color="FFFFFF"/>
              <w:left w:val="single" w:sz="4" w:space="0" w:color="8EAADB"/>
              <w:bottom w:val="single" w:sz="4" w:space="0" w:color="8EAADB"/>
              <w:right w:val="single" w:sz="4" w:space="0" w:color="8EAADB"/>
            </w:tcBorders>
          </w:tcPr>
          <w:p w14:paraId="291B6D05" w14:textId="7DD02EFF" w:rsidR="00DD30F2" w:rsidDel="00CC691C" w:rsidRDefault="00DD30F2" w:rsidP="00DD30F2">
            <w:pPr>
              <w:pStyle w:val="TableParagraph"/>
              <w:ind w:left="58" w:right="184"/>
              <w:rPr>
                <w:del w:id="83" w:author="Richards, Rafael M." w:date="2019-04-11T08:17:00Z"/>
              </w:rPr>
            </w:pPr>
            <w:ins w:id="84" w:author="Richards, Rafael M." w:date="2019-04-11T08:17:00Z">
              <w:r>
                <w:rPr>
                  <w:color w:val="202020"/>
                </w:rPr>
                <w:t>Loss of integrity would cause a severe degradation in or loss of mission capability to an extent and duration that the organization is not able to perform one or more of its primary functions.</w:t>
              </w:r>
            </w:ins>
            <w:del w:id="85" w:author="Richards, Rafael M." w:date="2019-04-11T08:17:00Z">
              <w:r w:rsidDel="00CC691C">
                <w:rPr>
                  <w:color w:val="202020"/>
                </w:rPr>
                <w:delText>Loss of integrity would cause a severe degradation in or loss of mission capability to an extent and duration that the organization is not able to perform one or more of its primary</w:delText>
              </w:r>
              <w:r w:rsidDel="00CC691C">
                <w:rPr>
                  <w:color w:val="202020"/>
                  <w:spacing w:val="-10"/>
                </w:rPr>
                <w:delText xml:space="preserve"> </w:delText>
              </w:r>
              <w:r w:rsidDel="00CC691C">
                <w:rPr>
                  <w:color w:val="202020"/>
                </w:rPr>
                <w:delText>functions.</w:delText>
              </w:r>
            </w:del>
          </w:p>
          <w:p w14:paraId="1C320E9E" w14:textId="795986DD" w:rsidR="00DD30F2" w:rsidDel="00CC691C" w:rsidRDefault="00DD30F2" w:rsidP="00DD30F2">
            <w:pPr>
              <w:pStyle w:val="TableParagraph"/>
              <w:spacing w:line="267" w:lineRule="exact"/>
              <w:ind w:left="58"/>
              <w:rPr>
                <w:del w:id="86" w:author="Richards, Rafael M." w:date="2019-04-11T08:17:00Z"/>
              </w:rPr>
            </w:pPr>
            <w:del w:id="87" w:author="Richards, Rafael M." w:date="2019-04-11T08:17:00Z">
              <w:r w:rsidDel="00CC691C">
                <w:rPr>
                  <w:color w:val="202020"/>
                </w:rPr>
                <w:delText>There could be loss of life due to</w:delText>
              </w:r>
              <w:r w:rsidDel="00CC691C">
                <w:rPr>
                  <w:color w:val="202020"/>
                  <w:spacing w:val="-12"/>
                </w:rPr>
                <w:delText xml:space="preserve"> </w:delText>
              </w:r>
              <w:r w:rsidDel="00CC691C">
                <w:rPr>
                  <w:color w:val="202020"/>
                </w:rPr>
                <w:delText>any</w:delText>
              </w:r>
            </w:del>
          </w:p>
          <w:p w14:paraId="476786E9" w14:textId="2D785E8E" w:rsidR="00DD30F2" w:rsidRDefault="00DD30F2" w:rsidP="00DD30F2">
            <w:pPr>
              <w:pStyle w:val="TableParagraph"/>
              <w:spacing w:line="246" w:lineRule="exact"/>
              <w:ind w:left="58"/>
            </w:pPr>
            <w:del w:id="88" w:author="Richards, Rafael M." w:date="2019-04-11T08:17:00Z">
              <w:r w:rsidDel="00CC691C">
                <w:rPr>
                  <w:color w:val="202020"/>
                </w:rPr>
                <w:delText>possible medical errors. For example, an</w:delText>
              </w:r>
            </w:del>
          </w:p>
        </w:tc>
        <w:tc>
          <w:tcPr>
            <w:tcW w:w="1175" w:type="dxa"/>
            <w:tcBorders>
              <w:top w:val="single" w:sz="4" w:space="0" w:color="8AA6C9"/>
              <w:left w:val="single" w:sz="4" w:space="0" w:color="8EAADB"/>
              <w:bottom w:val="single" w:sz="4" w:space="0" w:color="8EAADB"/>
              <w:right w:val="single" w:sz="4" w:space="0" w:color="8EAADB"/>
            </w:tcBorders>
            <w:shd w:val="clear" w:color="auto" w:fill="FF0000"/>
          </w:tcPr>
          <w:p w14:paraId="69AF655E" w14:textId="77777777" w:rsidR="00DD30F2" w:rsidRDefault="00DD30F2" w:rsidP="00DD30F2">
            <w:pPr>
              <w:pStyle w:val="TableParagraph"/>
              <w:spacing w:line="267" w:lineRule="exact"/>
              <w:ind w:left="232" w:right="219"/>
              <w:jc w:val="center"/>
              <w:rPr>
                <w:b/>
              </w:rPr>
            </w:pPr>
            <w:r>
              <w:rPr>
                <w:b/>
                <w:color w:val="FFFFFF"/>
              </w:rPr>
              <w:t>HIGH</w:t>
            </w:r>
          </w:p>
        </w:tc>
      </w:tr>
    </w:tbl>
    <w:p w14:paraId="4C7C995E" w14:textId="77777777" w:rsidR="00337B80" w:rsidRDefault="008F7B27">
      <w:pPr>
        <w:rPr>
          <w:sz w:val="2"/>
          <w:szCs w:val="2"/>
        </w:rPr>
      </w:pPr>
      <w:r>
        <w:rPr>
          <w:noProof/>
        </w:rPr>
        <w:drawing>
          <wp:anchor distT="0" distB="0" distL="0" distR="0" simplePos="0" relativeHeight="268418663" behindDoc="1" locked="0" layoutInCell="1" allowOverlap="1" wp14:anchorId="427EC66D" wp14:editId="148F2C93">
            <wp:simplePos x="0" y="0"/>
            <wp:positionH relativeFrom="page">
              <wp:posOffset>972185</wp:posOffset>
            </wp:positionH>
            <wp:positionV relativeFrom="page">
              <wp:posOffset>1258252</wp:posOffset>
            </wp:positionV>
            <wp:extent cx="5829273" cy="75438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5829273" cy="7543800"/>
                    </a:xfrm>
                    <a:prstGeom prst="rect">
                      <a:avLst/>
                    </a:prstGeom>
                  </pic:spPr>
                </pic:pic>
              </a:graphicData>
            </a:graphic>
          </wp:anchor>
        </w:drawing>
      </w:r>
    </w:p>
    <w:p w14:paraId="63148489" w14:textId="77777777" w:rsidR="00337B80" w:rsidRDefault="00337B80">
      <w:pPr>
        <w:rPr>
          <w:sz w:val="2"/>
          <w:szCs w:val="2"/>
        </w:rPr>
        <w:sectPr w:rsidR="00337B80">
          <w:pgSz w:w="12240" w:h="15840"/>
          <w:pgMar w:top="1440" w:right="900" w:bottom="740" w:left="1320" w:header="0" w:footer="541" w:gutter="0"/>
          <w:cols w:space="720"/>
        </w:sectPr>
      </w:pPr>
    </w:p>
    <w:p w14:paraId="252D705C" w14:textId="2359985F" w:rsidR="00337B80" w:rsidRDefault="00DD30F2">
      <w:pPr>
        <w:pStyle w:val="BodyText"/>
        <w:rPr>
          <w:sz w:val="20"/>
        </w:rPr>
      </w:pPr>
      <w:r>
        <w:rPr>
          <w:noProof/>
        </w:rPr>
        <w:lastRenderedPageBreak/>
        <mc:AlternateContent>
          <mc:Choice Requires="wps">
            <w:drawing>
              <wp:anchor distT="0" distB="0" distL="114300" distR="114300" simplePos="0" relativeHeight="1168" behindDoc="0" locked="0" layoutInCell="1" allowOverlap="1" wp14:anchorId="297F97C0" wp14:editId="1A93B9AD">
                <wp:simplePos x="0" y="0"/>
                <wp:positionH relativeFrom="page">
                  <wp:posOffset>914400</wp:posOffset>
                </wp:positionH>
                <wp:positionV relativeFrom="margin">
                  <wp:align>top</wp:align>
                </wp:positionV>
                <wp:extent cx="5946775" cy="3762375"/>
                <wp:effectExtent l="0" t="0" r="15875" b="9525"/>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7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751"/>
                              <w:gridCol w:w="2052"/>
                              <w:gridCol w:w="1478"/>
                              <w:gridCol w:w="3892"/>
                              <w:gridCol w:w="1175"/>
                            </w:tblGrid>
                            <w:tr w:rsidR="00337B80" w14:paraId="5E420485" w14:textId="77777777">
                              <w:trPr>
                                <w:trHeight w:val="546"/>
                              </w:trPr>
                              <w:tc>
                                <w:tcPr>
                                  <w:tcW w:w="751" w:type="dxa"/>
                                  <w:tcBorders>
                                    <w:bottom w:val="single" w:sz="18" w:space="0" w:color="FFFFFF"/>
                                  </w:tcBorders>
                                  <w:shd w:val="clear" w:color="auto" w:fill="1F4E79"/>
                                </w:tcPr>
                                <w:p w14:paraId="61D01D02" w14:textId="77777777" w:rsidR="00337B80" w:rsidRDefault="008F7B27">
                                  <w:pPr>
                                    <w:pStyle w:val="TableParagraph"/>
                                    <w:spacing w:before="27"/>
                                    <w:ind w:left="59"/>
                                    <w:rPr>
                                      <w:rFonts w:ascii="Times New Roman"/>
                                      <w:b/>
                                    </w:rPr>
                                  </w:pPr>
                                  <w:r>
                                    <w:rPr>
                                      <w:rFonts w:ascii="Times New Roman"/>
                                      <w:b/>
                                      <w:color w:val="FFFFFF"/>
                                    </w:rPr>
                                    <w:t>800-60</w:t>
                                  </w:r>
                                </w:p>
                                <w:p w14:paraId="07F5C9B8" w14:textId="77777777" w:rsidR="00337B80" w:rsidRDefault="008F7B27">
                                  <w:pPr>
                                    <w:pStyle w:val="TableParagraph"/>
                                    <w:spacing w:before="1" w:line="244" w:lineRule="exact"/>
                                    <w:ind w:left="148"/>
                                    <w:rPr>
                                      <w:rFonts w:ascii="Times New Roman"/>
                                      <w:b/>
                                    </w:rPr>
                                  </w:pPr>
                                  <w:r>
                                    <w:rPr>
                                      <w:rFonts w:ascii="Times New Roman"/>
                                      <w:b/>
                                      <w:color w:val="FFFFFF"/>
                                    </w:rPr>
                                    <w:t>Para</w:t>
                                  </w:r>
                                </w:p>
                              </w:tc>
                              <w:tc>
                                <w:tcPr>
                                  <w:tcW w:w="2052" w:type="dxa"/>
                                  <w:tcBorders>
                                    <w:bottom w:val="single" w:sz="18" w:space="0" w:color="FFFFFF"/>
                                  </w:tcBorders>
                                  <w:shd w:val="clear" w:color="auto" w:fill="1F4E79"/>
                                </w:tcPr>
                                <w:p w14:paraId="7B485236" w14:textId="77777777" w:rsidR="00337B80" w:rsidRDefault="008F7B27">
                                  <w:pPr>
                                    <w:pStyle w:val="TableParagraph"/>
                                    <w:spacing w:before="154"/>
                                    <w:rPr>
                                      <w:rFonts w:ascii="Times New Roman"/>
                                      <w:b/>
                                    </w:rPr>
                                  </w:pPr>
                                  <w:r>
                                    <w:rPr>
                                      <w:rFonts w:ascii="Times New Roman"/>
                                      <w:b/>
                                      <w:color w:val="FFFFFF"/>
                                    </w:rPr>
                                    <w:t>Information Type</w:t>
                                  </w:r>
                                </w:p>
                              </w:tc>
                              <w:tc>
                                <w:tcPr>
                                  <w:tcW w:w="1478" w:type="dxa"/>
                                  <w:tcBorders>
                                    <w:bottom w:val="single" w:sz="18" w:space="0" w:color="FFFFFF"/>
                                  </w:tcBorders>
                                  <w:shd w:val="clear" w:color="auto" w:fill="1F4E79"/>
                                </w:tcPr>
                                <w:p w14:paraId="2086CE91" w14:textId="77777777" w:rsidR="00337B80" w:rsidRDefault="008F7B27">
                                  <w:pPr>
                                    <w:pStyle w:val="TableParagraph"/>
                                    <w:spacing w:before="27" w:line="250" w:lineRule="atLeast"/>
                                    <w:ind w:left="288" w:right="255" w:firstLine="60"/>
                                    <w:rPr>
                                      <w:rFonts w:ascii="Times New Roman"/>
                                      <w:b/>
                                    </w:rPr>
                                  </w:pPr>
                                  <w:r>
                                    <w:rPr>
                                      <w:rFonts w:ascii="Times New Roman"/>
                                      <w:b/>
                                      <w:color w:val="FFFFFF"/>
                                    </w:rPr>
                                    <w:t>Security Objective</w:t>
                                  </w:r>
                                </w:p>
                              </w:tc>
                              <w:tc>
                                <w:tcPr>
                                  <w:tcW w:w="3892" w:type="dxa"/>
                                  <w:tcBorders>
                                    <w:bottom w:val="single" w:sz="18" w:space="0" w:color="FFFFFF"/>
                                  </w:tcBorders>
                                  <w:shd w:val="clear" w:color="auto" w:fill="1F4E79"/>
                                </w:tcPr>
                                <w:p w14:paraId="6EAF4858" w14:textId="77777777" w:rsidR="00337B80" w:rsidRDefault="008F7B27">
                                  <w:pPr>
                                    <w:pStyle w:val="TableParagraph"/>
                                    <w:spacing w:before="154"/>
                                    <w:ind w:left="1284"/>
                                    <w:rPr>
                                      <w:rFonts w:ascii="Times New Roman"/>
                                      <w:b/>
                                    </w:rPr>
                                  </w:pPr>
                                  <w:r>
                                    <w:rPr>
                                      <w:rFonts w:ascii="Times New Roman"/>
                                      <w:b/>
                                      <w:color w:val="FFFFFF"/>
                                    </w:rPr>
                                    <w:t>Result of Loss</w:t>
                                  </w:r>
                                </w:p>
                              </w:tc>
                              <w:tc>
                                <w:tcPr>
                                  <w:tcW w:w="1175" w:type="dxa"/>
                                  <w:shd w:val="clear" w:color="auto" w:fill="1F4E79"/>
                                </w:tcPr>
                                <w:p w14:paraId="55775699" w14:textId="77777777" w:rsidR="00337B80" w:rsidRDefault="008F7B27">
                                  <w:pPr>
                                    <w:pStyle w:val="TableParagraph"/>
                                    <w:spacing w:before="154"/>
                                    <w:ind w:left="232" w:right="219"/>
                                    <w:jc w:val="center"/>
                                    <w:rPr>
                                      <w:rFonts w:ascii="Times New Roman"/>
                                      <w:b/>
                                    </w:rPr>
                                  </w:pPr>
                                  <w:r>
                                    <w:rPr>
                                      <w:rFonts w:ascii="Times New Roman"/>
                                      <w:b/>
                                      <w:color w:val="FFFFFF"/>
                                    </w:rPr>
                                    <w:t>Impact</w:t>
                                  </w:r>
                                </w:p>
                              </w:tc>
                            </w:tr>
                            <w:tr w:rsidR="00DD30F2" w14:paraId="20D04DF1" w14:textId="77777777">
                              <w:trPr>
                                <w:trHeight w:val="994"/>
                              </w:trPr>
                              <w:tc>
                                <w:tcPr>
                                  <w:tcW w:w="751" w:type="dxa"/>
                                  <w:vMerge w:val="restart"/>
                                  <w:tcBorders>
                                    <w:top w:val="single" w:sz="18" w:space="0" w:color="FFFFFF"/>
                                    <w:left w:val="single" w:sz="4" w:space="0" w:color="8AA6C9"/>
                                    <w:bottom w:val="single" w:sz="4" w:space="0" w:color="8AA6C9"/>
                                    <w:right w:val="single" w:sz="4" w:space="0" w:color="8AA6C9"/>
                                  </w:tcBorders>
                                  <w:shd w:val="clear" w:color="auto" w:fill="DCE3EE"/>
                                </w:tcPr>
                                <w:p w14:paraId="25B45376" w14:textId="77777777" w:rsidR="00DD30F2" w:rsidRDefault="00DD30F2" w:rsidP="00DD30F2">
                                  <w:pPr>
                                    <w:pStyle w:val="TableParagraph"/>
                                    <w:ind w:left="0"/>
                                    <w:rPr>
                                      <w:rFonts w:ascii="Times New Roman"/>
                                    </w:rPr>
                                  </w:pPr>
                                </w:p>
                              </w:tc>
                              <w:tc>
                                <w:tcPr>
                                  <w:tcW w:w="2052" w:type="dxa"/>
                                  <w:vMerge w:val="restart"/>
                                  <w:tcBorders>
                                    <w:top w:val="single" w:sz="18" w:space="0" w:color="FFFFFF"/>
                                    <w:left w:val="single" w:sz="4" w:space="0" w:color="8AA6C9"/>
                                    <w:bottom w:val="single" w:sz="4" w:space="0" w:color="8AA6C9"/>
                                    <w:right w:val="single" w:sz="4" w:space="0" w:color="8AA6C9"/>
                                  </w:tcBorders>
                                  <w:shd w:val="clear" w:color="auto" w:fill="DCE3EE"/>
                                </w:tcPr>
                                <w:p w14:paraId="11F293FC" w14:textId="77777777" w:rsidR="00DD30F2" w:rsidRDefault="00DD30F2" w:rsidP="00DD30F2">
                                  <w:pPr>
                                    <w:pStyle w:val="TableParagraph"/>
                                    <w:ind w:left="0"/>
                                    <w:rPr>
                                      <w:rFonts w:ascii="Times New Roman"/>
                                    </w:rPr>
                                  </w:pPr>
                                </w:p>
                              </w:tc>
                              <w:tc>
                                <w:tcPr>
                                  <w:tcW w:w="1478" w:type="dxa"/>
                                  <w:tcBorders>
                                    <w:top w:val="single" w:sz="18" w:space="0" w:color="FFFFFF"/>
                                    <w:left w:val="single" w:sz="4" w:space="0" w:color="8EAADB"/>
                                    <w:bottom w:val="single" w:sz="18" w:space="0" w:color="FFFFFF"/>
                                    <w:right w:val="single" w:sz="4" w:space="0" w:color="8EAADB"/>
                                  </w:tcBorders>
                                </w:tcPr>
                                <w:p w14:paraId="2223F447" w14:textId="77777777" w:rsidR="00DD30F2" w:rsidRDefault="00DD30F2" w:rsidP="00DD30F2">
                                  <w:pPr>
                                    <w:pStyle w:val="TableParagraph"/>
                                    <w:ind w:left="0"/>
                                    <w:rPr>
                                      <w:rFonts w:ascii="Times New Roman"/>
                                    </w:rPr>
                                  </w:pPr>
                                </w:p>
                              </w:tc>
                              <w:tc>
                                <w:tcPr>
                                  <w:tcW w:w="3892" w:type="dxa"/>
                                  <w:tcBorders>
                                    <w:top w:val="single" w:sz="18" w:space="0" w:color="FFFFFF"/>
                                    <w:left w:val="single" w:sz="4" w:space="0" w:color="8EAADB"/>
                                    <w:bottom w:val="single" w:sz="18" w:space="0" w:color="FFFFFF"/>
                                    <w:right w:val="single" w:sz="4" w:space="0" w:color="8EAADB"/>
                                  </w:tcBorders>
                                </w:tcPr>
                                <w:p w14:paraId="585F1771" w14:textId="05C289EB" w:rsidR="00DD30F2" w:rsidRDefault="00DD30F2" w:rsidP="00DD30F2">
                                  <w:pPr>
                                    <w:pStyle w:val="TableParagraph"/>
                                    <w:spacing w:before="10"/>
                                    <w:ind w:left="58" w:right="255"/>
                                  </w:pPr>
                                  <w:ins w:id="89" w:author="Richards, Rafael M." w:date="2019-04-11T08:17:00Z">
                                    <w:r>
                                      <w:rPr>
                                        <w:color w:val="202020"/>
                                      </w:rPr>
                                      <w:t>There could be loss of life due to any possible medical errors. For example, an allergy could be listed incorrectly or not be listed, which would result in the patient losing their life.</w:t>
                                    </w:r>
                                  </w:ins>
                                  <w:del w:id="90" w:author="Richards, Rafael M." w:date="2019-04-11T08:17:00Z">
                                    <w:r w:rsidDel="0066079A">
                                      <w:rPr>
                                        <w:color w:val="202020"/>
                                      </w:rPr>
                                      <w:delText>allergy could be listed incorrectly or not be listed, which would result in the patient losing their life.</w:delText>
                                    </w:r>
                                  </w:del>
                                </w:p>
                              </w:tc>
                              <w:tc>
                                <w:tcPr>
                                  <w:tcW w:w="1175" w:type="dxa"/>
                                  <w:tcBorders>
                                    <w:left w:val="single" w:sz="4" w:space="0" w:color="8EAADB"/>
                                    <w:bottom w:val="single" w:sz="4" w:space="0" w:color="8AA6C9"/>
                                    <w:right w:val="single" w:sz="4" w:space="0" w:color="8EAADB"/>
                                  </w:tcBorders>
                                  <w:shd w:val="clear" w:color="auto" w:fill="FF0000"/>
                                </w:tcPr>
                                <w:p w14:paraId="5313271C" w14:textId="77777777" w:rsidR="00DD30F2" w:rsidRDefault="00DD30F2" w:rsidP="00DD30F2">
                                  <w:pPr>
                                    <w:pStyle w:val="TableParagraph"/>
                                    <w:ind w:left="0"/>
                                    <w:rPr>
                                      <w:rFonts w:ascii="Times New Roman"/>
                                    </w:rPr>
                                  </w:pPr>
                                </w:p>
                              </w:tc>
                            </w:tr>
                            <w:tr w:rsidR="00337B80" w14:paraId="2783D702" w14:textId="77777777">
                              <w:trPr>
                                <w:trHeight w:val="3994"/>
                              </w:trPr>
                              <w:tc>
                                <w:tcPr>
                                  <w:tcW w:w="751" w:type="dxa"/>
                                  <w:vMerge/>
                                  <w:tcBorders>
                                    <w:top w:val="nil"/>
                                    <w:left w:val="single" w:sz="4" w:space="0" w:color="8AA6C9"/>
                                    <w:bottom w:val="single" w:sz="4" w:space="0" w:color="8AA6C9"/>
                                    <w:right w:val="single" w:sz="4" w:space="0" w:color="8AA6C9"/>
                                  </w:tcBorders>
                                  <w:shd w:val="clear" w:color="auto" w:fill="DCE3EE"/>
                                </w:tcPr>
                                <w:p w14:paraId="724AD82F" w14:textId="77777777" w:rsidR="00337B80" w:rsidRDefault="00337B80">
                                  <w:pPr>
                                    <w:rPr>
                                      <w:sz w:val="2"/>
                                      <w:szCs w:val="2"/>
                                    </w:rPr>
                                  </w:pPr>
                                </w:p>
                              </w:tc>
                              <w:tc>
                                <w:tcPr>
                                  <w:tcW w:w="2052" w:type="dxa"/>
                                  <w:vMerge/>
                                  <w:tcBorders>
                                    <w:top w:val="nil"/>
                                    <w:left w:val="single" w:sz="4" w:space="0" w:color="8AA6C9"/>
                                    <w:bottom w:val="single" w:sz="4" w:space="0" w:color="8AA6C9"/>
                                    <w:right w:val="single" w:sz="4" w:space="0" w:color="8AA6C9"/>
                                  </w:tcBorders>
                                  <w:shd w:val="clear" w:color="auto" w:fill="DCE3EE"/>
                                </w:tcPr>
                                <w:p w14:paraId="3C5487C6" w14:textId="77777777" w:rsidR="00337B80" w:rsidRDefault="00337B80">
                                  <w:pPr>
                                    <w:rPr>
                                      <w:sz w:val="2"/>
                                      <w:szCs w:val="2"/>
                                    </w:rPr>
                                  </w:pPr>
                                </w:p>
                              </w:tc>
                              <w:tc>
                                <w:tcPr>
                                  <w:tcW w:w="1478" w:type="dxa"/>
                                  <w:tcBorders>
                                    <w:top w:val="single" w:sz="18" w:space="0" w:color="FFFFFF"/>
                                    <w:left w:val="single" w:sz="4" w:space="0" w:color="8AA6C9"/>
                                    <w:bottom w:val="single" w:sz="4" w:space="0" w:color="8AA6C9"/>
                                    <w:right w:val="single" w:sz="4" w:space="0" w:color="8AA6C9"/>
                                  </w:tcBorders>
                                  <w:shd w:val="clear" w:color="auto" w:fill="DCE3EE"/>
                                </w:tcPr>
                                <w:p w14:paraId="11E984C9" w14:textId="77777777" w:rsidR="00337B80" w:rsidRDefault="008F7B27">
                                  <w:pPr>
                                    <w:pStyle w:val="TableParagraph"/>
                                    <w:spacing w:before="25"/>
                                    <w:ind w:left="252"/>
                                  </w:pPr>
                                  <w:r>
                                    <w:rPr>
                                      <w:color w:val="202020"/>
                                    </w:rPr>
                                    <w:t>Availability</w:t>
                                  </w:r>
                                </w:p>
                              </w:tc>
                              <w:tc>
                                <w:tcPr>
                                  <w:tcW w:w="3892" w:type="dxa"/>
                                  <w:tcBorders>
                                    <w:top w:val="single" w:sz="18" w:space="0" w:color="FFFFFF"/>
                                    <w:left w:val="single" w:sz="4" w:space="0" w:color="8AA6C9"/>
                                    <w:bottom w:val="single" w:sz="4" w:space="0" w:color="8AA6C9"/>
                                    <w:right w:val="single" w:sz="4" w:space="0" w:color="8AA6C9"/>
                                  </w:tcBorders>
                                  <w:shd w:val="clear" w:color="auto" w:fill="DCE3EE"/>
                                </w:tcPr>
                                <w:p w14:paraId="4697BBEE" w14:textId="77777777" w:rsidR="00337B80" w:rsidRDefault="008F7B27">
                                  <w:pPr>
                                    <w:pStyle w:val="TableParagraph"/>
                                    <w:spacing w:before="25"/>
                                    <w:ind w:left="58" w:right="52"/>
                                  </w:pPr>
                                  <w:r>
                                    <w:rPr>
                                      <w:color w:val="202020"/>
                                    </w:rPr>
                                    <w:t>Loss of availability would cause severe or catastrophic adverse effect to the agency's operations and the Veteran. Safe health care delivery would be disrupted greatly. This could cause loss of life as the critical health information would not be available to save patients' lives. The disaster recovery plan would be a read- only system to allow read-only access, but there would be no capability to do order entry or any transactions. For example, one would not be able to order medications and lab tests for medications.</w:t>
                                  </w:r>
                                </w:p>
                              </w:tc>
                              <w:tc>
                                <w:tcPr>
                                  <w:tcW w:w="1175" w:type="dxa"/>
                                  <w:tcBorders>
                                    <w:top w:val="single" w:sz="4" w:space="0" w:color="8AA6C9"/>
                                    <w:left w:val="single" w:sz="4" w:space="0" w:color="8AA6C9"/>
                                    <w:bottom w:val="single" w:sz="4" w:space="0" w:color="8AA6C9"/>
                                    <w:right w:val="single" w:sz="4" w:space="0" w:color="8AA6C9"/>
                                  </w:tcBorders>
                                  <w:shd w:val="clear" w:color="auto" w:fill="FF0000"/>
                                </w:tcPr>
                                <w:p w14:paraId="46117A0B" w14:textId="77777777" w:rsidR="00337B80" w:rsidRDefault="008F7B27">
                                  <w:pPr>
                                    <w:pStyle w:val="TableParagraph"/>
                                    <w:spacing w:before="25"/>
                                    <w:ind w:left="232" w:right="219"/>
                                    <w:jc w:val="center"/>
                                    <w:rPr>
                                      <w:b/>
                                    </w:rPr>
                                  </w:pPr>
                                  <w:r>
                                    <w:rPr>
                                      <w:b/>
                                      <w:color w:val="FFFFFF"/>
                                    </w:rPr>
                                    <w:t>HIGH</w:t>
                                  </w:r>
                                </w:p>
                              </w:tc>
                            </w:tr>
                            <w:tr w:rsidR="00337B80" w14:paraId="6B79C4DE" w14:textId="77777777">
                              <w:trPr>
                                <w:trHeight w:val="1043"/>
                              </w:trPr>
                              <w:tc>
                                <w:tcPr>
                                  <w:tcW w:w="2803" w:type="dxa"/>
                                  <w:gridSpan w:val="2"/>
                                  <w:tcBorders>
                                    <w:top w:val="single" w:sz="4" w:space="0" w:color="8AA6C9"/>
                                    <w:left w:val="nil"/>
                                    <w:bottom w:val="nil"/>
                                    <w:right w:val="nil"/>
                                  </w:tcBorders>
                                  <w:shd w:val="clear" w:color="auto" w:fill="DCE3EE"/>
                                </w:tcPr>
                                <w:p w14:paraId="07DC277F" w14:textId="77777777" w:rsidR="00337B80" w:rsidRDefault="00337B80">
                                  <w:pPr>
                                    <w:pStyle w:val="TableParagraph"/>
                                    <w:spacing w:before="2"/>
                                    <w:ind w:left="0"/>
                                    <w:rPr>
                                      <w:rFonts w:ascii="Times New Roman"/>
                                      <w:b/>
                                      <w:i/>
                                      <w:sz w:val="41"/>
                                    </w:rPr>
                                  </w:pPr>
                                </w:p>
                                <w:p w14:paraId="23E3D65B" w14:textId="77777777" w:rsidR="00337B80" w:rsidRDefault="008F7B27">
                                  <w:pPr>
                                    <w:pStyle w:val="TableParagraph"/>
                                    <w:ind w:left="0"/>
                                    <w:rPr>
                                      <w:rFonts w:ascii="Times New Roman"/>
                                      <w:b/>
                                      <w:sz w:val="32"/>
                                    </w:rPr>
                                  </w:pPr>
                                  <w:r>
                                    <w:rPr>
                                      <w:rFonts w:ascii="Times New Roman"/>
                                      <w:b/>
                                      <w:color w:val="001F5F"/>
                                      <w:sz w:val="32"/>
                                    </w:rPr>
                                    <w:t>Categorization Revi</w:t>
                                  </w:r>
                                </w:p>
                              </w:tc>
                              <w:tc>
                                <w:tcPr>
                                  <w:tcW w:w="6545" w:type="dxa"/>
                                  <w:gridSpan w:val="3"/>
                                  <w:tcBorders>
                                    <w:top w:val="single" w:sz="4" w:space="0" w:color="8AA6C9"/>
                                    <w:left w:val="nil"/>
                                    <w:bottom w:val="nil"/>
                                    <w:right w:val="nil"/>
                                  </w:tcBorders>
                                </w:tcPr>
                                <w:p w14:paraId="76A322C5" w14:textId="77777777" w:rsidR="00337B80" w:rsidRDefault="00337B80">
                                  <w:pPr>
                                    <w:pStyle w:val="TableParagraph"/>
                                    <w:ind w:left="0"/>
                                    <w:rPr>
                                      <w:rFonts w:ascii="Times New Roman"/>
                                    </w:rPr>
                                  </w:pPr>
                                </w:p>
                              </w:tc>
                            </w:tr>
                          </w:tbl>
                          <w:p w14:paraId="398268AB" w14:textId="77777777" w:rsidR="00337B80" w:rsidRDefault="00337B8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7F97C0" id="_x0000_t202" coordsize="21600,21600" o:spt="202" path="m,l,21600r21600,l21600,xe">
                <v:stroke joinstyle="miter"/>
                <v:path gradientshapeok="t" o:connecttype="rect"/>
              </v:shapetype>
              <v:shape id="Text Box 8" o:spid="_x0000_s1026" type="#_x0000_t202" style="position:absolute;margin-left:1in;margin-top:0;width:468.25pt;height:296.25pt;z-index:116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SjrQIAAKs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" filled="f" stroked="f">
                <v:textbox inset="0,0,0,0">
                  <w:txbxContent>
                    <w:tbl>
                      <w:tblPr>
                        <w:tblW w:w="0" w:type="auto"/>
                        <w:tblInd w:w="7"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751"/>
                        <w:gridCol w:w="2052"/>
                        <w:gridCol w:w="1478"/>
                        <w:gridCol w:w="3892"/>
                        <w:gridCol w:w="1175"/>
                      </w:tblGrid>
                      <w:tr w:rsidR="00337B80" w14:paraId="5E420485" w14:textId="77777777">
                        <w:trPr>
                          <w:trHeight w:val="546"/>
                        </w:trPr>
                        <w:tc>
                          <w:tcPr>
                            <w:tcW w:w="751" w:type="dxa"/>
                            <w:tcBorders>
                              <w:bottom w:val="single" w:sz="18" w:space="0" w:color="FFFFFF"/>
                            </w:tcBorders>
                            <w:shd w:val="clear" w:color="auto" w:fill="1F4E79"/>
                          </w:tcPr>
                          <w:p w14:paraId="61D01D02" w14:textId="77777777" w:rsidR="00337B80" w:rsidRDefault="008F7B27">
                            <w:pPr>
                              <w:pStyle w:val="TableParagraph"/>
                              <w:spacing w:before="27"/>
                              <w:ind w:left="59"/>
                              <w:rPr>
                                <w:rFonts w:ascii="Times New Roman"/>
                                <w:b/>
                              </w:rPr>
                            </w:pPr>
                            <w:r>
                              <w:rPr>
                                <w:rFonts w:ascii="Times New Roman"/>
                                <w:b/>
                                <w:color w:val="FFFFFF"/>
                              </w:rPr>
                              <w:t>800-60</w:t>
                            </w:r>
                          </w:p>
                          <w:p w14:paraId="07F5C9B8" w14:textId="77777777" w:rsidR="00337B80" w:rsidRDefault="008F7B27">
                            <w:pPr>
                              <w:pStyle w:val="TableParagraph"/>
                              <w:spacing w:before="1" w:line="244" w:lineRule="exact"/>
                              <w:ind w:left="148"/>
                              <w:rPr>
                                <w:rFonts w:ascii="Times New Roman"/>
                                <w:b/>
                              </w:rPr>
                            </w:pPr>
                            <w:r>
                              <w:rPr>
                                <w:rFonts w:ascii="Times New Roman"/>
                                <w:b/>
                                <w:color w:val="FFFFFF"/>
                              </w:rPr>
                              <w:t>Para</w:t>
                            </w:r>
                          </w:p>
                        </w:tc>
                        <w:tc>
                          <w:tcPr>
                            <w:tcW w:w="2052" w:type="dxa"/>
                            <w:tcBorders>
                              <w:bottom w:val="single" w:sz="18" w:space="0" w:color="FFFFFF"/>
                            </w:tcBorders>
                            <w:shd w:val="clear" w:color="auto" w:fill="1F4E79"/>
                          </w:tcPr>
                          <w:p w14:paraId="7B485236" w14:textId="77777777" w:rsidR="00337B80" w:rsidRDefault="008F7B27">
                            <w:pPr>
                              <w:pStyle w:val="TableParagraph"/>
                              <w:spacing w:before="154"/>
                              <w:rPr>
                                <w:rFonts w:ascii="Times New Roman"/>
                                <w:b/>
                              </w:rPr>
                            </w:pPr>
                            <w:r>
                              <w:rPr>
                                <w:rFonts w:ascii="Times New Roman"/>
                                <w:b/>
                                <w:color w:val="FFFFFF"/>
                              </w:rPr>
                              <w:t>Information Type</w:t>
                            </w:r>
                          </w:p>
                        </w:tc>
                        <w:tc>
                          <w:tcPr>
                            <w:tcW w:w="1478" w:type="dxa"/>
                            <w:tcBorders>
                              <w:bottom w:val="single" w:sz="18" w:space="0" w:color="FFFFFF"/>
                            </w:tcBorders>
                            <w:shd w:val="clear" w:color="auto" w:fill="1F4E79"/>
                          </w:tcPr>
                          <w:p w14:paraId="2086CE91" w14:textId="77777777" w:rsidR="00337B80" w:rsidRDefault="008F7B27">
                            <w:pPr>
                              <w:pStyle w:val="TableParagraph"/>
                              <w:spacing w:before="27" w:line="250" w:lineRule="atLeast"/>
                              <w:ind w:left="288" w:right="255" w:firstLine="60"/>
                              <w:rPr>
                                <w:rFonts w:ascii="Times New Roman"/>
                                <w:b/>
                              </w:rPr>
                            </w:pPr>
                            <w:r>
                              <w:rPr>
                                <w:rFonts w:ascii="Times New Roman"/>
                                <w:b/>
                                <w:color w:val="FFFFFF"/>
                              </w:rPr>
                              <w:t>Security Objective</w:t>
                            </w:r>
                          </w:p>
                        </w:tc>
                        <w:tc>
                          <w:tcPr>
                            <w:tcW w:w="3892" w:type="dxa"/>
                            <w:tcBorders>
                              <w:bottom w:val="single" w:sz="18" w:space="0" w:color="FFFFFF"/>
                            </w:tcBorders>
                            <w:shd w:val="clear" w:color="auto" w:fill="1F4E79"/>
                          </w:tcPr>
                          <w:p w14:paraId="6EAF4858" w14:textId="77777777" w:rsidR="00337B80" w:rsidRDefault="008F7B27">
                            <w:pPr>
                              <w:pStyle w:val="TableParagraph"/>
                              <w:spacing w:before="154"/>
                              <w:ind w:left="1284"/>
                              <w:rPr>
                                <w:rFonts w:ascii="Times New Roman"/>
                                <w:b/>
                              </w:rPr>
                            </w:pPr>
                            <w:r>
                              <w:rPr>
                                <w:rFonts w:ascii="Times New Roman"/>
                                <w:b/>
                                <w:color w:val="FFFFFF"/>
                              </w:rPr>
                              <w:t>Result of Loss</w:t>
                            </w:r>
                          </w:p>
                        </w:tc>
                        <w:tc>
                          <w:tcPr>
                            <w:tcW w:w="1175" w:type="dxa"/>
                            <w:shd w:val="clear" w:color="auto" w:fill="1F4E79"/>
                          </w:tcPr>
                          <w:p w14:paraId="55775699" w14:textId="77777777" w:rsidR="00337B80" w:rsidRDefault="008F7B27">
                            <w:pPr>
                              <w:pStyle w:val="TableParagraph"/>
                              <w:spacing w:before="154"/>
                              <w:ind w:left="232" w:right="219"/>
                              <w:jc w:val="center"/>
                              <w:rPr>
                                <w:rFonts w:ascii="Times New Roman"/>
                                <w:b/>
                              </w:rPr>
                            </w:pPr>
                            <w:r>
                              <w:rPr>
                                <w:rFonts w:ascii="Times New Roman"/>
                                <w:b/>
                                <w:color w:val="FFFFFF"/>
                              </w:rPr>
                              <w:t>Impact</w:t>
                            </w:r>
                          </w:p>
                        </w:tc>
                      </w:tr>
                      <w:tr w:rsidR="00DD30F2" w14:paraId="20D04DF1" w14:textId="77777777">
                        <w:trPr>
                          <w:trHeight w:val="994"/>
                        </w:trPr>
                        <w:tc>
                          <w:tcPr>
                            <w:tcW w:w="751" w:type="dxa"/>
                            <w:vMerge w:val="restart"/>
                            <w:tcBorders>
                              <w:top w:val="single" w:sz="18" w:space="0" w:color="FFFFFF"/>
                              <w:left w:val="single" w:sz="4" w:space="0" w:color="8AA6C9"/>
                              <w:bottom w:val="single" w:sz="4" w:space="0" w:color="8AA6C9"/>
                              <w:right w:val="single" w:sz="4" w:space="0" w:color="8AA6C9"/>
                            </w:tcBorders>
                            <w:shd w:val="clear" w:color="auto" w:fill="DCE3EE"/>
                          </w:tcPr>
                          <w:p w14:paraId="25B45376" w14:textId="77777777" w:rsidR="00DD30F2" w:rsidRDefault="00DD30F2" w:rsidP="00DD30F2">
                            <w:pPr>
                              <w:pStyle w:val="TableParagraph"/>
                              <w:ind w:left="0"/>
                              <w:rPr>
                                <w:rFonts w:ascii="Times New Roman"/>
                              </w:rPr>
                            </w:pPr>
                          </w:p>
                        </w:tc>
                        <w:tc>
                          <w:tcPr>
                            <w:tcW w:w="2052" w:type="dxa"/>
                            <w:vMerge w:val="restart"/>
                            <w:tcBorders>
                              <w:top w:val="single" w:sz="18" w:space="0" w:color="FFFFFF"/>
                              <w:left w:val="single" w:sz="4" w:space="0" w:color="8AA6C9"/>
                              <w:bottom w:val="single" w:sz="4" w:space="0" w:color="8AA6C9"/>
                              <w:right w:val="single" w:sz="4" w:space="0" w:color="8AA6C9"/>
                            </w:tcBorders>
                            <w:shd w:val="clear" w:color="auto" w:fill="DCE3EE"/>
                          </w:tcPr>
                          <w:p w14:paraId="11F293FC" w14:textId="77777777" w:rsidR="00DD30F2" w:rsidRDefault="00DD30F2" w:rsidP="00DD30F2">
                            <w:pPr>
                              <w:pStyle w:val="TableParagraph"/>
                              <w:ind w:left="0"/>
                              <w:rPr>
                                <w:rFonts w:ascii="Times New Roman"/>
                              </w:rPr>
                            </w:pPr>
                          </w:p>
                        </w:tc>
                        <w:tc>
                          <w:tcPr>
                            <w:tcW w:w="1478" w:type="dxa"/>
                            <w:tcBorders>
                              <w:top w:val="single" w:sz="18" w:space="0" w:color="FFFFFF"/>
                              <w:left w:val="single" w:sz="4" w:space="0" w:color="8EAADB"/>
                              <w:bottom w:val="single" w:sz="18" w:space="0" w:color="FFFFFF"/>
                              <w:right w:val="single" w:sz="4" w:space="0" w:color="8EAADB"/>
                            </w:tcBorders>
                          </w:tcPr>
                          <w:p w14:paraId="2223F447" w14:textId="77777777" w:rsidR="00DD30F2" w:rsidRDefault="00DD30F2" w:rsidP="00DD30F2">
                            <w:pPr>
                              <w:pStyle w:val="TableParagraph"/>
                              <w:ind w:left="0"/>
                              <w:rPr>
                                <w:rFonts w:ascii="Times New Roman"/>
                              </w:rPr>
                            </w:pPr>
                          </w:p>
                        </w:tc>
                        <w:tc>
                          <w:tcPr>
                            <w:tcW w:w="3892" w:type="dxa"/>
                            <w:tcBorders>
                              <w:top w:val="single" w:sz="18" w:space="0" w:color="FFFFFF"/>
                              <w:left w:val="single" w:sz="4" w:space="0" w:color="8EAADB"/>
                              <w:bottom w:val="single" w:sz="18" w:space="0" w:color="FFFFFF"/>
                              <w:right w:val="single" w:sz="4" w:space="0" w:color="8EAADB"/>
                            </w:tcBorders>
                          </w:tcPr>
                          <w:p w14:paraId="585F1771" w14:textId="05C289EB" w:rsidR="00DD30F2" w:rsidRDefault="00DD30F2" w:rsidP="00DD30F2">
                            <w:pPr>
                              <w:pStyle w:val="TableParagraph"/>
                              <w:spacing w:before="10"/>
                              <w:ind w:left="58" w:right="255"/>
                            </w:pPr>
                            <w:ins w:id="91" w:author="Richards, Rafael M." w:date="2019-04-11T08:17:00Z">
                              <w:r>
                                <w:rPr>
                                  <w:color w:val="202020"/>
                                </w:rPr>
                                <w:t>There could be loss of life due to any possible medical errors. For example, an allergy could be listed incorrectly or not be listed, which would result in the patient losing their life.</w:t>
                              </w:r>
                            </w:ins>
                            <w:del w:id="92" w:author="Richards, Rafael M." w:date="2019-04-11T08:17:00Z">
                              <w:r w:rsidDel="0066079A">
                                <w:rPr>
                                  <w:color w:val="202020"/>
                                </w:rPr>
                                <w:delText>allergy could be listed incorrectly or not be listed, which would result in the patient losing their life.</w:delText>
                              </w:r>
                            </w:del>
                          </w:p>
                        </w:tc>
                        <w:tc>
                          <w:tcPr>
                            <w:tcW w:w="1175" w:type="dxa"/>
                            <w:tcBorders>
                              <w:left w:val="single" w:sz="4" w:space="0" w:color="8EAADB"/>
                              <w:bottom w:val="single" w:sz="4" w:space="0" w:color="8AA6C9"/>
                              <w:right w:val="single" w:sz="4" w:space="0" w:color="8EAADB"/>
                            </w:tcBorders>
                            <w:shd w:val="clear" w:color="auto" w:fill="FF0000"/>
                          </w:tcPr>
                          <w:p w14:paraId="5313271C" w14:textId="77777777" w:rsidR="00DD30F2" w:rsidRDefault="00DD30F2" w:rsidP="00DD30F2">
                            <w:pPr>
                              <w:pStyle w:val="TableParagraph"/>
                              <w:ind w:left="0"/>
                              <w:rPr>
                                <w:rFonts w:ascii="Times New Roman"/>
                              </w:rPr>
                            </w:pPr>
                          </w:p>
                        </w:tc>
                      </w:tr>
                      <w:tr w:rsidR="00337B80" w14:paraId="2783D702" w14:textId="77777777">
                        <w:trPr>
                          <w:trHeight w:val="3994"/>
                        </w:trPr>
                        <w:tc>
                          <w:tcPr>
                            <w:tcW w:w="751" w:type="dxa"/>
                            <w:vMerge/>
                            <w:tcBorders>
                              <w:top w:val="nil"/>
                              <w:left w:val="single" w:sz="4" w:space="0" w:color="8AA6C9"/>
                              <w:bottom w:val="single" w:sz="4" w:space="0" w:color="8AA6C9"/>
                              <w:right w:val="single" w:sz="4" w:space="0" w:color="8AA6C9"/>
                            </w:tcBorders>
                            <w:shd w:val="clear" w:color="auto" w:fill="DCE3EE"/>
                          </w:tcPr>
                          <w:p w14:paraId="724AD82F" w14:textId="77777777" w:rsidR="00337B80" w:rsidRDefault="00337B80">
                            <w:pPr>
                              <w:rPr>
                                <w:sz w:val="2"/>
                                <w:szCs w:val="2"/>
                              </w:rPr>
                            </w:pPr>
                          </w:p>
                        </w:tc>
                        <w:tc>
                          <w:tcPr>
                            <w:tcW w:w="2052" w:type="dxa"/>
                            <w:vMerge/>
                            <w:tcBorders>
                              <w:top w:val="nil"/>
                              <w:left w:val="single" w:sz="4" w:space="0" w:color="8AA6C9"/>
                              <w:bottom w:val="single" w:sz="4" w:space="0" w:color="8AA6C9"/>
                              <w:right w:val="single" w:sz="4" w:space="0" w:color="8AA6C9"/>
                            </w:tcBorders>
                            <w:shd w:val="clear" w:color="auto" w:fill="DCE3EE"/>
                          </w:tcPr>
                          <w:p w14:paraId="3C5487C6" w14:textId="77777777" w:rsidR="00337B80" w:rsidRDefault="00337B80">
                            <w:pPr>
                              <w:rPr>
                                <w:sz w:val="2"/>
                                <w:szCs w:val="2"/>
                              </w:rPr>
                            </w:pPr>
                          </w:p>
                        </w:tc>
                        <w:tc>
                          <w:tcPr>
                            <w:tcW w:w="1478" w:type="dxa"/>
                            <w:tcBorders>
                              <w:top w:val="single" w:sz="18" w:space="0" w:color="FFFFFF"/>
                              <w:left w:val="single" w:sz="4" w:space="0" w:color="8AA6C9"/>
                              <w:bottom w:val="single" w:sz="4" w:space="0" w:color="8AA6C9"/>
                              <w:right w:val="single" w:sz="4" w:space="0" w:color="8AA6C9"/>
                            </w:tcBorders>
                            <w:shd w:val="clear" w:color="auto" w:fill="DCE3EE"/>
                          </w:tcPr>
                          <w:p w14:paraId="11E984C9" w14:textId="77777777" w:rsidR="00337B80" w:rsidRDefault="008F7B27">
                            <w:pPr>
                              <w:pStyle w:val="TableParagraph"/>
                              <w:spacing w:before="25"/>
                              <w:ind w:left="252"/>
                            </w:pPr>
                            <w:r>
                              <w:rPr>
                                <w:color w:val="202020"/>
                              </w:rPr>
                              <w:t>Availability</w:t>
                            </w:r>
                          </w:p>
                        </w:tc>
                        <w:tc>
                          <w:tcPr>
                            <w:tcW w:w="3892" w:type="dxa"/>
                            <w:tcBorders>
                              <w:top w:val="single" w:sz="18" w:space="0" w:color="FFFFFF"/>
                              <w:left w:val="single" w:sz="4" w:space="0" w:color="8AA6C9"/>
                              <w:bottom w:val="single" w:sz="4" w:space="0" w:color="8AA6C9"/>
                              <w:right w:val="single" w:sz="4" w:space="0" w:color="8AA6C9"/>
                            </w:tcBorders>
                            <w:shd w:val="clear" w:color="auto" w:fill="DCE3EE"/>
                          </w:tcPr>
                          <w:p w14:paraId="4697BBEE" w14:textId="77777777" w:rsidR="00337B80" w:rsidRDefault="008F7B27">
                            <w:pPr>
                              <w:pStyle w:val="TableParagraph"/>
                              <w:spacing w:before="25"/>
                              <w:ind w:left="58" w:right="52"/>
                            </w:pPr>
                            <w:r>
                              <w:rPr>
                                <w:color w:val="202020"/>
                              </w:rPr>
                              <w:t>Loss of availability would cause severe or catastrophic adverse effect to the agency's operations and the Veteran. Safe health care delivery would be disrupted greatly. This could cause loss of life as the critical health information would not be available to save patients' lives. The disaster recovery plan would be a read- only system to allow read-only access, but there would be no capability to do order entry or any transactions. For example, one would not be able to order medications and lab tests for medications.</w:t>
                            </w:r>
                          </w:p>
                        </w:tc>
                        <w:tc>
                          <w:tcPr>
                            <w:tcW w:w="1175" w:type="dxa"/>
                            <w:tcBorders>
                              <w:top w:val="single" w:sz="4" w:space="0" w:color="8AA6C9"/>
                              <w:left w:val="single" w:sz="4" w:space="0" w:color="8AA6C9"/>
                              <w:bottom w:val="single" w:sz="4" w:space="0" w:color="8AA6C9"/>
                              <w:right w:val="single" w:sz="4" w:space="0" w:color="8AA6C9"/>
                            </w:tcBorders>
                            <w:shd w:val="clear" w:color="auto" w:fill="FF0000"/>
                          </w:tcPr>
                          <w:p w14:paraId="46117A0B" w14:textId="77777777" w:rsidR="00337B80" w:rsidRDefault="008F7B27">
                            <w:pPr>
                              <w:pStyle w:val="TableParagraph"/>
                              <w:spacing w:before="25"/>
                              <w:ind w:left="232" w:right="219"/>
                              <w:jc w:val="center"/>
                              <w:rPr>
                                <w:b/>
                              </w:rPr>
                            </w:pPr>
                            <w:r>
                              <w:rPr>
                                <w:b/>
                                <w:color w:val="FFFFFF"/>
                              </w:rPr>
                              <w:t>HIGH</w:t>
                            </w:r>
                          </w:p>
                        </w:tc>
                      </w:tr>
                      <w:tr w:rsidR="00337B80" w14:paraId="6B79C4DE" w14:textId="77777777">
                        <w:trPr>
                          <w:trHeight w:val="1043"/>
                        </w:trPr>
                        <w:tc>
                          <w:tcPr>
                            <w:tcW w:w="2803" w:type="dxa"/>
                            <w:gridSpan w:val="2"/>
                            <w:tcBorders>
                              <w:top w:val="single" w:sz="4" w:space="0" w:color="8AA6C9"/>
                              <w:left w:val="nil"/>
                              <w:bottom w:val="nil"/>
                              <w:right w:val="nil"/>
                            </w:tcBorders>
                            <w:shd w:val="clear" w:color="auto" w:fill="DCE3EE"/>
                          </w:tcPr>
                          <w:p w14:paraId="07DC277F" w14:textId="77777777" w:rsidR="00337B80" w:rsidRDefault="00337B80">
                            <w:pPr>
                              <w:pStyle w:val="TableParagraph"/>
                              <w:spacing w:before="2"/>
                              <w:ind w:left="0"/>
                              <w:rPr>
                                <w:rFonts w:ascii="Times New Roman"/>
                                <w:b/>
                                <w:i/>
                                <w:sz w:val="41"/>
                              </w:rPr>
                            </w:pPr>
                          </w:p>
                          <w:p w14:paraId="23E3D65B" w14:textId="77777777" w:rsidR="00337B80" w:rsidRDefault="008F7B27">
                            <w:pPr>
                              <w:pStyle w:val="TableParagraph"/>
                              <w:ind w:left="0"/>
                              <w:rPr>
                                <w:rFonts w:ascii="Times New Roman"/>
                                <w:b/>
                                <w:sz w:val="32"/>
                              </w:rPr>
                            </w:pPr>
                            <w:r>
                              <w:rPr>
                                <w:rFonts w:ascii="Times New Roman"/>
                                <w:b/>
                                <w:color w:val="001F5F"/>
                                <w:sz w:val="32"/>
                              </w:rPr>
                              <w:t>Categorization Revi</w:t>
                            </w:r>
                          </w:p>
                        </w:tc>
                        <w:tc>
                          <w:tcPr>
                            <w:tcW w:w="6545" w:type="dxa"/>
                            <w:gridSpan w:val="3"/>
                            <w:tcBorders>
                              <w:top w:val="single" w:sz="4" w:space="0" w:color="8AA6C9"/>
                              <w:left w:val="nil"/>
                              <w:bottom w:val="nil"/>
                              <w:right w:val="nil"/>
                            </w:tcBorders>
                          </w:tcPr>
                          <w:p w14:paraId="76A322C5" w14:textId="77777777" w:rsidR="00337B80" w:rsidRDefault="00337B80">
                            <w:pPr>
                              <w:pStyle w:val="TableParagraph"/>
                              <w:ind w:left="0"/>
                              <w:rPr>
                                <w:rFonts w:ascii="Times New Roman"/>
                              </w:rPr>
                            </w:pPr>
                          </w:p>
                        </w:tc>
                      </w:tr>
                    </w:tbl>
                    <w:p w14:paraId="398268AB" w14:textId="77777777" w:rsidR="00337B80" w:rsidRDefault="00337B80">
                      <w:pPr>
                        <w:pStyle w:val="BodyText"/>
                      </w:pPr>
                    </w:p>
                  </w:txbxContent>
                </v:textbox>
                <w10:wrap anchorx="page" anchory="margin"/>
              </v:shape>
            </w:pict>
          </mc:Fallback>
        </mc:AlternateContent>
      </w:r>
      <w:del w:id="93" w:author="Richards, Rafael M." w:date="2019-04-11T08:21:00Z">
        <w:r w:rsidR="008F7B27" w:rsidDel="001A7823">
          <w:rPr>
            <w:noProof/>
          </w:rPr>
          <w:drawing>
            <wp:anchor distT="0" distB="0" distL="0" distR="0" simplePos="0" relativeHeight="268418687" behindDoc="1" locked="0" layoutInCell="1" allowOverlap="1" wp14:anchorId="53ADC93C" wp14:editId="3F372717">
              <wp:simplePos x="0" y="0"/>
              <wp:positionH relativeFrom="page">
                <wp:posOffset>972185</wp:posOffset>
              </wp:positionH>
              <wp:positionV relativeFrom="page">
                <wp:posOffset>1258252</wp:posOffset>
              </wp:positionV>
              <wp:extent cx="5827800" cy="754189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cstate="print"/>
                      <a:stretch>
                        <a:fillRect/>
                      </a:stretch>
                    </pic:blipFill>
                    <pic:spPr>
                      <a:xfrm>
                        <a:off x="0" y="0"/>
                        <a:ext cx="5827800" cy="7541894"/>
                      </a:xfrm>
                      <a:prstGeom prst="rect">
                        <a:avLst/>
                      </a:prstGeom>
                    </pic:spPr>
                  </pic:pic>
                </a:graphicData>
              </a:graphic>
            </wp:anchor>
          </w:drawing>
        </w:r>
      </w:del>
    </w:p>
    <w:p w14:paraId="5B3C452C" w14:textId="77777777" w:rsidR="00337B80" w:rsidRDefault="00337B80">
      <w:pPr>
        <w:pStyle w:val="BodyText"/>
        <w:rPr>
          <w:sz w:val="20"/>
        </w:rPr>
      </w:pPr>
    </w:p>
    <w:p w14:paraId="32369B53" w14:textId="77777777" w:rsidR="00337B80" w:rsidRDefault="00337B80">
      <w:pPr>
        <w:pStyle w:val="BodyText"/>
        <w:rPr>
          <w:sz w:val="20"/>
        </w:rPr>
      </w:pPr>
    </w:p>
    <w:p w14:paraId="73F1A008" w14:textId="77777777" w:rsidR="00337B80" w:rsidRDefault="00337B80">
      <w:pPr>
        <w:pStyle w:val="BodyText"/>
        <w:rPr>
          <w:sz w:val="20"/>
        </w:rPr>
      </w:pPr>
    </w:p>
    <w:p w14:paraId="17954DCB" w14:textId="77777777" w:rsidR="00337B80" w:rsidRDefault="00337B80">
      <w:pPr>
        <w:pStyle w:val="BodyText"/>
        <w:rPr>
          <w:sz w:val="20"/>
        </w:rPr>
      </w:pPr>
    </w:p>
    <w:p w14:paraId="55D61406" w14:textId="77777777" w:rsidR="00337B80" w:rsidRDefault="00337B80">
      <w:pPr>
        <w:pStyle w:val="BodyText"/>
        <w:rPr>
          <w:sz w:val="20"/>
        </w:rPr>
      </w:pPr>
    </w:p>
    <w:p w14:paraId="10CB1BA0" w14:textId="77777777" w:rsidR="00337B80" w:rsidRDefault="00337B80">
      <w:pPr>
        <w:pStyle w:val="BodyText"/>
        <w:rPr>
          <w:sz w:val="20"/>
        </w:rPr>
      </w:pPr>
    </w:p>
    <w:p w14:paraId="5AEF7CC0" w14:textId="77777777" w:rsidR="00337B80" w:rsidRDefault="00337B80">
      <w:pPr>
        <w:pStyle w:val="BodyText"/>
        <w:rPr>
          <w:sz w:val="20"/>
        </w:rPr>
      </w:pPr>
    </w:p>
    <w:p w14:paraId="3091B15C" w14:textId="77777777" w:rsidR="00337B80" w:rsidRDefault="00337B80">
      <w:pPr>
        <w:pStyle w:val="BodyText"/>
        <w:rPr>
          <w:sz w:val="20"/>
        </w:rPr>
      </w:pPr>
    </w:p>
    <w:p w14:paraId="604DE791" w14:textId="77777777" w:rsidR="00337B80" w:rsidRDefault="00337B80">
      <w:pPr>
        <w:pStyle w:val="BodyText"/>
        <w:rPr>
          <w:sz w:val="20"/>
        </w:rPr>
      </w:pPr>
    </w:p>
    <w:p w14:paraId="27B99B04" w14:textId="77777777" w:rsidR="00337B80" w:rsidRDefault="00337B80">
      <w:pPr>
        <w:pStyle w:val="BodyText"/>
        <w:rPr>
          <w:sz w:val="20"/>
        </w:rPr>
      </w:pPr>
    </w:p>
    <w:p w14:paraId="167CAD2A" w14:textId="77777777" w:rsidR="00337B80" w:rsidRDefault="00337B80">
      <w:pPr>
        <w:pStyle w:val="BodyText"/>
        <w:rPr>
          <w:sz w:val="20"/>
        </w:rPr>
      </w:pPr>
    </w:p>
    <w:p w14:paraId="480BED63" w14:textId="77777777" w:rsidR="00337B80" w:rsidRDefault="00337B80">
      <w:pPr>
        <w:pStyle w:val="BodyText"/>
        <w:rPr>
          <w:sz w:val="20"/>
        </w:rPr>
      </w:pPr>
    </w:p>
    <w:p w14:paraId="0C9ED399" w14:textId="77777777" w:rsidR="00337B80" w:rsidRDefault="00337B80">
      <w:pPr>
        <w:pStyle w:val="BodyText"/>
        <w:rPr>
          <w:sz w:val="20"/>
        </w:rPr>
      </w:pPr>
    </w:p>
    <w:p w14:paraId="442845E3" w14:textId="77777777" w:rsidR="00337B80" w:rsidRDefault="00337B80">
      <w:pPr>
        <w:pStyle w:val="BodyText"/>
        <w:rPr>
          <w:sz w:val="20"/>
        </w:rPr>
      </w:pPr>
    </w:p>
    <w:p w14:paraId="580DDCDF" w14:textId="77777777" w:rsidR="00337B80" w:rsidRDefault="00337B80">
      <w:pPr>
        <w:pStyle w:val="BodyText"/>
        <w:rPr>
          <w:sz w:val="20"/>
        </w:rPr>
      </w:pPr>
    </w:p>
    <w:p w14:paraId="26DF34D3" w14:textId="77777777" w:rsidR="00337B80" w:rsidRDefault="00337B80">
      <w:pPr>
        <w:pStyle w:val="BodyText"/>
        <w:rPr>
          <w:sz w:val="20"/>
        </w:rPr>
      </w:pPr>
    </w:p>
    <w:p w14:paraId="5BFA4603" w14:textId="77777777" w:rsidR="00337B80" w:rsidRDefault="00337B80">
      <w:pPr>
        <w:pStyle w:val="BodyText"/>
        <w:rPr>
          <w:sz w:val="20"/>
        </w:rPr>
      </w:pPr>
    </w:p>
    <w:p w14:paraId="2B5CC63F" w14:textId="77777777" w:rsidR="00337B80" w:rsidRDefault="00337B80">
      <w:pPr>
        <w:pStyle w:val="BodyText"/>
        <w:rPr>
          <w:sz w:val="20"/>
        </w:rPr>
      </w:pPr>
    </w:p>
    <w:p w14:paraId="212E1A9B" w14:textId="77777777" w:rsidR="00337B80" w:rsidRDefault="00337B80">
      <w:pPr>
        <w:pStyle w:val="BodyText"/>
        <w:rPr>
          <w:sz w:val="20"/>
        </w:rPr>
      </w:pPr>
    </w:p>
    <w:p w14:paraId="00BF7D3C" w14:textId="77777777" w:rsidR="00337B80" w:rsidRDefault="00337B80">
      <w:pPr>
        <w:pStyle w:val="BodyText"/>
        <w:rPr>
          <w:sz w:val="20"/>
        </w:rPr>
      </w:pPr>
    </w:p>
    <w:p w14:paraId="4D3420DE" w14:textId="77777777" w:rsidR="00337B80" w:rsidRDefault="00337B80">
      <w:pPr>
        <w:pStyle w:val="BodyText"/>
        <w:rPr>
          <w:sz w:val="20"/>
        </w:rPr>
      </w:pPr>
    </w:p>
    <w:p w14:paraId="63DDB5B8" w14:textId="77777777" w:rsidR="00337B80" w:rsidRDefault="00337B80">
      <w:pPr>
        <w:pStyle w:val="BodyText"/>
        <w:rPr>
          <w:sz w:val="20"/>
        </w:rPr>
      </w:pPr>
    </w:p>
    <w:p w14:paraId="4B914DAD" w14:textId="02C5A857" w:rsidR="00337B80" w:rsidDel="00896972" w:rsidRDefault="00337B80">
      <w:pPr>
        <w:pStyle w:val="Heading1"/>
        <w:spacing w:before="259"/>
        <w:ind w:left="0"/>
        <w:rPr>
          <w:del w:id="94" w:author="Richards, Rafael M." w:date="2019-04-11T08:18:00Z"/>
          <w:sz w:val="20"/>
        </w:rPr>
      </w:pPr>
    </w:p>
    <w:p w14:paraId="73D7B20C" w14:textId="34D66927" w:rsidR="00896972" w:rsidRDefault="00896972">
      <w:pPr>
        <w:pStyle w:val="BodyText"/>
        <w:rPr>
          <w:ins w:id="95" w:author="Richards, Rafael M." w:date="2019-04-11T09:07:00Z"/>
          <w:rFonts w:ascii="Times New Roman" w:eastAsia="Times New Roman" w:hAnsi="Times New Roman" w:cs="Times New Roman"/>
          <w:b/>
          <w:bCs/>
          <w:sz w:val="20"/>
          <w:szCs w:val="32"/>
        </w:rPr>
      </w:pPr>
    </w:p>
    <w:p w14:paraId="06F95A3A" w14:textId="77777777" w:rsidR="00896972" w:rsidRDefault="00896972">
      <w:pPr>
        <w:pStyle w:val="Heading1"/>
        <w:spacing w:before="259"/>
        <w:ind w:left="0"/>
        <w:rPr>
          <w:ins w:id="96" w:author="Richards, Rafael M." w:date="2019-04-11T09:08:00Z"/>
          <w:color w:val="001F5F"/>
        </w:rPr>
      </w:pPr>
    </w:p>
    <w:p w14:paraId="2B3B82C1" w14:textId="249406F1" w:rsidR="00DD30F2" w:rsidDel="00896972" w:rsidRDefault="00896972">
      <w:pPr>
        <w:pStyle w:val="Heading1"/>
        <w:spacing w:before="259"/>
        <w:ind w:left="0"/>
        <w:rPr>
          <w:del w:id="97" w:author="Richards, Rafael M." w:date="2019-04-11T08:18:00Z"/>
          <w:color w:val="001F5F"/>
        </w:rPr>
      </w:pPr>
      <w:ins w:id="98" w:author="Richards, Rafael M." w:date="2019-04-11T09:07:00Z">
        <w:r>
          <w:rPr>
            <w:color w:val="001F5F"/>
          </w:rPr>
          <w:t>Categorization Review Team</w:t>
        </w:r>
      </w:ins>
      <w:bookmarkStart w:id="99" w:name="Categorization_Review_Teams"/>
      <w:bookmarkStart w:id="100" w:name="_bookmark0"/>
      <w:bookmarkEnd w:id="99"/>
      <w:bookmarkEnd w:id="100"/>
      <w:ins w:id="101" w:author="Richards, Rafael M." w:date="2019-04-11T09:08:00Z">
        <w:r>
          <w:rPr>
            <w:color w:val="001F5F"/>
          </w:rPr>
          <w:t>s</w:t>
        </w:r>
        <w:r w:rsidDel="00DD30F2">
          <w:rPr>
            <w:color w:val="001F5F"/>
          </w:rPr>
          <w:t xml:space="preserve"> </w:t>
        </w:r>
      </w:ins>
      <w:del w:id="102" w:author="Richards, Rafael M." w:date="2019-04-11T08:18:00Z">
        <w:r w:rsidR="008F7B27" w:rsidDel="00DD30F2">
          <w:rPr>
            <w:color w:val="001F5F"/>
          </w:rPr>
          <w:delText>ew Teams</w:delText>
        </w:r>
      </w:del>
    </w:p>
    <w:p w14:paraId="481337A4" w14:textId="77777777" w:rsidR="00DD30F2" w:rsidRDefault="00DD30F2">
      <w:pPr>
        <w:pStyle w:val="Heading1"/>
        <w:spacing w:before="259"/>
        <w:ind w:left="0"/>
        <w:rPr>
          <w:ins w:id="103" w:author="Richards, Rafael M." w:date="2019-04-11T08:18:00Z"/>
        </w:rPr>
        <w:pPrChange w:id="104" w:author="Richards, Rafael M." w:date="2019-04-11T08:18:00Z">
          <w:pPr>
            <w:spacing w:before="80"/>
            <w:ind w:left="120"/>
          </w:pPr>
        </w:pPrChange>
      </w:pPr>
    </w:p>
    <w:p w14:paraId="649535AE" w14:textId="77777777" w:rsidR="00896972" w:rsidRDefault="00896972">
      <w:pPr>
        <w:spacing w:before="80"/>
        <w:ind w:left="120"/>
        <w:rPr>
          <w:ins w:id="105" w:author="Richards, Rafael M." w:date="2019-04-11T09:08:00Z"/>
          <w:rFonts w:ascii="Times New Roman"/>
          <w:b/>
          <w:i/>
          <w:color w:val="202020"/>
          <w:sz w:val="28"/>
        </w:rPr>
      </w:pPr>
    </w:p>
    <w:p w14:paraId="498F3D97" w14:textId="1CE05122" w:rsidR="00337B80" w:rsidRDefault="0018446F">
      <w:pPr>
        <w:spacing w:before="80"/>
        <w:ind w:left="120"/>
        <w:rPr>
          <w:rFonts w:ascii="Times New Roman"/>
          <w:b/>
          <w:i/>
          <w:sz w:val="28"/>
        </w:rPr>
      </w:pPr>
      <w:r>
        <w:rPr>
          <w:noProof/>
        </w:rPr>
        <mc:AlternateContent>
          <mc:Choice Requires="wpg">
            <w:drawing>
              <wp:anchor distT="0" distB="0" distL="114300" distR="114300" simplePos="0" relativeHeight="503299736" behindDoc="1" locked="0" layoutInCell="1" allowOverlap="1" wp14:anchorId="124940CC" wp14:editId="1F478763">
                <wp:simplePos x="0" y="0"/>
                <wp:positionH relativeFrom="page">
                  <wp:posOffset>917575</wp:posOffset>
                </wp:positionH>
                <wp:positionV relativeFrom="paragraph">
                  <wp:posOffset>515620</wp:posOffset>
                </wp:positionV>
                <wp:extent cx="5923915" cy="228600"/>
                <wp:effectExtent l="3175" t="5080" r="0" b="0"/>
                <wp:wrapNone/>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915" cy="228600"/>
                          <a:chOff x="1445" y="812"/>
                          <a:chExt cx="9329" cy="360"/>
                        </a:xfrm>
                      </wpg:grpSpPr>
                      <wps:wsp>
                        <wps:cNvPr id="14" name="AutoShape 7"/>
                        <wps:cNvSpPr>
                          <a:spLocks/>
                        </wps:cNvSpPr>
                        <wps:spPr bwMode="auto">
                          <a:xfrm>
                            <a:off x="1449" y="811"/>
                            <a:ext cx="9320" cy="358"/>
                          </a:xfrm>
                          <a:custGeom>
                            <a:avLst/>
                            <a:gdLst>
                              <a:gd name="T0" fmla="+- 0 4289 1450"/>
                              <a:gd name="T1" fmla="*/ T0 w 9320"/>
                              <a:gd name="T2" fmla="+- 0 812 812"/>
                              <a:gd name="T3" fmla="*/ 812 h 358"/>
                              <a:gd name="T4" fmla="+- 0 1450 1450"/>
                              <a:gd name="T5" fmla="*/ T4 w 9320"/>
                              <a:gd name="T6" fmla="+- 0 812 812"/>
                              <a:gd name="T7" fmla="*/ 812 h 358"/>
                              <a:gd name="T8" fmla="+- 0 1450 1450"/>
                              <a:gd name="T9" fmla="*/ T8 w 9320"/>
                              <a:gd name="T10" fmla="+- 0 1169 812"/>
                              <a:gd name="T11" fmla="*/ 1169 h 358"/>
                              <a:gd name="T12" fmla="+- 0 4289 1450"/>
                              <a:gd name="T13" fmla="*/ T12 w 9320"/>
                              <a:gd name="T14" fmla="+- 0 1169 812"/>
                              <a:gd name="T15" fmla="*/ 1169 h 358"/>
                              <a:gd name="T16" fmla="+- 0 4289 1450"/>
                              <a:gd name="T17" fmla="*/ T16 w 9320"/>
                              <a:gd name="T18" fmla="+- 0 812 812"/>
                              <a:gd name="T19" fmla="*/ 812 h 358"/>
                              <a:gd name="T20" fmla="+- 0 7349 1450"/>
                              <a:gd name="T21" fmla="*/ T20 w 9320"/>
                              <a:gd name="T22" fmla="+- 0 812 812"/>
                              <a:gd name="T23" fmla="*/ 812 h 358"/>
                              <a:gd name="T24" fmla="+- 0 4298 1450"/>
                              <a:gd name="T25" fmla="*/ T24 w 9320"/>
                              <a:gd name="T26" fmla="+- 0 812 812"/>
                              <a:gd name="T27" fmla="*/ 812 h 358"/>
                              <a:gd name="T28" fmla="+- 0 4298 1450"/>
                              <a:gd name="T29" fmla="*/ T28 w 9320"/>
                              <a:gd name="T30" fmla="+- 0 1169 812"/>
                              <a:gd name="T31" fmla="*/ 1169 h 358"/>
                              <a:gd name="T32" fmla="+- 0 7349 1450"/>
                              <a:gd name="T33" fmla="*/ T32 w 9320"/>
                              <a:gd name="T34" fmla="+- 0 1169 812"/>
                              <a:gd name="T35" fmla="*/ 1169 h 358"/>
                              <a:gd name="T36" fmla="+- 0 7349 1450"/>
                              <a:gd name="T37" fmla="*/ T36 w 9320"/>
                              <a:gd name="T38" fmla="+- 0 812 812"/>
                              <a:gd name="T39" fmla="*/ 812 h 358"/>
                              <a:gd name="T40" fmla="+- 0 10769 1450"/>
                              <a:gd name="T41" fmla="*/ T40 w 9320"/>
                              <a:gd name="T42" fmla="+- 0 812 812"/>
                              <a:gd name="T43" fmla="*/ 812 h 358"/>
                              <a:gd name="T44" fmla="+- 0 7358 1450"/>
                              <a:gd name="T45" fmla="*/ T44 w 9320"/>
                              <a:gd name="T46" fmla="+- 0 812 812"/>
                              <a:gd name="T47" fmla="*/ 812 h 358"/>
                              <a:gd name="T48" fmla="+- 0 7358 1450"/>
                              <a:gd name="T49" fmla="*/ T48 w 9320"/>
                              <a:gd name="T50" fmla="+- 0 1169 812"/>
                              <a:gd name="T51" fmla="*/ 1169 h 358"/>
                              <a:gd name="T52" fmla="+- 0 10769 1450"/>
                              <a:gd name="T53" fmla="*/ T52 w 9320"/>
                              <a:gd name="T54" fmla="+- 0 1169 812"/>
                              <a:gd name="T55" fmla="*/ 1169 h 358"/>
                              <a:gd name="T56" fmla="+- 0 10769 1450"/>
                              <a:gd name="T57" fmla="*/ T56 w 9320"/>
                              <a:gd name="T58" fmla="+- 0 812 812"/>
                              <a:gd name="T59" fmla="*/ 81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320" h="358">
                                <a:moveTo>
                                  <a:pt x="2839" y="0"/>
                                </a:moveTo>
                                <a:lnTo>
                                  <a:pt x="0" y="0"/>
                                </a:lnTo>
                                <a:lnTo>
                                  <a:pt x="0" y="357"/>
                                </a:lnTo>
                                <a:lnTo>
                                  <a:pt x="2839" y="357"/>
                                </a:lnTo>
                                <a:lnTo>
                                  <a:pt x="2839" y="0"/>
                                </a:lnTo>
                                <a:moveTo>
                                  <a:pt x="5899" y="0"/>
                                </a:moveTo>
                                <a:lnTo>
                                  <a:pt x="2848" y="0"/>
                                </a:lnTo>
                                <a:lnTo>
                                  <a:pt x="2848" y="357"/>
                                </a:lnTo>
                                <a:lnTo>
                                  <a:pt x="5899" y="357"/>
                                </a:lnTo>
                                <a:lnTo>
                                  <a:pt x="5899" y="0"/>
                                </a:lnTo>
                                <a:moveTo>
                                  <a:pt x="9319" y="0"/>
                                </a:moveTo>
                                <a:lnTo>
                                  <a:pt x="5908" y="0"/>
                                </a:lnTo>
                                <a:lnTo>
                                  <a:pt x="5908" y="357"/>
                                </a:lnTo>
                                <a:lnTo>
                                  <a:pt x="9319" y="357"/>
                                </a:lnTo>
                                <a:lnTo>
                                  <a:pt x="93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6"/>
                        <wps:cNvSpPr>
                          <a:spLocks/>
                        </wps:cNvSpPr>
                        <wps:spPr bwMode="auto">
                          <a:xfrm>
                            <a:off x="1444" y="811"/>
                            <a:ext cx="9329" cy="361"/>
                          </a:xfrm>
                          <a:custGeom>
                            <a:avLst/>
                            <a:gdLst>
                              <a:gd name="T0" fmla="+- 0 4289 1445"/>
                              <a:gd name="T1" fmla="*/ T0 w 9329"/>
                              <a:gd name="T2" fmla="+- 0 812 812"/>
                              <a:gd name="T3" fmla="*/ 812 h 361"/>
                              <a:gd name="T4" fmla="+- 0 1450 1445"/>
                              <a:gd name="T5" fmla="*/ T4 w 9329"/>
                              <a:gd name="T6" fmla="+- 0 812 812"/>
                              <a:gd name="T7" fmla="*/ 812 h 361"/>
                              <a:gd name="T8" fmla="+- 0 1450 1445"/>
                              <a:gd name="T9" fmla="*/ T8 w 9329"/>
                              <a:gd name="T10" fmla="+- 0 841 812"/>
                              <a:gd name="T11" fmla="*/ 841 h 361"/>
                              <a:gd name="T12" fmla="+- 0 4289 1445"/>
                              <a:gd name="T13" fmla="*/ T12 w 9329"/>
                              <a:gd name="T14" fmla="+- 0 841 812"/>
                              <a:gd name="T15" fmla="*/ 841 h 361"/>
                              <a:gd name="T16" fmla="+- 0 4289 1445"/>
                              <a:gd name="T17" fmla="*/ T16 w 9329"/>
                              <a:gd name="T18" fmla="+- 0 812 812"/>
                              <a:gd name="T19" fmla="*/ 812 h 361"/>
                              <a:gd name="T20" fmla="+- 0 7349 1445"/>
                              <a:gd name="T21" fmla="*/ T20 w 9329"/>
                              <a:gd name="T22" fmla="+- 0 812 812"/>
                              <a:gd name="T23" fmla="*/ 812 h 361"/>
                              <a:gd name="T24" fmla="+- 0 4298 1445"/>
                              <a:gd name="T25" fmla="*/ T24 w 9329"/>
                              <a:gd name="T26" fmla="+- 0 812 812"/>
                              <a:gd name="T27" fmla="*/ 812 h 361"/>
                              <a:gd name="T28" fmla="+- 0 4298 1445"/>
                              <a:gd name="T29" fmla="*/ T28 w 9329"/>
                              <a:gd name="T30" fmla="+- 0 841 812"/>
                              <a:gd name="T31" fmla="*/ 841 h 361"/>
                              <a:gd name="T32" fmla="+- 0 7349 1445"/>
                              <a:gd name="T33" fmla="*/ T32 w 9329"/>
                              <a:gd name="T34" fmla="+- 0 841 812"/>
                              <a:gd name="T35" fmla="*/ 841 h 361"/>
                              <a:gd name="T36" fmla="+- 0 7349 1445"/>
                              <a:gd name="T37" fmla="*/ T36 w 9329"/>
                              <a:gd name="T38" fmla="+- 0 812 812"/>
                              <a:gd name="T39" fmla="*/ 812 h 361"/>
                              <a:gd name="T40" fmla="+- 0 10769 1445"/>
                              <a:gd name="T41" fmla="*/ T40 w 9329"/>
                              <a:gd name="T42" fmla="+- 0 812 812"/>
                              <a:gd name="T43" fmla="*/ 812 h 361"/>
                              <a:gd name="T44" fmla="+- 0 7358 1445"/>
                              <a:gd name="T45" fmla="*/ T44 w 9329"/>
                              <a:gd name="T46" fmla="+- 0 812 812"/>
                              <a:gd name="T47" fmla="*/ 812 h 361"/>
                              <a:gd name="T48" fmla="+- 0 7358 1445"/>
                              <a:gd name="T49" fmla="*/ T48 w 9329"/>
                              <a:gd name="T50" fmla="+- 0 841 812"/>
                              <a:gd name="T51" fmla="*/ 841 h 361"/>
                              <a:gd name="T52" fmla="+- 0 10769 1445"/>
                              <a:gd name="T53" fmla="*/ T52 w 9329"/>
                              <a:gd name="T54" fmla="+- 0 841 812"/>
                              <a:gd name="T55" fmla="*/ 841 h 361"/>
                              <a:gd name="T56" fmla="+- 0 10769 1445"/>
                              <a:gd name="T57" fmla="*/ T56 w 9329"/>
                              <a:gd name="T58" fmla="+- 0 812 812"/>
                              <a:gd name="T59" fmla="*/ 812 h 361"/>
                              <a:gd name="T60" fmla="+- 0 10774 1445"/>
                              <a:gd name="T61" fmla="*/ T60 w 9329"/>
                              <a:gd name="T62" fmla="+- 0 1143 812"/>
                              <a:gd name="T63" fmla="*/ 1143 h 361"/>
                              <a:gd name="T64" fmla="+- 0 7354 1445"/>
                              <a:gd name="T65" fmla="*/ T64 w 9329"/>
                              <a:gd name="T66" fmla="+- 0 1143 812"/>
                              <a:gd name="T67" fmla="*/ 1143 h 361"/>
                              <a:gd name="T68" fmla="+- 0 4294 1445"/>
                              <a:gd name="T69" fmla="*/ T68 w 9329"/>
                              <a:gd name="T70" fmla="+- 0 1143 812"/>
                              <a:gd name="T71" fmla="*/ 1143 h 361"/>
                              <a:gd name="T72" fmla="+- 0 1445 1445"/>
                              <a:gd name="T73" fmla="*/ T72 w 9329"/>
                              <a:gd name="T74" fmla="+- 0 1143 812"/>
                              <a:gd name="T75" fmla="*/ 1143 h 361"/>
                              <a:gd name="T76" fmla="+- 0 1445 1445"/>
                              <a:gd name="T77" fmla="*/ T76 w 9329"/>
                              <a:gd name="T78" fmla="+- 0 1172 812"/>
                              <a:gd name="T79" fmla="*/ 1172 h 361"/>
                              <a:gd name="T80" fmla="+- 0 4294 1445"/>
                              <a:gd name="T81" fmla="*/ T80 w 9329"/>
                              <a:gd name="T82" fmla="+- 0 1172 812"/>
                              <a:gd name="T83" fmla="*/ 1172 h 361"/>
                              <a:gd name="T84" fmla="+- 0 7354 1445"/>
                              <a:gd name="T85" fmla="*/ T84 w 9329"/>
                              <a:gd name="T86" fmla="+- 0 1172 812"/>
                              <a:gd name="T87" fmla="*/ 1172 h 361"/>
                              <a:gd name="T88" fmla="+- 0 10774 1445"/>
                              <a:gd name="T89" fmla="*/ T88 w 9329"/>
                              <a:gd name="T90" fmla="+- 0 1172 812"/>
                              <a:gd name="T91" fmla="*/ 1172 h 361"/>
                              <a:gd name="T92" fmla="+- 0 10774 1445"/>
                              <a:gd name="T93" fmla="*/ T92 w 9329"/>
                              <a:gd name="T94" fmla="+- 0 1143 812"/>
                              <a:gd name="T95" fmla="*/ 114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329" h="361">
                                <a:moveTo>
                                  <a:pt x="2844" y="0"/>
                                </a:moveTo>
                                <a:lnTo>
                                  <a:pt x="5" y="0"/>
                                </a:lnTo>
                                <a:lnTo>
                                  <a:pt x="5" y="29"/>
                                </a:lnTo>
                                <a:lnTo>
                                  <a:pt x="2844" y="29"/>
                                </a:lnTo>
                                <a:lnTo>
                                  <a:pt x="2844" y="0"/>
                                </a:lnTo>
                                <a:moveTo>
                                  <a:pt x="5904" y="0"/>
                                </a:moveTo>
                                <a:lnTo>
                                  <a:pt x="2853" y="0"/>
                                </a:lnTo>
                                <a:lnTo>
                                  <a:pt x="2853" y="29"/>
                                </a:lnTo>
                                <a:lnTo>
                                  <a:pt x="5904" y="29"/>
                                </a:lnTo>
                                <a:lnTo>
                                  <a:pt x="5904" y="0"/>
                                </a:lnTo>
                                <a:moveTo>
                                  <a:pt x="9324" y="0"/>
                                </a:moveTo>
                                <a:lnTo>
                                  <a:pt x="5913" y="0"/>
                                </a:lnTo>
                                <a:lnTo>
                                  <a:pt x="5913" y="29"/>
                                </a:lnTo>
                                <a:lnTo>
                                  <a:pt x="9324" y="29"/>
                                </a:lnTo>
                                <a:lnTo>
                                  <a:pt x="9324" y="0"/>
                                </a:lnTo>
                                <a:moveTo>
                                  <a:pt x="9329" y="331"/>
                                </a:moveTo>
                                <a:lnTo>
                                  <a:pt x="5909" y="331"/>
                                </a:lnTo>
                                <a:lnTo>
                                  <a:pt x="2849" y="331"/>
                                </a:lnTo>
                                <a:lnTo>
                                  <a:pt x="0" y="331"/>
                                </a:lnTo>
                                <a:lnTo>
                                  <a:pt x="0" y="360"/>
                                </a:lnTo>
                                <a:lnTo>
                                  <a:pt x="2849" y="360"/>
                                </a:lnTo>
                                <a:lnTo>
                                  <a:pt x="5909" y="360"/>
                                </a:lnTo>
                                <a:lnTo>
                                  <a:pt x="9329" y="360"/>
                                </a:lnTo>
                                <a:lnTo>
                                  <a:pt x="9329" y="33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0BF64" id="Group 5" o:spid="_x0000_s1026" style="position:absolute;margin-left:72.25pt;margin-top:40.6pt;width:466.45pt;height:18pt;z-index:-16744;mso-position-horizontal-relative:page" coordorigin="1445,812" coordsize="932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">
                <v:shape id="AutoShape 7" o:spid="_x0000_s1027" style="position:absolute;left:1449;top:811;width:9320;height:358;visibility:visible;mso-wrap-style:square;v-text-anchor:top" coordsize="93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" path="m2839,l,,,357r2839,l2839,m5899,l2848,r,357l5899,357,5899,m9319,l5908,r,357l9319,357,9319,e" stroked="f">
                  <v:path arrowok="t" o:connecttype="custom" o:connectlocs="2839,812;0,812;0,1169;2839,1169;2839,812;5899,812;2848,812;2848,1169;5899,1169;5899,812;9319,812;5908,812;5908,1169;9319,1169;9319,812" o:connectangles="0,0,0,0,0,0,0,0,0,0,0,0,0,0,0"/>
                </v:shape>
                <v:shape id="AutoShape 6" o:spid="_x0000_s1028" style="position:absolute;left:1444;top:811;width:9329;height:361;visibility:visible;mso-wrap-style:square;v-text-anchor:top" coordsize="932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" path="m2844,l5,r,29l2844,29r,-29m5904,l2853,r,29l5904,29r,-29m9324,l5913,r,29l9324,29r,-29m9329,331r-3420,l2849,331,,331r,29l2849,360r3060,l9329,360r,-29e" stroked="f">
                  <v:path arrowok="t" o:connecttype="custom" o:connectlocs="2844,812;5,812;5,841;2844,841;2844,812;5904,812;2853,812;2853,841;5904,841;5904,812;9324,812;5913,812;5913,841;9324,841;9324,812;9329,1143;5909,1143;2849,1143;0,1143;0,1172;2849,1172;5909,1172;9329,1172;9329,1143" o:connectangles="0,0,0,0,0,0,0,0,0,0,0,0,0,0,0,0,0,0,0,0,0,0,0,0"/>
                </v:shape>
                <w10:wrap anchorx="page"/>
              </v:group>
            </w:pict>
          </mc:Fallback>
        </mc:AlternateContent>
      </w:r>
      <w:bookmarkStart w:id="106" w:name="System_Stakeholders/Participants"/>
      <w:bookmarkEnd w:id="106"/>
      <w:r w:rsidR="008F7B27">
        <w:rPr>
          <w:rFonts w:ascii="Times New Roman"/>
          <w:b/>
          <w:i/>
          <w:color w:val="202020"/>
          <w:sz w:val="28"/>
        </w:rPr>
        <w:t>System Stakeholders/Participants</w:t>
      </w:r>
    </w:p>
    <w:p w14:paraId="173A9E9A" w14:textId="77777777" w:rsidR="00337B80" w:rsidRDefault="00337B80">
      <w:pPr>
        <w:pStyle w:val="BodyText"/>
        <w:spacing w:before="10"/>
        <w:rPr>
          <w:rFonts w:ascii="Times New Roman"/>
          <w:b/>
          <w:i/>
          <w:sz w:val="7"/>
        </w:rPr>
      </w:pPr>
    </w:p>
    <w:tbl>
      <w:tblPr>
        <w:tblW w:w="0" w:type="auto"/>
        <w:tblInd w:w="132" w:type="dxa"/>
        <w:tblBorders>
          <w:top w:val="single" w:sz="18" w:space="0" w:color="1F5392"/>
          <w:left w:val="single" w:sz="18" w:space="0" w:color="1F5392"/>
          <w:bottom w:val="single" w:sz="18" w:space="0" w:color="1F5392"/>
          <w:right w:val="single" w:sz="18" w:space="0" w:color="1F5392"/>
          <w:insideH w:val="single" w:sz="18" w:space="0" w:color="1F5392"/>
          <w:insideV w:val="single" w:sz="18" w:space="0" w:color="1F5392"/>
        </w:tblBorders>
        <w:tblLayout w:type="fixed"/>
        <w:tblCellMar>
          <w:left w:w="0" w:type="dxa"/>
          <w:right w:w="0" w:type="dxa"/>
        </w:tblCellMar>
        <w:tblLook w:val="01E0" w:firstRow="1" w:lastRow="1" w:firstColumn="1" w:lastColumn="1" w:noHBand="0" w:noVBand="0"/>
        <w:tblPrChange w:id="107" w:author="Richards, Rafael M." w:date="2019-04-11T08:21:00Z">
          <w:tblPr>
            <w:tblW w:w="0" w:type="auto"/>
            <w:tblInd w:w="132" w:type="dxa"/>
            <w:tblBorders>
              <w:top w:val="single" w:sz="18" w:space="0" w:color="1F5392"/>
              <w:left w:val="single" w:sz="18" w:space="0" w:color="1F5392"/>
              <w:bottom w:val="single" w:sz="18" w:space="0" w:color="1F5392"/>
              <w:right w:val="single" w:sz="18" w:space="0" w:color="1F5392"/>
              <w:insideH w:val="single" w:sz="18" w:space="0" w:color="1F5392"/>
              <w:insideV w:val="single" w:sz="18" w:space="0" w:color="1F5392"/>
            </w:tblBorders>
            <w:tblLayout w:type="fixed"/>
            <w:tblCellMar>
              <w:left w:w="0" w:type="dxa"/>
              <w:right w:w="0" w:type="dxa"/>
            </w:tblCellMar>
            <w:tblLook w:val="01E0" w:firstRow="1" w:lastRow="1" w:firstColumn="1" w:lastColumn="1" w:noHBand="0" w:noVBand="0"/>
          </w:tblPr>
        </w:tblPrChange>
      </w:tblPr>
      <w:tblGrid>
        <w:gridCol w:w="2849"/>
        <w:gridCol w:w="3060"/>
        <w:gridCol w:w="3420"/>
        <w:tblGridChange w:id="108">
          <w:tblGrid>
            <w:gridCol w:w="2849"/>
            <w:gridCol w:w="3060"/>
            <w:gridCol w:w="3420"/>
          </w:tblGrid>
        </w:tblGridChange>
      </w:tblGrid>
      <w:tr w:rsidR="00337B80" w14:paraId="6B975BED" w14:textId="77777777" w:rsidTr="00112A77">
        <w:trPr>
          <w:trHeight w:val="287"/>
          <w:trPrChange w:id="109" w:author="Richards, Rafael M." w:date="2019-04-11T08:21:00Z">
            <w:trPr>
              <w:trHeight w:val="287"/>
            </w:trPr>
          </w:trPrChange>
        </w:trPr>
        <w:tc>
          <w:tcPr>
            <w:tcW w:w="2849" w:type="dxa"/>
            <w:tcBorders>
              <w:top w:val="nil"/>
              <w:left w:val="nil"/>
              <w:bottom w:val="single" w:sz="4" w:space="0" w:color="auto"/>
              <w:right w:val="nil"/>
            </w:tcBorders>
            <w:shd w:val="clear" w:color="auto" w:fill="1F5392"/>
            <w:tcPrChange w:id="110" w:author="Richards, Rafael M." w:date="2019-04-11T08:21:00Z">
              <w:tcPr>
                <w:tcW w:w="2849" w:type="dxa"/>
                <w:tcBorders>
                  <w:top w:val="nil"/>
                  <w:left w:val="nil"/>
                  <w:bottom w:val="nil"/>
                  <w:right w:val="nil"/>
                </w:tcBorders>
                <w:shd w:val="clear" w:color="auto" w:fill="1F5392"/>
              </w:tcPr>
            </w:tcPrChange>
          </w:tcPr>
          <w:p w14:paraId="3EE33E21" w14:textId="77777777" w:rsidR="00337B80" w:rsidRDefault="008F7B27">
            <w:pPr>
              <w:pStyle w:val="TableParagraph"/>
              <w:spacing w:before="27" w:line="240" w:lineRule="exact"/>
              <w:ind w:left="1132" w:right="1126"/>
              <w:jc w:val="center"/>
              <w:rPr>
                <w:rFonts w:ascii="Times New Roman"/>
                <w:b/>
              </w:rPr>
            </w:pPr>
            <w:r>
              <w:rPr>
                <w:rFonts w:ascii="Times New Roman"/>
                <w:b/>
                <w:color w:val="FFFFFF"/>
              </w:rPr>
              <w:t>Name</w:t>
            </w:r>
          </w:p>
        </w:tc>
        <w:tc>
          <w:tcPr>
            <w:tcW w:w="3060" w:type="dxa"/>
            <w:tcBorders>
              <w:top w:val="nil"/>
              <w:left w:val="nil"/>
              <w:bottom w:val="single" w:sz="4" w:space="0" w:color="auto"/>
              <w:right w:val="nil"/>
            </w:tcBorders>
            <w:shd w:val="clear" w:color="auto" w:fill="1F5392"/>
            <w:tcPrChange w:id="111" w:author="Richards, Rafael M." w:date="2019-04-11T08:21:00Z">
              <w:tcPr>
                <w:tcW w:w="3060" w:type="dxa"/>
                <w:tcBorders>
                  <w:top w:val="nil"/>
                  <w:left w:val="nil"/>
                  <w:bottom w:val="nil"/>
                  <w:right w:val="nil"/>
                </w:tcBorders>
                <w:shd w:val="clear" w:color="auto" w:fill="1F5392"/>
              </w:tcPr>
            </w:tcPrChange>
          </w:tcPr>
          <w:p w14:paraId="2ED35D11" w14:textId="77777777" w:rsidR="00337B80" w:rsidRDefault="008F7B27">
            <w:pPr>
              <w:pStyle w:val="TableParagraph"/>
              <w:spacing w:before="27" w:line="240" w:lineRule="exact"/>
              <w:ind w:left="1209" w:right="1199"/>
              <w:jc w:val="center"/>
              <w:rPr>
                <w:rFonts w:ascii="Times New Roman"/>
                <w:b/>
              </w:rPr>
            </w:pPr>
            <w:r>
              <w:rPr>
                <w:rFonts w:ascii="Times New Roman"/>
                <w:b/>
                <w:color w:val="FFFFFF"/>
              </w:rPr>
              <w:t>e-Mail</w:t>
            </w:r>
          </w:p>
        </w:tc>
        <w:tc>
          <w:tcPr>
            <w:tcW w:w="3420" w:type="dxa"/>
            <w:tcBorders>
              <w:top w:val="nil"/>
              <w:left w:val="nil"/>
              <w:bottom w:val="single" w:sz="4" w:space="0" w:color="auto"/>
              <w:right w:val="nil"/>
            </w:tcBorders>
            <w:shd w:val="clear" w:color="auto" w:fill="1F5392"/>
            <w:tcPrChange w:id="112" w:author="Richards, Rafael M." w:date="2019-04-11T08:21:00Z">
              <w:tcPr>
                <w:tcW w:w="3420" w:type="dxa"/>
                <w:tcBorders>
                  <w:top w:val="nil"/>
                  <w:left w:val="nil"/>
                  <w:bottom w:val="nil"/>
                  <w:right w:val="nil"/>
                </w:tcBorders>
                <w:shd w:val="clear" w:color="auto" w:fill="1F5392"/>
              </w:tcPr>
            </w:tcPrChange>
          </w:tcPr>
          <w:p w14:paraId="7DA63049" w14:textId="77777777" w:rsidR="00337B80" w:rsidRDefault="008F7B27">
            <w:pPr>
              <w:pStyle w:val="TableParagraph"/>
              <w:spacing w:before="27" w:line="240" w:lineRule="exact"/>
              <w:ind w:left="1480" w:right="1472"/>
              <w:jc w:val="center"/>
              <w:rPr>
                <w:rFonts w:ascii="Times New Roman"/>
                <w:b/>
              </w:rPr>
            </w:pPr>
            <w:r>
              <w:rPr>
                <w:rFonts w:ascii="Times New Roman"/>
                <w:b/>
                <w:color w:val="FFFFFF"/>
              </w:rPr>
              <w:t>Role</w:t>
            </w:r>
          </w:p>
        </w:tc>
      </w:tr>
      <w:tr w:rsidR="00337B80" w14:paraId="73D19735" w14:textId="77777777" w:rsidTr="00112A77">
        <w:trPr>
          <w:trHeight w:val="346"/>
          <w:trPrChange w:id="113" w:author="Richards, Rafael M." w:date="2019-04-11T08:21:00Z">
            <w:trPr>
              <w:trHeight w:val="346"/>
            </w:trPr>
          </w:trPrChange>
        </w:trPr>
        <w:tc>
          <w:tcPr>
            <w:tcW w:w="2849" w:type="dxa"/>
            <w:tcBorders>
              <w:top w:val="single" w:sz="4" w:space="0" w:color="auto"/>
              <w:left w:val="single" w:sz="4" w:space="0" w:color="auto"/>
              <w:bottom w:val="single" w:sz="4" w:space="0" w:color="auto"/>
              <w:right w:val="single" w:sz="4" w:space="0" w:color="auto"/>
            </w:tcBorders>
            <w:tcPrChange w:id="114" w:author="Richards, Rafael M." w:date="2019-04-11T08:21:00Z">
              <w:tcPr>
                <w:tcW w:w="2849" w:type="dxa"/>
                <w:tcBorders>
                  <w:left w:val="single" w:sz="4" w:space="0" w:color="8EAADB"/>
                  <w:bottom w:val="single" w:sz="4" w:space="0" w:color="8AA6C9"/>
                  <w:right w:val="single" w:sz="4" w:space="0" w:color="8EAADB"/>
                </w:tcBorders>
              </w:tcPr>
            </w:tcPrChange>
          </w:tcPr>
          <w:p w14:paraId="28AE733B" w14:textId="0783AD8A" w:rsidR="00337B80" w:rsidRDefault="00112A77">
            <w:pPr>
              <w:pStyle w:val="TableParagraph"/>
              <w:spacing w:before="32"/>
            </w:pPr>
            <w:ins w:id="115" w:author="Richards, Rafael M." w:date="2019-04-11T08:19:00Z">
              <w:r>
                <w:t>Rafael Richards</w:t>
              </w:r>
            </w:ins>
            <w:del w:id="116" w:author="Richards, Rafael M." w:date="2019-04-11T08:19:00Z">
              <w:r w:rsidR="00FD44C1" w:rsidDel="00112A77">
                <w:delText>Christopher Brown</w:delText>
              </w:r>
            </w:del>
          </w:p>
        </w:tc>
        <w:tc>
          <w:tcPr>
            <w:tcW w:w="3060" w:type="dxa"/>
            <w:tcBorders>
              <w:top w:val="single" w:sz="4" w:space="0" w:color="auto"/>
              <w:left w:val="single" w:sz="4" w:space="0" w:color="auto"/>
              <w:bottom w:val="single" w:sz="4" w:space="0" w:color="auto"/>
              <w:right w:val="single" w:sz="4" w:space="0" w:color="auto"/>
            </w:tcBorders>
            <w:tcPrChange w:id="117" w:author="Richards, Rafael M." w:date="2019-04-11T08:21:00Z">
              <w:tcPr>
                <w:tcW w:w="3060" w:type="dxa"/>
                <w:tcBorders>
                  <w:left w:val="single" w:sz="4" w:space="0" w:color="8EAADB"/>
                  <w:bottom w:val="single" w:sz="4" w:space="0" w:color="8AA6C9"/>
                  <w:right w:val="single" w:sz="4" w:space="0" w:color="8EAADB"/>
                </w:tcBorders>
              </w:tcPr>
            </w:tcPrChange>
          </w:tcPr>
          <w:p w14:paraId="47877A12" w14:textId="732206EC" w:rsidR="00337B80" w:rsidRPr="00C33F25" w:rsidRDefault="00404110">
            <w:pPr>
              <w:pStyle w:val="TableParagraph"/>
              <w:spacing w:before="32"/>
            </w:pPr>
            <w:ins w:id="118" w:author="Richards, Rafael M." w:date="2019-04-11T08:49:00Z">
              <w:r>
                <w:rPr>
                  <w:rStyle w:val="Hyperlink"/>
                  <w:u w:val="none"/>
                </w:rPr>
                <w:t>r</w:t>
              </w:r>
            </w:ins>
            <w:ins w:id="119" w:author="Richards, Rafael M." w:date="2019-04-11T08:19:00Z">
              <w:r w:rsidR="00112A77" w:rsidRPr="00C33F25">
                <w:rPr>
                  <w:rStyle w:val="Hyperlink"/>
                  <w:u w:val="none"/>
                  <w:rPrChange w:id="120" w:author="Richards, Rafael M." w:date="2019-04-11T08:48:00Z">
                    <w:rPr>
                      <w:rStyle w:val="Hyperlink"/>
                    </w:rPr>
                  </w:rPrChange>
                </w:rPr>
                <w:t>afael.richards@va.gov</w:t>
              </w:r>
            </w:ins>
            <w:del w:id="121" w:author="Richards, Rafael M." w:date="2019-04-11T08:19:00Z">
              <w:r w:rsidR="00896972" w:rsidRPr="00C33F25" w:rsidDel="00112A77">
                <w:rPr>
                  <w:rStyle w:val="Hyperlink"/>
                  <w:u w:val="none"/>
                  <w:rPrChange w:id="122" w:author="Richards, Rafael M." w:date="2019-04-11T08:48:00Z">
                    <w:rPr>
                      <w:rStyle w:val="Hyperlink"/>
                    </w:rPr>
                  </w:rPrChange>
                </w:rPr>
                <w:fldChar w:fldCharType="begin"/>
              </w:r>
              <w:r w:rsidR="00896972" w:rsidRPr="00C33F25" w:rsidDel="00112A77">
                <w:rPr>
                  <w:rStyle w:val="Hyperlink"/>
                  <w:u w:val="none"/>
                  <w:rPrChange w:id="123" w:author="Richards, Rafael M." w:date="2019-04-11T08:48:00Z">
                    <w:rPr>
                      <w:rStyle w:val="Hyperlink"/>
                    </w:rPr>
                  </w:rPrChange>
                </w:rPr>
                <w:delInstrText xml:space="preserve"> HYPERLINK "mailto:christopher.brown1@va.gov" </w:delInstrText>
              </w:r>
              <w:r w:rsidR="00896972" w:rsidRPr="00C33F25" w:rsidDel="00112A77">
                <w:rPr>
                  <w:rStyle w:val="Hyperlink"/>
                  <w:u w:val="none"/>
                  <w:rPrChange w:id="124" w:author="Richards, Rafael M." w:date="2019-04-11T08:48:00Z">
                    <w:rPr>
                      <w:rStyle w:val="Hyperlink"/>
                    </w:rPr>
                  </w:rPrChange>
                </w:rPr>
                <w:fldChar w:fldCharType="separate"/>
              </w:r>
              <w:r w:rsidR="00FD44C1" w:rsidRPr="00C33F25" w:rsidDel="00112A77">
                <w:rPr>
                  <w:rStyle w:val="Hyperlink"/>
                  <w:u w:val="none"/>
                  <w:rPrChange w:id="125" w:author="Richards, Rafael M." w:date="2019-04-11T08:48:00Z">
                    <w:rPr>
                      <w:rStyle w:val="Hyperlink"/>
                    </w:rPr>
                  </w:rPrChange>
                </w:rPr>
                <w:delText>christopher.brown1@va.gov</w:delText>
              </w:r>
              <w:r w:rsidR="00896972" w:rsidRPr="00C33F25" w:rsidDel="00112A77">
                <w:rPr>
                  <w:rStyle w:val="Hyperlink"/>
                  <w:u w:val="none"/>
                  <w:rPrChange w:id="126" w:author="Richards, Rafael M." w:date="2019-04-11T08:48:00Z">
                    <w:rPr>
                      <w:rStyle w:val="Hyperlink"/>
                    </w:rPr>
                  </w:rPrChange>
                </w:rPr>
                <w:fldChar w:fldCharType="end"/>
              </w:r>
            </w:del>
          </w:p>
        </w:tc>
        <w:tc>
          <w:tcPr>
            <w:tcW w:w="3420" w:type="dxa"/>
            <w:tcBorders>
              <w:top w:val="single" w:sz="4" w:space="0" w:color="auto"/>
              <w:left w:val="single" w:sz="4" w:space="0" w:color="auto"/>
              <w:bottom w:val="single" w:sz="4" w:space="0" w:color="auto"/>
              <w:right w:val="single" w:sz="4" w:space="0" w:color="auto"/>
            </w:tcBorders>
            <w:tcPrChange w:id="127" w:author="Richards, Rafael M." w:date="2019-04-11T08:21:00Z">
              <w:tcPr>
                <w:tcW w:w="3420" w:type="dxa"/>
                <w:tcBorders>
                  <w:left w:val="single" w:sz="4" w:space="0" w:color="8EAADB"/>
                  <w:bottom w:val="single" w:sz="4" w:space="0" w:color="8AA6C9"/>
                  <w:right w:val="single" w:sz="4" w:space="0" w:color="8EAADB"/>
                </w:tcBorders>
              </w:tcPr>
            </w:tcPrChange>
          </w:tcPr>
          <w:p w14:paraId="3362E400" w14:textId="1122E236" w:rsidR="00337B80" w:rsidRDefault="008F7B27">
            <w:pPr>
              <w:pStyle w:val="TableParagraph"/>
              <w:spacing w:before="32"/>
            </w:pPr>
            <w:del w:id="128" w:author="Richards, Rafael M." w:date="2019-04-11T08:19:00Z">
              <w:r w:rsidDel="00112A77">
                <w:delText>System Owner</w:delText>
              </w:r>
            </w:del>
            <w:ins w:id="129" w:author="Richards, Rafael M." w:date="2019-04-11T08:19:00Z">
              <w:r w:rsidR="00112A77">
                <w:t>Business Owner</w:t>
              </w:r>
            </w:ins>
          </w:p>
        </w:tc>
      </w:tr>
      <w:tr w:rsidR="00112A77" w14:paraId="0816AACB" w14:textId="77777777" w:rsidTr="00112A77">
        <w:trPr>
          <w:trHeight w:val="342"/>
          <w:trPrChange w:id="130" w:author="Richards, Rafael M." w:date="2019-04-11T08:21:00Z">
            <w:trPr>
              <w:trHeight w:val="342"/>
            </w:trPr>
          </w:trPrChange>
        </w:trPr>
        <w:tc>
          <w:tcPr>
            <w:tcW w:w="2849" w:type="dxa"/>
            <w:tcBorders>
              <w:top w:val="single" w:sz="4" w:space="0" w:color="auto"/>
              <w:left w:val="single" w:sz="4" w:space="0" w:color="auto"/>
              <w:bottom w:val="single" w:sz="4" w:space="0" w:color="auto"/>
              <w:right w:val="single" w:sz="4" w:space="0" w:color="auto"/>
            </w:tcBorders>
            <w:shd w:val="clear" w:color="auto" w:fill="DCE3EE"/>
            <w:tcPrChange w:id="131" w:author="Richards, Rafael M." w:date="2019-04-11T08:21:00Z">
              <w:tcPr>
                <w:tcW w:w="2849" w:type="dxa"/>
                <w:tcBorders>
                  <w:top w:val="single" w:sz="4" w:space="0" w:color="8AA6C9"/>
                  <w:left w:val="single" w:sz="4" w:space="0" w:color="8AA6C9"/>
                  <w:bottom w:val="single" w:sz="18" w:space="0" w:color="FFFFFF"/>
                  <w:right w:val="single" w:sz="4" w:space="0" w:color="8AA6C9"/>
                </w:tcBorders>
                <w:shd w:val="clear" w:color="auto" w:fill="DCE3EE"/>
              </w:tcPr>
            </w:tcPrChange>
          </w:tcPr>
          <w:p w14:paraId="4AA2C9D5" w14:textId="40E3B5E2" w:rsidR="00112A77" w:rsidRDefault="00112A77" w:rsidP="00112A77">
            <w:pPr>
              <w:pStyle w:val="TableParagraph"/>
              <w:spacing w:before="37"/>
            </w:pPr>
            <w:ins w:id="132" w:author="Richards, Rafael M." w:date="2019-04-11T08:20:00Z">
              <w:r>
                <w:t>Bobbi Begay</w:t>
              </w:r>
            </w:ins>
            <w:ins w:id="133" w:author="Faulkner, David A. (Accenture Federal Services)" w:date="2019-04-09T15:35:00Z">
              <w:del w:id="134" w:author="Richards, Rafael M." w:date="2019-04-11T08:20:00Z">
                <w:r w:rsidDel="0082252C">
                  <w:delText>Zhang Bailey</w:delText>
                </w:r>
              </w:del>
            </w:ins>
            <w:commentRangeStart w:id="135"/>
            <w:del w:id="136" w:author="Richards, Rafael M." w:date="2019-04-11T08:20:00Z">
              <w:r w:rsidDel="0082252C">
                <w:delText>Charles A. Adejumo</w:delText>
              </w:r>
              <w:commentRangeEnd w:id="135"/>
              <w:r w:rsidDel="0082252C">
                <w:rPr>
                  <w:rStyle w:val="CommentReference"/>
                </w:rPr>
                <w:commentReference w:id="135"/>
              </w:r>
            </w:del>
          </w:p>
        </w:tc>
        <w:tc>
          <w:tcPr>
            <w:tcW w:w="3060" w:type="dxa"/>
            <w:tcBorders>
              <w:top w:val="single" w:sz="4" w:space="0" w:color="auto"/>
              <w:left w:val="single" w:sz="4" w:space="0" w:color="auto"/>
              <w:bottom w:val="single" w:sz="4" w:space="0" w:color="auto"/>
              <w:right w:val="single" w:sz="4" w:space="0" w:color="auto"/>
            </w:tcBorders>
            <w:shd w:val="clear" w:color="auto" w:fill="DCE3EE"/>
            <w:tcPrChange w:id="137" w:author="Richards, Rafael M." w:date="2019-04-11T08:21:00Z">
              <w:tcPr>
                <w:tcW w:w="3060" w:type="dxa"/>
                <w:tcBorders>
                  <w:top w:val="single" w:sz="4" w:space="0" w:color="8AA6C9"/>
                  <w:left w:val="single" w:sz="4" w:space="0" w:color="8AA6C9"/>
                  <w:bottom w:val="single" w:sz="18" w:space="0" w:color="FFFFFF"/>
                  <w:right w:val="single" w:sz="4" w:space="0" w:color="8AA6C9"/>
                </w:tcBorders>
                <w:shd w:val="clear" w:color="auto" w:fill="DCE3EE"/>
              </w:tcPr>
            </w:tcPrChange>
          </w:tcPr>
          <w:p w14:paraId="6225DAB3" w14:textId="225A9113" w:rsidR="00112A77" w:rsidRPr="00C33F25" w:rsidRDefault="00112A77" w:rsidP="00112A77">
            <w:pPr>
              <w:pStyle w:val="TableParagraph"/>
              <w:spacing w:before="37"/>
            </w:pPr>
            <w:ins w:id="138" w:author="Richards, Rafael M." w:date="2019-04-11T08:20:00Z">
              <w:r w:rsidRPr="00C33F25">
                <w:rPr>
                  <w:color w:val="0562C1"/>
                  <w:rPrChange w:id="139" w:author="Richards, Rafael M." w:date="2019-04-11T08:48:00Z">
                    <w:rPr>
                      <w:color w:val="0562C1"/>
                      <w:u w:val="single" w:color="0562C1"/>
                    </w:rPr>
                  </w:rPrChange>
                </w:rPr>
                <w:fldChar w:fldCharType="begin"/>
              </w:r>
              <w:r w:rsidRPr="00C33F25">
                <w:rPr>
                  <w:color w:val="0562C1"/>
                  <w:rPrChange w:id="140" w:author="Richards, Rafael M." w:date="2019-04-11T08:48:00Z">
                    <w:rPr>
                      <w:color w:val="0562C1"/>
                      <w:u w:val="single" w:color="0562C1"/>
                    </w:rPr>
                  </w:rPrChange>
                </w:rPr>
                <w:instrText xml:space="preserve"> HYPERLINK "mailto:bobbi.begay@va.gov" \h </w:instrText>
              </w:r>
              <w:r w:rsidRPr="00C33F25">
                <w:rPr>
                  <w:color w:val="0562C1"/>
                  <w:rPrChange w:id="141" w:author="Richards, Rafael M." w:date="2019-04-11T08:48:00Z">
                    <w:rPr>
                      <w:color w:val="0562C1"/>
                      <w:u w:val="single" w:color="0562C1"/>
                    </w:rPr>
                  </w:rPrChange>
                </w:rPr>
                <w:fldChar w:fldCharType="separate"/>
              </w:r>
              <w:r w:rsidRPr="00C33F25">
                <w:rPr>
                  <w:color w:val="0562C1"/>
                  <w:rPrChange w:id="142" w:author="Richards, Rafael M." w:date="2019-04-11T08:48:00Z">
                    <w:rPr>
                      <w:color w:val="0562C1"/>
                      <w:u w:val="single" w:color="0562C1"/>
                    </w:rPr>
                  </w:rPrChange>
                </w:rPr>
                <w:t>bobbi.begay@va.gov</w:t>
              </w:r>
              <w:r w:rsidRPr="00C33F25">
                <w:rPr>
                  <w:color w:val="0562C1"/>
                  <w:rPrChange w:id="143" w:author="Richards, Rafael M." w:date="2019-04-11T08:48:00Z">
                    <w:rPr>
                      <w:color w:val="0562C1"/>
                      <w:u w:val="single" w:color="0562C1"/>
                    </w:rPr>
                  </w:rPrChange>
                </w:rPr>
                <w:fldChar w:fldCharType="end"/>
              </w:r>
            </w:ins>
            <w:ins w:id="144" w:author="Faulkner, David A. (Accenture Federal Services)" w:date="2019-04-09T15:35:00Z">
              <w:del w:id="145" w:author="Richards, Rafael M." w:date="2019-04-11T08:20:00Z">
                <w:r w:rsidRPr="00C33F25" w:rsidDel="0082252C">
                  <w:rPr>
                    <w:color w:val="0562C1"/>
                    <w:rPrChange w:id="146" w:author="Richards, Rafael M." w:date="2019-04-11T08:48:00Z">
                      <w:rPr>
                        <w:color w:val="0562C1"/>
                        <w:u w:val="single" w:color="0562C1"/>
                      </w:rPr>
                    </w:rPrChange>
                  </w:rPr>
                  <w:fldChar w:fldCharType="begin"/>
                </w:r>
                <w:r w:rsidRPr="00C33F25" w:rsidDel="0082252C">
                  <w:rPr>
                    <w:color w:val="0562C1"/>
                    <w:rPrChange w:id="147" w:author="Richards, Rafael M." w:date="2019-04-11T08:48:00Z">
                      <w:rPr>
                        <w:color w:val="0562C1"/>
                        <w:u w:val="single" w:color="0562C1"/>
                      </w:rPr>
                    </w:rPrChange>
                  </w:rPr>
                  <w:delInstrText xml:space="preserve"> HYPERLINK "mailto:zhang.bailey</w:delInstrText>
                </w:r>
              </w:del>
            </w:ins>
            <w:del w:id="148" w:author="Richards, Rafael M." w:date="2019-04-11T08:20:00Z">
              <w:r w:rsidRPr="00C33F25" w:rsidDel="0082252C">
                <w:rPr>
                  <w:color w:val="0562C1"/>
                  <w:rPrChange w:id="149" w:author="Richards, Rafael M." w:date="2019-04-11T08:48:00Z">
                    <w:rPr>
                      <w:color w:val="0562C1"/>
                      <w:u w:val="single" w:color="0562C1"/>
                    </w:rPr>
                  </w:rPrChange>
                </w:rPr>
                <w:delInstrText>@va.gov</w:delInstrText>
              </w:r>
            </w:del>
            <w:ins w:id="150" w:author="Faulkner, David A. (Accenture Federal Services)" w:date="2019-04-09T15:35:00Z">
              <w:del w:id="151" w:author="Richards, Rafael M." w:date="2019-04-11T08:20:00Z">
                <w:r w:rsidRPr="00C33F25" w:rsidDel="0082252C">
                  <w:rPr>
                    <w:color w:val="0562C1"/>
                    <w:rPrChange w:id="152" w:author="Richards, Rafael M." w:date="2019-04-11T08:48:00Z">
                      <w:rPr>
                        <w:color w:val="0562C1"/>
                        <w:u w:val="single" w:color="0562C1"/>
                      </w:rPr>
                    </w:rPrChange>
                  </w:rPr>
                  <w:delInstrText xml:space="preserve">" </w:delInstrText>
                </w:r>
                <w:r w:rsidRPr="00C33F25" w:rsidDel="0082252C">
                  <w:rPr>
                    <w:color w:val="0562C1"/>
                    <w:rPrChange w:id="153" w:author="Richards, Rafael M." w:date="2019-04-11T08:48:00Z">
                      <w:rPr>
                        <w:color w:val="0562C1"/>
                        <w:u w:val="single" w:color="0562C1"/>
                      </w:rPr>
                    </w:rPrChange>
                  </w:rPr>
                  <w:fldChar w:fldCharType="separate"/>
                </w:r>
                <w:r w:rsidRPr="00C33F25" w:rsidDel="0082252C">
                  <w:rPr>
                    <w:rStyle w:val="Hyperlink"/>
                    <w:u w:val="none"/>
                    <w:rPrChange w:id="154" w:author="Richards, Rafael M." w:date="2019-04-11T08:48:00Z">
                      <w:rPr>
                        <w:rStyle w:val="Hyperlink"/>
                      </w:rPr>
                    </w:rPrChange>
                  </w:rPr>
                  <w:delText>zhang.bailey</w:delText>
                </w:r>
              </w:del>
            </w:ins>
            <w:del w:id="155" w:author="Richards, Rafael M." w:date="2019-04-11T08:20:00Z">
              <w:r w:rsidRPr="00C33F25" w:rsidDel="0082252C">
                <w:rPr>
                  <w:rStyle w:val="Hyperlink"/>
                  <w:u w:val="none"/>
                  <w:rPrChange w:id="156" w:author="Richards, Rafael M." w:date="2019-04-11T08:48:00Z">
                    <w:rPr>
                      <w:rStyle w:val="Hyperlink"/>
                    </w:rPr>
                  </w:rPrChange>
                </w:rPr>
                <w:delText>charles.adejumo@va.gov</w:delText>
              </w:r>
            </w:del>
            <w:ins w:id="157" w:author="Faulkner, David A. (Accenture Federal Services)" w:date="2019-04-09T15:35:00Z">
              <w:del w:id="158" w:author="Richards, Rafael M." w:date="2019-04-11T08:20:00Z">
                <w:r w:rsidRPr="00C33F25" w:rsidDel="0082252C">
                  <w:rPr>
                    <w:color w:val="0562C1"/>
                    <w:rPrChange w:id="159" w:author="Richards, Rafael M." w:date="2019-04-11T08:48:00Z">
                      <w:rPr>
                        <w:color w:val="0562C1"/>
                        <w:u w:val="single" w:color="0562C1"/>
                      </w:rPr>
                    </w:rPrChange>
                  </w:rPr>
                  <w:fldChar w:fldCharType="end"/>
                </w:r>
              </w:del>
            </w:ins>
          </w:p>
        </w:tc>
        <w:tc>
          <w:tcPr>
            <w:tcW w:w="3420" w:type="dxa"/>
            <w:tcBorders>
              <w:top w:val="single" w:sz="4" w:space="0" w:color="auto"/>
              <w:left w:val="single" w:sz="4" w:space="0" w:color="auto"/>
              <w:bottom w:val="single" w:sz="4" w:space="0" w:color="auto"/>
              <w:right w:val="single" w:sz="4" w:space="0" w:color="auto"/>
            </w:tcBorders>
            <w:shd w:val="clear" w:color="auto" w:fill="DCE3EE"/>
            <w:tcPrChange w:id="160" w:author="Richards, Rafael M." w:date="2019-04-11T08:21:00Z">
              <w:tcPr>
                <w:tcW w:w="3420" w:type="dxa"/>
                <w:tcBorders>
                  <w:top w:val="single" w:sz="4" w:space="0" w:color="8AA6C9"/>
                  <w:left w:val="single" w:sz="4" w:space="0" w:color="8AA6C9"/>
                  <w:bottom w:val="single" w:sz="18" w:space="0" w:color="FFFFFF"/>
                  <w:right w:val="single" w:sz="4" w:space="0" w:color="8AA6C9"/>
                </w:tcBorders>
                <w:shd w:val="clear" w:color="auto" w:fill="DCE3EE"/>
              </w:tcPr>
            </w:tcPrChange>
          </w:tcPr>
          <w:p w14:paraId="6143FB90" w14:textId="476C64F9" w:rsidR="00112A77" w:rsidRDefault="00112A77" w:rsidP="00112A77">
            <w:pPr>
              <w:pStyle w:val="TableParagraph"/>
              <w:spacing w:before="37"/>
            </w:pPr>
            <w:ins w:id="161" w:author="Richards, Rafael M." w:date="2019-04-11T08:20:00Z">
              <w:r>
                <w:t>ISO</w:t>
              </w:r>
            </w:ins>
            <w:del w:id="162" w:author="Richards, Rafael M." w:date="2019-04-11T08:20:00Z">
              <w:r w:rsidDel="0082252C">
                <w:delText>Consultant</w:delText>
              </w:r>
            </w:del>
          </w:p>
        </w:tc>
      </w:tr>
      <w:tr w:rsidR="00112A77" w14:paraId="6ABE69B1" w14:textId="77777777" w:rsidTr="00112A77">
        <w:trPr>
          <w:trHeight w:val="281"/>
          <w:trPrChange w:id="163" w:author="Richards, Rafael M." w:date="2019-04-11T08:21:00Z">
            <w:trPr>
              <w:trHeight w:val="281"/>
            </w:trPr>
          </w:trPrChange>
        </w:trPr>
        <w:tc>
          <w:tcPr>
            <w:tcW w:w="2849" w:type="dxa"/>
            <w:tcBorders>
              <w:top w:val="single" w:sz="4" w:space="0" w:color="auto"/>
              <w:left w:val="single" w:sz="4" w:space="0" w:color="auto"/>
              <w:bottom w:val="single" w:sz="4" w:space="0" w:color="auto"/>
              <w:right w:val="single" w:sz="4" w:space="0" w:color="auto"/>
            </w:tcBorders>
            <w:tcPrChange w:id="164" w:author="Richards, Rafael M." w:date="2019-04-11T08:21:00Z">
              <w:tcPr>
                <w:tcW w:w="2849" w:type="dxa"/>
                <w:tcBorders>
                  <w:top w:val="single" w:sz="18" w:space="0" w:color="FFFFFF"/>
                  <w:left w:val="single" w:sz="4" w:space="0" w:color="8EAADB"/>
                  <w:bottom w:val="single" w:sz="18" w:space="0" w:color="FFFFFF"/>
                  <w:right w:val="single" w:sz="4" w:space="0" w:color="8EAADB"/>
                </w:tcBorders>
              </w:tcPr>
            </w:tcPrChange>
          </w:tcPr>
          <w:p w14:paraId="68A2DB4D" w14:textId="246A8ABC" w:rsidR="00112A77" w:rsidRDefault="00112A77" w:rsidP="00112A77">
            <w:pPr>
              <w:pStyle w:val="TableParagraph"/>
              <w:spacing w:before="5" w:line="256" w:lineRule="exact"/>
            </w:pPr>
            <w:ins w:id="165" w:author="Richards, Rafael M." w:date="2019-04-11T08:20:00Z">
              <w:r>
                <w:t>Christopher Brown</w:t>
              </w:r>
            </w:ins>
            <w:del w:id="166" w:author="Richards, Rafael M." w:date="2019-04-11T08:20:00Z">
              <w:r w:rsidDel="00112A77">
                <w:delText>Bobbi Begay</w:delText>
              </w:r>
            </w:del>
          </w:p>
        </w:tc>
        <w:tc>
          <w:tcPr>
            <w:tcW w:w="3060" w:type="dxa"/>
            <w:tcBorders>
              <w:top w:val="single" w:sz="4" w:space="0" w:color="auto"/>
              <w:left w:val="single" w:sz="4" w:space="0" w:color="auto"/>
              <w:bottom w:val="single" w:sz="4" w:space="0" w:color="auto"/>
              <w:right w:val="single" w:sz="4" w:space="0" w:color="auto"/>
            </w:tcBorders>
            <w:tcPrChange w:id="167" w:author="Richards, Rafael M." w:date="2019-04-11T08:21:00Z">
              <w:tcPr>
                <w:tcW w:w="3060" w:type="dxa"/>
                <w:tcBorders>
                  <w:top w:val="single" w:sz="18" w:space="0" w:color="FFFFFF"/>
                  <w:left w:val="single" w:sz="4" w:space="0" w:color="8EAADB"/>
                  <w:bottom w:val="single" w:sz="18" w:space="0" w:color="FFFFFF"/>
                  <w:right w:val="single" w:sz="4" w:space="0" w:color="8EAADB"/>
                </w:tcBorders>
              </w:tcPr>
            </w:tcPrChange>
          </w:tcPr>
          <w:p w14:paraId="4AC40398" w14:textId="265925D1" w:rsidR="00112A77" w:rsidRPr="00C33F25" w:rsidRDefault="00112A77" w:rsidP="00112A77">
            <w:pPr>
              <w:pStyle w:val="TableParagraph"/>
              <w:spacing w:before="5" w:line="256" w:lineRule="exact"/>
            </w:pPr>
            <w:ins w:id="168" w:author="Richards, Rafael M." w:date="2019-04-11T08:20:00Z">
              <w:r w:rsidRPr="00C33F25">
                <w:rPr>
                  <w:rStyle w:val="Hyperlink"/>
                  <w:u w:val="none"/>
                  <w:rPrChange w:id="169" w:author="Richards, Rafael M." w:date="2019-04-11T08:48:00Z">
                    <w:rPr>
                      <w:rStyle w:val="Hyperlink"/>
                    </w:rPr>
                  </w:rPrChange>
                </w:rPr>
                <w:fldChar w:fldCharType="begin"/>
              </w:r>
              <w:r w:rsidRPr="00C33F25">
                <w:rPr>
                  <w:rStyle w:val="Hyperlink"/>
                  <w:u w:val="none"/>
                  <w:rPrChange w:id="170" w:author="Richards, Rafael M." w:date="2019-04-11T08:48:00Z">
                    <w:rPr>
                      <w:rStyle w:val="Hyperlink"/>
                    </w:rPr>
                  </w:rPrChange>
                </w:rPr>
                <w:instrText xml:space="preserve"> HYPERLINK "mailto:christopher.brown1@va.gov" </w:instrText>
              </w:r>
              <w:r w:rsidRPr="00C33F25">
                <w:rPr>
                  <w:rStyle w:val="Hyperlink"/>
                  <w:u w:val="none"/>
                  <w:rPrChange w:id="171" w:author="Richards, Rafael M." w:date="2019-04-11T08:48:00Z">
                    <w:rPr>
                      <w:rStyle w:val="Hyperlink"/>
                    </w:rPr>
                  </w:rPrChange>
                </w:rPr>
                <w:fldChar w:fldCharType="separate"/>
              </w:r>
              <w:r w:rsidRPr="00C33F25">
                <w:rPr>
                  <w:rStyle w:val="Hyperlink"/>
                  <w:u w:val="none"/>
                  <w:rPrChange w:id="172" w:author="Richards, Rafael M." w:date="2019-04-11T08:48:00Z">
                    <w:rPr>
                      <w:rStyle w:val="Hyperlink"/>
                    </w:rPr>
                  </w:rPrChange>
                </w:rPr>
                <w:t>christopher.brown1@va.gov</w:t>
              </w:r>
              <w:r w:rsidRPr="00C33F25">
                <w:rPr>
                  <w:rStyle w:val="Hyperlink"/>
                  <w:u w:val="none"/>
                  <w:rPrChange w:id="173" w:author="Richards, Rafael M." w:date="2019-04-11T08:48:00Z">
                    <w:rPr>
                      <w:rStyle w:val="Hyperlink"/>
                    </w:rPr>
                  </w:rPrChange>
                </w:rPr>
                <w:fldChar w:fldCharType="end"/>
              </w:r>
            </w:ins>
            <w:del w:id="174" w:author="Richards, Rafael M." w:date="2019-04-11T08:20:00Z">
              <w:r w:rsidRPr="00C33F25" w:rsidDel="00112A77">
                <w:rPr>
                  <w:color w:val="0562C1"/>
                  <w:rPrChange w:id="175" w:author="Richards, Rafael M." w:date="2019-04-11T08:48:00Z">
                    <w:rPr>
                      <w:color w:val="0562C1"/>
                      <w:u w:val="single" w:color="0562C1"/>
                    </w:rPr>
                  </w:rPrChange>
                </w:rPr>
                <w:fldChar w:fldCharType="begin"/>
              </w:r>
              <w:r w:rsidRPr="00C33F25" w:rsidDel="00112A77">
                <w:rPr>
                  <w:color w:val="0562C1"/>
                  <w:rPrChange w:id="176" w:author="Richards, Rafael M." w:date="2019-04-11T08:48:00Z">
                    <w:rPr>
                      <w:color w:val="0562C1"/>
                      <w:u w:val="single" w:color="0562C1"/>
                    </w:rPr>
                  </w:rPrChange>
                </w:rPr>
                <w:delInstrText xml:space="preserve"> HYPERLINK "mailto:bobbi.begay@va.gov" \h </w:delInstrText>
              </w:r>
              <w:r w:rsidRPr="00C33F25" w:rsidDel="00112A77">
                <w:rPr>
                  <w:color w:val="0562C1"/>
                  <w:rPrChange w:id="177" w:author="Richards, Rafael M." w:date="2019-04-11T08:48:00Z">
                    <w:rPr>
                      <w:color w:val="0562C1"/>
                      <w:u w:val="single" w:color="0562C1"/>
                    </w:rPr>
                  </w:rPrChange>
                </w:rPr>
                <w:fldChar w:fldCharType="separate"/>
              </w:r>
              <w:r w:rsidRPr="00C33F25" w:rsidDel="00112A77">
                <w:rPr>
                  <w:color w:val="0562C1"/>
                  <w:rPrChange w:id="178" w:author="Richards, Rafael M." w:date="2019-04-11T08:48:00Z">
                    <w:rPr>
                      <w:color w:val="0562C1"/>
                      <w:u w:val="single" w:color="0562C1"/>
                    </w:rPr>
                  </w:rPrChange>
                </w:rPr>
                <w:delText>bobbi.begay@va.gov</w:delText>
              </w:r>
              <w:r w:rsidRPr="00C33F25" w:rsidDel="00112A77">
                <w:rPr>
                  <w:color w:val="0562C1"/>
                  <w:rPrChange w:id="179" w:author="Richards, Rafael M." w:date="2019-04-11T08:48:00Z">
                    <w:rPr>
                      <w:color w:val="0562C1"/>
                      <w:u w:val="single" w:color="0562C1"/>
                    </w:rPr>
                  </w:rPrChange>
                </w:rPr>
                <w:fldChar w:fldCharType="end"/>
              </w:r>
            </w:del>
          </w:p>
        </w:tc>
        <w:tc>
          <w:tcPr>
            <w:tcW w:w="3420" w:type="dxa"/>
            <w:tcBorders>
              <w:top w:val="single" w:sz="4" w:space="0" w:color="auto"/>
              <w:left w:val="single" w:sz="4" w:space="0" w:color="auto"/>
              <w:bottom w:val="single" w:sz="4" w:space="0" w:color="auto"/>
              <w:right w:val="single" w:sz="4" w:space="0" w:color="auto"/>
            </w:tcBorders>
            <w:tcPrChange w:id="180" w:author="Richards, Rafael M." w:date="2019-04-11T08:21:00Z">
              <w:tcPr>
                <w:tcW w:w="3420" w:type="dxa"/>
                <w:tcBorders>
                  <w:top w:val="single" w:sz="18" w:space="0" w:color="FFFFFF"/>
                  <w:left w:val="single" w:sz="4" w:space="0" w:color="8EAADB"/>
                  <w:bottom w:val="single" w:sz="18" w:space="0" w:color="FFFFFF"/>
                  <w:right w:val="single" w:sz="4" w:space="0" w:color="8EAADB"/>
                </w:tcBorders>
              </w:tcPr>
            </w:tcPrChange>
          </w:tcPr>
          <w:p w14:paraId="5CCACA44" w14:textId="450C7C65" w:rsidR="00112A77" w:rsidRDefault="00112A77" w:rsidP="00112A77">
            <w:pPr>
              <w:pStyle w:val="TableParagraph"/>
              <w:spacing w:before="5" w:line="256" w:lineRule="exact"/>
            </w:pPr>
            <w:ins w:id="181" w:author="Richards, Rafael M." w:date="2019-04-11T08:20:00Z">
              <w:r>
                <w:t>System Owner</w:t>
              </w:r>
            </w:ins>
            <w:del w:id="182" w:author="Richards, Rafael M." w:date="2019-04-11T08:20:00Z">
              <w:r w:rsidDel="00112A77">
                <w:delText>ISO</w:delText>
              </w:r>
            </w:del>
          </w:p>
        </w:tc>
      </w:tr>
      <w:tr w:rsidR="00112A77" w:rsidDel="00112A77" w14:paraId="4676E128" w14:textId="1E9EF308" w:rsidTr="00112A77">
        <w:trPr>
          <w:trHeight w:val="344"/>
          <w:del w:id="183" w:author="Richards, Rafael M." w:date="2019-04-11T08:20:00Z"/>
          <w:trPrChange w:id="184" w:author="Richards, Rafael M." w:date="2019-04-11T08:21:00Z">
            <w:trPr>
              <w:trHeight w:val="344"/>
            </w:trPr>
          </w:trPrChange>
        </w:trPr>
        <w:tc>
          <w:tcPr>
            <w:tcW w:w="2849" w:type="dxa"/>
            <w:tcBorders>
              <w:top w:val="single" w:sz="4" w:space="0" w:color="auto"/>
              <w:left w:val="single" w:sz="4" w:space="0" w:color="8AA6C9"/>
              <w:bottom w:val="single" w:sz="4" w:space="0" w:color="8AA6C9"/>
              <w:right w:val="single" w:sz="4" w:space="0" w:color="8AA6C9"/>
            </w:tcBorders>
            <w:shd w:val="clear" w:color="auto" w:fill="DCE3EE"/>
            <w:tcPrChange w:id="185" w:author="Richards, Rafael M." w:date="2019-04-11T08:21:00Z">
              <w:tcPr>
                <w:tcW w:w="2849"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25E9A716" w14:textId="31D01EE0" w:rsidR="00112A77" w:rsidDel="00112A77" w:rsidRDefault="00112A77" w:rsidP="00112A77">
            <w:pPr>
              <w:pStyle w:val="TableParagraph"/>
              <w:spacing w:before="34"/>
              <w:rPr>
                <w:del w:id="186" w:author="Richards, Rafael M." w:date="2019-04-11T08:20:00Z"/>
              </w:rPr>
            </w:pPr>
            <w:del w:id="187" w:author="Richards, Rafael M." w:date="2019-04-11T08:19:00Z">
              <w:r w:rsidDel="00112A77">
                <w:delText>Rafael Richards</w:delText>
              </w:r>
            </w:del>
          </w:p>
        </w:tc>
        <w:tc>
          <w:tcPr>
            <w:tcW w:w="3060" w:type="dxa"/>
            <w:tcBorders>
              <w:top w:val="single" w:sz="4" w:space="0" w:color="auto"/>
              <w:left w:val="single" w:sz="4" w:space="0" w:color="8AA6C9"/>
              <w:bottom w:val="single" w:sz="4" w:space="0" w:color="8AA6C9"/>
              <w:right w:val="single" w:sz="4" w:space="0" w:color="8AA6C9"/>
            </w:tcBorders>
            <w:shd w:val="clear" w:color="auto" w:fill="DCE3EE"/>
            <w:tcPrChange w:id="188" w:author="Richards, Rafael M." w:date="2019-04-11T08:21:00Z">
              <w:tcPr>
                <w:tcW w:w="3060"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0FBBAD2B" w14:textId="183D54AA" w:rsidR="00112A77" w:rsidDel="00112A77" w:rsidRDefault="00112A77" w:rsidP="00112A77">
            <w:pPr>
              <w:pStyle w:val="TableParagraph"/>
              <w:spacing w:before="34"/>
              <w:rPr>
                <w:del w:id="189" w:author="Richards, Rafael M." w:date="2019-04-11T08:20:00Z"/>
              </w:rPr>
            </w:pPr>
            <w:del w:id="190" w:author="Richards, Rafael M." w:date="2019-04-11T08:19:00Z">
              <w:r w:rsidDel="006D453D">
                <w:rPr>
                  <w:color w:val="0562C1"/>
                  <w:u w:val="single" w:color="0562C1"/>
                </w:rPr>
                <w:fldChar w:fldCharType="begin"/>
              </w:r>
              <w:r w:rsidDel="006D453D">
                <w:rPr>
                  <w:color w:val="0562C1"/>
                  <w:u w:val="single" w:color="0562C1"/>
                </w:rPr>
                <w:delInstrText xml:space="preserve"> HYPERLINK "mailto:rafael.richards@va.gov" \h </w:delInstrText>
              </w:r>
              <w:r w:rsidDel="006D453D">
                <w:rPr>
                  <w:color w:val="0562C1"/>
                  <w:u w:val="single" w:color="0562C1"/>
                </w:rPr>
                <w:fldChar w:fldCharType="separate"/>
              </w:r>
              <w:r w:rsidDel="006D453D">
                <w:rPr>
                  <w:color w:val="0562C1"/>
                  <w:u w:val="single" w:color="0562C1"/>
                </w:rPr>
                <w:delText>rafael.richards@va.gov</w:delText>
              </w:r>
              <w:r w:rsidDel="006D453D">
                <w:rPr>
                  <w:color w:val="0562C1"/>
                  <w:u w:val="single" w:color="0562C1"/>
                </w:rPr>
                <w:fldChar w:fldCharType="end"/>
              </w:r>
            </w:del>
          </w:p>
        </w:tc>
        <w:tc>
          <w:tcPr>
            <w:tcW w:w="3420" w:type="dxa"/>
            <w:tcBorders>
              <w:top w:val="single" w:sz="4" w:space="0" w:color="auto"/>
              <w:left w:val="single" w:sz="4" w:space="0" w:color="8AA6C9"/>
              <w:bottom w:val="single" w:sz="4" w:space="0" w:color="8AA6C9"/>
              <w:right w:val="single" w:sz="4" w:space="0" w:color="8AA6C9"/>
            </w:tcBorders>
            <w:shd w:val="clear" w:color="auto" w:fill="DCE3EE"/>
            <w:tcPrChange w:id="191" w:author="Richards, Rafael M." w:date="2019-04-11T08:21:00Z">
              <w:tcPr>
                <w:tcW w:w="3420"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2DEF0A9C" w14:textId="03E5B6B5" w:rsidR="00112A77" w:rsidDel="00112A77" w:rsidRDefault="00112A77" w:rsidP="00112A77">
            <w:pPr>
              <w:pStyle w:val="TableParagraph"/>
              <w:spacing w:before="34"/>
              <w:rPr>
                <w:del w:id="192" w:author="Richards, Rafael M." w:date="2019-04-11T08:20:00Z"/>
              </w:rPr>
            </w:pPr>
            <w:del w:id="193" w:author="Richards, Rafael M." w:date="2019-04-11T08:19:00Z">
              <w:r w:rsidDel="00112A77">
                <w:delText>Business Owner</w:delText>
              </w:r>
            </w:del>
          </w:p>
        </w:tc>
      </w:tr>
    </w:tbl>
    <w:p w14:paraId="59A8973E" w14:textId="77777777" w:rsidR="00337B80" w:rsidRDefault="00337B80">
      <w:pPr>
        <w:pStyle w:val="BodyText"/>
        <w:spacing w:before="1"/>
        <w:rPr>
          <w:rFonts w:ascii="Times New Roman"/>
          <w:b/>
          <w:i/>
          <w:sz w:val="41"/>
        </w:rPr>
      </w:pPr>
    </w:p>
    <w:p w14:paraId="33BF0BF4" w14:textId="77777777" w:rsidR="00337B80" w:rsidRDefault="008F7B27">
      <w:pPr>
        <w:spacing w:before="1"/>
        <w:ind w:left="120"/>
        <w:rPr>
          <w:rFonts w:ascii="Times New Roman"/>
          <w:b/>
          <w:i/>
          <w:sz w:val="28"/>
        </w:rPr>
      </w:pPr>
      <w:bookmarkStart w:id="194" w:name="EPMO_IA_Team"/>
      <w:bookmarkEnd w:id="194"/>
      <w:r>
        <w:rPr>
          <w:rFonts w:ascii="Times New Roman"/>
          <w:b/>
          <w:i/>
          <w:color w:val="202020"/>
          <w:sz w:val="28"/>
        </w:rPr>
        <w:t>EPMO IA Team</w:t>
      </w:r>
    </w:p>
    <w:p w14:paraId="433A4EBB" w14:textId="77777777" w:rsidR="00337B80" w:rsidRDefault="00337B80">
      <w:pPr>
        <w:pStyle w:val="BodyText"/>
        <w:spacing w:before="9"/>
        <w:rPr>
          <w:rFonts w:ascii="Times New Roman"/>
          <w:b/>
          <w:i/>
          <w:sz w:val="6"/>
        </w:rPr>
      </w:pPr>
    </w:p>
    <w:tbl>
      <w:tblPr>
        <w:tblW w:w="0" w:type="auto"/>
        <w:tblInd w:w="130"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2849"/>
        <w:gridCol w:w="3060"/>
        <w:gridCol w:w="3420"/>
      </w:tblGrid>
      <w:tr w:rsidR="00337B80" w14:paraId="3A089263" w14:textId="77777777">
        <w:trPr>
          <w:trHeight w:val="308"/>
        </w:trPr>
        <w:tc>
          <w:tcPr>
            <w:tcW w:w="2849" w:type="dxa"/>
            <w:tcBorders>
              <w:bottom w:val="single" w:sz="18" w:space="0" w:color="FFFFFF"/>
            </w:tcBorders>
            <w:shd w:val="clear" w:color="auto" w:fill="1F4E79"/>
          </w:tcPr>
          <w:p w14:paraId="2EEB3387" w14:textId="77777777" w:rsidR="00337B80" w:rsidRDefault="008F7B27">
            <w:pPr>
              <w:pStyle w:val="TableParagraph"/>
              <w:spacing w:before="27"/>
              <w:rPr>
                <w:rFonts w:ascii="Times New Roman"/>
                <w:b/>
              </w:rPr>
            </w:pPr>
            <w:r>
              <w:rPr>
                <w:rFonts w:ascii="Times New Roman"/>
                <w:b/>
                <w:color w:val="FFFFFF"/>
              </w:rPr>
              <w:t>Name</w:t>
            </w:r>
          </w:p>
        </w:tc>
        <w:tc>
          <w:tcPr>
            <w:tcW w:w="3060" w:type="dxa"/>
            <w:tcBorders>
              <w:bottom w:val="single" w:sz="18" w:space="0" w:color="FFFFFF"/>
            </w:tcBorders>
            <w:shd w:val="clear" w:color="auto" w:fill="1F4E79"/>
          </w:tcPr>
          <w:p w14:paraId="1024827C" w14:textId="77777777" w:rsidR="00337B80" w:rsidRDefault="008F7B27">
            <w:pPr>
              <w:pStyle w:val="TableParagraph"/>
              <w:spacing w:before="27"/>
              <w:rPr>
                <w:rFonts w:ascii="Times New Roman"/>
                <w:b/>
              </w:rPr>
            </w:pPr>
            <w:r>
              <w:rPr>
                <w:rFonts w:ascii="Times New Roman"/>
                <w:b/>
                <w:color w:val="FFFFFF"/>
              </w:rPr>
              <w:t>e-Mail</w:t>
            </w:r>
          </w:p>
        </w:tc>
        <w:tc>
          <w:tcPr>
            <w:tcW w:w="3420" w:type="dxa"/>
            <w:tcBorders>
              <w:bottom w:val="single" w:sz="18" w:space="0" w:color="FFFFFF"/>
            </w:tcBorders>
            <w:shd w:val="clear" w:color="auto" w:fill="1F4E79"/>
          </w:tcPr>
          <w:p w14:paraId="63AE8A9D" w14:textId="77777777" w:rsidR="00337B80" w:rsidRDefault="008F7B27">
            <w:pPr>
              <w:pStyle w:val="TableParagraph"/>
              <w:spacing w:before="27"/>
              <w:rPr>
                <w:rFonts w:ascii="Times New Roman"/>
                <w:b/>
              </w:rPr>
            </w:pPr>
            <w:r>
              <w:rPr>
                <w:rFonts w:ascii="Times New Roman"/>
                <w:b/>
                <w:color w:val="FFFFFF"/>
              </w:rPr>
              <w:t>Role</w:t>
            </w:r>
          </w:p>
        </w:tc>
      </w:tr>
      <w:tr w:rsidR="00337B80" w14:paraId="15FD6CF5" w14:textId="77777777">
        <w:trPr>
          <w:trHeight w:val="310"/>
        </w:trPr>
        <w:tc>
          <w:tcPr>
            <w:tcW w:w="2849" w:type="dxa"/>
            <w:tcBorders>
              <w:top w:val="single" w:sz="18" w:space="0" w:color="FFFFFF"/>
              <w:left w:val="single" w:sz="4" w:space="0" w:color="8EAADB"/>
              <w:bottom w:val="single" w:sz="18" w:space="0" w:color="FFFFFF"/>
              <w:right w:val="single" w:sz="4" w:space="0" w:color="8EAADB"/>
            </w:tcBorders>
          </w:tcPr>
          <w:p w14:paraId="75E4A246" w14:textId="77777777" w:rsidR="00337B80" w:rsidRDefault="008F7B27">
            <w:pPr>
              <w:pStyle w:val="TableParagraph"/>
              <w:spacing w:before="20"/>
            </w:pPr>
            <w:r>
              <w:t>Bayo Iferika</w:t>
            </w:r>
          </w:p>
        </w:tc>
        <w:tc>
          <w:tcPr>
            <w:tcW w:w="3060" w:type="dxa"/>
            <w:tcBorders>
              <w:top w:val="single" w:sz="18" w:space="0" w:color="FFFFFF"/>
              <w:left w:val="single" w:sz="4" w:space="0" w:color="8EAADB"/>
              <w:bottom w:val="single" w:sz="18" w:space="0" w:color="FFFFFF"/>
              <w:right w:val="single" w:sz="4" w:space="0" w:color="8EAADB"/>
            </w:tcBorders>
          </w:tcPr>
          <w:p w14:paraId="5F324E1D" w14:textId="77777777" w:rsidR="00337B80" w:rsidRDefault="00E41D10">
            <w:pPr>
              <w:pStyle w:val="TableParagraph"/>
              <w:spacing w:before="20"/>
            </w:pPr>
            <w:hyperlink r:id="rId12">
              <w:r w:rsidR="008F7B27">
                <w:t>Bayo.iferika@va.gov</w:t>
              </w:r>
            </w:hyperlink>
          </w:p>
        </w:tc>
        <w:tc>
          <w:tcPr>
            <w:tcW w:w="3420" w:type="dxa"/>
            <w:tcBorders>
              <w:top w:val="single" w:sz="18" w:space="0" w:color="FFFFFF"/>
              <w:left w:val="single" w:sz="4" w:space="0" w:color="8EAADB"/>
              <w:bottom w:val="single" w:sz="18" w:space="0" w:color="FFFFFF"/>
              <w:right w:val="single" w:sz="4" w:space="0" w:color="8EAADB"/>
            </w:tcBorders>
          </w:tcPr>
          <w:p w14:paraId="27EBA3F3" w14:textId="77777777" w:rsidR="00337B80" w:rsidRDefault="008F7B27">
            <w:pPr>
              <w:pStyle w:val="TableParagraph"/>
              <w:spacing w:before="20"/>
            </w:pPr>
            <w:r>
              <w:t>Team Lead</w:t>
            </w:r>
          </w:p>
        </w:tc>
      </w:tr>
      <w:tr w:rsidR="00337B80" w14:paraId="6ECFE373" w14:textId="77777777">
        <w:trPr>
          <w:trHeight w:val="319"/>
        </w:trPr>
        <w:tc>
          <w:tcPr>
            <w:tcW w:w="2849" w:type="dxa"/>
            <w:tcBorders>
              <w:top w:val="single" w:sz="18" w:space="0" w:color="FFFFFF"/>
              <w:left w:val="single" w:sz="4" w:space="0" w:color="8AA6C9"/>
              <w:bottom w:val="single" w:sz="18" w:space="0" w:color="FFFFFF"/>
              <w:right w:val="single" w:sz="4" w:space="0" w:color="8AA6C9"/>
            </w:tcBorders>
            <w:shd w:val="clear" w:color="auto" w:fill="DCE3EE"/>
          </w:tcPr>
          <w:p w14:paraId="3649B804" w14:textId="77777777" w:rsidR="00337B80" w:rsidRDefault="008F7B27">
            <w:pPr>
              <w:pStyle w:val="TableParagraph"/>
              <w:spacing w:before="25"/>
            </w:pPr>
            <w:r>
              <w:rPr>
                <w:color w:val="202020"/>
              </w:rPr>
              <w:t>Abbas Ali</w:t>
            </w:r>
          </w:p>
        </w:tc>
        <w:tc>
          <w:tcPr>
            <w:tcW w:w="3060" w:type="dxa"/>
            <w:tcBorders>
              <w:top w:val="single" w:sz="18" w:space="0" w:color="FFFFFF"/>
              <w:left w:val="single" w:sz="4" w:space="0" w:color="8AA6C9"/>
              <w:bottom w:val="single" w:sz="18" w:space="0" w:color="FFFFFF"/>
              <w:right w:val="single" w:sz="4" w:space="0" w:color="8AA6C9"/>
            </w:tcBorders>
            <w:shd w:val="clear" w:color="auto" w:fill="DCE3EE"/>
          </w:tcPr>
          <w:p w14:paraId="45253018" w14:textId="77777777" w:rsidR="00337B80" w:rsidRDefault="00E41D10">
            <w:pPr>
              <w:pStyle w:val="TableParagraph"/>
              <w:spacing w:before="25"/>
            </w:pPr>
            <w:hyperlink r:id="rId13">
              <w:r w:rsidR="008F7B27">
                <w:rPr>
                  <w:color w:val="202020"/>
                </w:rPr>
                <w:t>Abbas.Ali3@va.gov</w:t>
              </w:r>
            </w:hyperlink>
          </w:p>
        </w:tc>
        <w:tc>
          <w:tcPr>
            <w:tcW w:w="3420" w:type="dxa"/>
            <w:tcBorders>
              <w:top w:val="single" w:sz="18" w:space="0" w:color="FFFFFF"/>
              <w:left w:val="single" w:sz="4" w:space="0" w:color="8AA6C9"/>
              <w:bottom w:val="single" w:sz="18" w:space="0" w:color="FFFFFF"/>
              <w:right w:val="single" w:sz="4" w:space="0" w:color="8AA6C9"/>
            </w:tcBorders>
            <w:shd w:val="clear" w:color="auto" w:fill="DCE3EE"/>
          </w:tcPr>
          <w:p w14:paraId="3EB2DCDD" w14:textId="77777777" w:rsidR="00337B80" w:rsidRDefault="008F7B27">
            <w:pPr>
              <w:pStyle w:val="TableParagraph"/>
              <w:spacing w:before="25"/>
            </w:pPr>
            <w:r>
              <w:rPr>
                <w:color w:val="202020"/>
              </w:rPr>
              <w:t>IT Specialist</w:t>
            </w:r>
          </w:p>
        </w:tc>
      </w:tr>
      <w:tr w:rsidR="00337B80" w14:paraId="03754466" w14:textId="77777777">
        <w:trPr>
          <w:trHeight w:val="262"/>
        </w:trPr>
        <w:tc>
          <w:tcPr>
            <w:tcW w:w="2849" w:type="dxa"/>
            <w:tcBorders>
              <w:top w:val="single" w:sz="18" w:space="0" w:color="FFFFFF"/>
              <w:left w:val="single" w:sz="4" w:space="0" w:color="8EAADB"/>
              <w:bottom w:val="single" w:sz="18" w:space="0" w:color="FFFFFF"/>
              <w:right w:val="single" w:sz="4" w:space="0" w:color="8EAADB"/>
            </w:tcBorders>
          </w:tcPr>
          <w:p w14:paraId="38559276" w14:textId="77777777" w:rsidR="00337B80" w:rsidRDefault="008F7B27">
            <w:pPr>
              <w:pStyle w:val="TableParagraph"/>
              <w:spacing w:line="242" w:lineRule="exact"/>
            </w:pPr>
            <w:r>
              <w:rPr>
                <w:color w:val="202020"/>
              </w:rPr>
              <w:t>Bailey G. Zhang</w:t>
            </w:r>
          </w:p>
        </w:tc>
        <w:tc>
          <w:tcPr>
            <w:tcW w:w="3060" w:type="dxa"/>
            <w:tcBorders>
              <w:top w:val="single" w:sz="18" w:space="0" w:color="FFFFFF"/>
              <w:left w:val="single" w:sz="4" w:space="0" w:color="8EAADB"/>
              <w:bottom w:val="single" w:sz="18" w:space="0" w:color="FFFFFF"/>
              <w:right w:val="single" w:sz="4" w:space="0" w:color="8EAADB"/>
            </w:tcBorders>
          </w:tcPr>
          <w:p w14:paraId="45E0910F" w14:textId="77777777" w:rsidR="00337B80" w:rsidRDefault="00E41D10">
            <w:pPr>
              <w:pStyle w:val="TableParagraph"/>
              <w:spacing w:line="242" w:lineRule="exact"/>
            </w:pPr>
            <w:hyperlink r:id="rId14">
              <w:r w:rsidR="008F7B27">
                <w:rPr>
                  <w:color w:val="202020"/>
                </w:rPr>
                <w:t>Bailey.Zhang@va.gov</w:t>
              </w:r>
            </w:hyperlink>
          </w:p>
        </w:tc>
        <w:tc>
          <w:tcPr>
            <w:tcW w:w="3420" w:type="dxa"/>
            <w:tcBorders>
              <w:top w:val="single" w:sz="18" w:space="0" w:color="FFFFFF"/>
              <w:left w:val="single" w:sz="4" w:space="0" w:color="8EAADB"/>
              <w:bottom w:val="single" w:sz="18" w:space="0" w:color="FFFFFF"/>
              <w:right w:val="single" w:sz="4" w:space="0" w:color="8EAADB"/>
            </w:tcBorders>
          </w:tcPr>
          <w:p w14:paraId="5329BE45" w14:textId="77777777" w:rsidR="00337B80" w:rsidRDefault="008F7B27">
            <w:pPr>
              <w:pStyle w:val="TableParagraph"/>
              <w:spacing w:line="242" w:lineRule="exact"/>
            </w:pPr>
            <w:r>
              <w:rPr>
                <w:color w:val="202020"/>
              </w:rPr>
              <w:t>Statistical Analyst</w:t>
            </w:r>
          </w:p>
        </w:tc>
      </w:tr>
      <w:tr w:rsidR="00337B80" w14:paraId="5634E886" w14:textId="77777777">
        <w:trPr>
          <w:trHeight w:val="322"/>
        </w:trPr>
        <w:tc>
          <w:tcPr>
            <w:tcW w:w="2849" w:type="dxa"/>
            <w:tcBorders>
              <w:top w:val="single" w:sz="18" w:space="0" w:color="FFFFFF"/>
              <w:left w:val="single" w:sz="4" w:space="0" w:color="8AA6C9"/>
              <w:bottom w:val="single" w:sz="4" w:space="0" w:color="8AA6C9"/>
              <w:right w:val="single" w:sz="4" w:space="0" w:color="8AA6C9"/>
            </w:tcBorders>
            <w:shd w:val="clear" w:color="auto" w:fill="DCE3EE"/>
          </w:tcPr>
          <w:p w14:paraId="44CD9CAD" w14:textId="77777777" w:rsidR="00337B80" w:rsidRDefault="008F7B27">
            <w:pPr>
              <w:pStyle w:val="TableParagraph"/>
              <w:spacing w:before="25"/>
            </w:pPr>
            <w:r>
              <w:rPr>
                <w:color w:val="202020"/>
              </w:rPr>
              <w:t>Edmund Addei</w:t>
            </w:r>
          </w:p>
        </w:tc>
        <w:tc>
          <w:tcPr>
            <w:tcW w:w="3060" w:type="dxa"/>
            <w:tcBorders>
              <w:top w:val="single" w:sz="18" w:space="0" w:color="FFFFFF"/>
              <w:left w:val="single" w:sz="4" w:space="0" w:color="8AA6C9"/>
              <w:bottom w:val="single" w:sz="4" w:space="0" w:color="8AA6C9"/>
              <w:right w:val="single" w:sz="4" w:space="0" w:color="8AA6C9"/>
            </w:tcBorders>
            <w:shd w:val="clear" w:color="auto" w:fill="DCE3EE"/>
          </w:tcPr>
          <w:p w14:paraId="1F00655A" w14:textId="77777777" w:rsidR="00337B80" w:rsidRDefault="00E41D10">
            <w:pPr>
              <w:pStyle w:val="TableParagraph"/>
              <w:spacing w:before="25"/>
            </w:pPr>
            <w:hyperlink r:id="rId15">
              <w:r w:rsidR="008F7B27">
                <w:rPr>
                  <w:color w:val="202020"/>
                </w:rPr>
                <w:t>Edmund.Addei@va.gov</w:t>
              </w:r>
            </w:hyperlink>
          </w:p>
        </w:tc>
        <w:tc>
          <w:tcPr>
            <w:tcW w:w="3420" w:type="dxa"/>
            <w:tcBorders>
              <w:top w:val="single" w:sz="18" w:space="0" w:color="FFFFFF"/>
              <w:left w:val="single" w:sz="4" w:space="0" w:color="8AA6C9"/>
              <w:bottom w:val="single" w:sz="4" w:space="0" w:color="8AA6C9"/>
              <w:right w:val="single" w:sz="4" w:space="0" w:color="8AA6C9"/>
            </w:tcBorders>
            <w:shd w:val="clear" w:color="auto" w:fill="DCE3EE"/>
          </w:tcPr>
          <w:p w14:paraId="6D3CF2A0" w14:textId="77777777" w:rsidR="00337B80" w:rsidRDefault="008F7B27">
            <w:pPr>
              <w:pStyle w:val="TableParagraph"/>
              <w:spacing w:before="25"/>
            </w:pPr>
            <w:r>
              <w:rPr>
                <w:color w:val="202020"/>
              </w:rPr>
              <w:t>IA Analyst</w:t>
            </w:r>
          </w:p>
        </w:tc>
      </w:tr>
    </w:tbl>
    <w:p w14:paraId="46C93505" w14:textId="77777777" w:rsidR="00337B80" w:rsidRDefault="00337B80">
      <w:pPr>
        <w:sectPr w:rsidR="00337B80">
          <w:pgSz w:w="12240" w:h="15840"/>
          <w:pgMar w:top="1440" w:right="900" w:bottom="820" w:left="1320" w:header="0" w:footer="541" w:gutter="0"/>
          <w:cols w:space="720"/>
        </w:sectPr>
      </w:pPr>
    </w:p>
    <w:p w14:paraId="3003E093" w14:textId="0C6FBAC6" w:rsidR="00337B80" w:rsidRDefault="008F7B27">
      <w:pPr>
        <w:spacing w:before="61"/>
        <w:ind w:left="120"/>
        <w:rPr>
          <w:rFonts w:ascii="Times New Roman" w:hAnsi="Times New Roman"/>
          <w:b/>
          <w:sz w:val="32"/>
        </w:rPr>
      </w:pPr>
      <w:del w:id="195" w:author="Richards, Rafael M." w:date="2019-04-11T08:28:00Z">
        <w:r w:rsidDel="001A7823">
          <w:rPr>
            <w:noProof/>
          </w:rPr>
          <w:lastRenderedPageBreak/>
          <w:drawing>
            <wp:anchor distT="0" distB="0" distL="0" distR="0" simplePos="0" relativeHeight="268418759" behindDoc="1" locked="0" layoutInCell="1" allowOverlap="1" wp14:anchorId="16219A10" wp14:editId="355CFD18">
              <wp:simplePos x="0" y="0"/>
              <wp:positionH relativeFrom="page">
                <wp:posOffset>972185</wp:posOffset>
              </wp:positionH>
              <wp:positionV relativeFrom="page">
                <wp:posOffset>1258252</wp:posOffset>
              </wp:positionV>
              <wp:extent cx="5827800" cy="754189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5827800" cy="7541894"/>
                      </a:xfrm>
                      <a:prstGeom prst="rect">
                        <a:avLst/>
                      </a:prstGeom>
                    </pic:spPr>
                  </pic:pic>
                </a:graphicData>
              </a:graphic>
            </wp:anchor>
          </w:drawing>
        </w:r>
      </w:del>
      <w:r w:rsidR="0018446F">
        <w:rPr>
          <w:noProof/>
        </w:rPr>
        <mc:AlternateContent>
          <mc:Choice Requires="wpg">
            <w:drawing>
              <wp:anchor distT="0" distB="0" distL="114300" distR="114300" simplePos="0" relativeHeight="503299808" behindDoc="1" locked="0" layoutInCell="1" allowOverlap="1" wp14:anchorId="44B98C65" wp14:editId="1D4BE904">
                <wp:simplePos x="0" y="0"/>
                <wp:positionH relativeFrom="page">
                  <wp:posOffset>917575</wp:posOffset>
                </wp:positionH>
                <wp:positionV relativeFrom="page">
                  <wp:posOffset>5650865</wp:posOffset>
                </wp:positionV>
                <wp:extent cx="5923915" cy="219710"/>
                <wp:effectExtent l="3175" t="254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915" cy="219710"/>
                          <a:chOff x="1445" y="8899"/>
                          <a:chExt cx="9329" cy="346"/>
                        </a:xfrm>
                      </wpg:grpSpPr>
                      <wps:wsp>
                        <wps:cNvPr id="8" name="AutoShape 4"/>
                        <wps:cNvSpPr>
                          <a:spLocks/>
                        </wps:cNvSpPr>
                        <wps:spPr bwMode="auto">
                          <a:xfrm>
                            <a:off x="1449" y="8899"/>
                            <a:ext cx="9320" cy="346"/>
                          </a:xfrm>
                          <a:custGeom>
                            <a:avLst/>
                            <a:gdLst>
                              <a:gd name="T0" fmla="+- 0 6115 1450"/>
                              <a:gd name="T1" fmla="*/ T0 w 9320"/>
                              <a:gd name="T2" fmla="+- 0 8899 8899"/>
                              <a:gd name="T3" fmla="*/ 8899 h 346"/>
                              <a:gd name="T4" fmla="+- 0 1450 1450"/>
                              <a:gd name="T5" fmla="*/ T4 w 9320"/>
                              <a:gd name="T6" fmla="+- 0 8899 8899"/>
                              <a:gd name="T7" fmla="*/ 8899 h 346"/>
                              <a:gd name="T8" fmla="+- 0 1450 1450"/>
                              <a:gd name="T9" fmla="*/ T8 w 9320"/>
                              <a:gd name="T10" fmla="+- 0 9245 8899"/>
                              <a:gd name="T11" fmla="*/ 9245 h 346"/>
                              <a:gd name="T12" fmla="+- 0 6115 1450"/>
                              <a:gd name="T13" fmla="*/ T12 w 9320"/>
                              <a:gd name="T14" fmla="+- 0 9245 8899"/>
                              <a:gd name="T15" fmla="*/ 9245 h 346"/>
                              <a:gd name="T16" fmla="+- 0 6115 1450"/>
                              <a:gd name="T17" fmla="*/ T16 w 9320"/>
                              <a:gd name="T18" fmla="+- 0 8899 8899"/>
                              <a:gd name="T19" fmla="*/ 8899 h 346"/>
                              <a:gd name="T20" fmla="+- 0 10769 1450"/>
                              <a:gd name="T21" fmla="*/ T20 w 9320"/>
                              <a:gd name="T22" fmla="+- 0 8899 8899"/>
                              <a:gd name="T23" fmla="*/ 8899 h 346"/>
                              <a:gd name="T24" fmla="+- 0 6125 1450"/>
                              <a:gd name="T25" fmla="*/ T24 w 9320"/>
                              <a:gd name="T26" fmla="+- 0 8899 8899"/>
                              <a:gd name="T27" fmla="*/ 8899 h 346"/>
                              <a:gd name="T28" fmla="+- 0 6125 1450"/>
                              <a:gd name="T29" fmla="*/ T28 w 9320"/>
                              <a:gd name="T30" fmla="+- 0 9245 8899"/>
                              <a:gd name="T31" fmla="*/ 9245 h 346"/>
                              <a:gd name="T32" fmla="+- 0 10769 1450"/>
                              <a:gd name="T33" fmla="*/ T32 w 9320"/>
                              <a:gd name="T34" fmla="+- 0 9245 8899"/>
                              <a:gd name="T35" fmla="*/ 9245 h 346"/>
                              <a:gd name="T36" fmla="+- 0 10769 1450"/>
                              <a:gd name="T37" fmla="*/ T36 w 9320"/>
                              <a:gd name="T38" fmla="+- 0 8899 8899"/>
                              <a:gd name="T39" fmla="*/ 8899 h 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0" h="346">
                                <a:moveTo>
                                  <a:pt x="4665" y="0"/>
                                </a:moveTo>
                                <a:lnTo>
                                  <a:pt x="0" y="0"/>
                                </a:lnTo>
                                <a:lnTo>
                                  <a:pt x="0" y="346"/>
                                </a:lnTo>
                                <a:lnTo>
                                  <a:pt x="4665" y="346"/>
                                </a:lnTo>
                                <a:lnTo>
                                  <a:pt x="4665" y="0"/>
                                </a:lnTo>
                                <a:moveTo>
                                  <a:pt x="9319" y="0"/>
                                </a:moveTo>
                                <a:lnTo>
                                  <a:pt x="4675" y="0"/>
                                </a:lnTo>
                                <a:lnTo>
                                  <a:pt x="4675" y="346"/>
                                </a:lnTo>
                                <a:lnTo>
                                  <a:pt x="9319" y="346"/>
                                </a:lnTo>
                                <a:lnTo>
                                  <a:pt x="93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3"/>
                        <wps:cNvSpPr>
                          <a:spLocks/>
                        </wps:cNvSpPr>
                        <wps:spPr bwMode="auto">
                          <a:xfrm>
                            <a:off x="1444" y="8899"/>
                            <a:ext cx="9329" cy="346"/>
                          </a:xfrm>
                          <a:custGeom>
                            <a:avLst/>
                            <a:gdLst>
                              <a:gd name="T0" fmla="+- 0 6115 1445"/>
                              <a:gd name="T1" fmla="*/ T0 w 9329"/>
                              <a:gd name="T2" fmla="+- 0 8899 8899"/>
                              <a:gd name="T3" fmla="*/ 8899 h 346"/>
                              <a:gd name="T4" fmla="+- 0 1450 1445"/>
                              <a:gd name="T5" fmla="*/ T4 w 9329"/>
                              <a:gd name="T6" fmla="+- 0 8899 8899"/>
                              <a:gd name="T7" fmla="*/ 8899 h 346"/>
                              <a:gd name="T8" fmla="+- 0 1450 1445"/>
                              <a:gd name="T9" fmla="*/ T8 w 9329"/>
                              <a:gd name="T10" fmla="+- 0 8928 8899"/>
                              <a:gd name="T11" fmla="*/ 8928 h 346"/>
                              <a:gd name="T12" fmla="+- 0 6115 1445"/>
                              <a:gd name="T13" fmla="*/ T12 w 9329"/>
                              <a:gd name="T14" fmla="+- 0 8928 8899"/>
                              <a:gd name="T15" fmla="*/ 8928 h 346"/>
                              <a:gd name="T16" fmla="+- 0 6115 1445"/>
                              <a:gd name="T17" fmla="*/ T16 w 9329"/>
                              <a:gd name="T18" fmla="+- 0 8899 8899"/>
                              <a:gd name="T19" fmla="*/ 8899 h 346"/>
                              <a:gd name="T20" fmla="+- 0 10769 1445"/>
                              <a:gd name="T21" fmla="*/ T20 w 9329"/>
                              <a:gd name="T22" fmla="+- 0 8899 8899"/>
                              <a:gd name="T23" fmla="*/ 8899 h 346"/>
                              <a:gd name="T24" fmla="+- 0 6125 1445"/>
                              <a:gd name="T25" fmla="*/ T24 w 9329"/>
                              <a:gd name="T26" fmla="+- 0 8899 8899"/>
                              <a:gd name="T27" fmla="*/ 8899 h 346"/>
                              <a:gd name="T28" fmla="+- 0 6125 1445"/>
                              <a:gd name="T29" fmla="*/ T28 w 9329"/>
                              <a:gd name="T30" fmla="+- 0 8928 8899"/>
                              <a:gd name="T31" fmla="*/ 8928 h 346"/>
                              <a:gd name="T32" fmla="+- 0 10769 1445"/>
                              <a:gd name="T33" fmla="*/ T32 w 9329"/>
                              <a:gd name="T34" fmla="+- 0 8928 8899"/>
                              <a:gd name="T35" fmla="*/ 8928 h 346"/>
                              <a:gd name="T36" fmla="+- 0 10769 1445"/>
                              <a:gd name="T37" fmla="*/ T36 w 9329"/>
                              <a:gd name="T38" fmla="+- 0 8899 8899"/>
                              <a:gd name="T39" fmla="*/ 8899 h 346"/>
                              <a:gd name="T40" fmla="+- 0 10774 1445"/>
                              <a:gd name="T41" fmla="*/ T40 w 9329"/>
                              <a:gd name="T42" fmla="+- 0 9216 8899"/>
                              <a:gd name="T43" fmla="*/ 9216 h 346"/>
                              <a:gd name="T44" fmla="+- 0 6120 1445"/>
                              <a:gd name="T45" fmla="*/ T44 w 9329"/>
                              <a:gd name="T46" fmla="+- 0 9216 8899"/>
                              <a:gd name="T47" fmla="*/ 9216 h 346"/>
                              <a:gd name="T48" fmla="+- 0 1445 1445"/>
                              <a:gd name="T49" fmla="*/ T48 w 9329"/>
                              <a:gd name="T50" fmla="+- 0 9216 8899"/>
                              <a:gd name="T51" fmla="*/ 9216 h 346"/>
                              <a:gd name="T52" fmla="+- 0 1445 1445"/>
                              <a:gd name="T53" fmla="*/ T52 w 9329"/>
                              <a:gd name="T54" fmla="+- 0 9245 8899"/>
                              <a:gd name="T55" fmla="*/ 9245 h 346"/>
                              <a:gd name="T56" fmla="+- 0 6120 1445"/>
                              <a:gd name="T57" fmla="*/ T56 w 9329"/>
                              <a:gd name="T58" fmla="+- 0 9245 8899"/>
                              <a:gd name="T59" fmla="*/ 9245 h 346"/>
                              <a:gd name="T60" fmla="+- 0 10774 1445"/>
                              <a:gd name="T61" fmla="*/ T60 w 9329"/>
                              <a:gd name="T62" fmla="+- 0 9245 8899"/>
                              <a:gd name="T63" fmla="*/ 9245 h 346"/>
                              <a:gd name="T64" fmla="+- 0 10774 1445"/>
                              <a:gd name="T65" fmla="*/ T64 w 9329"/>
                              <a:gd name="T66" fmla="+- 0 9216 8899"/>
                              <a:gd name="T67" fmla="*/ 9216 h 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329" h="346">
                                <a:moveTo>
                                  <a:pt x="4670" y="0"/>
                                </a:moveTo>
                                <a:lnTo>
                                  <a:pt x="5" y="0"/>
                                </a:lnTo>
                                <a:lnTo>
                                  <a:pt x="5" y="29"/>
                                </a:lnTo>
                                <a:lnTo>
                                  <a:pt x="4670" y="29"/>
                                </a:lnTo>
                                <a:lnTo>
                                  <a:pt x="4670" y="0"/>
                                </a:lnTo>
                                <a:moveTo>
                                  <a:pt x="9324" y="0"/>
                                </a:moveTo>
                                <a:lnTo>
                                  <a:pt x="4680" y="0"/>
                                </a:lnTo>
                                <a:lnTo>
                                  <a:pt x="4680" y="29"/>
                                </a:lnTo>
                                <a:lnTo>
                                  <a:pt x="9324" y="29"/>
                                </a:lnTo>
                                <a:lnTo>
                                  <a:pt x="9324" y="0"/>
                                </a:lnTo>
                                <a:moveTo>
                                  <a:pt x="9329" y="317"/>
                                </a:moveTo>
                                <a:lnTo>
                                  <a:pt x="4675" y="317"/>
                                </a:lnTo>
                                <a:lnTo>
                                  <a:pt x="0" y="317"/>
                                </a:lnTo>
                                <a:lnTo>
                                  <a:pt x="0" y="346"/>
                                </a:lnTo>
                                <a:lnTo>
                                  <a:pt x="4675" y="346"/>
                                </a:lnTo>
                                <a:lnTo>
                                  <a:pt x="9329" y="346"/>
                                </a:lnTo>
                                <a:lnTo>
                                  <a:pt x="9329" y="31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937F" id="Group 2" o:spid="_x0000_s1026" style="position:absolute;margin-left:72.25pt;margin-top:444.95pt;width:466.45pt;height:17.3pt;z-index:-16672;mso-position-horizontal-relative:page;mso-position-vertical-relative:page" coordorigin="1445,8899" coordsize="9329,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">
                <v:shape id="AutoShape 4" o:spid="_x0000_s1027" style="position:absolute;left:1449;top:8899;width:9320;height:346;visibility:visible;mso-wrap-style:square;v-text-anchor:top" coordsize="932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" path="m4665,l,,,346r4665,l4665,m9319,l4675,r,346l9319,346,9319,e" stroked="f">
                  <v:path arrowok="t" o:connecttype="custom" o:connectlocs="4665,8899;0,8899;0,9245;4665,9245;4665,8899;9319,8899;4675,8899;4675,9245;9319,9245;9319,8899" o:connectangles="0,0,0,0,0,0,0,0,0,0"/>
                </v:shape>
                <v:shape id="AutoShape 3" o:spid="_x0000_s1028" style="position:absolute;left:1444;top:8899;width:9329;height:346;visibility:visible;mso-wrap-style:square;v-text-anchor:top" coordsize="9329,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" path="m4670,l5,r,29l4670,29r,-29m9324,l4680,r,29l9324,29r,-29m9329,317r-4654,l,317r,29l4675,346r4654,l9329,317e" stroked="f">
                  <v:path arrowok="t" o:connecttype="custom" o:connectlocs="4670,8899;5,8899;5,8928;4670,8928;4670,8899;9324,8899;4680,8899;4680,8928;9324,8928;9324,8899;9329,9216;4675,9216;0,9216;0,9245;4675,9245;9329,9245;9329,9216" o:connectangles="0,0,0,0,0,0,0,0,0,0,0,0,0,0,0,0,0"/>
                </v:shape>
                <w10:wrap anchorx="page" anchory="page"/>
              </v:group>
            </w:pict>
          </mc:Fallback>
        </mc:AlternateContent>
      </w:r>
      <w:bookmarkStart w:id="196" w:name="System_Description_–_Risk_Vision"/>
      <w:bookmarkStart w:id="197" w:name="_bookmark1"/>
      <w:bookmarkEnd w:id="196"/>
      <w:bookmarkEnd w:id="197"/>
      <w:r>
        <w:rPr>
          <w:rFonts w:ascii="Times New Roman" w:hAnsi="Times New Roman"/>
          <w:b/>
          <w:color w:val="001F5F"/>
          <w:sz w:val="32"/>
        </w:rPr>
        <w:t>System Description – Risk Vision</w:t>
      </w:r>
    </w:p>
    <w:p w14:paraId="1FCB467D" w14:textId="5717AA5F" w:rsidR="00FD44C1" w:rsidDel="004011F6" w:rsidRDefault="00FD44C1">
      <w:pPr>
        <w:pStyle w:val="BodyText"/>
        <w:spacing w:before="79"/>
        <w:ind w:left="119" w:right="552"/>
        <w:rPr>
          <w:del w:id="198" w:author="Richards, Rafael M." w:date="2019-04-12T13:46:00Z"/>
          <w:szCs w:val="24"/>
        </w:rPr>
      </w:pPr>
      <w:bookmarkStart w:id="199" w:name="The_purpose_of_the_VistA_Adaptive_Mainte"/>
      <w:bookmarkStart w:id="200" w:name="_bookmark2"/>
      <w:bookmarkEnd w:id="199"/>
      <w:bookmarkEnd w:id="200"/>
      <w:ins w:id="201" w:author="Faulkner, David A. (Accenture Federal Services)" w:date="2019-04-08T14:43:00Z">
        <w:del w:id="202" w:author="Richards, Rafael M." w:date="2019-04-12T13:46:00Z">
          <w:r w:rsidDel="00BD0322">
            <w:rPr>
              <w:sz w:val="24"/>
              <w:szCs w:val="24"/>
            </w:rPr>
            <w:br/>
          </w:r>
        </w:del>
        <w:del w:id="203" w:author="Richards, Rafael M." w:date="2019-04-11T08:36:00Z">
          <w:r w:rsidRPr="00FD44C1" w:rsidDel="00306CC1">
            <w:rPr>
              <w:szCs w:val="24"/>
              <w:rPrChange w:id="204" w:author="Faulkner, David A. (Accenture Federal Services)" w:date="2019-04-08T14:43:00Z">
                <w:rPr>
                  <w:sz w:val="24"/>
                  <w:szCs w:val="24"/>
                </w:rPr>
              </w:rPrChange>
            </w:rPr>
            <w:delText xml:space="preserve">The objective of the </w:delText>
          </w:r>
        </w:del>
        <w:del w:id="205" w:author="Richards, Rafael M." w:date="2019-04-12T13:46:00Z">
          <w:r w:rsidRPr="00FD44C1" w:rsidDel="00BD0322">
            <w:rPr>
              <w:b/>
              <w:bCs/>
              <w:szCs w:val="24"/>
              <w:rPrChange w:id="206" w:author="Faulkner, David A. (Accenture Federal Services)" w:date="2019-04-08T14:43:00Z">
                <w:rPr>
                  <w:b/>
                  <w:bCs/>
                  <w:sz w:val="24"/>
                  <w:szCs w:val="24"/>
                </w:rPr>
              </w:rPrChange>
            </w:rPr>
            <w:delText>VistA Adaptive Maintenance</w:delText>
          </w:r>
        </w:del>
        <w:del w:id="207" w:author="Richards, Rafael M." w:date="2019-04-11T08:36:00Z">
          <w:r w:rsidRPr="00FD44C1" w:rsidDel="00306CC1">
            <w:rPr>
              <w:b/>
              <w:bCs/>
              <w:szCs w:val="24"/>
              <w:rPrChange w:id="208" w:author="Faulkner, David A. (Accenture Federal Services)" w:date="2019-04-08T14:43:00Z">
                <w:rPr>
                  <w:b/>
                  <w:bCs/>
                  <w:sz w:val="24"/>
                  <w:szCs w:val="24"/>
                </w:rPr>
              </w:rPrChange>
            </w:rPr>
            <w:delText xml:space="preserve"> VAEC (VAM VAEC)</w:delText>
          </w:r>
        </w:del>
        <w:del w:id="209" w:author="Richards, Rafael M." w:date="2019-04-11T08:38:00Z">
          <w:r w:rsidRPr="00FD44C1" w:rsidDel="00306CC1">
            <w:rPr>
              <w:szCs w:val="24"/>
              <w:rPrChange w:id="210" w:author="Faulkner, David A. (Accenture Federal Services)" w:date="2019-04-08T14:43:00Z">
                <w:rPr>
                  <w:sz w:val="24"/>
                  <w:szCs w:val="24"/>
                </w:rPr>
              </w:rPrChange>
            </w:rPr>
            <w:delText xml:space="preserve"> Security </w:delText>
          </w:r>
        </w:del>
        <w:del w:id="211" w:author="Richards, Rafael M." w:date="2019-04-11T08:39:00Z">
          <w:r w:rsidRPr="00FD44C1" w:rsidDel="00C33F25">
            <w:rPr>
              <w:szCs w:val="24"/>
              <w:rPrChange w:id="212" w:author="Faulkner, David A. (Accenture Federal Services)" w:date="2019-04-08T14:43:00Z">
                <w:rPr>
                  <w:sz w:val="24"/>
                  <w:szCs w:val="24"/>
                </w:rPr>
              </w:rPrChange>
            </w:rPr>
            <w:delText>project</w:delText>
          </w:r>
        </w:del>
        <w:del w:id="213" w:author="Richards, Rafael M." w:date="2019-04-11T08:40:00Z">
          <w:r w:rsidRPr="00FD44C1" w:rsidDel="00C33F25">
            <w:rPr>
              <w:szCs w:val="24"/>
              <w:rPrChange w:id="214" w:author="Faulkner, David A. (Accenture Federal Services)" w:date="2019-04-08T14:43:00Z">
                <w:rPr>
                  <w:sz w:val="24"/>
                  <w:szCs w:val="24"/>
                </w:rPr>
              </w:rPrChange>
            </w:rPr>
            <w:delText xml:space="preserve"> is to deploy an application named</w:delText>
          </w:r>
        </w:del>
        <w:del w:id="215" w:author="Richards, Rafael M." w:date="2019-04-11T08:38:00Z">
          <w:r w:rsidRPr="00FD44C1" w:rsidDel="00306CC1">
            <w:rPr>
              <w:szCs w:val="24"/>
              <w:rPrChange w:id="216" w:author="Faulkner, David A. (Accenture Federal Services)" w:date="2019-04-08T14:43:00Z">
                <w:rPr>
                  <w:sz w:val="24"/>
                  <w:szCs w:val="24"/>
                </w:rPr>
              </w:rPrChange>
            </w:rPr>
            <w:delText>,</w:delText>
          </w:r>
        </w:del>
        <w:del w:id="217" w:author="Richards, Rafael M." w:date="2019-04-11T08:40:00Z">
          <w:r w:rsidRPr="00FD44C1" w:rsidDel="00C33F25">
            <w:rPr>
              <w:szCs w:val="24"/>
              <w:rPrChange w:id="218" w:author="Faulkner, David A. (Accenture Federal Services)" w:date="2019-04-08T14:43:00Z">
                <w:rPr>
                  <w:sz w:val="24"/>
                  <w:szCs w:val="24"/>
                </w:rPr>
              </w:rPrChange>
            </w:rPr>
            <w:delText xml:space="preserve"> </w:delText>
          </w:r>
          <w:r w:rsidRPr="00FD44C1" w:rsidDel="00C33F25">
            <w:rPr>
              <w:b/>
              <w:bCs/>
              <w:szCs w:val="24"/>
              <w:rPrChange w:id="219" w:author="Faulkner, David A. (Accenture Federal Services)" w:date="2019-04-08T14:43:00Z">
                <w:rPr>
                  <w:b/>
                  <w:bCs/>
                  <w:sz w:val="24"/>
                  <w:szCs w:val="24"/>
                </w:rPr>
              </w:rPrChange>
            </w:rPr>
            <w:delText>VistA Adaptive Maintenance (VAM)</w:delText>
          </w:r>
          <w:r w:rsidRPr="00FD44C1" w:rsidDel="00C33F25">
            <w:rPr>
              <w:szCs w:val="24"/>
              <w:rPrChange w:id="220" w:author="Faulkner, David A. (Accenture Federal Services)" w:date="2019-04-08T14:43:00Z">
                <w:rPr>
                  <w:sz w:val="24"/>
                  <w:szCs w:val="24"/>
                </w:rPr>
              </w:rPrChange>
            </w:rPr>
            <w:delText xml:space="preserve"> </w:delText>
          </w:r>
        </w:del>
        <w:del w:id="221" w:author="Richards, Rafael M." w:date="2019-04-12T13:46:00Z">
          <w:r w:rsidRPr="00FD44C1" w:rsidDel="00BD0322">
            <w:rPr>
              <w:szCs w:val="24"/>
              <w:rPrChange w:id="222" w:author="Faulkner, David A. (Accenture Federal Services)" w:date="2019-04-08T14:43:00Z">
                <w:rPr>
                  <w:sz w:val="24"/>
                  <w:szCs w:val="24"/>
                </w:rPr>
              </w:rPrChange>
            </w:rPr>
            <w:delText xml:space="preserve">in </w:delText>
          </w:r>
        </w:del>
        <w:del w:id="223" w:author="Richards, Rafael M." w:date="2019-04-11T08:38:00Z">
          <w:r w:rsidRPr="00FD44C1" w:rsidDel="00306CC1">
            <w:rPr>
              <w:szCs w:val="24"/>
              <w:rPrChange w:id="224" w:author="Faulkner, David A. (Accenture Federal Services)" w:date="2019-04-08T14:43:00Z">
                <w:rPr>
                  <w:sz w:val="24"/>
                  <w:szCs w:val="24"/>
                </w:rPr>
              </w:rPrChange>
            </w:rPr>
            <w:delText>VAEC</w:delText>
          </w:r>
        </w:del>
        <w:del w:id="225" w:author="Richards, Rafael M." w:date="2019-04-11T08:45:00Z">
          <w:r w:rsidRPr="00FD44C1" w:rsidDel="00C33F25">
            <w:rPr>
              <w:szCs w:val="24"/>
              <w:rPrChange w:id="226" w:author="Faulkner, David A. (Accenture Federal Services)" w:date="2019-04-08T14:43:00Z">
                <w:rPr>
                  <w:sz w:val="24"/>
                  <w:szCs w:val="24"/>
                </w:rPr>
              </w:rPrChange>
            </w:rPr>
            <w:delText xml:space="preserve">. VAM </w:delText>
          </w:r>
        </w:del>
        <w:del w:id="227" w:author="Richards, Rafael M." w:date="2019-04-11T08:38:00Z">
          <w:r w:rsidRPr="00FD44C1" w:rsidDel="00306CC1">
            <w:rPr>
              <w:szCs w:val="24"/>
              <w:rPrChange w:id="228" w:author="Faulkner, David A. (Accenture Federal Services)" w:date="2019-04-08T14:43:00Z">
                <w:rPr>
                  <w:sz w:val="24"/>
                  <w:szCs w:val="24"/>
                </w:rPr>
              </w:rPrChange>
            </w:rPr>
            <w:delText>VAEC</w:delText>
          </w:r>
        </w:del>
        <w:del w:id="229" w:author="Richards, Rafael M." w:date="2019-04-11T08:37:00Z">
          <w:r w:rsidRPr="00FD44C1" w:rsidDel="00306CC1">
            <w:rPr>
              <w:szCs w:val="24"/>
              <w:rPrChange w:id="230" w:author="Faulkner, David A. (Accenture Federal Services)" w:date="2019-04-08T14:43:00Z">
                <w:rPr>
                  <w:sz w:val="24"/>
                  <w:szCs w:val="24"/>
                </w:rPr>
              </w:rPrChange>
            </w:rPr>
            <w:delText xml:space="preserve">, will provide complete audit, analysis, and translation of the entire VistA RPC interface into a modern machine-processable form. </w:delText>
          </w:r>
        </w:del>
        <w:del w:id="231" w:author="Richards, Rafael M." w:date="2019-04-11T08:42:00Z">
          <w:r w:rsidRPr="00FD44C1" w:rsidDel="00C33F25">
            <w:rPr>
              <w:szCs w:val="24"/>
              <w:rPrChange w:id="232" w:author="Faulkner, David A. (Accenture Federal Services)" w:date="2019-04-08T14:43:00Z">
                <w:rPr>
                  <w:sz w:val="24"/>
                  <w:szCs w:val="24"/>
                </w:rPr>
              </w:rPrChange>
            </w:rPr>
            <w:delText>VAM VAEC,</w:delText>
          </w:r>
        </w:del>
        <w:del w:id="233" w:author="Richards, Rafael M." w:date="2019-04-12T13:46:00Z">
          <w:r w:rsidRPr="00FD44C1" w:rsidDel="00BD0322">
            <w:rPr>
              <w:szCs w:val="24"/>
              <w:rPrChange w:id="234" w:author="Faulkner, David A. (Accenture Federal Services)" w:date="2019-04-08T14:43:00Z">
                <w:rPr>
                  <w:sz w:val="24"/>
                  <w:szCs w:val="24"/>
                </w:rPr>
              </w:rPrChange>
            </w:rPr>
            <w:delText xml:space="preserve"> is </w:delText>
          </w:r>
        </w:del>
        <w:del w:id="235" w:author="Richards, Rafael M." w:date="2019-04-11T08:44:00Z">
          <w:r w:rsidRPr="00FD44C1" w:rsidDel="00C33F25">
            <w:rPr>
              <w:szCs w:val="24"/>
              <w:rPrChange w:id="236" w:author="Faulkner, David A. (Accenture Federal Services)" w:date="2019-04-08T14:43:00Z">
                <w:rPr>
                  <w:sz w:val="24"/>
                  <w:szCs w:val="24"/>
                </w:rPr>
              </w:rPrChange>
            </w:rPr>
            <w:delText xml:space="preserve">operational and scaled </w:delText>
          </w:r>
        </w:del>
        <w:del w:id="237" w:author="Richards, Rafael M." w:date="2019-04-11T08:50:00Z">
          <w:r w:rsidRPr="00FD44C1" w:rsidDel="00404110">
            <w:rPr>
              <w:szCs w:val="24"/>
              <w:rPrChange w:id="238" w:author="Faulkner, David A. (Accenture Federal Services)" w:date="2019-04-08T14:43:00Z">
                <w:rPr>
                  <w:sz w:val="24"/>
                  <w:szCs w:val="24"/>
                </w:rPr>
              </w:rPrChange>
            </w:rPr>
            <w:delText xml:space="preserve">for </w:delText>
          </w:r>
        </w:del>
        <w:del w:id="239" w:author="Richards, Rafael M." w:date="2019-04-11T08:52:00Z">
          <w:r w:rsidRPr="00FD44C1" w:rsidDel="00404110">
            <w:rPr>
              <w:szCs w:val="24"/>
              <w:rPrChange w:id="240" w:author="Faulkner, David A. (Accenture Federal Services)" w:date="2019-04-08T14:43:00Z">
                <w:rPr>
                  <w:sz w:val="24"/>
                  <w:szCs w:val="24"/>
                </w:rPr>
              </w:rPrChange>
            </w:rPr>
            <w:delText>the</w:delText>
          </w:r>
        </w:del>
        <w:del w:id="241" w:author="Richards, Rafael M." w:date="2019-04-12T13:46:00Z">
          <w:r w:rsidRPr="00FD44C1" w:rsidDel="00BD0322">
            <w:rPr>
              <w:szCs w:val="24"/>
              <w:rPrChange w:id="242" w:author="Faulkner, David A. (Accenture Federal Services)" w:date="2019-04-08T14:43:00Z">
                <w:rPr>
                  <w:sz w:val="24"/>
                  <w:szCs w:val="24"/>
                </w:rPr>
              </w:rPrChange>
            </w:rPr>
            <w:delText xml:space="preserve"> production enterprise’s use </w:delText>
          </w:r>
        </w:del>
        <w:del w:id="243" w:author="Richards, Rafael M." w:date="2019-04-11T08:52:00Z">
          <w:r w:rsidRPr="00FD44C1" w:rsidDel="00404110">
            <w:rPr>
              <w:szCs w:val="24"/>
              <w:rPrChange w:id="244" w:author="Faulkner, David A. (Accenture Federal Services)" w:date="2019-04-08T14:43:00Z">
                <w:rPr>
                  <w:sz w:val="24"/>
                  <w:szCs w:val="24"/>
                </w:rPr>
              </w:rPrChange>
            </w:rPr>
            <w:delText>on</w:delText>
          </w:r>
        </w:del>
        <w:del w:id="245" w:author="Richards, Rafael M." w:date="2019-04-12T13:46:00Z">
          <w:r w:rsidRPr="00FD44C1" w:rsidDel="00BD0322">
            <w:rPr>
              <w:szCs w:val="24"/>
              <w:rPrChange w:id="246" w:author="Faulkner, David A. (Accenture Federal Services)" w:date="2019-04-08T14:43:00Z">
                <w:rPr>
                  <w:sz w:val="24"/>
                  <w:szCs w:val="24"/>
                </w:rPr>
              </w:rPrChange>
            </w:rPr>
            <w:delText xml:space="preserve"> the VAEC </w:delText>
          </w:r>
        </w:del>
        <w:del w:id="247" w:author="Richards, Rafael M." w:date="2019-04-11T08:44:00Z">
          <w:r w:rsidRPr="00FD44C1" w:rsidDel="00C33F25">
            <w:rPr>
              <w:szCs w:val="24"/>
              <w:rPrChange w:id="248" w:author="Faulkner, David A. (Accenture Federal Services)" w:date="2019-04-08T14:43:00Z">
                <w:rPr>
                  <w:sz w:val="24"/>
                  <w:szCs w:val="24"/>
                </w:rPr>
              </w:rPrChange>
            </w:rPr>
            <w:delText xml:space="preserve">CloudWatch monitoring tool </w:delText>
          </w:r>
        </w:del>
        <w:del w:id="249" w:author="Richards, Rafael M." w:date="2019-04-11T08:43:00Z">
          <w:r w:rsidRPr="00FD44C1" w:rsidDel="00C33F25">
            <w:rPr>
              <w:szCs w:val="24"/>
              <w:rPrChange w:id="250" w:author="Faulkner, David A. (Accenture Federal Services)" w:date="2019-04-08T14:43:00Z">
                <w:rPr>
                  <w:sz w:val="24"/>
                  <w:szCs w:val="24"/>
                </w:rPr>
              </w:rPrChange>
            </w:rPr>
            <w:delText>in order  </w:delText>
          </w:r>
        </w:del>
        <w:del w:id="251" w:author="Richards, Rafael M." w:date="2019-04-11T08:50:00Z">
          <w:r w:rsidRPr="00FD44C1" w:rsidDel="00404110">
            <w:rPr>
              <w:szCs w:val="24"/>
              <w:rPrChange w:id="252" w:author="Faulkner, David A. (Accenture Federal Services)" w:date="2019-04-08T14:43:00Z">
                <w:rPr>
                  <w:sz w:val="24"/>
                  <w:szCs w:val="24"/>
                </w:rPr>
              </w:rPrChange>
            </w:rPr>
            <w:delText xml:space="preserve">to provide a </w:delText>
          </w:r>
        </w:del>
        <w:del w:id="253" w:author="Richards, Rafael M." w:date="2019-04-12T13:46:00Z">
          <w:r w:rsidRPr="00FD44C1" w:rsidDel="00BD0322">
            <w:rPr>
              <w:szCs w:val="24"/>
              <w:rPrChange w:id="254" w:author="Faulkner, David A. (Accenture Federal Services)" w:date="2019-04-08T14:43:00Z">
                <w:rPr>
                  <w:sz w:val="24"/>
                  <w:szCs w:val="24"/>
                </w:rPr>
              </w:rPrChange>
            </w:rPr>
            <w:delText xml:space="preserve">comprehensive cloud-based VistA RPC Interface monitoring and security for all VistA systems migrated to the VAEC. </w:delText>
          </w:r>
        </w:del>
      </w:ins>
    </w:p>
    <w:p w14:paraId="5A5C15B7" w14:textId="324097AB" w:rsidR="004011F6" w:rsidRDefault="004011F6" w:rsidP="004011F6">
      <w:pPr>
        <w:spacing w:after="160" w:line="252" w:lineRule="auto"/>
        <w:jc w:val="both"/>
        <w:rPr>
          <w:ins w:id="255" w:author="Richards, Rafael M." w:date="2019-04-12T14:04:00Z"/>
          <w:rFonts w:eastAsiaTheme="minorHAnsi"/>
          <w:szCs w:val="24"/>
          <w:lang w:bidi="ar-SA"/>
        </w:rPr>
      </w:pPr>
      <w:ins w:id="256" w:author="Richards, Rafael M." w:date="2019-04-12T14:04:00Z">
        <w:r>
          <w:rPr>
            <w:sz w:val="24"/>
            <w:szCs w:val="24"/>
          </w:rPr>
          <w:br/>
        </w:r>
        <w:r>
          <w:rPr>
            <w:szCs w:val="24"/>
          </w:rPr>
          <w:t xml:space="preserve">The </w:t>
        </w:r>
        <w:r>
          <w:rPr>
            <w:b/>
            <w:bCs/>
            <w:szCs w:val="24"/>
          </w:rPr>
          <w:t xml:space="preserve">VistA Adaptive Maintenance system </w:t>
        </w:r>
        <w:r>
          <w:rPr>
            <w:szCs w:val="24"/>
          </w:rPr>
          <w:t xml:space="preserve">is a Cloud-Smart / Cloud-Native application developed and deployed in the dedicated U.S. FedRAMP-HIGH, HIPAA-compliant VA Enterprise Cloud (VAEC) leveraging Amazon Web Services (AWS) commercial cloud infrastructure and services.  VAM provides comprehensive, commercial cloud-based monitoring and security for all clients, applications, and users that access VistA data using </w:t>
        </w:r>
        <w:proofErr w:type="spellStart"/>
        <w:r>
          <w:rPr>
            <w:szCs w:val="24"/>
          </w:rPr>
          <w:t>VistA’s</w:t>
        </w:r>
        <w:proofErr w:type="spellEnd"/>
        <w:r>
          <w:rPr>
            <w:szCs w:val="24"/>
          </w:rPr>
          <w:t xml:space="preserve"> Remote Procedure Call (RPC) interface.  VAM is operationalized and scaled for production enterprise’s use in the VAEC leveraging AWS Kinesis</w:t>
        </w:r>
      </w:ins>
      <w:ins w:id="257" w:author="Richards, Rafael M." w:date="2019-04-12T14:12:00Z">
        <w:r w:rsidR="007149AD">
          <w:rPr>
            <w:szCs w:val="24"/>
          </w:rPr>
          <w:t xml:space="preserve"> and AWS CloudWatch</w:t>
        </w:r>
      </w:ins>
      <w:ins w:id="258" w:author="Richards, Rafael M." w:date="2019-04-12T14:04:00Z">
        <w:r>
          <w:rPr>
            <w:szCs w:val="24"/>
          </w:rPr>
          <w:t>, and provides comprehensive commercial cloud-based VistA RPC Interface monitoring and security for all VistA systems migrated to the VAEC.  VAM is 100%  Legacy-free, Cloud-Native, and Non-invasive - allowing it to be scaled and deployed enterprise-wide without any change to any VistA system required.</w:t>
        </w:r>
      </w:ins>
    </w:p>
    <w:p w14:paraId="5A249A2E" w14:textId="77777777" w:rsidR="004011F6" w:rsidRPr="00FD44C1" w:rsidRDefault="004011F6" w:rsidP="00FD44C1">
      <w:pPr>
        <w:spacing w:after="160" w:line="252" w:lineRule="auto"/>
        <w:jc w:val="both"/>
        <w:rPr>
          <w:ins w:id="259" w:author="Richards, Rafael M." w:date="2019-04-12T14:04:00Z"/>
          <w:rFonts w:eastAsiaTheme="minorHAnsi"/>
          <w:szCs w:val="24"/>
          <w:lang w:bidi="ar-SA"/>
          <w:rPrChange w:id="260" w:author="Faulkner, David A. (Accenture Federal Services)" w:date="2019-04-08T14:43:00Z">
            <w:rPr>
              <w:ins w:id="261" w:author="Richards, Rafael M." w:date="2019-04-12T14:04:00Z"/>
              <w:rFonts w:eastAsiaTheme="minorHAnsi"/>
              <w:sz w:val="24"/>
              <w:szCs w:val="24"/>
              <w:lang w:bidi="ar-SA"/>
            </w:rPr>
          </w:rPrChange>
        </w:rPr>
      </w:pPr>
    </w:p>
    <w:p w14:paraId="545BF024" w14:textId="7081F70F" w:rsidR="00FD44C1" w:rsidRPr="00FD44C1" w:rsidDel="00C33F25" w:rsidRDefault="00FD44C1" w:rsidP="00FD44C1">
      <w:pPr>
        <w:spacing w:after="160" w:line="252" w:lineRule="auto"/>
        <w:jc w:val="both"/>
        <w:rPr>
          <w:ins w:id="262" w:author="Faulkner, David A. (Accenture Federal Services)" w:date="2019-04-08T14:43:00Z"/>
          <w:del w:id="263" w:author="Richards, Rafael M." w:date="2019-04-11T08:43:00Z"/>
          <w:szCs w:val="24"/>
          <w:rPrChange w:id="264" w:author="Faulkner, David A. (Accenture Federal Services)" w:date="2019-04-08T14:43:00Z">
            <w:rPr>
              <w:ins w:id="265" w:author="Faulkner, David A. (Accenture Federal Services)" w:date="2019-04-08T14:43:00Z"/>
              <w:del w:id="266" w:author="Richards, Rafael M." w:date="2019-04-11T08:43:00Z"/>
              <w:sz w:val="24"/>
              <w:szCs w:val="24"/>
            </w:rPr>
          </w:rPrChange>
        </w:rPr>
      </w:pPr>
      <w:ins w:id="267" w:author="Faulkner, David A. (Accenture Federal Services)" w:date="2019-04-08T14:43:00Z">
        <w:del w:id="268" w:author="Richards, Rafael M." w:date="2019-04-11T08:43:00Z">
          <w:r w:rsidRPr="00FD44C1" w:rsidDel="00C33F25">
            <w:rPr>
              <w:szCs w:val="24"/>
              <w:rPrChange w:id="269" w:author="Faulkner, David A. (Accenture Federal Services)" w:date="2019-04-08T14:43:00Z">
                <w:rPr>
                  <w:sz w:val="24"/>
                  <w:szCs w:val="24"/>
                </w:rPr>
              </w:rPrChange>
            </w:rPr>
            <w:delText>As the VA continues to strengthen its cybersecurity profile, VAM provides a quadruple initiative of reducing the cost and complexity of maintenance for VistA systems by resolving severe security vulnerabilities within all VistA systems that migrated to VAEC, while taking full advantage of the features and scaling of VA’s new commercial cloud capabilities, and ensuring the safe, secure, and seamless continuity of veteran care and services as VistA systems are migrated to the VAEC.</w:delText>
          </w:r>
        </w:del>
      </w:ins>
    </w:p>
    <w:p w14:paraId="661880E6" w14:textId="77777777" w:rsidR="00337B80" w:rsidRDefault="008F7B27">
      <w:pPr>
        <w:pStyle w:val="BodyText"/>
        <w:spacing w:before="79"/>
        <w:ind w:left="119" w:right="552"/>
      </w:pPr>
      <w:del w:id="270" w:author="Faulkner, David A. (Accenture Federal Services)" w:date="2019-04-08T14:42:00Z">
        <w:r w:rsidDel="00FD44C1">
          <w:delText>The purpose of the VistA Adaptive Maintenance (VAM) project is to establish a secure, sustainable, high- performing, cloud-based service to implement provider workflow logic back-end processing and storage. The VAM service will replicate the Remote Procedure Call (RPC) functionality currently provided via VistA in a modern, well-documented platform (i.e., Node.js and NoSQL database). VAM will enable the incremental transition of clinical workflow logic out of VistA into VAM services, while maintaining full compatibility with current VistA clients such as CPRS. VAM will be hosted in production within the VA’s Enterprise Cloud (VAEC) using the Amazon Web Services (AWS) service</w:delText>
        </w:r>
        <w:r w:rsidDel="00FD44C1">
          <w:rPr>
            <w:spacing w:val="-11"/>
          </w:rPr>
          <w:delText xml:space="preserve"> </w:delText>
        </w:r>
        <w:r w:rsidDel="00FD44C1">
          <w:delText>provider.</w:delText>
        </w:r>
      </w:del>
    </w:p>
    <w:p w14:paraId="5515E001" w14:textId="77777777" w:rsidR="00337B80" w:rsidRDefault="008F7B27">
      <w:pPr>
        <w:pStyle w:val="Heading1"/>
        <w:spacing w:before="80"/>
        <w:ind w:left="175"/>
      </w:pPr>
      <w:bookmarkStart w:id="271" w:name="Owners_–_Risk_Vision"/>
      <w:bookmarkEnd w:id="271"/>
      <w:r>
        <w:rPr>
          <w:color w:val="001F5F"/>
        </w:rPr>
        <w:t>Owners – Risk Vision</w:t>
      </w:r>
    </w:p>
    <w:p w14:paraId="433F6825" w14:textId="43543E28" w:rsidR="00337B80" w:rsidRDefault="00C33F25">
      <w:pPr>
        <w:pStyle w:val="BodyText"/>
        <w:spacing w:before="11"/>
        <w:rPr>
          <w:rFonts w:ascii="Times New Roman"/>
          <w:b/>
          <w:sz w:val="6"/>
        </w:rPr>
      </w:pPr>
      <w:ins w:id="272" w:author="Richards, Rafael M." w:date="2019-04-11T08:48:00Z">
        <w:r>
          <w:rPr>
            <w:noProof/>
          </w:rPr>
          <w:drawing>
            <wp:anchor distT="0" distB="0" distL="0" distR="0" simplePos="0" relativeHeight="503301856" behindDoc="1" locked="0" layoutInCell="1" allowOverlap="1" wp14:anchorId="022BAC63" wp14:editId="11E16664">
              <wp:simplePos x="0" y="0"/>
              <wp:positionH relativeFrom="margin">
                <wp:align>center</wp:align>
              </wp:positionH>
              <wp:positionV relativeFrom="page">
                <wp:posOffset>4647565</wp:posOffset>
              </wp:positionV>
              <wp:extent cx="4409600" cy="4648200"/>
              <wp:effectExtent l="0" t="0" r="0" b="0"/>
              <wp:wrapNone/>
              <wp:docPr id="19" name="image4.png" descr="&quot;For Internal Use Only&quot; 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6" cstate="print"/>
                      <a:stretch>
                        <a:fillRect/>
                      </a:stretch>
                    </pic:blipFill>
                    <pic:spPr>
                      <a:xfrm>
                        <a:off x="0" y="0"/>
                        <a:ext cx="4409600" cy="4648200"/>
                      </a:xfrm>
                      <a:prstGeom prst="rect">
                        <a:avLst/>
                      </a:prstGeom>
                    </pic:spPr>
                  </pic:pic>
                </a:graphicData>
              </a:graphic>
              <wp14:sizeRelH relativeFrom="margin">
                <wp14:pctWidth>0</wp14:pctWidth>
              </wp14:sizeRelH>
              <wp14:sizeRelV relativeFrom="margin">
                <wp14:pctHeight>0</wp14:pctHeight>
              </wp14:sizeRelV>
            </wp:anchor>
          </w:drawing>
        </w:r>
      </w:ins>
    </w:p>
    <w:tbl>
      <w:tblPr>
        <w:tblW w:w="0" w:type="auto"/>
        <w:tblInd w:w="13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Change w:id="273" w:author="Richards, Rafael M." w:date="2019-04-11T08:31:00Z">
          <w:tblPr>
            <w:tblW w:w="0" w:type="auto"/>
            <w:tblInd w:w="13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PrChange>
      </w:tblPr>
      <w:tblGrid>
        <w:gridCol w:w="4675"/>
        <w:gridCol w:w="4653"/>
        <w:tblGridChange w:id="274">
          <w:tblGrid>
            <w:gridCol w:w="4675"/>
            <w:gridCol w:w="4653"/>
          </w:tblGrid>
        </w:tblGridChange>
      </w:tblGrid>
      <w:tr w:rsidR="00337B80" w14:paraId="4207F22F" w14:textId="77777777" w:rsidTr="00306CC1">
        <w:trPr>
          <w:trHeight w:val="330"/>
          <w:trPrChange w:id="275" w:author="Richards, Rafael M." w:date="2019-04-11T08:31:00Z">
            <w:trPr>
              <w:trHeight w:val="330"/>
            </w:trPr>
          </w:trPrChange>
        </w:trPr>
        <w:tc>
          <w:tcPr>
            <w:tcW w:w="4675" w:type="dxa"/>
            <w:tcBorders>
              <w:top w:val="nil"/>
              <w:left w:val="nil"/>
              <w:bottom w:val="single" w:sz="4" w:space="0" w:color="auto"/>
              <w:right w:val="nil"/>
            </w:tcBorders>
            <w:shd w:val="clear" w:color="auto" w:fill="1F5392"/>
            <w:tcPrChange w:id="276" w:author="Richards, Rafael M." w:date="2019-04-11T08:31:00Z">
              <w:tcPr>
                <w:tcW w:w="4675" w:type="dxa"/>
                <w:tcBorders>
                  <w:top w:val="nil"/>
                  <w:left w:val="nil"/>
                  <w:right w:val="nil"/>
                </w:tcBorders>
                <w:shd w:val="clear" w:color="auto" w:fill="1F5392"/>
              </w:tcPr>
            </w:tcPrChange>
          </w:tcPr>
          <w:p w14:paraId="728B2EDA" w14:textId="77777777" w:rsidR="00337B80" w:rsidRDefault="008F7B27">
            <w:pPr>
              <w:pStyle w:val="TableParagraph"/>
              <w:spacing w:before="37"/>
              <w:ind w:left="2047" w:right="2038"/>
              <w:jc w:val="center"/>
              <w:rPr>
                <w:rFonts w:ascii="Times New Roman"/>
                <w:b/>
              </w:rPr>
            </w:pPr>
            <w:r>
              <w:rPr>
                <w:rFonts w:ascii="Times New Roman"/>
                <w:b/>
                <w:color w:val="FFFFFF"/>
              </w:rPr>
              <w:t>Name</w:t>
            </w:r>
          </w:p>
        </w:tc>
        <w:tc>
          <w:tcPr>
            <w:tcW w:w="4653" w:type="dxa"/>
            <w:tcBorders>
              <w:top w:val="nil"/>
              <w:left w:val="nil"/>
              <w:bottom w:val="single" w:sz="4" w:space="0" w:color="auto"/>
              <w:right w:val="nil"/>
            </w:tcBorders>
            <w:shd w:val="clear" w:color="auto" w:fill="1F5392"/>
            <w:tcPrChange w:id="277" w:author="Richards, Rafael M." w:date="2019-04-11T08:31:00Z">
              <w:tcPr>
                <w:tcW w:w="4653" w:type="dxa"/>
                <w:tcBorders>
                  <w:top w:val="nil"/>
                  <w:left w:val="nil"/>
                  <w:right w:val="nil"/>
                </w:tcBorders>
                <w:shd w:val="clear" w:color="auto" w:fill="1F5392"/>
              </w:tcPr>
            </w:tcPrChange>
          </w:tcPr>
          <w:p w14:paraId="6091521C" w14:textId="77777777" w:rsidR="00337B80" w:rsidRDefault="008F7B27">
            <w:pPr>
              <w:pStyle w:val="TableParagraph"/>
              <w:spacing w:before="37"/>
              <w:ind w:left="2097" w:right="2087"/>
              <w:jc w:val="center"/>
              <w:rPr>
                <w:rFonts w:ascii="Times New Roman"/>
                <w:b/>
              </w:rPr>
            </w:pPr>
            <w:r>
              <w:rPr>
                <w:rFonts w:ascii="Times New Roman"/>
                <w:b/>
                <w:color w:val="FFFFFF"/>
              </w:rPr>
              <w:t>Role</w:t>
            </w:r>
          </w:p>
        </w:tc>
      </w:tr>
      <w:tr w:rsidR="001A7823" w14:paraId="20158DE7" w14:textId="77777777" w:rsidTr="00306CC1">
        <w:trPr>
          <w:trHeight w:val="284"/>
          <w:trPrChange w:id="278" w:author="Richards, Rafael M." w:date="2019-04-11T08:31:00Z">
            <w:trPr>
              <w:trHeight w:val="28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79" w:author="Richards, Rafael M." w:date="2019-04-11T08:31:00Z">
              <w:tcPr>
                <w:tcW w:w="4675" w:type="dxa"/>
                <w:tcBorders>
                  <w:left w:val="single" w:sz="4" w:space="0" w:color="8EAADB"/>
                  <w:bottom w:val="single" w:sz="18" w:space="0" w:color="FFFFFF"/>
                  <w:right w:val="single" w:sz="4" w:space="0" w:color="8EAADB"/>
                </w:tcBorders>
              </w:tcPr>
            </w:tcPrChange>
          </w:tcPr>
          <w:p w14:paraId="45E2D223" w14:textId="29A6446A" w:rsidR="001A7823" w:rsidRDefault="001A7823" w:rsidP="001A7823">
            <w:pPr>
              <w:pStyle w:val="TableParagraph"/>
              <w:spacing w:before="8" w:line="256" w:lineRule="exact"/>
            </w:pPr>
            <w:ins w:id="280" w:author="Richards, Rafael M." w:date="2019-04-11T08:26:00Z">
              <w:r>
                <w:t>Rafael Richards</w:t>
              </w:r>
            </w:ins>
            <w:ins w:id="281" w:author="Faulkner, David A. (Accenture Federal Services)" w:date="2019-04-08T14:46:00Z">
              <w:del w:id="282" w:author="Richards, Rafael M." w:date="2019-04-11T08:22:00Z">
                <w:r w:rsidDel="001A7823">
                  <w:delText>David Faulkner</w:delText>
                </w:r>
              </w:del>
            </w:ins>
            <w:del w:id="283" w:author="Richards, Rafael M." w:date="2019-04-11T08:22:00Z">
              <w:r w:rsidDel="001A7823">
                <w:delText>Badhan S. Mandal</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84" w:author="Richards, Rafael M." w:date="2019-04-11T08:31:00Z">
              <w:tcPr>
                <w:tcW w:w="4653" w:type="dxa"/>
                <w:tcBorders>
                  <w:left w:val="single" w:sz="4" w:space="0" w:color="8EAADB"/>
                  <w:bottom w:val="single" w:sz="18" w:space="0" w:color="FFFFFF"/>
                  <w:right w:val="single" w:sz="4" w:space="0" w:color="8EAADB"/>
                </w:tcBorders>
              </w:tcPr>
            </w:tcPrChange>
          </w:tcPr>
          <w:p w14:paraId="29A4531F" w14:textId="6EA026DB" w:rsidR="001A7823" w:rsidRDefault="001A7823" w:rsidP="001A7823">
            <w:pPr>
              <w:pStyle w:val="TableParagraph"/>
              <w:spacing w:before="8" w:line="256" w:lineRule="exact"/>
            </w:pPr>
            <w:ins w:id="285" w:author="Richards, Rafael M." w:date="2019-04-11T08:26:00Z">
              <w:r>
                <w:t xml:space="preserve">Business Owner </w:t>
              </w:r>
            </w:ins>
            <w:ins w:id="286" w:author="Richards, Rafael M." w:date="2019-04-11T09:10:00Z">
              <w:r w:rsidR="00896972">
                <w:t>(BO)</w:t>
              </w:r>
            </w:ins>
            <w:del w:id="287" w:author="Richards, Rafael M." w:date="2019-04-11T08:22:00Z">
              <w:r w:rsidDel="001A7823">
                <w:delText>System Steward</w:delText>
              </w:r>
            </w:del>
            <w:ins w:id="288" w:author="Faulkner, David A. (Accenture Federal Services)" w:date="2019-04-08T14:46:00Z">
              <w:del w:id="289" w:author="Richards, Rafael M." w:date="2019-04-11T08:22:00Z">
                <w:r w:rsidDel="001A7823">
                  <w:delText xml:space="preserve"> (Security) </w:delText>
                </w:r>
              </w:del>
            </w:ins>
          </w:p>
        </w:tc>
      </w:tr>
      <w:tr w:rsidR="00306CC1" w14:paraId="360EBF2A" w14:textId="77777777" w:rsidTr="00306CC1">
        <w:trPr>
          <w:trHeight w:val="324"/>
          <w:ins w:id="290" w:author="Richards, Rafael M." w:date="2019-04-11T08:29:00Z"/>
          <w:trPrChange w:id="291" w:author="Richards, Rafael M." w:date="2019-04-11T08:31:00Z">
            <w:trPr>
              <w:trHeight w:val="32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92" w:author="Richards, Rafael M." w:date="2019-04-11T08:31:00Z">
              <w:tcPr>
                <w:tcW w:w="4675"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06FE38C6" w14:textId="4FFCFC7D" w:rsidR="00306CC1" w:rsidRDefault="00306CC1" w:rsidP="00306CC1">
            <w:pPr>
              <w:pStyle w:val="TableParagraph"/>
              <w:spacing w:before="34"/>
              <w:rPr>
                <w:ins w:id="293" w:author="Richards, Rafael M." w:date="2019-04-11T08:29:00Z"/>
              </w:rPr>
            </w:pPr>
            <w:ins w:id="294" w:author="Richards, Rafael M." w:date="2019-04-11T08:29:00Z">
              <w:r>
                <w:t>Christopher Brown</w:t>
              </w:r>
            </w:ins>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95" w:author="Richards, Rafael M." w:date="2019-04-11T08:31:00Z">
              <w:tcPr>
                <w:tcW w:w="4653"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61D4A6C5" w14:textId="20F6F299" w:rsidR="00306CC1" w:rsidRDefault="00306CC1" w:rsidP="00306CC1">
            <w:pPr>
              <w:pStyle w:val="TableParagraph"/>
              <w:spacing w:before="34"/>
              <w:rPr>
                <w:ins w:id="296" w:author="Richards, Rafael M." w:date="2019-04-11T08:29:00Z"/>
              </w:rPr>
            </w:pPr>
            <w:ins w:id="297" w:author="Richards, Rafael M." w:date="2019-04-11T08:29:00Z">
              <w:r>
                <w:t>System Owner</w:t>
              </w:r>
            </w:ins>
            <w:ins w:id="298" w:author="Richards, Rafael M." w:date="2019-04-11T09:10:00Z">
              <w:r w:rsidR="00896972">
                <w:t xml:space="preserve"> (SO)</w:t>
              </w:r>
            </w:ins>
          </w:p>
        </w:tc>
      </w:tr>
      <w:tr w:rsidR="00404110" w14:paraId="5DFEEDFF" w14:textId="77777777" w:rsidTr="00306CC1">
        <w:trPr>
          <w:trHeight w:val="324"/>
          <w:ins w:id="299" w:author="Richards, Rafael M." w:date="2019-04-11T08:55:00Z"/>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ED9D13" w14:textId="3E88A54B" w:rsidR="00404110" w:rsidRDefault="00404110" w:rsidP="00404110">
            <w:pPr>
              <w:pStyle w:val="TableParagraph"/>
              <w:spacing w:before="34"/>
              <w:rPr>
                <w:ins w:id="300" w:author="Richards, Rafael M." w:date="2019-04-11T08:55:00Z"/>
              </w:rPr>
            </w:pPr>
            <w:ins w:id="301" w:author="Richards, Rafael M." w:date="2019-04-11T08:55:00Z">
              <w:r>
                <w:t>Bobbi Begay</w:t>
              </w:r>
            </w:ins>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AFAFFA" w14:textId="1DE40884" w:rsidR="00404110" w:rsidRDefault="00404110" w:rsidP="00404110">
            <w:pPr>
              <w:pStyle w:val="TableParagraph"/>
              <w:spacing w:before="34"/>
              <w:rPr>
                <w:ins w:id="302" w:author="Richards, Rafael M." w:date="2019-04-11T08:55:00Z"/>
              </w:rPr>
            </w:pPr>
            <w:ins w:id="303" w:author="Richards, Rafael M." w:date="2019-04-11T08:55:00Z">
              <w:r>
                <w:t>Information Security Officer</w:t>
              </w:r>
            </w:ins>
            <w:ins w:id="304" w:author="Richards, Rafael M." w:date="2019-04-11T09:10:00Z">
              <w:r w:rsidR="00896972">
                <w:t xml:space="preserve"> (ISO)</w:t>
              </w:r>
            </w:ins>
          </w:p>
        </w:tc>
      </w:tr>
      <w:tr w:rsidR="00306CC1" w14:paraId="568298C3" w14:textId="77777777" w:rsidTr="00306CC1">
        <w:trPr>
          <w:trHeight w:val="324"/>
          <w:trPrChange w:id="305" w:author="Richards, Rafael M." w:date="2019-04-11T08:31:00Z">
            <w:trPr>
              <w:trHeight w:val="32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06" w:author="Richards, Rafael M." w:date="2019-04-11T08:31:00Z">
              <w:tcPr>
                <w:tcW w:w="4675"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75F18EE3" w14:textId="77777777" w:rsidR="00306CC1" w:rsidRDefault="00306CC1" w:rsidP="00306CC1">
            <w:pPr>
              <w:pStyle w:val="TableParagraph"/>
              <w:spacing w:before="34"/>
            </w:pPr>
            <w:r>
              <w:t>Bill James</w:t>
            </w:r>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07" w:author="Richards, Rafael M." w:date="2019-04-11T08:31:00Z">
              <w:tcPr>
                <w:tcW w:w="4653"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4F038E9A" w14:textId="106A6D7E" w:rsidR="00306CC1" w:rsidRDefault="00306CC1" w:rsidP="00306CC1">
            <w:pPr>
              <w:pStyle w:val="TableParagraph"/>
              <w:spacing w:before="34"/>
            </w:pPr>
            <w:r>
              <w:t>Authorizing Official</w:t>
            </w:r>
            <w:ins w:id="308" w:author="Richards, Rafael M." w:date="2019-04-11T09:10:00Z">
              <w:r w:rsidR="00896972">
                <w:t xml:space="preserve"> (AO)</w:t>
              </w:r>
            </w:ins>
          </w:p>
        </w:tc>
      </w:tr>
      <w:tr w:rsidR="00306CC1" w:rsidDel="00404110" w14:paraId="23D18F61" w14:textId="780B959D" w:rsidTr="00306CC1">
        <w:trPr>
          <w:trHeight w:val="298"/>
          <w:del w:id="309" w:author="Richards, Rafael M." w:date="2019-04-11T08:55:00Z"/>
          <w:trPrChange w:id="310" w:author="Richards, Rafael M." w:date="2019-04-11T08:31:00Z">
            <w:trPr>
              <w:trHeight w:val="298"/>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11" w:author="Richards, Rafael M." w:date="2019-04-11T08:31:00Z">
              <w:tcPr>
                <w:tcW w:w="4675" w:type="dxa"/>
                <w:tcBorders>
                  <w:top w:val="single" w:sz="18" w:space="0" w:color="FFFFFF"/>
                  <w:left w:val="single" w:sz="4" w:space="0" w:color="8EAADB"/>
                  <w:bottom w:val="single" w:sz="18" w:space="0" w:color="FFFFFF"/>
                  <w:right w:val="single" w:sz="4" w:space="0" w:color="8EAADB"/>
                </w:tcBorders>
              </w:tcPr>
            </w:tcPrChange>
          </w:tcPr>
          <w:p w14:paraId="6B2B637A" w14:textId="1AA5D911" w:rsidR="00306CC1" w:rsidDel="00404110" w:rsidRDefault="00306CC1" w:rsidP="00306CC1">
            <w:pPr>
              <w:pStyle w:val="TableParagraph"/>
              <w:spacing w:before="22" w:line="256" w:lineRule="exact"/>
              <w:rPr>
                <w:del w:id="312" w:author="Richards, Rafael M." w:date="2019-04-11T08:55:00Z"/>
              </w:rPr>
            </w:pPr>
            <w:del w:id="313" w:author="Richards, Rafael M." w:date="2019-04-11T08:54:00Z">
              <w:r w:rsidDel="00404110">
                <w:delText>Bobbi Begay</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14" w:author="Richards, Rafael M." w:date="2019-04-11T08:31:00Z">
              <w:tcPr>
                <w:tcW w:w="4653" w:type="dxa"/>
                <w:tcBorders>
                  <w:top w:val="single" w:sz="18" w:space="0" w:color="FFFFFF"/>
                  <w:left w:val="single" w:sz="4" w:space="0" w:color="8EAADB"/>
                  <w:bottom w:val="single" w:sz="18" w:space="0" w:color="FFFFFF"/>
                  <w:right w:val="single" w:sz="4" w:space="0" w:color="8EAADB"/>
                </w:tcBorders>
              </w:tcPr>
            </w:tcPrChange>
          </w:tcPr>
          <w:p w14:paraId="7A943C13" w14:textId="6785188C" w:rsidR="00306CC1" w:rsidDel="00404110" w:rsidRDefault="00306CC1" w:rsidP="00306CC1">
            <w:pPr>
              <w:pStyle w:val="TableParagraph"/>
              <w:spacing w:before="22" w:line="256" w:lineRule="exact"/>
              <w:rPr>
                <w:del w:id="315" w:author="Richards, Rafael M." w:date="2019-04-11T08:55:00Z"/>
              </w:rPr>
            </w:pPr>
            <w:del w:id="316" w:author="Richards, Rafael M." w:date="2019-04-11T08:54:00Z">
              <w:r w:rsidDel="00404110">
                <w:delText>Information Security Officer (ISO)</w:delText>
              </w:r>
            </w:del>
          </w:p>
        </w:tc>
      </w:tr>
      <w:tr w:rsidR="00306CC1" w:rsidDel="00146805" w14:paraId="5D571C37" w14:textId="53672949" w:rsidTr="00306CC1">
        <w:trPr>
          <w:trHeight w:val="324"/>
          <w:del w:id="317" w:author="Faulkner, David A. (Accenture Federal Services)" w:date="2019-04-09T15:33:00Z"/>
          <w:trPrChange w:id="318" w:author="Richards, Rafael M." w:date="2019-04-11T08:31:00Z">
            <w:trPr>
              <w:trHeight w:val="32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19" w:author="Richards, Rafael M." w:date="2019-04-11T08:31:00Z">
              <w:tcPr>
                <w:tcW w:w="4675"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39763410" w14:textId="56F285F2" w:rsidR="00306CC1" w:rsidDel="00146805" w:rsidRDefault="00306CC1" w:rsidP="00306CC1">
            <w:pPr>
              <w:pStyle w:val="TableParagraph"/>
              <w:spacing w:before="34"/>
              <w:rPr>
                <w:del w:id="320" w:author="Faulkner, David A. (Accenture Federal Services)" w:date="2019-04-09T15:33:00Z"/>
              </w:rPr>
            </w:pPr>
            <w:commentRangeStart w:id="321"/>
            <w:del w:id="322" w:author="Faulkner, David A. (Accenture Federal Services)" w:date="2019-04-09T15:33:00Z">
              <w:r w:rsidDel="00146805">
                <w:delText>Daniel Davis</w:delText>
              </w:r>
              <w:commentRangeEnd w:id="321"/>
              <w:r w:rsidDel="00146805">
                <w:rPr>
                  <w:rStyle w:val="CommentReference"/>
                </w:rPr>
                <w:commentReference w:id="321"/>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23" w:author="Richards, Rafael M." w:date="2019-04-11T08:31:00Z">
              <w:tcPr>
                <w:tcW w:w="4653"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06B809A8" w14:textId="528BAC8B" w:rsidR="00306CC1" w:rsidDel="00146805" w:rsidRDefault="00306CC1" w:rsidP="00306CC1">
            <w:pPr>
              <w:pStyle w:val="TableParagraph"/>
              <w:spacing w:before="34"/>
              <w:rPr>
                <w:del w:id="324" w:author="Faulkner, David A. (Accenture Federal Services)" w:date="2019-04-09T15:33:00Z"/>
              </w:rPr>
            </w:pPr>
            <w:del w:id="325" w:author="Faulkner, David A. (Accenture Federal Services)" w:date="2019-04-09T15:33:00Z">
              <w:r w:rsidDel="00146805">
                <w:delText>Project Support</w:delText>
              </w:r>
            </w:del>
          </w:p>
        </w:tc>
      </w:tr>
      <w:tr w:rsidR="00306CC1" w:rsidDel="001A7823" w14:paraId="275DAE13" w14:textId="4855164D" w:rsidTr="00306CC1">
        <w:trPr>
          <w:trHeight w:val="295"/>
          <w:del w:id="326" w:author="Richards, Rafael M." w:date="2019-04-11T08:26:00Z"/>
          <w:trPrChange w:id="327" w:author="Richards, Rafael M." w:date="2019-04-11T08:31:00Z">
            <w:trPr>
              <w:trHeight w:val="295"/>
            </w:trPr>
          </w:trPrChange>
        </w:trPr>
        <w:tc>
          <w:tcPr>
            <w:tcW w:w="932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28" w:author="Richards, Rafael M." w:date="2019-04-11T08:31:00Z">
              <w:tcPr>
                <w:tcW w:w="9328" w:type="dxa"/>
                <w:gridSpan w:val="2"/>
                <w:tcBorders>
                  <w:top w:val="single" w:sz="18" w:space="0" w:color="FFFFFF"/>
                  <w:left w:val="single" w:sz="4" w:space="0" w:color="8EAADB"/>
                  <w:bottom w:val="single" w:sz="18" w:space="0" w:color="FFFFFF"/>
                  <w:right w:val="single" w:sz="4" w:space="0" w:color="8EAADB"/>
                </w:tcBorders>
              </w:tcPr>
            </w:tcPrChange>
          </w:tcPr>
          <w:p w14:paraId="0965E333" w14:textId="24C9D2AD" w:rsidR="00306CC1" w:rsidDel="001A7823" w:rsidRDefault="00306CC1" w:rsidP="00306CC1">
            <w:pPr>
              <w:pStyle w:val="TableParagraph"/>
              <w:spacing w:before="20" w:line="256" w:lineRule="exact"/>
              <w:rPr>
                <w:del w:id="329" w:author="Richards, Rafael M." w:date="2019-04-11T08:26:00Z"/>
              </w:rPr>
            </w:pPr>
            <w:del w:id="330" w:author="Richards, Rafael M." w:date="2019-04-11T08:26:00Z">
              <w:r w:rsidDel="001A7823">
                <w:delText>Rafael Richards</w:delText>
              </w:r>
            </w:del>
          </w:p>
          <w:p w14:paraId="11D4AF81" w14:textId="6DA404B2" w:rsidR="00306CC1" w:rsidDel="001A7823" w:rsidRDefault="00306CC1" w:rsidP="00306CC1">
            <w:pPr>
              <w:pStyle w:val="TableParagraph"/>
              <w:spacing w:before="20" w:line="256" w:lineRule="exact"/>
              <w:rPr>
                <w:del w:id="331" w:author="Richards, Rafael M." w:date="2019-04-11T08:26:00Z"/>
              </w:rPr>
            </w:pPr>
            <w:del w:id="332" w:author="Richards, Rafael M." w:date="2019-04-11T08:21:00Z">
              <w:r w:rsidDel="001A7823">
                <w:delText>System Owner</w:delText>
              </w:r>
            </w:del>
            <w:ins w:id="333" w:author="Faulkner, David A. (Accenture Federal Services)" w:date="2019-04-08T14:46:00Z">
              <w:del w:id="334" w:author="Richards, Rafael M." w:date="2019-04-11T08:21:00Z">
                <w:r w:rsidDel="001A7823">
                  <w:delText xml:space="preserve"> (Business Owner)</w:delText>
                </w:r>
              </w:del>
              <w:del w:id="335" w:author="Richards, Rafael M." w:date="2019-04-11T08:26:00Z">
                <w:r w:rsidDel="001A7823">
                  <w:delText xml:space="preserve"> </w:delText>
                </w:r>
              </w:del>
            </w:ins>
          </w:p>
        </w:tc>
      </w:tr>
      <w:tr w:rsidR="00306CC1" w:rsidDel="00306CC1" w14:paraId="11988EFE" w14:textId="5D440DE7" w:rsidTr="00306CC1">
        <w:trPr>
          <w:trHeight w:val="327"/>
          <w:del w:id="336" w:author="Richards, Rafael M." w:date="2019-04-11T08:29:00Z"/>
          <w:trPrChange w:id="337" w:author="Richards, Rafael M." w:date="2019-04-11T08:31:00Z">
            <w:trPr>
              <w:trHeight w:val="327"/>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38" w:author="Richards, Rafael M." w:date="2019-04-11T08:31:00Z">
              <w:tcPr>
                <w:tcW w:w="4675"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4FEBC9F2" w14:textId="2C4BBA2A" w:rsidR="00306CC1" w:rsidDel="00306CC1" w:rsidRDefault="00306CC1" w:rsidP="00306CC1">
            <w:pPr>
              <w:pStyle w:val="TableParagraph"/>
              <w:spacing w:before="37"/>
              <w:rPr>
                <w:del w:id="339" w:author="Richards, Rafael M." w:date="2019-04-11T08:29:00Z"/>
              </w:rPr>
            </w:pPr>
            <w:ins w:id="340" w:author="Faulkner, David A. (Accenture Federal Services)" w:date="2019-04-08T14:46:00Z">
              <w:del w:id="341" w:author="Richards, Rafael M." w:date="2019-04-11T08:29:00Z">
                <w:r w:rsidDel="00306CC1">
                  <w:delText>Christopher Brown</w:delText>
                </w:r>
              </w:del>
            </w:ins>
            <w:del w:id="342" w:author="Richards, Rafael M." w:date="2019-04-11T08:29:00Z">
              <w:r w:rsidDel="00306CC1">
                <w:delText>Thomas Spinelli</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43" w:author="Richards, Rafael M." w:date="2019-04-11T08:31:00Z">
              <w:tcPr>
                <w:tcW w:w="4653"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23AF27DA" w14:textId="3D89746B" w:rsidR="00306CC1" w:rsidDel="00306CC1" w:rsidRDefault="00306CC1" w:rsidP="00306CC1">
            <w:pPr>
              <w:pStyle w:val="TableParagraph"/>
              <w:spacing w:before="37"/>
              <w:rPr>
                <w:del w:id="344" w:author="Richards, Rafael M." w:date="2019-04-11T08:29:00Z"/>
              </w:rPr>
            </w:pPr>
            <w:del w:id="345" w:author="Richards, Rafael M." w:date="2019-04-11T08:29:00Z">
              <w:r w:rsidDel="00306CC1">
                <w:delText>System Owner</w:delText>
              </w:r>
            </w:del>
          </w:p>
        </w:tc>
      </w:tr>
      <w:tr w:rsidR="00306CC1" w14:paraId="4CA48A5B" w14:textId="77777777" w:rsidTr="00306CC1">
        <w:trPr>
          <w:trHeight w:val="295"/>
          <w:trPrChange w:id="346" w:author="Richards, Rafael M." w:date="2019-04-11T08:31:00Z">
            <w:trPr>
              <w:trHeight w:val="295"/>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47" w:author="Richards, Rafael M." w:date="2019-04-11T08:31:00Z">
              <w:tcPr>
                <w:tcW w:w="4675" w:type="dxa"/>
                <w:tcBorders>
                  <w:top w:val="single" w:sz="18" w:space="0" w:color="FFFFFF"/>
                  <w:left w:val="single" w:sz="4" w:space="0" w:color="8EAADB"/>
                  <w:bottom w:val="single" w:sz="18" w:space="0" w:color="FFFFFF"/>
                  <w:right w:val="single" w:sz="4" w:space="0" w:color="8EAADB"/>
                </w:tcBorders>
              </w:tcPr>
            </w:tcPrChange>
          </w:tcPr>
          <w:p w14:paraId="24B273FA" w14:textId="77777777" w:rsidR="00306CC1" w:rsidRDefault="00306CC1" w:rsidP="00306CC1">
            <w:pPr>
              <w:pStyle w:val="TableParagraph"/>
              <w:spacing w:before="20" w:line="256" w:lineRule="exact"/>
            </w:pPr>
            <w:r>
              <w:t>EPMO ATO Review Team (3 Members)</w:t>
            </w:r>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48" w:author="Richards, Rafael M." w:date="2019-04-11T08:31:00Z">
              <w:tcPr>
                <w:tcW w:w="4653" w:type="dxa"/>
                <w:tcBorders>
                  <w:top w:val="single" w:sz="18" w:space="0" w:color="FFFFFF"/>
                  <w:left w:val="single" w:sz="4" w:space="0" w:color="8EAADB"/>
                  <w:bottom w:val="single" w:sz="18" w:space="0" w:color="FFFFFF"/>
                  <w:right w:val="single" w:sz="4" w:space="0" w:color="8EAADB"/>
                </w:tcBorders>
              </w:tcPr>
            </w:tcPrChange>
          </w:tcPr>
          <w:p w14:paraId="6D17FF28" w14:textId="77777777" w:rsidR="00306CC1" w:rsidRDefault="00306CC1" w:rsidP="00306CC1">
            <w:pPr>
              <w:pStyle w:val="TableParagraph"/>
              <w:spacing w:before="20" w:line="256" w:lineRule="exact"/>
            </w:pPr>
            <w:r>
              <w:t>CIO</w:t>
            </w:r>
          </w:p>
        </w:tc>
      </w:tr>
      <w:tr w:rsidR="00306CC1" w14:paraId="7AF7EEE5" w14:textId="77777777" w:rsidTr="00306CC1">
        <w:trPr>
          <w:trHeight w:val="324"/>
          <w:trPrChange w:id="349" w:author="Richards, Rafael M." w:date="2019-04-11T08:31:00Z">
            <w:trPr>
              <w:trHeight w:val="32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50" w:author="Richards, Rafael M." w:date="2019-04-11T08:31:00Z">
              <w:tcPr>
                <w:tcW w:w="4675"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5F5CA364" w14:textId="77777777" w:rsidR="00306CC1" w:rsidRDefault="00306CC1" w:rsidP="00306CC1">
            <w:pPr>
              <w:pStyle w:val="TableParagraph"/>
              <w:spacing w:before="34"/>
            </w:pPr>
            <w:r>
              <w:t>EPMO Team (35 Members)</w:t>
            </w:r>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51" w:author="Richards, Rafael M." w:date="2019-04-11T08:31:00Z">
              <w:tcPr>
                <w:tcW w:w="4653"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7FF52777" w14:textId="77777777" w:rsidR="00306CC1" w:rsidRDefault="00306CC1" w:rsidP="00306CC1">
            <w:pPr>
              <w:pStyle w:val="TableParagraph"/>
              <w:spacing w:before="34"/>
            </w:pPr>
            <w:r>
              <w:t>System Steward</w:t>
            </w:r>
          </w:p>
        </w:tc>
      </w:tr>
      <w:tr w:rsidR="00306CC1" w:rsidDel="001A7823" w14:paraId="7760F014" w14:textId="54BE7B70" w:rsidTr="00306CC1">
        <w:trPr>
          <w:trHeight w:val="298"/>
          <w:del w:id="352" w:author="Richards, Rafael M." w:date="2019-04-11T08:28:00Z"/>
          <w:trPrChange w:id="353" w:author="Richards, Rafael M." w:date="2019-04-11T08:31:00Z">
            <w:trPr>
              <w:trHeight w:val="298"/>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54" w:author="Richards, Rafael M." w:date="2019-04-11T08:31:00Z">
              <w:tcPr>
                <w:tcW w:w="4675" w:type="dxa"/>
                <w:tcBorders>
                  <w:top w:val="single" w:sz="18" w:space="0" w:color="FFFFFF"/>
                  <w:left w:val="single" w:sz="4" w:space="0" w:color="8EAADB"/>
                  <w:bottom w:val="single" w:sz="18" w:space="0" w:color="FFFFFF"/>
                  <w:right w:val="single" w:sz="4" w:space="0" w:color="8EAADB"/>
                </w:tcBorders>
              </w:tcPr>
            </w:tcPrChange>
          </w:tcPr>
          <w:p w14:paraId="1494D256" w14:textId="09F25A75" w:rsidR="00306CC1" w:rsidDel="001A7823" w:rsidRDefault="00306CC1" w:rsidP="00306CC1">
            <w:pPr>
              <w:pStyle w:val="TableParagraph"/>
              <w:spacing w:before="22" w:line="256" w:lineRule="exact"/>
              <w:rPr>
                <w:del w:id="355" w:author="Richards, Rafael M." w:date="2019-04-11T08:28:00Z"/>
              </w:rPr>
            </w:pPr>
            <w:ins w:id="356" w:author="Faulkner, David A. (Accenture Federal Services)" w:date="2019-04-08T14:47:00Z">
              <w:del w:id="357" w:author="Richards, Rafael M." w:date="2019-04-11T08:28:00Z">
                <w:r w:rsidDel="001A7823">
                  <w:delText>Nilesh Lal</w:delText>
                </w:r>
              </w:del>
            </w:ins>
            <w:del w:id="358" w:author="Richards, Rafael M." w:date="2019-04-11T08:28:00Z">
              <w:r w:rsidDel="001A7823">
                <w:delText>John Allen</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59" w:author="Richards, Rafael M." w:date="2019-04-11T08:31:00Z">
              <w:tcPr>
                <w:tcW w:w="4653" w:type="dxa"/>
                <w:tcBorders>
                  <w:top w:val="single" w:sz="18" w:space="0" w:color="FFFFFF"/>
                  <w:left w:val="single" w:sz="4" w:space="0" w:color="8EAADB"/>
                  <w:bottom w:val="single" w:sz="18" w:space="0" w:color="FFFFFF"/>
                  <w:right w:val="single" w:sz="4" w:space="0" w:color="8EAADB"/>
                </w:tcBorders>
              </w:tcPr>
            </w:tcPrChange>
          </w:tcPr>
          <w:p w14:paraId="2C55EC8F" w14:textId="3184F52D" w:rsidR="00306CC1" w:rsidDel="001A7823" w:rsidRDefault="00306CC1" w:rsidP="00306CC1">
            <w:pPr>
              <w:pStyle w:val="TableParagraph"/>
              <w:spacing w:before="22" w:line="256" w:lineRule="exact"/>
              <w:rPr>
                <w:del w:id="360" w:author="Richards, Rafael M." w:date="2019-04-11T08:28:00Z"/>
              </w:rPr>
            </w:pPr>
            <w:del w:id="361" w:author="Richards, Rafael M." w:date="2019-04-11T08:28:00Z">
              <w:r w:rsidDel="001A7823">
                <w:delText>System Steward</w:delText>
              </w:r>
            </w:del>
          </w:p>
        </w:tc>
      </w:tr>
      <w:tr w:rsidR="00306CC1" w14:paraId="2A229917" w14:textId="77777777" w:rsidTr="00306CC1">
        <w:trPr>
          <w:trHeight w:val="324"/>
          <w:trPrChange w:id="362" w:author="Richards, Rafael M." w:date="2019-04-11T08:31:00Z">
            <w:trPr>
              <w:trHeight w:val="32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63" w:author="Richards, Rafael M." w:date="2019-04-11T08:31:00Z">
              <w:tcPr>
                <w:tcW w:w="4675"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5CE73011" w14:textId="7378E9CE" w:rsidR="00306CC1" w:rsidRDefault="00306CC1" w:rsidP="00306CC1">
            <w:pPr>
              <w:pStyle w:val="TableParagraph"/>
              <w:spacing w:before="34"/>
            </w:pPr>
            <w:ins w:id="364" w:author="Richards, Rafael M." w:date="2019-04-11T08:27:00Z">
              <w:r>
                <w:t>OCS - CA (9 Members)</w:t>
              </w:r>
            </w:ins>
            <w:ins w:id="365" w:author="Faulkner, David A. (Accenture Federal Services)" w:date="2019-04-08T14:46:00Z">
              <w:del w:id="366" w:author="Richards, Rafael M." w:date="2019-04-11T08:27:00Z">
                <w:r w:rsidDel="008955E1">
                  <w:delText>Bobbi Begay</w:delText>
                </w:r>
              </w:del>
            </w:ins>
            <w:del w:id="367" w:author="Richards, Rafael M." w:date="2019-04-11T08:27:00Z">
              <w:r w:rsidDel="008955E1">
                <w:delText>Joseph A Fourcade</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68" w:author="Richards, Rafael M." w:date="2019-04-11T08:31:00Z">
              <w:tcPr>
                <w:tcW w:w="4653" w:type="dxa"/>
                <w:tcBorders>
                  <w:top w:val="single" w:sz="18" w:space="0" w:color="FFFFFF"/>
                  <w:left w:val="single" w:sz="4" w:space="0" w:color="8AA6C9"/>
                  <w:bottom w:val="single" w:sz="18" w:space="0" w:color="FFFFFF"/>
                  <w:right w:val="single" w:sz="4" w:space="0" w:color="8AA6C9"/>
                </w:tcBorders>
                <w:shd w:val="clear" w:color="auto" w:fill="DCE3EE"/>
              </w:tcPr>
            </w:tcPrChange>
          </w:tcPr>
          <w:p w14:paraId="2C2BDF4F" w14:textId="4048F9C2" w:rsidR="00306CC1" w:rsidRDefault="00306CC1" w:rsidP="00306CC1">
            <w:pPr>
              <w:pStyle w:val="TableParagraph"/>
              <w:spacing w:before="34"/>
            </w:pPr>
            <w:ins w:id="369" w:author="Richards, Rafael M." w:date="2019-04-11T08:27:00Z">
              <w:r>
                <w:t>Certification Authority (CA)</w:t>
              </w:r>
            </w:ins>
            <w:del w:id="370" w:author="Richards, Rafael M." w:date="2019-04-11T08:27:00Z">
              <w:r w:rsidDel="008955E1">
                <w:delText>System Steward</w:delText>
              </w:r>
            </w:del>
          </w:p>
        </w:tc>
      </w:tr>
      <w:tr w:rsidR="00306CC1" w14:paraId="2BA1F5B8" w14:textId="77777777" w:rsidTr="00306CC1">
        <w:trPr>
          <w:trHeight w:val="295"/>
          <w:trPrChange w:id="371" w:author="Richards, Rafael M." w:date="2019-04-11T08:31:00Z">
            <w:trPr>
              <w:trHeight w:val="295"/>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72" w:author="Richards, Rafael M." w:date="2019-04-11T08:31:00Z">
              <w:tcPr>
                <w:tcW w:w="4675" w:type="dxa"/>
                <w:tcBorders>
                  <w:top w:val="single" w:sz="18" w:space="0" w:color="FFFFFF"/>
                  <w:left w:val="single" w:sz="4" w:space="0" w:color="8EAADB"/>
                  <w:bottom w:val="single" w:sz="18" w:space="0" w:color="FFFFFF"/>
                  <w:right w:val="single" w:sz="4" w:space="0" w:color="8EAADB"/>
                </w:tcBorders>
              </w:tcPr>
            </w:tcPrChange>
          </w:tcPr>
          <w:p w14:paraId="0C57D476" w14:textId="53BB4F35" w:rsidR="00306CC1" w:rsidRDefault="00306CC1" w:rsidP="00306CC1">
            <w:pPr>
              <w:pStyle w:val="TableParagraph"/>
              <w:spacing w:before="20" w:line="256" w:lineRule="exact"/>
            </w:pPr>
            <w:ins w:id="373" w:author="Richards, Rafael M." w:date="2019-04-11T08:27:00Z">
              <w:r>
                <w:t>OCS Review Team (5 Members)</w:t>
              </w:r>
            </w:ins>
            <w:del w:id="374" w:author="Richards, Rafael M." w:date="2019-04-11T08:27:00Z">
              <w:r w:rsidDel="008955E1">
                <w:delText>OCS - CA (9 Members)</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75" w:author="Richards, Rafael M." w:date="2019-04-11T08:31:00Z">
              <w:tcPr>
                <w:tcW w:w="4653" w:type="dxa"/>
                <w:tcBorders>
                  <w:top w:val="single" w:sz="18" w:space="0" w:color="FFFFFF"/>
                  <w:left w:val="single" w:sz="4" w:space="0" w:color="8EAADB"/>
                  <w:bottom w:val="single" w:sz="18" w:space="0" w:color="FFFFFF"/>
                  <w:right w:val="single" w:sz="4" w:space="0" w:color="8EAADB"/>
                </w:tcBorders>
              </w:tcPr>
            </w:tcPrChange>
          </w:tcPr>
          <w:p w14:paraId="207E62D3" w14:textId="7F4F79F5" w:rsidR="00306CC1" w:rsidRDefault="00306CC1" w:rsidP="00306CC1">
            <w:pPr>
              <w:pStyle w:val="TableParagraph"/>
              <w:spacing w:before="20" w:line="256" w:lineRule="exact"/>
            </w:pPr>
            <w:ins w:id="376" w:author="Richards, Rafael M." w:date="2019-04-11T08:27:00Z">
              <w:r>
                <w:t>OCS</w:t>
              </w:r>
            </w:ins>
            <w:del w:id="377" w:author="Richards, Rafael M." w:date="2019-04-11T08:27:00Z">
              <w:r w:rsidDel="008955E1">
                <w:delText>Certification Authority (CA)</w:delText>
              </w:r>
            </w:del>
          </w:p>
        </w:tc>
      </w:tr>
      <w:tr w:rsidR="00306CC1" w14:paraId="022BBA47" w14:textId="77777777" w:rsidTr="00306CC1">
        <w:trPr>
          <w:trHeight w:val="344"/>
          <w:trPrChange w:id="378" w:author="Richards, Rafael M." w:date="2019-04-11T08:31:00Z">
            <w:trPr>
              <w:trHeight w:val="344"/>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79" w:author="Richards, Rafael M." w:date="2019-04-11T08:31:00Z">
              <w:tcPr>
                <w:tcW w:w="4675"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7F5C6F1A" w14:textId="45AD4324" w:rsidR="00306CC1" w:rsidRDefault="00306CC1" w:rsidP="00306CC1">
            <w:pPr>
              <w:pStyle w:val="TableParagraph"/>
              <w:spacing w:before="37"/>
            </w:pPr>
            <w:ins w:id="380" w:author="Richards, Rafael M." w:date="2019-04-11T08:27:00Z">
              <w:r>
                <w:t>OIS ADAS Team (1 Member)</w:t>
              </w:r>
            </w:ins>
            <w:del w:id="381" w:author="Richards, Rafael M." w:date="2019-04-11T08:27:00Z">
              <w:r w:rsidDel="008955E1">
                <w:delText>OCS Review Team (5 Members)</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82" w:author="Richards, Rafael M." w:date="2019-04-11T08:31:00Z">
              <w:tcPr>
                <w:tcW w:w="4653"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181F41CB" w14:textId="4043640A" w:rsidR="00306CC1" w:rsidRDefault="00306CC1" w:rsidP="00306CC1">
            <w:pPr>
              <w:pStyle w:val="TableParagraph"/>
              <w:spacing w:before="37"/>
            </w:pPr>
            <w:ins w:id="383" w:author="Richards, Rafael M." w:date="2019-04-11T08:27:00Z">
              <w:r>
                <w:t>ADAS</w:t>
              </w:r>
            </w:ins>
            <w:del w:id="384" w:author="Richards, Rafael M." w:date="2019-04-11T08:27:00Z">
              <w:r w:rsidDel="008955E1">
                <w:delText>OCS</w:delText>
              </w:r>
            </w:del>
          </w:p>
        </w:tc>
      </w:tr>
      <w:tr w:rsidR="00896972" w14:paraId="054F6273" w14:textId="77777777" w:rsidTr="00306CC1">
        <w:trPr>
          <w:trHeight w:val="345"/>
          <w:trPrChange w:id="385" w:author="Richards, Rafael M." w:date="2019-04-11T08:31:00Z">
            <w:trPr>
              <w:trHeight w:val="345"/>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86" w:author="Richards, Rafael M." w:date="2019-04-11T08:31:00Z">
              <w:tcPr>
                <w:tcW w:w="4675" w:type="dxa"/>
                <w:tcBorders>
                  <w:top w:val="single" w:sz="4" w:space="0" w:color="8AA6C9"/>
                  <w:left w:val="single" w:sz="4" w:space="0" w:color="8EAADB"/>
                  <w:bottom w:val="single" w:sz="4" w:space="0" w:color="8AA6C9"/>
                  <w:right w:val="single" w:sz="4" w:space="0" w:color="8EAADB"/>
                </w:tcBorders>
              </w:tcPr>
            </w:tcPrChange>
          </w:tcPr>
          <w:p w14:paraId="6295EBBD" w14:textId="3E0F1523" w:rsidR="00896972" w:rsidRDefault="00896972" w:rsidP="00896972">
            <w:pPr>
              <w:pStyle w:val="TableParagraph"/>
              <w:spacing w:before="37"/>
            </w:pPr>
            <w:ins w:id="387" w:author="Richards, Rafael M." w:date="2019-04-11T09:11:00Z">
              <w:r>
                <w:t xml:space="preserve">David Faulkner </w:t>
              </w:r>
            </w:ins>
            <w:del w:id="388" w:author="Richards, Rafael M." w:date="2019-04-11T08:27:00Z">
              <w:r w:rsidDel="008955E1">
                <w:delText>OIS ADAS Team (1 Member)</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89" w:author="Richards, Rafael M." w:date="2019-04-11T08:31:00Z">
              <w:tcPr>
                <w:tcW w:w="4653" w:type="dxa"/>
                <w:tcBorders>
                  <w:top w:val="single" w:sz="4" w:space="0" w:color="8AA6C9"/>
                  <w:left w:val="single" w:sz="4" w:space="0" w:color="8EAADB"/>
                  <w:bottom w:val="single" w:sz="4" w:space="0" w:color="8AA6C9"/>
                  <w:right w:val="single" w:sz="4" w:space="0" w:color="8EAADB"/>
                </w:tcBorders>
              </w:tcPr>
            </w:tcPrChange>
          </w:tcPr>
          <w:p w14:paraId="2C81A979" w14:textId="63AAA5FF" w:rsidR="00896972" w:rsidRDefault="00896972" w:rsidP="00896972">
            <w:pPr>
              <w:pStyle w:val="TableParagraph"/>
              <w:spacing w:before="37"/>
            </w:pPr>
            <w:ins w:id="390" w:author="Richards, Rafael M." w:date="2019-04-11T09:11:00Z">
              <w:r>
                <w:t xml:space="preserve">System Steward (Security) </w:t>
              </w:r>
            </w:ins>
            <w:del w:id="391" w:author="Richards, Rafael M." w:date="2019-04-11T08:27:00Z">
              <w:r w:rsidDel="008955E1">
                <w:delText>ADAS</w:delText>
              </w:r>
            </w:del>
          </w:p>
        </w:tc>
      </w:tr>
      <w:tr w:rsidR="00896972" w14:paraId="150C640C" w14:textId="77777777" w:rsidTr="00306CC1">
        <w:trPr>
          <w:trHeight w:val="327"/>
          <w:trPrChange w:id="392" w:author="Richards, Rafael M." w:date="2019-04-11T08:31:00Z">
            <w:trPr>
              <w:trHeight w:val="327"/>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93" w:author="Richards, Rafael M." w:date="2019-04-11T08:31:00Z">
              <w:tcPr>
                <w:tcW w:w="4675" w:type="dxa"/>
                <w:tcBorders>
                  <w:top w:val="single" w:sz="4" w:space="0" w:color="8AA6C9"/>
                  <w:left w:val="single" w:sz="4" w:space="0" w:color="8AA6C9"/>
                  <w:bottom w:val="single" w:sz="18" w:space="0" w:color="FFFFFF"/>
                  <w:right w:val="single" w:sz="4" w:space="0" w:color="8AA6C9"/>
                </w:tcBorders>
                <w:shd w:val="clear" w:color="auto" w:fill="DCE3EE"/>
              </w:tcPr>
            </w:tcPrChange>
          </w:tcPr>
          <w:p w14:paraId="518080EF" w14:textId="1D3AD3FE" w:rsidR="00896972" w:rsidRDefault="00896972" w:rsidP="00896972">
            <w:pPr>
              <w:pStyle w:val="TableParagraph"/>
              <w:spacing w:before="37"/>
            </w:pPr>
            <w:ins w:id="394" w:author="Richards, Rafael M." w:date="2019-04-11T09:11:00Z">
              <w:r>
                <w:t>Nilesh Lal</w:t>
              </w:r>
            </w:ins>
            <w:del w:id="395" w:author="Richards, Rafael M." w:date="2019-04-11T08:27:00Z">
              <w:r w:rsidDel="008955E1">
                <w:delText>Robert Ballon</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96" w:author="Richards, Rafael M." w:date="2019-04-11T08:31:00Z">
              <w:tcPr>
                <w:tcW w:w="4653" w:type="dxa"/>
                <w:tcBorders>
                  <w:top w:val="single" w:sz="4" w:space="0" w:color="8AA6C9"/>
                  <w:left w:val="single" w:sz="4" w:space="0" w:color="8AA6C9"/>
                  <w:bottom w:val="single" w:sz="18" w:space="0" w:color="FFFFFF"/>
                  <w:right w:val="single" w:sz="4" w:space="0" w:color="8AA6C9"/>
                </w:tcBorders>
                <w:shd w:val="clear" w:color="auto" w:fill="DCE3EE"/>
              </w:tcPr>
            </w:tcPrChange>
          </w:tcPr>
          <w:p w14:paraId="49DF42A4" w14:textId="74E37D54" w:rsidR="00896972" w:rsidRDefault="00896972" w:rsidP="00896972">
            <w:pPr>
              <w:pStyle w:val="TableParagraph"/>
              <w:spacing w:before="37"/>
            </w:pPr>
            <w:ins w:id="397" w:author="Richards, Rafael M." w:date="2019-04-11T09:11:00Z">
              <w:r>
                <w:t>System Steward</w:t>
              </w:r>
            </w:ins>
            <w:del w:id="398" w:author="Richards, Rafael M." w:date="2019-04-11T08:27:00Z">
              <w:r w:rsidDel="008955E1">
                <w:delText>System Steward</w:delText>
              </w:r>
            </w:del>
          </w:p>
        </w:tc>
      </w:tr>
      <w:tr w:rsidR="00896972" w14:paraId="1CFDBF91" w14:textId="77777777" w:rsidTr="00306CC1">
        <w:trPr>
          <w:trHeight w:val="298"/>
          <w:trPrChange w:id="399" w:author="Richards, Rafael M." w:date="2019-04-11T08:31:00Z">
            <w:trPr>
              <w:trHeight w:val="298"/>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400" w:author="Richards, Rafael M." w:date="2019-04-11T08:31:00Z">
              <w:tcPr>
                <w:tcW w:w="4675" w:type="dxa"/>
                <w:tcBorders>
                  <w:top w:val="single" w:sz="18" w:space="0" w:color="FFFFFF"/>
                  <w:left w:val="single" w:sz="4" w:space="0" w:color="8EAADB"/>
                  <w:bottom w:val="single" w:sz="18" w:space="0" w:color="FFFFFF"/>
                  <w:right w:val="single" w:sz="4" w:space="0" w:color="8EAADB"/>
                </w:tcBorders>
              </w:tcPr>
            </w:tcPrChange>
          </w:tcPr>
          <w:p w14:paraId="1766EB5E" w14:textId="245A8AED" w:rsidR="00896972" w:rsidRDefault="00896972" w:rsidP="00896972">
            <w:pPr>
              <w:pStyle w:val="TableParagraph"/>
              <w:spacing w:before="22" w:line="256" w:lineRule="exact"/>
            </w:pPr>
            <w:ins w:id="401" w:author="Richards, Rafael M." w:date="2019-04-11T08:27:00Z">
              <w:r>
                <w:t>William P. McDonough</w:t>
              </w:r>
            </w:ins>
            <w:del w:id="402" w:author="Richards, Rafael M." w:date="2019-04-11T08:22:00Z">
              <w:r w:rsidDel="00FE4ECF">
                <w:delText>Roger Sigley</w:delText>
              </w:r>
            </w:del>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403" w:author="Richards, Rafael M." w:date="2019-04-11T08:31:00Z">
              <w:tcPr>
                <w:tcW w:w="4653" w:type="dxa"/>
                <w:tcBorders>
                  <w:top w:val="single" w:sz="18" w:space="0" w:color="FFFFFF"/>
                  <w:left w:val="single" w:sz="4" w:space="0" w:color="8EAADB"/>
                  <w:bottom w:val="single" w:sz="18" w:space="0" w:color="FFFFFF"/>
                  <w:right w:val="single" w:sz="4" w:space="0" w:color="8EAADB"/>
                </w:tcBorders>
              </w:tcPr>
            </w:tcPrChange>
          </w:tcPr>
          <w:p w14:paraId="626021CE" w14:textId="468A0D75" w:rsidR="00896972" w:rsidRDefault="00896972" w:rsidP="00896972">
            <w:pPr>
              <w:pStyle w:val="TableParagraph"/>
              <w:spacing w:before="22" w:line="256" w:lineRule="exact"/>
            </w:pPr>
            <w:ins w:id="404" w:author="Richards, Rafael M." w:date="2019-04-11T08:27:00Z">
              <w:r>
                <w:t>System Steward</w:t>
              </w:r>
            </w:ins>
            <w:del w:id="405" w:author="Richards, Rafael M." w:date="2019-04-11T08:22:00Z">
              <w:r w:rsidDel="00FE4ECF">
                <w:delText>Project Support</w:delText>
              </w:r>
            </w:del>
          </w:p>
        </w:tc>
      </w:tr>
      <w:tr w:rsidR="00896972" w14:paraId="2031D4C8" w14:textId="77777777" w:rsidTr="00306CC1">
        <w:trPr>
          <w:trHeight w:val="298"/>
          <w:ins w:id="406" w:author="Richards, Rafael M." w:date="2019-04-11T08:28:00Z"/>
          <w:trPrChange w:id="407" w:author="Richards, Rafael M." w:date="2019-04-11T08:31:00Z">
            <w:trPr>
              <w:trHeight w:val="298"/>
            </w:trPr>
          </w:trPrChange>
        </w:trPr>
        <w:tc>
          <w:tcPr>
            <w:tcW w:w="4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408" w:author="Richards, Rafael M." w:date="2019-04-11T08:31:00Z">
              <w:tcPr>
                <w:tcW w:w="4675"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17C1ABE2" w14:textId="5E1774AB" w:rsidR="00896972" w:rsidRDefault="00896972" w:rsidP="00896972">
            <w:pPr>
              <w:pStyle w:val="TableParagraph"/>
              <w:spacing w:before="22" w:line="256" w:lineRule="exact"/>
              <w:rPr>
                <w:ins w:id="409" w:author="Richards, Rafael M." w:date="2019-04-11T08:28:00Z"/>
              </w:rPr>
            </w:pPr>
            <w:ins w:id="410" w:author="Richards, Rafael M." w:date="2019-04-11T09:11:00Z">
              <w:r>
                <w:t xml:space="preserve">Robert </w:t>
              </w:r>
              <w:proofErr w:type="spellStart"/>
              <w:r>
                <w:t>Ballon</w:t>
              </w:r>
            </w:ins>
            <w:proofErr w:type="spellEnd"/>
          </w:p>
        </w:tc>
        <w:tc>
          <w:tcPr>
            <w:tcW w:w="4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411" w:author="Richards, Rafael M." w:date="2019-04-11T08:31:00Z">
              <w:tcPr>
                <w:tcW w:w="4653"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7BEBCD59" w14:textId="44E3B051" w:rsidR="00896972" w:rsidRDefault="00896972" w:rsidP="00896972">
            <w:pPr>
              <w:pStyle w:val="TableParagraph"/>
              <w:spacing w:before="22" w:line="256" w:lineRule="exact"/>
              <w:rPr>
                <w:ins w:id="412" w:author="Richards, Rafael M." w:date="2019-04-11T08:28:00Z"/>
              </w:rPr>
            </w:pPr>
            <w:ins w:id="413" w:author="Richards, Rafael M." w:date="2019-04-11T09:11:00Z">
              <w:r>
                <w:t>System Steward</w:t>
              </w:r>
            </w:ins>
          </w:p>
        </w:tc>
      </w:tr>
      <w:tr w:rsidR="00896972" w:rsidDel="001A7823" w14:paraId="2A014ABF" w14:textId="21672128" w:rsidTr="00306CC1">
        <w:trPr>
          <w:trHeight w:val="342"/>
          <w:del w:id="414" w:author="Richards, Rafael M." w:date="2019-04-11T08:28:00Z"/>
          <w:trPrChange w:id="415" w:author="Richards, Rafael M." w:date="2019-04-11T08:31:00Z">
            <w:trPr>
              <w:trHeight w:val="342"/>
            </w:trPr>
          </w:trPrChange>
        </w:trPr>
        <w:tc>
          <w:tcPr>
            <w:tcW w:w="4675" w:type="dxa"/>
            <w:tcBorders>
              <w:top w:val="single" w:sz="4" w:space="0" w:color="auto"/>
              <w:left w:val="single" w:sz="4" w:space="0" w:color="8AA6C9"/>
              <w:bottom w:val="single" w:sz="4" w:space="0" w:color="8AA6C9"/>
              <w:right w:val="single" w:sz="4" w:space="0" w:color="8AA6C9"/>
            </w:tcBorders>
            <w:shd w:val="clear" w:color="auto" w:fill="DCE3EE"/>
            <w:tcPrChange w:id="416" w:author="Richards, Rafael M." w:date="2019-04-11T08:31:00Z">
              <w:tcPr>
                <w:tcW w:w="4675"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4DAAEE73" w14:textId="5283F1A8" w:rsidR="00896972" w:rsidDel="001A7823" w:rsidRDefault="00896972" w:rsidP="00896972">
            <w:pPr>
              <w:pStyle w:val="TableParagraph"/>
              <w:spacing w:before="34"/>
              <w:rPr>
                <w:del w:id="417" w:author="Richards, Rafael M." w:date="2019-04-11T08:28:00Z"/>
              </w:rPr>
            </w:pPr>
            <w:del w:id="418" w:author="Richards, Rafael M." w:date="2019-04-11T08:27:00Z">
              <w:r w:rsidDel="000228CF">
                <w:delText>William P. McDonough</w:delText>
              </w:r>
            </w:del>
          </w:p>
        </w:tc>
        <w:tc>
          <w:tcPr>
            <w:tcW w:w="4653" w:type="dxa"/>
            <w:tcBorders>
              <w:top w:val="single" w:sz="4" w:space="0" w:color="auto"/>
              <w:left w:val="single" w:sz="4" w:space="0" w:color="8AA6C9"/>
              <w:bottom w:val="single" w:sz="4" w:space="0" w:color="8AA6C9"/>
              <w:right w:val="single" w:sz="4" w:space="0" w:color="8AA6C9"/>
            </w:tcBorders>
            <w:shd w:val="clear" w:color="auto" w:fill="DCE3EE"/>
            <w:tcPrChange w:id="419" w:author="Richards, Rafael M." w:date="2019-04-11T08:31:00Z">
              <w:tcPr>
                <w:tcW w:w="4653" w:type="dxa"/>
                <w:tcBorders>
                  <w:top w:val="single" w:sz="18" w:space="0" w:color="FFFFFF"/>
                  <w:left w:val="single" w:sz="4" w:space="0" w:color="8AA6C9"/>
                  <w:bottom w:val="single" w:sz="4" w:space="0" w:color="8AA6C9"/>
                  <w:right w:val="single" w:sz="4" w:space="0" w:color="8AA6C9"/>
                </w:tcBorders>
                <w:shd w:val="clear" w:color="auto" w:fill="DCE3EE"/>
              </w:tcPr>
            </w:tcPrChange>
          </w:tcPr>
          <w:p w14:paraId="318A8446" w14:textId="2ADAA7E1" w:rsidR="00896972" w:rsidDel="001A7823" w:rsidRDefault="00896972" w:rsidP="00896972">
            <w:pPr>
              <w:pStyle w:val="TableParagraph"/>
              <w:spacing w:before="34"/>
              <w:rPr>
                <w:del w:id="420" w:author="Richards, Rafael M." w:date="2019-04-11T08:28:00Z"/>
              </w:rPr>
            </w:pPr>
            <w:del w:id="421" w:author="Richards, Rafael M." w:date="2019-04-11T08:27:00Z">
              <w:r w:rsidDel="000228CF">
                <w:delText>System Steward</w:delText>
              </w:r>
            </w:del>
          </w:p>
        </w:tc>
      </w:tr>
    </w:tbl>
    <w:p w14:paraId="0E9D48A6" w14:textId="47813828" w:rsidR="00337B80" w:rsidRDefault="00337B80">
      <w:pPr>
        <w:sectPr w:rsidR="00337B80">
          <w:pgSz w:w="12240" w:h="15840"/>
          <w:pgMar w:top="1380" w:right="900" w:bottom="820" w:left="1320" w:header="0" w:footer="541" w:gutter="0"/>
          <w:cols w:space="720"/>
        </w:sectPr>
      </w:pPr>
    </w:p>
    <w:p w14:paraId="42F8B1D1" w14:textId="77777777" w:rsidR="00337B80" w:rsidRDefault="008F7B27">
      <w:pPr>
        <w:spacing w:before="20"/>
        <w:ind w:left="120"/>
        <w:rPr>
          <w:b/>
          <w:sz w:val="32"/>
        </w:rPr>
      </w:pPr>
      <w:bookmarkStart w:id="422" w:name="EPMO_Security_Categorization_Report:"/>
      <w:bookmarkEnd w:id="422"/>
      <w:r>
        <w:rPr>
          <w:b/>
          <w:color w:val="205493"/>
          <w:sz w:val="32"/>
        </w:rPr>
        <w:lastRenderedPageBreak/>
        <w:t>EPMO Security Categorization Report:</w:t>
      </w:r>
    </w:p>
    <w:p w14:paraId="59CA6A87" w14:textId="77777777" w:rsidR="00337B80" w:rsidRDefault="00337B80">
      <w:pPr>
        <w:pStyle w:val="BodyText"/>
        <w:rPr>
          <w:b/>
          <w:sz w:val="32"/>
        </w:rPr>
      </w:pPr>
    </w:p>
    <w:p w14:paraId="4565A172" w14:textId="10AB2440" w:rsidR="00337B80" w:rsidRDefault="00337B80">
      <w:pPr>
        <w:pStyle w:val="BodyText"/>
        <w:rPr>
          <w:b/>
          <w:sz w:val="32"/>
        </w:rPr>
      </w:pPr>
    </w:p>
    <w:p w14:paraId="66EF7B89" w14:textId="1CC74C9C" w:rsidR="00337B80" w:rsidRDefault="008F7B27">
      <w:pPr>
        <w:spacing w:before="239"/>
        <w:ind w:left="120"/>
        <w:rPr>
          <w:b/>
          <w:sz w:val="32"/>
        </w:rPr>
      </w:pPr>
      <w:bookmarkStart w:id="423" w:name="APPROVAL"/>
      <w:bookmarkEnd w:id="423"/>
      <w:r>
        <w:rPr>
          <w:b/>
          <w:color w:val="205493"/>
          <w:sz w:val="32"/>
        </w:rPr>
        <w:t>APPROVAL</w:t>
      </w:r>
    </w:p>
    <w:p w14:paraId="0C6330E8" w14:textId="11C547E4" w:rsidR="00337B80" w:rsidRDefault="008F7B27">
      <w:pPr>
        <w:spacing w:before="124"/>
        <w:ind w:left="120"/>
        <w:rPr>
          <w:rFonts w:ascii="Arial"/>
          <w:sz w:val="24"/>
        </w:rPr>
      </w:pPr>
      <w:r>
        <w:br w:type="column"/>
      </w:r>
      <w:r>
        <w:rPr>
          <w:rFonts w:ascii="Arial"/>
          <w:sz w:val="24"/>
        </w:rPr>
        <w:t xml:space="preserve">VistA Adaptive Maintenance (VAM) </w:t>
      </w:r>
      <w:del w:id="424" w:author="Faulkner, David A. (Accenture Federal Services)" w:date="2019-04-08T14:48:00Z">
        <w:r w:rsidDel="00FD44C1">
          <w:rPr>
            <w:rFonts w:ascii="Arial"/>
            <w:sz w:val="24"/>
          </w:rPr>
          <w:delText>A</w:delText>
        </w:r>
      </w:del>
      <w:del w:id="425" w:author="Faulkner, David A. (Accenture Federal Services)" w:date="2019-04-08T14:47:00Z">
        <w:r w:rsidDel="00FD44C1">
          <w:rPr>
            <w:rFonts w:ascii="Arial"/>
            <w:sz w:val="24"/>
          </w:rPr>
          <w:delText>sses</w:delText>
        </w:r>
      </w:del>
    </w:p>
    <w:p w14:paraId="5457EA9A" w14:textId="77777777" w:rsidR="00337B80" w:rsidRDefault="00337B80">
      <w:pPr>
        <w:rPr>
          <w:rFonts w:ascii="Arial"/>
          <w:sz w:val="24"/>
        </w:rPr>
        <w:sectPr w:rsidR="00337B80">
          <w:footerReference w:type="default" r:id="rId17"/>
          <w:pgSz w:w="12240" w:h="15840"/>
          <w:pgMar w:top="1420" w:right="900" w:bottom="1480" w:left="1320" w:header="0" w:footer="1288" w:gutter="0"/>
          <w:cols w:num="2" w:space="720" w:equalWidth="0">
            <w:col w:w="5203" w:space="45"/>
            <w:col w:w="4772"/>
          </w:cols>
        </w:sectPr>
      </w:pPr>
    </w:p>
    <w:p w14:paraId="4BD00A3C" w14:textId="05613E6D" w:rsidR="00337B80" w:rsidRDefault="00337B80">
      <w:pPr>
        <w:pStyle w:val="BodyText"/>
        <w:rPr>
          <w:rFonts w:ascii="Arial"/>
          <w:sz w:val="20"/>
        </w:rPr>
      </w:pPr>
    </w:p>
    <w:p w14:paraId="0725760B" w14:textId="21BEBE6D" w:rsidR="00337B80" w:rsidRDefault="00337B80">
      <w:pPr>
        <w:pStyle w:val="BodyText"/>
        <w:spacing w:before="2"/>
        <w:rPr>
          <w:rFonts w:ascii="Arial"/>
          <w:sz w:val="24"/>
        </w:rPr>
      </w:pPr>
    </w:p>
    <w:p w14:paraId="432E3A18" w14:textId="411D1974" w:rsidR="00337B80" w:rsidRDefault="008F7B27">
      <w:pPr>
        <w:spacing w:before="44"/>
        <w:ind w:left="120"/>
        <w:rPr>
          <w:b/>
          <w:sz w:val="28"/>
        </w:rPr>
      </w:pPr>
      <w:bookmarkStart w:id="426" w:name="System_Owner"/>
      <w:bookmarkEnd w:id="426"/>
      <w:r>
        <w:rPr>
          <w:b/>
          <w:color w:val="1B1B1B"/>
          <w:sz w:val="28"/>
        </w:rPr>
        <w:t>System Owner</w:t>
      </w:r>
    </w:p>
    <w:p w14:paraId="5F778A1A" w14:textId="042013A2" w:rsidR="00337B80" w:rsidRDefault="008F7B27">
      <w:pPr>
        <w:spacing w:before="81"/>
        <w:ind w:left="120"/>
        <w:rPr>
          <w:sz w:val="24"/>
        </w:rPr>
      </w:pPr>
      <w:r>
        <w:rPr>
          <w:color w:val="1B1B1B"/>
          <w:sz w:val="24"/>
        </w:rPr>
        <w:t>Name:</w:t>
      </w:r>
      <w:ins w:id="427" w:author="Faulkner, David A. (Accenture Federal Services)" w:date="2019-04-08T14:48:00Z">
        <w:r w:rsidR="00FD44C1">
          <w:rPr>
            <w:color w:val="1B1B1B"/>
            <w:sz w:val="24"/>
          </w:rPr>
          <w:t xml:space="preserve"> Christopher Brown</w:t>
        </w:r>
      </w:ins>
    </w:p>
    <w:p w14:paraId="07F9EA0E" w14:textId="52C63F90" w:rsidR="00337B80" w:rsidRDefault="008F7B27">
      <w:pPr>
        <w:tabs>
          <w:tab w:val="left" w:pos="4439"/>
        </w:tabs>
        <w:spacing w:before="180"/>
        <w:ind w:left="120"/>
        <w:rPr>
          <w:sz w:val="24"/>
        </w:rPr>
      </w:pPr>
      <w:r>
        <w:rPr>
          <w:color w:val="1B1B1B"/>
          <w:sz w:val="24"/>
        </w:rPr>
        <w:t>Date:</w:t>
      </w:r>
      <w:r>
        <w:rPr>
          <w:color w:val="1B1B1B"/>
          <w:sz w:val="24"/>
        </w:rPr>
        <w:tab/>
        <w:t>Signature:</w:t>
      </w:r>
    </w:p>
    <w:p w14:paraId="1994D010" w14:textId="450E1826" w:rsidR="00337B80" w:rsidRDefault="00337B80">
      <w:pPr>
        <w:pStyle w:val="BodyText"/>
        <w:rPr>
          <w:sz w:val="24"/>
        </w:rPr>
      </w:pPr>
    </w:p>
    <w:p w14:paraId="7CFEB965" w14:textId="38655DD1" w:rsidR="00337B80" w:rsidRDefault="00FD44C1">
      <w:pPr>
        <w:pStyle w:val="BodyText"/>
        <w:tabs>
          <w:tab w:val="left" w:pos="3405"/>
        </w:tabs>
        <w:spacing w:before="4"/>
        <w:rPr>
          <w:ins w:id="428" w:author="Richards, Rafael M." w:date="2019-04-11T08:54:00Z"/>
          <w:sz w:val="25"/>
        </w:rPr>
      </w:pPr>
      <w:ins w:id="429" w:author="Faulkner, David A. (Accenture Federal Services)" w:date="2019-04-08T14:48:00Z">
        <w:r>
          <w:rPr>
            <w:sz w:val="25"/>
          </w:rPr>
          <w:tab/>
        </w:r>
      </w:ins>
    </w:p>
    <w:p w14:paraId="23CCFCC9" w14:textId="0A0A670A" w:rsidR="00404110" w:rsidRDefault="00404110">
      <w:pPr>
        <w:pStyle w:val="BodyText"/>
        <w:tabs>
          <w:tab w:val="left" w:pos="3405"/>
        </w:tabs>
        <w:spacing w:before="4"/>
        <w:rPr>
          <w:ins w:id="430" w:author="Richards, Rafael M." w:date="2019-04-11T08:54:00Z"/>
          <w:sz w:val="25"/>
        </w:rPr>
      </w:pPr>
    </w:p>
    <w:p w14:paraId="4C1FB111" w14:textId="77777777" w:rsidR="00404110" w:rsidRDefault="00404110">
      <w:pPr>
        <w:pStyle w:val="BodyText"/>
        <w:tabs>
          <w:tab w:val="left" w:pos="3405"/>
        </w:tabs>
        <w:spacing w:before="4"/>
        <w:rPr>
          <w:sz w:val="25"/>
        </w:rPr>
        <w:pPrChange w:id="431" w:author="Faulkner, David A. (Accenture Federal Services)" w:date="2019-04-08T14:48:00Z">
          <w:pPr>
            <w:pStyle w:val="BodyText"/>
            <w:spacing w:before="4"/>
          </w:pPr>
        </w:pPrChange>
      </w:pPr>
    </w:p>
    <w:p w14:paraId="531B51C0" w14:textId="5CBAF247" w:rsidR="00337B80" w:rsidRDefault="008F7B27">
      <w:pPr>
        <w:ind w:left="120"/>
        <w:rPr>
          <w:b/>
          <w:sz w:val="28"/>
        </w:rPr>
      </w:pPr>
      <w:bookmarkStart w:id="432" w:name="Information_Security_Officer"/>
      <w:bookmarkEnd w:id="432"/>
      <w:r>
        <w:rPr>
          <w:b/>
          <w:color w:val="1B1B1B"/>
          <w:sz w:val="28"/>
        </w:rPr>
        <w:t>Information Security Officer</w:t>
      </w:r>
    </w:p>
    <w:p w14:paraId="5A1C088B" w14:textId="0CC719CD" w:rsidR="00337B80" w:rsidRDefault="008F7B27">
      <w:pPr>
        <w:tabs>
          <w:tab w:val="left" w:pos="1230"/>
        </w:tabs>
        <w:spacing w:before="80"/>
        <w:ind w:left="120"/>
        <w:rPr>
          <w:sz w:val="24"/>
        </w:rPr>
        <w:pPrChange w:id="433" w:author="Faulkner, David A. (Accenture Federal Services)" w:date="2019-04-08T14:48:00Z">
          <w:pPr>
            <w:spacing w:before="80"/>
            <w:ind w:left="120"/>
          </w:pPr>
        </w:pPrChange>
      </w:pPr>
      <w:r>
        <w:rPr>
          <w:color w:val="1B1B1B"/>
          <w:sz w:val="24"/>
        </w:rPr>
        <w:t>Name:</w:t>
      </w:r>
      <w:ins w:id="434" w:author="Faulkner, David A. (Accenture Federal Services)" w:date="2019-04-08T14:48:00Z">
        <w:r w:rsidR="00FD44C1">
          <w:rPr>
            <w:color w:val="1B1B1B"/>
            <w:sz w:val="24"/>
          </w:rPr>
          <w:t xml:space="preserve"> Bobbi Begay</w:t>
        </w:r>
        <w:r w:rsidR="00FD44C1">
          <w:rPr>
            <w:color w:val="1B1B1B"/>
            <w:sz w:val="24"/>
          </w:rPr>
          <w:tab/>
        </w:r>
      </w:ins>
    </w:p>
    <w:p w14:paraId="00809584" w14:textId="2764EFF6" w:rsidR="00337B80" w:rsidRDefault="008F7B27">
      <w:pPr>
        <w:tabs>
          <w:tab w:val="left" w:pos="4439"/>
        </w:tabs>
        <w:spacing w:before="180"/>
        <w:ind w:left="120"/>
        <w:rPr>
          <w:sz w:val="24"/>
        </w:rPr>
      </w:pPr>
      <w:r>
        <w:rPr>
          <w:color w:val="1B1B1B"/>
          <w:sz w:val="24"/>
        </w:rPr>
        <w:t>Date:</w:t>
      </w:r>
      <w:r>
        <w:rPr>
          <w:color w:val="1B1B1B"/>
          <w:sz w:val="24"/>
        </w:rPr>
        <w:tab/>
        <w:t>Signature:</w:t>
      </w:r>
    </w:p>
    <w:p w14:paraId="5FF49456" w14:textId="40EBF3FD" w:rsidR="00337B80" w:rsidRDefault="00337B80">
      <w:pPr>
        <w:pStyle w:val="BodyText"/>
        <w:rPr>
          <w:sz w:val="24"/>
        </w:rPr>
      </w:pPr>
    </w:p>
    <w:p w14:paraId="44EB879A" w14:textId="744E5E84" w:rsidR="00337B80" w:rsidRDefault="00337B80">
      <w:pPr>
        <w:pStyle w:val="BodyText"/>
        <w:spacing w:before="6"/>
        <w:rPr>
          <w:sz w:val="29"/>
        </w:rPr>
      </w:pPr>
    </w:p>
    <w:p w14:paraId="1ABDF484" w14:textId="62D782F4" w:rsidR="00337B80" w:rsidRDefault="00306CC1">
      <w:pPr>
        <w:ind w:left="120"/>
        <w:rPr>
          <w:b/>
          <w:sz w:val="32"/>
        </w:rPr>
      </w:pPr>
      <w:bookmarkStart w:id="435" w:name="Disposition"/>
      <w:bookmarkEnd w:id="435"/>
      <w:r>
        <w:rPr>
          <w:noProof/>
        </w:rPr>
        <w:drawing>
          <wp:anchor distT="0" distB="0" distL="0" distR="0" simplePos="0" relativeHeight="268418807" behindDoc="1" locked="0" layoutInCell="1" allowOverlap="1" wp14:anchorId="04370EA1" wp14:editId="41DF8849">
            <wp:simplePos x="0" y="0"/>
            <wp:positionH relativeFrom="page">
              <wp:posOffset>1781175</wp:posOffset>
            </wp:positionH>
            <wp:positionV relativeFrom="page">
              <wp:posOffset>4895850</wp:posOffset>
            </wp:positionV>
            <wp:extent cx="4409600" cy="4648200"/>
            <wp:effectExtent l="0" t="0" r="0" b="0"/>
            <wp:wrapNone/>
            <wp:docPr id="15" name="image4.png" descr="&quot;For Internal Use Only&quot; 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6" cstate="print"/>
                    <a:stretch>
                      <a:fillRect/>
                    </a:stretch>
                  </pic:blipFill>
                  <pic:spPr>
                    <a:xfrm>
                      <a:off x="0" y="0"/>
                      <a:ext cx="4421533" cy="4660779"/>
                    </a:xfrm>
                    <a:prstGeom prst="rect">
                      <a:avLst/>
                    </a:prstGeom>
                  </pic:spPr>
                </pic:pic>
              </a:graphicData>
            </a:graphic>
            <wp14:sizeRelH relativeFrom="margin">
              <wp14:pctWidth>0</wp14:pctWidth>
            </wp14:sizeRelH>
            <wp14:sizeRelV relativeFrom="margin">
              <wp14:pctHeight>0</wp14:pctHeight>
            </wp14:sizeRelV>
          </wp:anchor>
        </w:drawing>
      </w:r>
      <w:r w:rsidR="008F7B27">
        <w:rPr>
          <w:b/>
          <w:color w:val="205493"/>
          <w:sz w:val="32"/>
        </w:rPr>
        <w:t>Disposition</w:t>
      </w:r>
    </w:p>
    <w:p w14:paraId="045A3011" w14:textId="77777777" w:rsidR="00337B80" w:rsidRDefault="008F7B27">
      <w:pPr>
        <w:spacing w:before="80"/>
        <w:ind w:left="120" w:right="697"/>
        <w:rPr>
          <w:sz w:val="24"/>
        </w:rPr>
      </w:pPr>
      <w:r>
        <w:rPr>
          <w:color w:val="1B1B1B"/>
          <w:sz w:val="24"/>
        </w:rPr>
        <w:t>Once all required approvals are recorded on this report, post a copy as a permanent artifact in the system record in the VA Governance, Risk, &amp; Compliance (GRC) system.</w:t>
      </w:r>
    </w:p>
    <w:p w14:paraId="12F2B3ED" w14:textId="77777777" w:rsidR="00337B80" w:rsidRDefault="00337B80">
      <w:pPr>
        <w:rPr>
          <w:sz w:val="24"/>
        </w:rPr>
        <w:sectPr w:rsidR="00337B80">
          <w:type w:val="continuous"/>
          <w:pgSz w:w="12240" w:h="15840"/>
          <w:pgMar w:top="1380" w:right="900" w:bottom="280" w:left="1320" w:header="720" w:footer="720" w:gutter="0"/>
          <w:cols w:space="720"/>
        </w:sectPr>
      </w:pPr>
    </w:p>
    <w:p w14:paraId="03ED43F9" w14:textId="7F2E38E5" w:rsidR="00337B80" w:rsidRDefault="008F7B27">
      <w:pPr>
        <w:spacing w:before="61"/>
        <w:ind w:left="120"/>
        <w:rPr>
          <w:rFonts w:ascii="Times New Roman"/>
          <w:b/>
          <w:sz w:val="32"/>
        </w:rPr>
      </w:pPr>
      <w:del w:id="436" w:author="Richards, Rafael M." w:date="2019-04-11T08:32:00Z">
        <w:r w:rsidDel="00306CC1">
          <w:rPr>
            <w:noProof/>
          </w:rPr>
          <w:lastRenderedPageBreak/>
          <w:drawing>
            <wp:anchor distT="0" distB="0" distL="0" distR="0" simplePos="0" relativeHeight="268418831" behindDoc="1" locked="0" layoutInCell="1" allowOverlap="1" wp14:anchorId="577FA2DD" wp14:editId="2B499311">
              <wp:simplePos x="0" y="0"/>
              <wp:positionH relativeFrom="page">
                <wp:posOffset>972185</wp:posOffset>
              </wp:positionH>
              <wp:positionV relativeFrom="page">
                <wp:posOffset>1212532</wp:posOffset>
              </wp:positionV>
              <wp:extent cx="5586388" cy="722947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cstate="print"/>
                      <a:stretch>
                        <a:fillRect/>
                      </a:stretch>
                    </pic:blipFill>
                    <pic:spPr>
                      <a:xfrm>
                        <a:off x="0" y="0"/>
                        <a:ext cx="5586388" cy="7229475"/>
                      </a:xfrm>
                      <a:prstGeom prst="rect">
                        <a:avLst/>
                      </a:prstGeom>
                    </pic:spPr>
                  </pic:pic>
                </a:graphicData>
              </a:graphic>
            </wp:anchor>
          </w:drawing>
        </w:r>
      </w:del>
      <w:bookmarkStart w:id="437" w:name="References"/>
      <w:bookmarkEnd w:id="437"/>
      <w:r>
        <w:rPr>
          <w:rFonts w:ascii="Times New Roman"/>
          <w:b/>
          <w:color w:val="001F5F"/>
          <w:sz w:val="32"/>
        </w:rPr>
        <w:t>References</w:t>
      </w:r>
    </w:p>
    <w:p w14:paraId="405555C3" w14:textId="77777777" w:rsidR="00337B80" w:rsidRDefault="00337B80">
      <w:pPr>
        <w:pStyle w:val="BodyText"/>
        <w:spacing w:before="10"/>
        <w:rPr>
          <w:rFonts w:ascii="Times New Roman"/>
          <w:b/>
          <w:sz w:val="6"/>
        </w:rPr>
      </w:pPr>
    </w:p>
    <w:tbl>
      <w:tblPr>
        <w:tblW w:w="0" w:type="auto"/>
        <w:tblInd w:w="130" w:type="dxa"/>
        <w:tblBorders>
          <w:top w:val="single" w:sz="4" w:space="0" w:color="1F5392"/>
          <w:left w:val="single" w:sz="4" w:space="0" w:color="1F5392"/>
          <w:bottom w:val="single" w:sz="4" w:space="0" w:color="1F5392"/>
          <w:right w:val="single" w:sz="4" w:space="0" w:color="1F5392"/>
          <w:insideH w:val="single" w:sz="4" w:space="0" w:color="1F5392"/>
          <w:insideV w:val="single" w:sz="4" w:space="0" w:color="1F5392"/>
        </w:tblBorders>
        <w:tblLayout w:type="fixed"/>
        <w:tblCellMar>
          <w:left w:w="0" w:type="dxa"/>
          <w:right w:w="0" w:type="dxa"/>
        </w:tblCellMar>
        <w:tblLook w:val="01E0" w:firstRow="1" w:lastRow="1" w:firstColumn="1" w:lastColumn="1" w:noHBand="0" w:noVBand="0"/>
      </w:tblPr>
      <w:tblGrid>
        <w:gridCol w:w="3115"/>
        <w:gridCol w:w="6662"/>
      </w:tblGrid>
      <w:tr w:rsidR="00337B80" w14:paraId="0A4E1C48" w14:textId="77777777">
        <w:trPr>
          <w:trHeight w:val="306"/>
        </w:trPr>
        <w:tc>
          <w:tcPr>
            <w:tcW w:w="3115" w:type="dxa"/>
            <w:tcBorders>
              <w:bottom w:val="single" w:sz="18" w:space="0" w:color="FFFFFF"/>
            </w:tcBorders>
            <w:shd w:val="clear" w:color="auto" w:fill="1F4E79"/>
          </w:tcPr>
          <w:p w14:paraId="24C7FD6C" w14:textId="77777777" w:rsidR="00337B80" w:rsidRDefault="008F7B27">
            <w:pPr>
              <w:pStyle w:val="TableParagraph"/>
              <w:spacing w:before="27"/>
              <w:ind w:left="1055" w:right="1044"/>
              <w:jc w:val="center"/>
              <w:rPr>
                <w:rFonts w:ascii="Times New Roman"/>
                <w:b/>
              </w:rPr>
            </w:pPr>
            <w:r>
              <w:rPr>
                <w:rFonts w:ascii="Times New Roman"/>
                <w:b/>
                <w:color w:val="FFFFFF"/>
              </w:rPr>
              <w:t>Document</w:t>
            </w:r>
          </w:p>
        </w:tc>
        <w:tc>
          <w:tcPr>
            <w:tcW w:w="6662" w:type="dxa"/>
            <w:tcBorders>
              <w:bottom w:val="single" w:sz="18" w:space="0" w:color="FFFFFF"/>
            </w:tcBorders>
            <w:shd w:val="clear" w:color="auto" w:fill="1F4E79"/>
          </w:tcPr>
          <w:p w14:paraId="2751DB12" w14:textId="77777777" w:rsidR="00337B80" w:rsidRDefault="008F7B27">
            <w:pPr>
              <w:pStyle w:val="TableParagraph"/>
              <w:spacing w:before="27"/>
              <w:ind w:left="3092" w:right="3079"/>
              <w:jc w:val="center"/>
              <w:rPr>
                <w:rFonts w:ascii="Times New Roman"/>
                <w:b/>
              </w:rPr>
            </w:pPr>
            <w:r>
              <w:rPr>
                <w:rFonts w:ascii="Times New Roman"/>
                <w:b/>
                <w:color w:val="FFFFFF"/>
              </w:rPr>
              <w:t>Title</w:t>
            </w:r>
          </w:p>
        </w:tc>
      </w:tr>
      <w:tr w:rsidR="00337B80" w14:paraId="7B49A82F" w14:textId="77777777">
        <w:trPr>
          <w:trHeight w:val="533"/>
        </w:trPr>
        <w:tc>
          <w:tcPr>
            <w:tcW w:w="3115" w:type="dxa"/>
            <w:tcBorders>
              <w:top w:val="single" w:sz="18" w:space="0" w:color="FFFFFF"/>
              <w:left w:val="single" w:sz="4" w:space="0" w:color="8EAADB"/>
              <w:bottom w:val="single" w:sz="18" w:space="0" w:color="FFFFFF"/>
              <w:right w:val="single" w:sz="4" w:space="0" w:color="8EAADB"/>
            </w:tcBorders>
          </w:tcPr>
          <w:p w14:paraId="719FA85B" w14:textId="77777777" w:rsidR="00337B80" w:rsidRDefault="008F7B27">
            <w:pPr>
              <w:pStyle w:val="TableParagraph"/>
              <w:spacing w:before="130"/>
            </w:pPr>
            <w:r>
              <w:rPr>
                <w:color w:val="202020"/>
              </w:rPr>
              <w:t>VA Handbook 6500</w:t>
            </w:r>
          </w:p>
        </w:tc>
        <w:tc>
          <w:tcPr>
            <w:tcW w:w="6662" w:type="dxa"/>
            <w:tcBorders>
              <w:top w:val="single" w:sz="18" w:space="0" w:color="FFFFFF"/>
              <w:left w:val="single" w:sz="4" w:space="0" w:color="8EAADB"/>
              <w:bottom w:val="single" w:sz="18" w:space="0" w:color="FFFFFF"/>
              <w:right w:val="single" w:sz="4" w:space="0" w:color="8EAADB"/>
            </w:tcBorders>
          </w:tcPr>
          <w:p w14:paraId="150A9FBA" w14:textId="77777777" w:rsidR="00337B80" w:rsidRDefault="008F7B27">
            <w:pPr>
              <w:pStyle w:val="TableParagraph"/>
              <w:spacing w:line="266" w:lineRule="exact"/>
              <w:ind w:left="60"/>
            </w:pPr>
            <w:r>
              <w:rPr>
                <w:color w:val="202020"/>
              </w:rPr>
              <w:t>Risk Management Framework for VA Information Systems - Tier 3: VA</w:t>
            </w:r>
          </w:p>
          <w:p w14:paraId="539E4F00" w14:textId="77777777" w:rsidR="00337B80" w:rsidRDefault="008F7B27">
            <w:pPr>
              <w:pStyle w:val="TableParagraph"/>
              <w:spacing w:line="247" w:lineRule="exact"/>
              <w:ind w:left="60"/>
            </w:pPr>
            <w:r>
              <w:rPr>
                <w:color w:val="202020"/>
              </w:rPr>
              <w:t>Information Security Program</w:t>
            </w:r>
          </w:p>
        </w:tc>
      </w:tr>
      <w:tr w:rsidR="00337B80" w14:paraId="11AB2DAF" w14:textId="77777777">
        <w:trPr>
          <w:trHeight w:val="588"/>
        </w:trPr>
        <w:tc>
          <w:tcPr>
            <w:tcW w:w="3115" w:type="dxa"/>
            <w:tcBorders>
              <w:top w:val="single" w:sz="18" w:space="0" w:color="FFFFFF"/>
              <w:left w:val="single" w:sz="4" w:space="0" w:color="8AA6C9"/>
              <w:bottom w:val="single" w:sz="18" w:space="0" w:color="FFFFFF"/>
              <w:right w:val="single" w:sz="4" w:space="0" w:color="8AA6C9"/>
            </w:tcBorders>
            <w:shd w:val="clear" w:color="auto" w:fill="DCE3EE"/>
          </w:tcPr>
          <w:p w14:paraId="53C61693" w14:textId="77777777" w:rsidR="00337B80" w:rsidRDefault="008F7B27">
            <w:pPr>
              <w:pStyle w:val="TableParagraph"/>
              <w:spacing w:before="159"/>
            </w:pPr>
            <w:r>
              <w:rPr>
                <w:color w:val="202020"/>
              </w:rPr>
              <w:t>FIPS 199</w:t>
            </w:r>
          </w:p>
        </w:tc>
        <w:tc>
          <w:tcPr>
            <w:tcW w:w="6662" w:type="dxa"/>
            <w:tcBorders>
              <w:top w:val="single" w:sz="18" w:space="0" w:color="FFFFFF"/>
              <w:left w:val="single" w:sz="4" w:space="0" w:color="8AA6C9"/>
              <w:bottom w:val="single" w:sz="18" w:space="0" w:color="FFFFFF"/>
              <w:right w:val="single" w:sz="4" w:space="0" w:color="8AA6C9"/>
            </w:tcBorders>
            <w:shd w:val="clear" w:color="auto" w:fill="DCE3EE"/>
          </w:tcPr>
          <w:p w14:paraId="715CD6D9" w14:textId="77777777" w:rsidR="00337B80" w:rsidRDefault="008F7B27">
            <w:pPr>
              <w:pStyle w:val="TableParagraph"/>
              <w:spacing w:before="25"/>
              <w:ind w:left="60" w:right="793"/>
            </w:pPr>
            <w:r>
              <w:rPr>
                <w:color w:val="202020"/>
              </w:rPr>
              <w:t>Standards for Security Categorization of Federal Information and Information Systems</w:t>
            </w:r>
          </w:p>
        </w:tc>
      </w:tr>
      <w:tr w:rsidR="00337B80" w14:paraId="584D4407" w14:textId="77777777">
        <w:trPr>
          <w:trHeight w:val="530"/>
        </w:trPr>
        <w:tc>
          <w:tcPr>
            <w:tcW w:w="3115" w:type="dxa"/>
            <w:tcBorders>
              <w:top w:val="single" w:sz="18" w:space="0" w:color="FFFFFF"/>
              <w:left w:val="single" w:sz="4" w:space="0" w:color="8EAADB"/>
              <w:bottom w:val="single" w:sz="18" w:space="0" w:color="FFFFFF"/>
              <w:right w:val="single" w:sz="4" w:space="0" w:color="8EAADB"/>
            </w:tcBorders>
          </w:tcPr>
          <w:p w14:paraId="6F0446F2" w14:textId="77777777" w:rsidR="00337B80" w:rsidRDefault="008F7B27">
            <w:pPr>
              <w:pStyle w:val="TableParagraph"/>
              <w:spacing w:before="130"/>
            </w:pPr>
            <w:r>
              <w:rPr>
                <w:color w:val="202020"/>
              </w:rPr>
              <w:t>FIPS 200</w:t>
            </w:r>
          </w:p>
        </w:tc>
        <w:tc>
          <w:tcPr>
            <w:tcW w:w="6662" w:type="dxa"/>
            <w:tcBorders>
              <w:top w:val="single" w:sz="18" w:space="0" w:color="FFFFFF"/>
              <w:left w:val="single" w:sz="4" w:space="0" w:color="8EAADB"/>
              <w:bottom w:val="single" w:sz="18" w:space="0" w:color="FFFFFF"/>
              <w:right w:val="single" w:sz="4" w:space="0" w:color="8EAADB"/>
            </w:tcBorders>
          </w:tcPr>
          <w:p w14:paraId="1222B0D9" w14:textId="77777777" w:rsidR="00337B80" w:rsidRDefault="008F7B27">
            <w:pPr>
              <w:pStyle w:val="TableParagraph"/>
              <w:spacing w:line="265" w:lineRule="exact"/>
              <w:ind w:left="60"/>
            </w:pPr>
            <w:r>
              <w:rPr>
                <w:color w:val="202020"/>
              </w:rPr>
              <w:t>Minimum Security Requirements for Federal Information and</w:t>
            </w:r>
          </w:p>
          <w:p w14:paraId="57E71CEB" w14:textId="77777777" w:rsidR="00337B80" w:rsidRDefault="008F7B27">
            <w:pPr>
              <w:pStyle w:val="TableParagraph"/>
              <w:spacing w:line="246" w:lineRule="exact"/>
              <w:ind w:left="60"/>
            </w:pPr>
            <w:r>
              <w:rPr>
                <w:color w:val="202020"/>
              </w:rPr>
              <w:t>Information Systems</w:t>
            </w:r>
          </w:p>
        </w:tc>
      </w:tr>
      <w:tr w:rsidR="00337B80" w14:paraId="0F24201C" w14:textId="77777777">
        <w:trPr>
          <w:trHeight w:val="588"/>
        </w:trPr>
        <w:tc>
          <w:tcPr>
            <w:tcW w:w="3115" w:type="dxa"/>
            <w:tcBorders>
              <w:top w:val="single" w:sz="18" w:space="0" w:color="FFFFFF"/>
              <w:left w:val="single" w:sz="4" w:space="0" w:color="8AA6C9"/>
              <w:bottom w:val="single" w:sz="18" w:space="0" w:color="FFFFFF"/>
              <w:right w:val="single" w:sz="4" w:space="0" w:color="8AA6C9"/>
            </w:tcBorders>
            <w:shd w:val="clear" w:color="auto" w:fill="DCE3EE"/>
          </w:tcPr>
          <w:p w14:paraId="2737A686" w14:textId="77777777" w:rsidR="00337B80" w:rsidRDefault="008F7B27">
            <w:pPr>
              <w:pStyle w:val="TableParagraph"/>
              <w:spacing w:before="159"/>
            </w:pPr>
            <w:r>
              <w:rPr>
                <w:color w:val="202020"/>
              </w:rPr>
              <w:t>NIST SP 800-60, Vol I, Revision 1</w:t>
            </w:r>
          </w:p>
        </w:tc>
        <w:tc>
          <w:tcPr>
            <w:tcW w:w="6662" w:type="dxa"/>
            <w:tcBorders>
              <w:top w:val="single" w:sz="18" w:space="0" w:color="FFFFFF"/>
              <w:left w:val="single" w:sz="4" w:space="0" w:color="8AA6C9"/>
              <w:bottom w:val="single" w:sz="18" w:space="0" w:color="FFFFFF"/>
              <w:right w:val="single" w:sz="4" w:space="0" w:color="8AA6C9"/>
            </w:tcBorders>
            <w:shd w:val="clear" w:color="auto" w:fill="DCE3EE"/>
          </w:tcPr>
          <w:p w14:paraId="1CFC1E53" w14:textId="77777777" w:rsidR="00337B80" w:rsidRDefault="008F7B27">
            <w:pPr>
              <w:pStyle w:val="TableParagraph"/>
              <w:spacing w:before="25"/>
              <w:ind w:left="60" w:right="445"/>
            </w:pPr>
            <w:r>
              <w:rPr>
                <w:color w:val="202020"/>
              </w:rPr>
              <w:t>Guide for Mapping Types of Information and Information Systems to Security Categories</w:t>
            </w:r>
          </w:p>
        </w:tc>
      </w:tr>
      <w:tr w:rsidR="00337B80" w14:paraId="5DBF34B5" w14:textId="77777777">
        <w:trPr>
          <w:trHeight w:val="530"/>
        </w:trPr>
        <w:tc>
          <w:tcPr>
            <w:tcW w:w="3115" w:type="dxa"/>
            <w:tcBorders>
              <w:top w:val="single" w:sz="18" w:space="0" w:color="FFFFFF"/>
              <w:left w:val="single" w:sz="4" w:space="0" w:color="8EAADB"/>
              <w:bottom w:val="single" w:sz="18" w:space="0" w:color="FFFFFF"/>
              <w:right w:val="single" w:sz="4" w:space="0" w:color="8EAADB"/>
            </w:tcBorders>
          </w:tcPr>
          <w:p w14:paraId="77F0905C" w14:textId="77777777" w:rsidR="00337B80" w:rsidRDefault="008F7B27">
            <w:pPr>
              <w:pStyle w:val="TableParagraph"/>
              <w:spacing w:before="130"/>
            </w:pPr>
            <w:r>
              <w:rPr>
                <w:color w:val="202020"/>
              </w:rPr>
              <w:t>NIST SP 800-60, Vol II, Revision 1</w:t>
            </w:r>
          </w:p>
        </w:tc>
        <w:tc>
          <w:tcPr>
            <w:tcW w:w="6662" w:type="dxa"/>
            <w:tcBorders>
              <w:top w:val="single" w:sz="18" w:space="0" w:color="FFFFFF"/>
              <w:left w:val="single" w:sz="4" w:space="0" w:color="8EAADB"/>
              <w:bottom w:val="single" w:sz="18" w:space="0" w:color="FFFFFF"/>
              <w:right w:val="single" w:sz="4" w:space="0" w:color="8EAADB"/>
            </w:tcBorders>
          </w:tcPr>
          <w:p w14:paraId="62DF107B" w14:textId="77777777" w:rsidR="00337B80" w:rsidRDefault="008F7B27">
            <w:pPr>
              <w:pStyle w:val="TableParagraph"/>
              <w:spacing w:line="265" w:lineRule="exact"/>
              <w:ind w:left="60"/>
            </w:pPr>
            <w:r>
              <w:rPr>
                <w:color w:val="202020"/>
              </w:rPr>
              <w:t>Appendices: Guide for Mapping Types of Information and Information</w:t>
            </w:r>
          </w:p>
          <w:p w14:paraId="228830A7" w14:textId="77777777" w:rsidR="00337B80" w:rsidRDefault="008F7B27">
            <w:pPr>
              <w:pStyle w:val="TableParagraph"/>
              <w:spacing w:line="246" w:lineRule="exact"/>
              <w:ind w:left="60"/>
            </w:pPr>
            <w:r>
              <w:rPr>
                <w:color w:val="202020"/>
              </w:rPr>
              <w:t>Systems to Security Categories</w:t>
            </w:r>
          </w:p>
        </w:tc>
      </w:tr>
    </w:tbl>
    <w:p w14:paraId="0B55ECE2" w14:textId="77777777" w:rsidR="008F7B27" w:rsidRDefault="008F7B27"/>
    <w:sectPr w:rsidR="008F7B27">
      <w:pgSz w:w="12240" w:h="15840"/>
      <w:pgMar w:top="1380" w:right="900" w:bottom="1480" w:left="1320" w:header="0" w:footer="12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5" w:author="Faulkner, David A. (Accenture Federal Services)" w:date="2019-04-08T14:50:00Z" w:initials="FDA(FS">
    <w:p w14:paraId="108E8DF2" w14:textId="20A7913E" w:rsidR="00112A77" w:rsidRDefault="00112A77">
      <w:pPr>
        <w:pStyle w:val="CommentText"/>
      </w:pPr>
      <w:r>
        <w:rPr>
          <w:rStyle w:val="CommentReference"/>
        </w:rPr>
        <w:annotationRef/>
      </w:r>
      <w:r>
        <w:t>confirm</w:t>
      </w:r>
    </w:p>
  </w:comment>
  <w:comment w:id="321" w:author="Faulkner, David A. (Accenture Federal Services)" w:date="2019-04-08T14:50:00Z" w:initials="FDA(FS">
    <w:p w14:paraId="577BC90B" w14:textId="679D445A" w:rsidR="00306CC1" w:rsidRDefault="00306CC1">
      <w:pPr>
        <w:pStyle w:val="CommentText"/>
      </w:pPr>
      <w:r>
        <w:rPr>
          <w:rStyle w:val="CommentReference"/>
        </w:rPr>
        <w:annotationRef/>
      </w:r>
      <w:r>
        <w:t>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E8DF2" w15:done="0"/>
  <w15:commentEx w15:paraId="577BC9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E8DF2" w16cid:durableId="2055DE33"/>
  <w16cid:commentId w16cid:paraId="577BC90B" w16cid:durableId="2055DE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C33DB" w14:textId="77777777" w:rsidR="00722E96" w:rsidRDefault="00722E96">
      <w:r>
        <w:separator/>
      </w:r>
    </w:p>
  </w:endnote>
  <w:endnote w:type="continuationSeparator" w:id="0">
    <w:p w14:paraId="254E9387" w14:textId="77777777" w:rsidR="00722E96" w:rsidRDefault="0072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A1D3" w14:textId="77777777" w:rsidR="00337B80" w:rsidRDefault="0018446F">
    <w:pPr>
      <w:pStyle w:val="BodyText"/>
      <w:spacing w:line="14" w:lineRule="auto"/>
      <w:rPr>
        <w:sz w:val="20"/>
      </w:rPr>
    </w:pPr>
    <w:r>
      <w:rPr>
        <w:noProof/>
      </w:rPr>
      <mc:AlternateContent>
        <mc:Choice Requires="wps">
          <w:drawing>
            <wp:anchor distT="0" distB="0" distL="114300" distR="114300" simplePos="0" relativeHeight="503299616" behindDoc="1" locked="0" layoutInCell="1" allowOverlap="1" wp14:anchorId="7773306F" wp14:editId="191603EB">
              <wp:simplePos x="0" y="0"/>
              <wp:positionH relativeFrom="page">
                <wp:posOffset>901700</wp:posOffset>
              </wp:positionH>
              <wp:positionV relativeFrom="page">
                <wp:posOffset>9524365</wp:posOffset>
              </wp:positionV>
              <wp:extent cx="763270" cy="177800"/>
              <wp:effectExtent l="0" t="0" r="190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4A5F3" w14:textId="77777777" w:rsidR="00337B80" w:rsidRDefault="00FD44C1">
                          <w:pPr>
                            <w:spacing w:line="264" w:lineRule="exact"/>
                            <w:ind w:left="20"/>
                            <w:rPr>
                              <w:sz w:val="24"/>
                            </w:rPr>
                          </w:pPr>
                          <w:ins w:id="70" w:author="Faulkner, David A. (Accenture Federal Services)" w:date="2019-04-08T14:47:00Z">
                            <w:r>
                              <w:rPr>
                                <w:color w:val="5B606B"/>
                                <w:sz w:val="24"/>
                              </w:rPr>
                              <w:t>04</w:t>
                            </w:r>
                          </w:ins>
                          <w:del w:id="71" w:author="Faulkner, David A. (Accenture Federal Services)" w:date="2019-04-08T14:47:00Z">
                            <w:r w:rsidR="008F7B27" w:rsidDel="00FD44C1">
                              <w:rPr>
                                <w:color w:val="5B606B"/>
                                <w:sz w:val="24"/>
                              </w:rPr>
                              <w:delText>02</w:delText>
                            </w:r>
                          </w:del>
                          <w:r w:rsidR="008F7B27">
                            <w:rPr>
                              <w:color w:val="5B606B"/>
                              <w:sz w:val="24"/>
                            </w:rPr>
                            <w:t>/</w:t>
                          </w:r>
                          <w:ins w:id="72" w:author="Faulkner, David A. (Accenture Federal Services)" w:date="2019-04-08T14:47:00Z">
                            <w:r>
                              <w:rPr>
                                <w:color w:val="5B606B"/>
                                <w:sz w:val="24"/>
                              </w:rPr>
                              <w:t>08</w:t>
                            </w:r>
                          </w:ins>
                          <w:del w:id="73" w:author="Faulkner, David A. (Accenture Federal Services)" w:date="2019-04-08T14:47:00Z">
                            <w:r w:rsidR="008F7B27" w:rsidDel="00FD44C1">
                              <w:rPr>
                                <w:color w:val="5B606B"/>
                                <w:sz w:val="24"/>
                              </w:rPr>
                              <w:delText>12</w:delText>
                            </w:r>
                          </w:del>
                          <w:r w:rsidR="008F7B27">
                            <w:rPr>
                              <w:color w:val="5B606B"/>
                              <w:sz w:val="24"/>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3306F" id="_x0000_t202" coordsize="21600,21600" o:spt="202" path="m,l,21600r21600,l21600,xe">
              <v:stroke joinstyle="miter"/>
              <v:path gradientshapeok="t" o:connecttype="rect"/>
            </v:shapetype>
            <v:shape id="Text Box 2" o:spid="_x0000_s1027" type="#_x0000_t202" style="position:absolute;margin-left:71pt;margin-top:749.95pt;width:60.1pt;height:14pt;z-index:-1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X7rwIAAKgFAAAOAAAAZHJzL2Uyb0RvYy54bWysVNuOmzAQfa/Uf7D8znJZEgJ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" filled="f" stroked="f">
              <v:textbox inset="0,0,0,0">
                <w:txbxContent>
                  <w:p w14:paraId="5DB4A5F3" w14:textId="77777777" w:rsidR="00337B80" w:rsidRDefault="00FD44C1">
                    <w:pPr>
                      <w:spacing w:line="264" w:lineRule="exact"/>
                      <w:ind w:left="20"/>
                      <w:rPr>
                        <w:sz w:val="24"/>
                      </w:rPr>
                    </w:pPr>
                    <w:ins w:id="72" w:author="Faulkner, David A. (Accenture Federal Services)" w:date="2019-04-08T14:47:00Z">
                      <w:r>
                        <w:rPr>
                          <w:color w:val="5B606B"/>
                          <w:sz w:val="24"/>
                        </w:rPr>
                        <w:t>04</w:t>
                      </w:r>
                    </w:ins>
                    <w:del w:id="73" w:author="Faulkner, David A. (Accenture Federal Services)" w:date="2019-04-08T14:47:00Z">
                      <w:r w:rsidR="008F7B27" w:rsidDel="00FD44C1">
                        <w:rPr>
                          <w:color w:val="5B606B"/>
                          <w:sz w:val="24"/>
                        </w:rPr>
                        <w:delText>02</w:delText>
                      </w:r>
                    </w:del>
                    <w:r w:rsidR="008F7B27">
                      <w:rPr>
                        <w:color w:val="5B606B"/>
                        <w:sz w:val="24"/>
                      </w:rPr>
                      <w:t>/</w:t>
                    </w:r>
                    <w:ins w:id="74" w:author="Faulkner, David A. (Accenture Federal Services)" w:date="2019-04-08T14:47:00Z">
                      <w:r>
                        <w:rPr>
                          <w:color w:val="5B606B"/>
                          <w:sz w:val="24"/>
                        </w:rPr>
                        <w:t>08</w:t>
                      </w:r>
                    </w:ins>
                    <w:del w:id="75" w:author="Faulkner, David A. (Accenture Federal Services)" w:date="2019-04-08T14:47:00Z">
                      <w:r w:rsidR="008F7B27" w:rsidDel="00FD44C1">
                        <w:rPr>
                          <w:color w:val="5B606B"/>
                          <w:sz w:val="24"/>
                        </w:rPr>
                        <w:delText>12</w:delText>
                      </w:r>
                    </w:del>
                    <w:r w:rsidR="008F7B27">
                      <w:rPr>
                        <w:color w:val="5B606B"/>
                        <w:sz w:val="24"/>
                      </w:rPr>
                      <w:t>/2019</w:t>
                    </w:r>
                  </w:p>
                </w:txbxContent>
              </v:textbox>
              <w10:wrap anchorx="page" anchory="page"/>
            </v:shape>
          </w:pict>
        </mc:Fallback>
      </mc:AlternateContent>
    </w:r>
    <w:r>
      <w:rPr>
        <w:noProof/>
      </w:rPr>
      <mc:AlternateContent>
        <mc:Choice Requires="wps">
          <w:drawing>
            <wp:anchor distT="0" distB="0" distL="114300" distR="114300" simplePos="0" relativeHeight="503299640" behindDoc="1" locked="0" layoutInCell="1" allowOverlap="1" wp14:anchorId="7CA10FEE" wp14:editId="49ED1B31">
              <wp:simplePos x="0" y="0"/>
              <wp:positionH relativeFrom="page">
                <wp:posOffset>3984625</wp:posOffset>
              </wp:positionH>
              <wp:positionV relativeFrom="page">
                <wp:posOffset>9524365</wp:posOffset>
              </wp:positionV>
              <wp:extent cx="2900045" cy="177800"/>
              <wp:effectExtent l="3175" t="0" r="190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A5267" w14:textId="77777777" w:rsidR="00337B80" w:rsidRDefault="008F7B27">
                          <w:pPr>
                            <w:spacing w:line="264" w:lineRule="exact"/>
                            <w:ind w:left="20"/>
                            <w:rPr>
                              <w:sz w:val="24"/>
                            </w:rPr>
                          </w:pPr>
                          <w:r>
                            <w:rPr>
                              <w:color w:val="5B606B"/>
                              <w:sz w:val="24"/>
                            </w:rPr>
                            <w:t xml:space="preserve">SECURITY CATEGORIZATION REPORT: VAM | </w:t>
                          </w:r>
                          <w:r>
                            <w:fldChar w:fldCharType="begin"/>
                          </w:r>
                          <w:r>
                            <w:rPr>
                              <w:color w:val="5B606B"/>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10FEE" id="Text Box 1" o:spid="_x0000_s1028" type="#_x0000_t202" style="position:absolute;margin-left:313.75pt;margin-top:749.95pt;width:228.35pt;height:14pt;z-index:-16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" filled="f" stroked="f">
              <v:textbox inset="0,0,0,0">
                <w:txbxContent>
                  <w:p w14:paraId="5A6A5267" w14:textId="77777777" w:rsidR="00337B80" w:rsidRDefault="008F7B27">
                    <w:pPr>
                      <w:spacing w:line="264" w:lineRule="exact"/>
                      <w:ind w:left="20"/>
                      <w:rPr>
                        <w:sz w:val="24"/>
                      </w:rPr>
                    </w:pPr>
                    <w:r>
                      <w:rPr>
                        <w:color w:val="5B606B"/>
                        <w:sz w:val="24"/>
                      </w:rPr>
                      <w:t xml:space="preserve">SECURITY CATEGORIZATION REPORT: VAM | </w:t>
                    </w:r>
                    <w:r>
                      <w:fldChar w:fldCharType="begin"/>
                    </w:r>
                    <w:r>
                      <w:rPr>
                        <w:color w:val="5B606B"/>
                        <w:sz w:val="24"/>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012D" w14:textId="77777777" w:rsidR="00337B80" w:rsidRDefault="008F7B27">
    <w:pPr>
      <w:pStyle w:val="BodyText"/>
      <w:spacing w:line="14" w:lineRule="auto"/>
      <w:rPr>
        <w:sz w:val="20"/>
      </w:rPr>
    </w:pPr>
    <w:r>
      <w:rPr>
        <w:noProof/>
      </w:rPr>
      <w:drawing>
        <wp:anchor distT="0" distB="0" distL="0" distR="0" simplePos="0" relativeHeight="268418639" behindDoc="1" locked="0" layoutInCell="1" allowOverlap="1" wp14:anchorId="2838F8D9" wp14:editId="2CAF72B4">
          <wp:simplePos x="0" y="0"/>
          <wp:positionH relativeFrom="page">
            <wp:posOffset>4145279</wp:posOffset>
          </wp:positionH>
          <wp:positionV relativeFrom="page">
            <wp:posOffset>9113520</wp:posOffset>
          </wp:positionV>
          <wp:extent cx="2682227" cy="53035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 cstate="print"/>
                  <a:stretch>
                    <a:fillRect/>
                  </a:stretch>
                </pic:blipFill>
                <pic:spPr>
                  <a:xfrm>
                    <a:off x="0" y="0"/>
                    <a:ext cx="2682227" cy="5303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D9415" w14:textId="77777777" w:rsidR="00722E96" w:rsidRDefault="00722E96">
      <w:r>
        <w:separator/>
      </w:r>
    </w:p>
  </w:footnote>
  <w:footnote w:type="continuationSeparator" w:id="0">
    <w:p w14:paraId="563A75A7" w14:textId="77777777" w:rsidR="00722E96" w:rsidRDefault="00722E9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s, Rafael M.">
    <w15:presenceInfo w15:providerId="AD" w15:userId="S-1-5-21-733966599-1863672314-6498272-189558"/>
  </w15:person>
  <w15:person w15:author="Faulkner, David A. (Accenture Federal Services)">
    <w15:presenceInfo w15:providerId="AD" w15:userId="S-1-5-21-1814438218-152777602-930774774-539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80"/>
    <w:rsid w:val="00112A77"/>
    <w:rsid w:val="00146805"/>
    <w:rsid w:val="0018446F"/>
    <w:rsid w:val="001A7823"/>
    <w:rsid w:val="00291600"/>
    <w:rsid w:val="00306CC1"/>
    <w:rsid w:val="00337B80"/>
    <w:rsid w:val="004011F6"/>
    <w:rsid w:val="00404110"/>
    <w:rsid w:val="00420A62"/>
    <w:rsid w:val="006E4C2A"/>
    <w:rsid w:val="007149AD"/>
    <w:rsid w:val="00722E96"/>
    <w:rsid w:val="00896972"/>
    <w:rsid w:val="008F7B27"/>
    <w:rsid w:val="00A613DA"/>
    <w:rsid w:val="00AA380F"/>
    <w:rsid w:val="00AA496D"/>
    <w:rsid w:val="00BD0322"/>
    <w:rsid w:val="00C33F25"/>
    <w:rsid w:val="00C91AEA"/>
    <w:rsid w:val="00CC0B9C"/>
    <w:rsid w:val="00DD30F2"/>
    <w:rsid w:val="00E41D10"/>
    <w:rsid w:val="00EC282C"/>
    <w:rsid w:val="00FD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A7766E"/>
  <w15:docId w15:val="{EE3E5CCE-DC20-4E72-891F-D1370498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61"/>
      <w:ind w:left="12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57"/>
    </w:pPr>
  </w:style>
  <w:style w:type="character" w:styleId="Hyperlink">
    <w:name w:val="Hyperlink"/>
    <w:basedOn w:val="DefaultParagraphFont"/>
    <w:uiPriority w:val="99"/>
    <w:unhideWhenUsed/>
    <w:rsid w:val="00FD44C1"/>
    <w:rPr>
      <w:color w:val="0000FF" w:themeColor="hyperlink"/>
      <w:u w:val="single"/>
    </w:rPr>
  </w:style>
  <w:style w:type="character" w:styleId="UnresolvedMention">
    <w:name w:val="Unresolved Mention"/>
    <w:basedOn w:val="DefaultParagraphFont"/>
    <w:uiPriority w:val="99"/>
    <w:semiHidden/>
    <w:unhideWhenUsed/>
    <w:rsid w:val="00FD44C1"/>
    <w:rPr>
      <w:color w:val="605E5C"/>
      <w:shd w:val="clear" w:color="auto" w:fill="E1DFDD"/>
    </w:rPr>
  </w:style>
  <w:style w:type="character" w:styleId="CommentReference">
    <w:name w:val="annotation reference"/>
    <w:basedOn w:val="DefaultParagraphFont"/>
    <w:uiPriority w:val="99"/>
    <w:semiHidden/>
    <w:unhideWhenUsed/>
    <w:rsid w:val="00FD44C1"/>
    <w:rPr>
      <w:sz w:val="16"/>
      <w:szCs w:val="16"/>
    </w:rPr>
  </w:style>
  <w:style w:type="paragraph" w:styleId="CommentText">
    <w:name w:val="annotation text"/>
    <w:basedOn w:val="Normal"/>
    <w:link w:val="CommentTextChar"/>
    <w:uiPriority w:val="99"/>
    <w:semiHidden/>
    <w:unhideWhenUsed/>
    <w:rsid w:val="00FD44C1"/>
    <w:rPr>
      <w:sz w:val="20"/>
      <w:szCs w:val="20"/>
    </w:rPr>
  </w:style>
  <w:style w:type="character" w:customStyle="1" w:styleId="CommentTextChar">
    <w:name w:val="Comment Text Char"/>
    <w:basedOn w:val="DefaultParagraphFont"/>
    <w:link w:val="CommentText"/>
    <w:uiPriority w:val="99"/>
    <w:semiHidden/>
    <w:rsid w:val="00FD44C1"/>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FD44C1"/>
    <w:rPr>
      <w:b/>
      <w:bCs/>
    </w:rPr>
  </w:style>
  <w:style w:type="character" w:customStyle="1" w:styleId="CommentSubjectChar">
    <w:name w:val="Comment Subject Char"/>
    <w:basedOn w:val="CommentTextChar"/>
    <w:link w:val="CommentSubject"/>
    <w:uiPriority w:val="99"/>
    <w:semiHidden/>
    <w:rsid w:val="00FD44C1"/>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FD4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4C1"/>
    <w:rPr>
      <w:rFonts w:ascii="Segoe UI" w:eastAsia="Calibri" w:hAnsi="Segoe UI" w:cs="Segoe UI"/>
      <w:sz w:val="18"/>
      <w:szCs w:val="18"/>
      <w:lang w:bidi="en-US"/>
    </w:rPr>
  </w:style>
  <w:style w:type="paragraph" w:styleId="Header">
    <w:name w:val="header"/>
    <w:basedOn w:val="Normal"/>
    <w:link w:val="HeaderChar"/>
    <w:uiPriority w:val="99"/>
    <w:unhideWhenUsed/>
    <w:rsid w:val="00FD44C1"/>
    <w:pPr>
      <w:tabs>
        <w:tab w:val="center" w:pos="4680"/>
        <w:tab w:val="right" w:pos="9360"/>
      </w:tabs>
    </w:pPr>
  </w:style>
  <w:style w:type="character" w:customStyle="1" w:styleId="HeaderChar">
    <w:name w:val="Header Char"/>
    <w:basedOn w:val="DefaultParagraphFont"/>
    <w:link w:val="Header"/>
    <w:uiPriority w:val="99"/>
    <w:rsid w:val="00FD44C1"/>
    <w:rPr>
      <w:rFonts w:ascii="Calibri" w:eastAsia="Calibri" w:hAnsi="Calibri" w:cs="Calibri"/>
      <w:lang w:bidi="en-US"/>
    </w:rPr>
  </w:style>
  <w:style w:type="paragraph" w:styleId="Footer">
    <w:name w:val="footer"/>
    <w:basedOn w:val="Normal"/>
    <w:link w:val="FooterChar"/>
    <w:uiPriority w:val="99"/>
    <w:unhideWhenUsed/>
    <w:rsid w:val="00FD44C1"/>
    <w:pPr>
      <w:tabs>
        <w:tab w:val="center" w:pos="4680"/>
        <w:tab w:val="right" w:pos="9360"/>
      </w:tabs>
    </w:pPr>
  </w:style>
  <w:style w:type="character" w:customStyle="1" w:styleId="FooterChar">
    <w:name w:val="Footer Char"/>
    <w:basedOn w:val="DefaultParagraphFont"/>
    <w:link w:val="Footer"/>
    <w:uiPriority w:val="99"/>
    <w:rsid w:val="00FD44C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831229">
      <w:bodyDiv w:val="1"/>
      <w:marLeft w:val="0"/>
      <w:marRight w:val="0"/>
      <w:marTop w:val="0"/>
      <w:marBottom w:val="0"/>
      <w:divBdr>
        <w:top w:val="none" w:sz="0" w:space="0" w:color="auto"/>
        <w:left w:val="none" w:sz="0" w:space="0" w:color="auto"/>
        <w:bottom w:val="none" w:sz="0" w:space="0" w:color="auto"/>
        <w:right w:val="none" w:sz="0" w:space="0" w:color="auto"/>
      </w:divBdr>
    </w:div>
    <w:div w:id="1160123588">
      <w:bodyDiv w:val="1"/>
      <w:marLeft w:val="0"/>
      <w:marRight w:val="0"/>
      <w:marTop w:val="0"/>
      <w:marBottom w:val="0"/>
      <w:divBdr>
        <w:top w:val="none" w:sz="0" w:space="0" w:color="auto"/>
        <w:left w:val="none" w:sz="0" w:space="0" w:color="auto"/>
        <w:bottom w:val="none" w:sz="0" w:space="0" w:color="auto"/>
        <w:right w:val="none" w:sz="0" w:space="0" w:color="auto"/>
      </w:divBdr>
    </w:div>
    <w:div w:id="144468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bbas.Ali3@v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Bayo.iferika@v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hyperlink" Target="mailto:Edmund.Addei@va.gov"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yperlink" Target="mailto:Bailey.Zhang@va.gov"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ICBWeb Security Categorization Report</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ICBWeb Security Categorization Report</dc:title>
  <dc:creator>Department of Veterans Affairs</dc:creator>
  <cp:keywords>OIT, EPMO, information technology, office of information and technology,</cp:keywords>
  <cp:lastModifiedBy>Richards, Rafael M.</cp:lastModifiedBy>
  <cp:revision>9</cp:revision>
  <dcterms:created xsi:type="dcterms:W3CDTF">2019-04-11T12:21:00Z</dcterms:created>
  <dcterms:modified xsi:type="dcterms:W3CDTF">2019-04-12T18:39:00Z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Acrobat PDFMaker 19 for Word</vt:lpwstr>
  </property>
  <property fmtid="{D5CDD505-2E9C-101B-9397-08002B2CF9AE}" pid="4" name="LastSaved">
    <vt:filetime>2019-04-08T00:00:00Z</vt:filetime>
  </property>
</Properties>
</file>